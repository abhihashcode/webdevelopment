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97A" w:rsidRPr="002E4D80" w:rsidRDefault="00732650" w:rsidP="00E33C7B">
      <w:pPr>
        <w:pStyle w:val="IntenseQuote"/>
        <w:rPr>
          <w:rFonts w:ascii="Times New Roman" w:eastAsia="Times New Roman" w:hAnsi="Times New Roman" w:cs="Times New Roman"/>
          <w:i w:val="0"/>
          <w:sz w:val="72"/>
          <w:szCs w:val="72"/>
          <w:u w:val="single"/>
        </w:rPr>
      </w:pPr>
      <w:r>
        <w:rPr>
          <w:rFonts w:eastAsia="Times New Roman"/>
        </w:rPr>
        <w:t xml:space="preserve">                  </w:t>
      </w:r>
      <w:r w:rsidR="0065797A" w:rsidRPr="002E4D80">
        <w:rPr>
          <w:rFonts w:ascii="Times New Roman" w:eastAsia="Times New Roman" w:hAnsi="Times New Roman" w:cs="Times New Roman"/>
          <w:i w:val="0"/>
          <w:sz w:val="72"/>
          <w:szCs w:val="72"/>
          <w:u w:val="single"/>
        </w:rPr>
        <w:t>HTML Introduction</w:t>
      </w:r>
    </w:p>
    <w:p w:rsidR="0065797A" w:rsidRPr="0065797A" w:rsidRDefault="00E33C7B" w:rsidP="00E33C7B">
      <w:pPr>
        <w:pStyle w:val="IntenseQuote"/>
        <w:rPr>
          <w:rFonts w:eastAsia="Times New Roman"/>
          <w:sz w:val="24"/>
          <w:szCs w:val="24"/>
        </w:rPr>
      </w:pPr>
      <w:r>
        <w:rPr>
          <w:rFonts w:eastAsia="Times New Roman"/>
          <w:sz w:val="24"/>
          <w:szCs w:val="24"/>
        </w:rPr>
        <w:pict>
          <v:rect id="_x0000_i1025" style="width:0;height:1.5pt" o:hralign="center" o:hrstd="t" o:hr="t" fillcolor="#a0a0a0" stroked="f"/>
        </w:pict>
      </w:r>
    </w:p>
    <w:p w:rsidR="0065797A" w:rsidRPr="0065797A" w:rsidRDefault="00E33C7B" w:rsidP="00E33C7B">
      <w:pPr>
        <w:pStyle w:val="IntenseQuote"/>
        <w:rPr>
          <w:rFonts w:eastAsia="Times New Roman"/>
          <w:sz w:val="36"/>
          <w:szCs w:val="36"/>
        </w:rPr>
      </w:pPr>
      <w:r>
        <w:rPr>
          <w:rFonts w:eastAsia="Times New Roman"/>
          <w:sz w:val="36"/>
          <w:szCs w:val="36"/>
        </w:rPr>
        <w:t xml:space="preserve">                      </w:t>
      </w:r>
      <w:r w:rsidR="0065797A" w:rsidRPr="0065797A">
        <w:rPr>
          <w:rFonts w:eastAsia="Times New Roman"/>
          <w:sz w:val="36"/>
          <w:szCs w:val="36"/>
        </w:rPr>
        <w:t>What is HTML?</w:t>
      </w:r>
    </w:p>
    <w:p w:rsidR="0065797A" w:rsidRPr="0065797A" w:rsidRDefault="0065797A" w:rsidP="00E33C7B">
      <w:pPr>
        <w:pStyle w:val="IntenseQuote"/>
        <w:rPr>
          <w:rFonts w:eastAsia="Times New Roman"/>
          <w:sz w:val="24"/>
          <w:szCs w:val="24"/>
        </w:rPr>
      </w:pPr>
      <w:r w:rsidRPr="0065797A">
        <w:rPr>
          <w:rFonts w:eastAsia="Times New Roman"/>
          <w:sz w:val="24"/>
          <w:szCs w:val="24"/>
        </w:rPr>
        <w:t>HTML is the standard markup language for creating Web pages.</w:t>
      </w:r>
    </w:p>
    <w:p w:rsidR="0065797A" w:rsidRPr="0065797A" w:rsidRDefault="0065797A" w:rsidP="00E33C7B">
      <w:pPr>
        <w:pStyle w:val="IntenseQuote"/>
        <w:rPr>
          <w:rFonts w:eastAsia="Times New Roman"/>
          <w:sz w:val="24"/>
          <w:szCs w:val="24"/>
        </w:rPr>
      </w:pPr>
      <w:r w:rsidRPr="0065797A">
        <w:rPr>
          <w:rFonts w:eastAsia="Times New Roman"/>
          <w:sz w:val="24"/>
          <w:szCs w:val="24"/>
        </w:rPr>
        <w:t>HTML stands for Hyper Text Markup Language</w:t>
      </w:r>
    </w:p>
    <w:p w:rsidR="0065797A" w:rsidRPr="0065797A" w:rsidRDefault="0065797A" w:rsidP="00E33C7B">
      <w:pPr>
        <w:pStyle w:val="IntenseQuote"/>
        <w:rPr>
          <w:rFonts w:eastAsia="Times New Roman"/>
          <w:sz w:val="24"/>
          <w:szCs w:val="24"/>
        </w:rPr>
      </w:pPr>
      <w:r w:rsidRPr="0065797A">
        <w:rPr>
          <w:rFonts w:eastAsia="Times New Roman"/>
          <w:sz w:val="24"/>
          <w:szCs w:val="24"/>
        </w:rPr>
        <w:t>HTML describes the structure of Web pages using markup</w:t>
      </w:r>
    </w:p>
    <w:p w:rsidR="0065797A" w:rsidRPr="0065797A" w:rsidRDefault="0065797A" w:rsidP="00E33C7B">
      <w:pPr>
        <w:pStyle w:val="IntenseQuote"/>
        <w:rPr>
          <w:rFonts w:eastAsia="Times New Roman"/>
          <w:sz w:val="24"/>
          <w:szCs w:val="24"/>
        </w:rPr>
      </w:pPr>
      <w:r w:rsidRPr="0065797A">
        <w:rPr>
          <w:rFonts w:eastAsia="Times New Roman"/>
          <w:sz w:val="24"/>
          <w:szCs w:val="24"/>
        </w:rPr>
        <w:t>HTML elements are the building blocks of HTML pages</w:t>
      </w:r>
    </w:p>
    <w:p w:rsidR="0065797A" w:rsidRPr="0065797A" w:rsidRDefault="0065797A" w:rsidP="00E33C7B">
      <w:pPr>
        <w:pStyle w:val="IntenseQuote"/>
        <w:rPr>
          <w:rFonts w:eastAsia="Times New Roman"/>
          <w:sz w:val="24"/>
          <w:szCs w:val="24"/>
        </w:rPr>
      </w:pPr>
      <w:r w:rsidRPr="0065797A">
        <w:rPr>
          <w:rFonts w:eastAsia="Times New Roman"/>
          <w:sz w:val="24"/>
          <w:szCs w:val="24"/>
        </w:rPr>
        <w:t>HTML elements are represented by tags</w:t>
      </w:r>
    </w:p>
    <w:p w:rsidR="0065797A" w:rsidRPr="0065797A" w:rsidRDefault="0065797A" w:rsidP="00E33C7B">
      <w:pPr>
        <w:pStyle w:val="IntenseQuote"/>
        <w:rPr>
          <w:rFonts w:eastAsia="Times New Roman"/>
          <w:sz w:val="24"/>
          <w:szCs w:val="24"/>
        </w:rPr>
      </w:pPr>
      <w:r w:rsidRPr="0065797A">
        <w:rPr>
          <w:rFonts w:eastAsia="Times New Roman"/>
          <w:sz w:val="24"/>
          <w:szCs w:val="24"/>
        </w:rPr>
        <w:t>HTML tags label pieces of content such as "heading", "paragraph", "table", and so on</w:t>
      </w:r>
    </w:p>
    <w:p w:rsidR="0065797A" w:rsidRPr="0065797A" w:rsidRDefault="0065797A" w:rsidP="00E33C7B">
      <w:pPr>
        <w:pStyle w:val="IntenseQuote"/>
        <w:rPr>
          <w:rFonts w:eastAsia="Times New Roman"/>
          <w:sz w:val="24"/>
          <w:szCs w:val="24"/>
        </w:rPr>
      </w:pPr>
      <w:r w:rsidRPr="0065797A">
        <w:rPr>
          <w:rFonts w:eastAsia="Times New Roman"/>
          <w:sz w:val="24"/>
          <w:szCs w:val="24"/>
        </w:rPr>
        <w:t>Browsers do not display the HTML tags, but use them to render the content of the page</w:t>
      </w:r>
    </w:p>
    <w:p w:rsidR="0065797A" w:rsidRPr="0065797A" w:rsidRDefault="00E33C7B" w:rsidP="00E33C7B">
      <w:pPr>
        <w:pStyle w:val="IntenseQuote"/>
        <w:rPr>
          <w:rFonts w:eastAsia="Times New Roman"/>
          <w:sz w:val="24"/>
          <w:szCs w:val="24"/>
        </w:rPr>
      </w:pPr>
      <w:r>
        <w:rPr>
          <w:rFonts w:eastAsia="Times New Roman"/>
          <w:sz w:val="24"/>
          <w:szCs w:val="24"/>
        </w:rPr>
        <w:pict>
          <v:rect id="_x0000_i1026" style="width:0;height:1.5pt" o:hralign="center" o:hrstd="t" o:hr="t" fillcolor="#a0a0a0" stroked="f"/>
        </w:pict>
      </w:r>
    </w:p>
    <w:p w:rsidR="0065797A" w:rsidRPr="0065797A" w:rsidRDefault="00E33C7B" w:rsidP="00E33C7B">
      <w:pPr>
        <w:pStyle w:val="IntenseQuote"/>
        <w:rPr>
          <w:rFonts w:eastAsia="Times New Roman"/>
          <w:sz w:val="36"/>
          <w:szCs w:val="36"/>
        </w:rPr>
      </w:pPr>
      <w:r>
        <w:rPr>
          <w:rFonts w:eastAsia="Times New Roman"/>
          <w:sz w:val="36"/>
          <w:szCs w:val="36"/>
        </w:rPr>
        <w:t xml:space="preserve">                   </w:t>
      </w:r>
      <w:r w:rsidR="0065797A" w:rsidRPr="0065797A">
        <w:rPr>
          <w:rFonts w:eastAsia="Times New Roman"/>
          <w:sz w:val="36"/>
          <w:szCs w:val="36"/>
        </w:rPr>
        <w:t>A Simple HTML Document</w:t>
      </w:r>
    </w:p>
    <w:p w:rsidR="0065797A" w:rsidRPr="0065797A" w:rsidRDefault="0065797A" w:rsidP="00E33C7B">
      <w:pPr>
        <w:pStyle w:val="IntenseQuote"/>
        <w:rPr>
          <w:rFonts w:eastAsia="Times New Roman"/>
          <w:sz w:val="27"/>
          <w:szCs w:val="27"/>
        </w:rPr>
      </w:pPr>
      <w:r w:rsidRPr="0065797A">
        <w:rPr>
          <w:rFonts w:eastAsia="Times New Roman"/>
          <w:sz w:val="27"/>
          <w:szCs w:val="27"/>
        </w:rPr>
        <w:t>Example</w:t>
      </w:r>
    </w:p>
    <w:p w:rsidR="0065797A" w:rsidRPr="0065797A" w:rsidRDefault="0065797A" w:rsidP="00E33C7B">
      <w:pPr>
        <w:pStyle w:val="IntenseQuote"/>
        <w:rPr>
          <w:rFonts w:eastAsia="Times New Roman"/>
          <w:sz w:val="24"/>
          <w:szCs w:val="24"/>
        </w:rPr>
      </w:pPr>
      <w:proofErr w:type="gramStart"/>
      <w:r w:rsidRPr="0065797A">
        <w:rPr>
          <w:rFonts w:eastAsia="Times New Roman"/>
          <w:sz w:val="24"/>
          <w:szCs w:val="24"/>
        </w:rPr>
        <w:t>&lt;!DOCTYPE</w:t>
      </w:r>
      <w:proofErr w:type="gramEnd"/>
      <w:r w:rsidRPr="0065797A">
        <w:rPr>
          <w:rFonts w:eastAsia="Times New Roman"/>
          <w:sz w:val="24"/>
          <w:szCs w:val="24"/>
        </w:rPr>
        <w:t xml:space="preserve"> html&gt;</w:t>
      </w:r>
      <w:r w:rsidRPr="0065797A">
        <w:rPr>
          <w:rFonts w:eastAsia="Times New Roman"/>
          <w:sz w:val="24"/>
          <w:szCs w:val="24"/>
        </w:rPr>
        <w:br/>
        <w:t>&lt;html&gt;</w:t>
      </w:r>
      <w:r w:rsidRPr="0065797A">
        <w:rPr>
          <w:rFonts w:eastAsia="Times New Roman"/>
          <w:sz w:val="24"/>
          <w:szCs w:val="24"/>
        </w:rPr>
        <w:br/>
        <w:t>&lt;head&gt;</w:t>
      </w:r>
      <w:r w:rsidRPr="0065797A">
        <w:rPr>
          <w:rFonts w:eastAsia="Times New Roman"/>
          <w:sz w:val="24"/>
          <w:szCs w:val="24"/>
        </w:rPr>
        <w:br/>
        <w:t>&lt;title&gt;Page Title&lt;/title&gt;</w:t>
      </w:r>
      <w:r w:rsidRPr="0065797A">
        <w:rPr>
          <w:rFonts w:eastAsia="Times New Roman"/>
          <w:sz w:val="24"/>
          <w:szCs w:val="24"/>
        </w:rPr>
        <w:br/>
        <w:t>&lt;/head&gt;</w:t>
      </w:r>
      <w:r w:rsidRPr="0065797A">
        <w:rPr>
          <w:rFonts w:eastAsia="Times New Roman"/>
          <w:sz w:val="24"/>
          <w:szCs w:val="24"/>
        </w:rPr>
        <w:br/>
        <w:t>&lt;body&gt;</w:t>
      </w:r>
      <w:r w:rsidRPr="0065797A">
        <w:rPr>
          <w:rFonts w:eastAsia="Times New Roman"/>
          <w:sz w:val="24"/>
          <w:szCs w:val="24"/>
        </w:rPr>
        <w:br/>
      </w:r>
      <w:r w:rsidRPr="0065797A">
        <w:rPr>
          <w:rFonts w:eastAsia="Times New Roman"/>
          <w:sz w:val="24"/>
          <w:szCs w:val="24"/>
        </w:rPr>
        <w:br/>
        <w:t>&lt;h1&gt;My First Heading&lt;/h1&gt;</w:t>
      </w:r>
      <w:r w:rsidRPr="0065797A">
        <w:rPr>
          <w:rFonts w:eastAsia="Times New Roman"/>
          <w:sz w:val="24"/>
          <w:szCs w:val="24"/>
        </w:rPr>
        <w:br/>
        <w:t>&lt;p&gt;My first paragraph.&lt;/p&gt;</w:t>
      </w:r>
      <w:r w:rsidRPr="0065797A">
        <w:rPr>
          <w:rFonts w:eastAsia="Times New Roman"/>
          <w:sz w:val="24"/>
          <w:szCs w:val="24"/>
        </w:rPr>
        <w:br/>
      </w:r>
      <w:r w:rsidRPr="0065797A">
        <w:rPr>
          <w:rFonts w:eastAsia="Times New Roman"/>
          <w:sz w:val="24"/>
          <w:szCs w:val="24"/>
        </w:rPr>
        <w:br/>
      </w:r>
      <w:r w:rsidRPr="0065797A">
        <w:rPr>
          <w:rFonts w:eastAsia="Times New Roman"/>
          <w:sz w:val="24"/>
          <w:szCs w:val="24"/>
        </w:rPr>
        <w:lastRenderedPageBreak/>
        <w:t>&lt;/body&gt;</w:t>
      </w:r>
      <w:r w:rsidRPr="0065797A">
        <w:rPr>
          <w:rFonts w:eastAsia="Times New Roman"/>
          <w:sz w:val="24"/>
          <w:szCs w:val="24"/>
        </w:rPr>
        <w:br/>
        <w:t xml:space="preserve">&lt;/html&gt; </w:t>
      </w:r>
    </w:p>
    <w:p w:rsidR="0065797A" w:rsidRPr="0065797A" w:rsidRDefault="00E33C7B" w:rsidP="00E33C7B">
      <w:pPr>
        <w:pStyle w:val="IntenseQuote"/>
        <w:rPr>
          <w:rFonts w:eastAsia="Times New Roman"/>
          <w:sz w:val="27"/>
          <w:szCs w:val="27"/>
        </w:rPr>
      </w:pPr>
      <w:r>
        <w:rPr>
          <w:rFonts w:eastAsia="Times New Roman"/>
          <w:sz w:val="27"/>
          <w:szCs w:val="27"/>
        </w:rPr>
        <w:t xml:space="preserve">       </w:t>
      </w:r>
      <w:r w:rsidR="0065797A" w:rsidRPr="0065797A">
        <w:rPr>
          <w:rFonts w:eastAsia="Times New Roman"/>
          <w:sz w:val="27"/>
          <w:szCs w:val="27"/>
        </w:rPr>
        <w:t>Example Explained</w:t>
      </w:r>
    </w:p>
    <w:p w:rsidR="0065797A" w:rsidRPr="0065797A" w:rsidRDefault="0065797A" w:rsidP="00E33C7B">
      <w:pPr>
        <w:pStyle w:val="IntenseQuote"/>
        <w:rPr>
          <w:rFonts w:eastAsia="Times New Roman"/>
          <w:sz w:val="24"/>
          <w:szCs w:val="24"/>
        </w:rPr>
      </w:pPr>
      <w:r w:rsidRPr="0065797A">
        <w:rPr>
          <w:rFonts w:eastAsia="Times New Roman"/>
          <w:sz w:val="24"/>
          <w:szCs w:val="24"/>
        </w:rPr>
        <w:t xml:space="preserve">The </w:t>
      </w:r>
      <w:r w:rsidRPr="0065797A">
        <w:rPr>
          <w:rFonts w:ascii="Courier New" w:eastAsia="Times New Roman" w:hAnsi="Courier New" w:cs="Courier New"/>
          <w:sz w:val="20"/>
          <w:szCs w:val="20"/>
        </w:rPr>
        <w:t>&lt;</w:t>
      </w:r>
      <w:proofErr w:type="gramStart"/>
      <w:r w:rsidRPr="0065797A">
        <w:rPr>
          <w:rFonts w:ascii="Courier New" w:eastAsia="Times New Roman" w:hAnsi="Courier New" w:cs="Courier New"/>
          <w:sz w:val="20"/>
          <w:szCs w:val="20"/>
        </w:rPr>
        <w:t>!DOCTYPE</w:t>
      </w:r>
      <w:proofErr w:type="gramEnd"/>
      <w:r w:rsidRPr="0065797A">
        <w:rPr>
          <w:rFonts w:ascii="Courier New" w:eastAsia="Times New Roman" w:hAnsi="Courier New" w:cs="Courier New"/>
          <w:sz w:val="20"/>
          <w:szCs w:val="20"/>
        </w:rPr>
        <w:t xml:space="preserve"> html&gt;</w:t>
      </w:r>
      <w:r w:rsidRPr="0065797A">
        <w:rPr>
          <w:rFonts w:eastAsia="Times New Roman"/>
          <w:sz w:val="24"/>
          <w:szCs w:val="24"/>
        </w:rPr>
        <w:t xml:space="preserve"> declaration defines this document to be HTML5</w:t>
      </w:r>
    </w:p>
    <w:p w:rsidR="0065797A" w:rsidRPr="0065797A" w:rsidRDefault="0065797A" w:rsidP="00E33C7B">
      <w:pPr>
        <w:pStyle w:val="IntenseQuote"/>
        <w:rPr>
          <w:rFonts w:eastAsia="Times New Roman"/>
          <w:sz w:val="24"/>
          <w:szCs w:val="24"/>
        </w:rPr>
      </w:pPr>
      <w:r w:rsidRPr="0065797A">
        <w:rPr>
          <w:rFonts w:eastAsia="Times New Roman"/>
          <w:sz w:val="24"/>
          <w:szCs w:val="24"/>
        </w:rPr>
        <w:t xml:space="preserve">The </w:t>
      </w:r>
      <w:r w:rsidRPr="0065797A">
        <w:rPr>
          <w:rFonts w:ascii="Courier New" w:eastAsia="Times New Roman" w:hAnsi="Courier New" w:cs="Courier New"/>
          <w:sz w:val="20"/>
          <w:szCs w:val="20"/>
        </w:rPr>
        <w:t>&lt;html&gt;</w:t>
      </w:r>
      <w:r w:rsidRPr="0065797A">
        <w:rPr>
          <w:rFonts w:eastAsia="Times New Roman"/>
          <w:sz w:val="24"/>
          <w:szCs w:val="24"/>
        </w:rPr>
        <w:t xml:space="preserve"> element is the root element of an HTML page</w:t>
      </w:r>
    </w:p>
    <w:p w:rsidR="0065797A" w:rsidRPr="0065797A" w:rsidRDefault="0065797A" w:rsidP="00E33C7B">
      <w:pPr>
        <w:pStyle w:val="IntenseQuote"/>
        <w:rPr>
          <w:rFonts w:eastAsia="Times New Roman"/>
          <w:sz w:val="24"/>
          <w:szCs w:val="24"/>
        </w:rPr>
      </w:pPr>
      <w:r w:rsidRPr="0065797A">
        <w:rPr>
          <w:rFonts w:eastAsia="Times New Roman"/>
          <w:sz w:val="24"/>
          <w:szCs w:val="24"/>
        </w:rPr>
        <w:t xml:space="preserve">The </w:t>
      </w:r>
      <w:r w:rsidRPr="0065797A">
        <w:rPr>
          <w:rFonts w:ascii="Courier New" w:eastAsia="Times New Roman" w:hAnsi="Courier New" w:cs="Courier New"/>
          <w:sz w:val="20"/>
          <w:szCs w:val="20"/>
        </w:rPr>
        <w:t>&lt;head&gt;</w:t>
      </w:r>
      <w:r w:rsidRPr="0065797A">
        <w:rPr>
          <w:rFonts w:eastAsia="Times New Roman"/>
          <w:sz w:val="24"/>
          <w:szCs w:val="24"/>
        </w:rPr>
        <w:t xml:space="preserve"> element contains </w:t>
      </w:r>
      <w:proofErr w:type="gramStart"/>
      <w:r w:rsidRPr="0065797A">
        <w:rPr>
          <w:rFonts w:eastAsia="Times New Roman"/>
          <w:sz w:val="24"/>
          <w:szCs w:val="24"/>
        </w:rPr>
        <w:t>meta</w:t>
      </w:r>
      <w:proofErr w:type="gramEnd"/>
      <w:r w:rsidRPr="0065797A">
        <w:rPr>
          <w:rFonts w:eastAsia="Times New Roman"/>
          <w:sz w:val="24"/>
          <w:szCs w:val="24"/>
        </w:rPr>
        <w:t xml:space="preserve"> information about the document</w:t>
      </w:r>
    </w:p>
    <w:p w:rsidR="0065797A" w:rsidRPr="0065797A" w:rsidRDefault="0065797A" w:rsidP="00E33C7B">
      <w:pPr>
        <w:pStyle w:val="IntenseQuote"/>
        <w:rPr>
          <w:rFonts w:eastAsia="Times New Roman"/>
          <w:sz w:val="24"/>
          <w:szCs w:val="24"/>
        </w:rPr>
      </w:pPr>
      <w:r w:rsidRPr="0065797A">
        <w:rPr>
          <w:rFonts w:eastAsia="Times New Roman"/>
          <w:sz w:val="24"/>
          <w:szCs w:val="24"/>
        </w:rPr>
        <w:t xml:space="preserve">The </w:t>
      </w:r>
      <w:r w:rsidRPr="0065797A">
        <w:rPr>
          <w:rFonts w:ascii="Courier New" w:eastAsia="Times New Roman" w:hAnsi="Courier New" w:cs="Courier New"/>
          <w:sz w:val="20"/>
          <w:szCs w:val="20"/>
        </w:rPr>
        <w:t>&lt;title&gt;</w:t>
      </w:r>
      <w:r w:rsidRPr="0065797A">
        <w:rPr>
          <w:rFonts w:eastAsia="Times New Roman"/>
          <w:sz w:val="24"/>
          <w:szCs w:val="24"/>
        </w:rPr>
        <w:t xml:space="preserve"> element specifies a title for the document</w:t>
      </w:r>
    </w:p>
    <w:p w:rsidR="0065797A" w:rsidRPr="0065797A" w:rsidRDefault="0065797A" w:rsidP="00E33C7B">
      <w:pPr>
        <w:pStyle w:val="IntenseQuote"/>
        <w:rPr>
          <w:rFonts w:eastAsia="Times New Roman"/>
          <w:sz w:val="24"/>
          <w:szCs w:val="24"/>
        </w:rPr>
      </w:pPr>
      <w:r w:rsidRPr="0065797A">
        <w:rPr>
          <w:rFonts w:eastAsia="Times New Roman"/>
          <w:sz w:val="24"/>
          <w:szCs w:val="24"/>
        </w:rPr>
        <w:t xml:space="preserve">The </w:t>
      </w:r>
      <w:r w:rsidRPr="0065797A">
        <w:rPr>
          <w:rFonts w:ascii="Courier New" w:eastAsia="Times New Roman" w:hAnsi="Courier New" w:cs="Courier New"/>
          <w:sz w:val="20"/>
          <w:szCs w:val="20"/>
        </w:rPr>
        <w:t>&lt;body&gt;</w:t>
      </w:r>
      <w:r w:rsidRPr="0065797A">
        <w:rPr>
          <w:rFonts w:eastAsia="Times New Roman"/>
          <w:sz w:val="24"/>
          <w:szCs w:val="24"/>
        </w:rPr>
        <w:t xml:space="preserve"> element contains the visible page content</w:t>
      </w:r>
    </w:p>
    <w:p w:rsidR="0065797A" w:rsidRPr="0065797A" w:rsidRDefault="0065797A" w:rsidP="00E33C7B">
      <w:pPr>
        <w:pStyle w:val="IntenseQuote"/>
        <w:rPr>
          <w:rFonts w:eastAsia="Times New Roman"/>
          <w:sz w:val="24"/>
          <w:szCs w:val="24"/>
        </w:rPr>
      </w:pPr>
      <w:r w:rsidRPr="0065797A">
        <w:rPr>
          <w:rFonts w:eastAsia="Times New Roman"/>
          <w:sz w:val="24"/>
          <w:szCs w:val="24"/>
        </w:rPr>
        <w:t xml:space="preserve">The </w:t>
      </w:r>
      <w:r w:rsidRPr="0065797A">
        <w:rPr>
          <w:rFonts w:ascii="Courier New" w:eastAsia="Times New Roman" w:hAnsi="Courier New" w:cs="Courier New"/>
          <w:sz w:val="20"/>
          <w:szCs w:val="20"/>
        </w:rPr>
        <w:t>&lt;h1&gt;</w:t>
      </w:r>
      <w:r w:rsidRPr="0065797A">
        <w:rPr>
          <w:rFonts w:eastAsia="Times New Roman"/>
          <w:sz w:val="24"/>
          <w:szCs w:val="24"/>
        </w:rPr>
        <w:t xml:space="preserve"> element defines a large heading</w:t>
      </w:r>
    </w:p>
    <w:p w:rsidR="0065797A" w:rsidRPr="0065797A" w:rsidRDefault="0065797A" w:rsidP="00E33C7B">
      <w:pPr>
        <w:pStyle w:val="IntenseQuote"/>
        <w:rPr>
          <w:rFonts w:eastAsia="Times New Roman"/>
          <w:sz w:val="24"/>
          <w:szCs w:val="24"/>
        </w:rPr>
      </w:pPr>
      <w:r w:rsidRPr="0065797A">
        <w:rPr>
          <w:rFonts w:eastAsia="Times New Roman"/>
          <w:sz w:val="24"/>
          <w:szCs w:val="24"/>
        </w:rPr>
        <w:t xml:space="preserve">The </w:t>
      </w:r>
      <w:r w:rsidRPr="0065797A">
        <w:rPr>
          <w:rFonts w:ascii="Courier New" w:eastAsia="Times New Roman" w:hAnsi="Courier New" w:cs="Courier New"/>
          <w:sz w:val="20"/>
          <w:szCs w:val="20"/>
        </w:rPr>
        <w:t>&lt;p&gt;</w:t>
      </w:r>
      <w:r w:rsidRPr="0065797A">
        <w:rPr>
          <w:rFonts w:eastAsia="Times New Roman"/>
          <w:sz w:val="24"/>
          <w:szCs w:val="24"/>
        </w:rPr>
        <w:t xml:space="preserve"> element defines a paragraph</w:t>
      </w:r>
    </w:p>
    <w:p w:rsidR="0065797A" w:rsidRPr="0065797A" w:rsidRDefault="00E33C7B" w:rsidP="00E33C7B">
      <w:pPr>
        <w:pStyle w:val="IntenseQuote"/>
        <w:rPr>
          <w:rFonts w:eastAsia="Times New Roman"/>
          <w:sz w:val="24"/>
          <w:szCs w:val="24"/>
        </w:rPr>
      </w:pPr>
      <w:r>
        <w:rPr>
          <w:rFonts w:eastAsia="Times New Roman"/>
          <w:sz w:val="24"/>
          <w:szCs w:val="24"/>
        </w:rPr>
        <w:pict>
          <v:rect id="_x0000_i1027" style="width:0;height:1.5pt" o:hralign="center" o:hrstd="t" o:hr="t" fillcolor="#a0a0a0" stroked="f"/>
        </w:pict>
      </w:r>
    </w:p>
    <w:p w:rsidR="0065797A" w:rsidRPr="0065797A" w:rsidRDefault="00E33C7B" w:rsidP="00E33C7B">
      <w:pPr>
        <w:pStyle w:val="IntenseQuote"/>
        <w:rPr>
          <w:rFonts w:eastAsia="Times New Roman"/>
          <w:sz w:val="36"/>
          <w:szCs w:val="36"/>
        </w:rPr>
      </w:pPr>
      <w:r>
        <w:rPr>
          <w:rFonts w:eastAsia="Times New Roman"/>
          <w:sz w:val="36"/>
          <w:szCs w:val="36"/>
        </w:rPr>
        <w:t xml:space="preserve">                              </w:t>
      </w:r>
      <w:r w:rsidR="0065797A" w:rsidRPr="0065797A">
        <w:rPr>
          <w:rFonts w:eastAsia="Times New Roman"/>
          <w:sz w:val="36"/>
          <w:szCs w:val="36"/>
        </w:rPr>
        <w:t>HTML Tags</w:t>
      </w:r>
    </w:p>
    <w:p w:rsidR="0065797A" w:rsidRPr="0065797A" w:rsidRDefault="0065797A" w:rsidP="00E33C7B">
      <w:pPr>
        <w:pStyle w:val="IntenseQuote"/>
        <w:rPr>
          <w:rFonts w:eastAsia="Times New Roman"/>
          <w:sz w:val="24"/>
          <w:szCs w:val="24"/>
        </w:rPr>
      </w:pPr>
      <w:r w:rsidRPr="0065797A">
        <w:rPr>
          <w:rFonts w:eastAsia="Times New Roman"/>
          <w:sz w:val="24"/>
          <w:szCs w:val="24"/>
        </w:rPr>
        <w:t>HTML tags are element names surrounded by angle brackets:</w:t>
      </w:r>
    </w:p>
    <w:p w:rsidR="0065797A" w:rsidRPr="0065797A" w:rsidRDefault="0065797A" w:rsidP="00E33C7B">
      <w:pPr>
        <w:pStyle w:val="IntenseQuote"/>
        <w:rPr>
          <w:rFonts w:eastAsia="Times New Roman"/>
          <w:sz w:val="24"/>
          <w:szCs w:val="24"/>
        </w:rPr>
      </w:pPr>
      <w:r w:rsidRPr="0065797A">
        <w:rPr>
          <w:rFonts w:eastAsia="Times New Roman"/>
          <w:sz w:val="24"/>
          <w:szCs w:val="24"/>
        </w:rPr>
        <w:t>&lt;</w:t>
      </w:r>
      <w:proofErr w:type="spellStart"/>
      <w:proofErr w:type="gramStart"/>
      <w:r w:rsidRPr="0065797A">
        <w:rPr>
          <w:rFonts w:eastAsia="Times New Roman"/>
          <w:sz w:val="24"/>
          <w:szCs w:val="24"/>
        </w:rPr>
        <w:t>tagname</w:t>
      </w:r>
      <w:proofErr w:type="spellEnd"/>
      <w:r w:rsidRPr="0065797A">
        <w:rPr>
          <w:rFonts w:eastAsia="Times New Roman"/>
          <w:sz w:val="24"/>
          <w:szCs w:val="24"/>
        </w:rPr>
        <w:t>&gt;</w:t>
      </w:r>
      <w:proofErr w:type="gramEnd"/>
      <w:r w:rsidRPr="0065797A">
        <w:rPr>
          <w:rFonts w:eastAsia="Times New Roman"/>
          <w:sz w:val="24"/>
          <w:szCs w:val="24"/>
        </w:rPr>
        <w:t>content goes here...&lt;/</w:t>
      </w:r>
      <w:proofErr w:type="spellStart"/>
      <w:r w:rsidRPr="0065797A">
        <w:rPr>
          <w:rFonts w:eastAsia="Times New Roman"/>
          <w:sz w:val="24"/>
          <w:szCs w:val="24"/>
        </w:rPr>
        <w:t>tagname</w:t>
      </w:r>
      <w:proofErr w:type="spellEnd"/>
      <w:r w:rsidRPr="0065797A">
        <w:rPr>
          <w:rFonts w:eastAsia="Times New Roman"/>
          <w:sz w:val="24"/>
          <w:szCs w:val="24"/>
        </w:rPr>
        <w:t>&gt;</w:t>
      </w:r>
    </w:p>
    <w:p w:rsidR="0065797A" w:rsidRPr="0065797A" w:rsidRDefault="0065797A" w:rsidP="00E33C7B">
      <w:pPr>
        <w:pStyle w:val="IntenseQuote"/>
        <w:rPr>
          <w:rFonts w:eastAsia="Times New Roman"/>
          <w:sz w:val="24"/>
          <w:szCs w:val="24"/>
        </w:rPr>
      </w:pPr>
      <w:r w:rsidRPr="0065797A">
        <w:rPr>
          <w:rFonts w:eastAsia="Times New Roman"/>
          <w:sz w:val="24"/>
          <w:szCs w:val="24"/>
        </w:rPr>
        <w:t xml:space="preserve">HTML tags normally come in pairs like </w:t>
      </w:r>
      <w:r w:rsidRPr="0065797A">
        <w:rPr>
          <w:rFonts w:ascii="Courier New" w:eastAsia="Times New Roman" w:hAnsi="Courier New" w:cs="Courier New"/>
          <w:sz w:val="20"/>
          <w:szCs w:val="20"/>
        </w:rPr>
        <w:t>&lt;p&gt;</w:t>
      </w:r>
      <w:r w:rsidRPr="0065797A">
        <w:rPr>
          <w:rFonts w:eastAsia="Times New Roman"/>
          <w:sz w:val="24"/>
          <w:szCs w:val="24"/>
        </w:rPr>
        <w:t xml:space="preserve"> and </w:t>
      </w:r>
      <w:r w:rsidRPr="0065797A">
        <w:rPr>
          <w:rFonts w:ascii="Courier New" w:eastAsia="Times New Roman" w:hAnsi="Courier New" w:cs="Courier New"/>
          <w:sz w:val="20"/>
          <w:szCs w:val="20"/>
        </w:rPr>
        <w:t>&lt;/p&gt;</w:t>
      </w:r>
    </w:p>
    <w:p w:rsidR="0065797A" w:rsidRPr="0065797A" w:rsidRDefault="0065797A" w:rsidP="00E33C7B">
      <w:pPr>
        <w:pStyle w:val="IntenseQuote"/>
        <w:rPr>
          <w:rFonts w:eastAsia="Times New Roman"/>
          <w:sz w:val="24"/>
          <w:szCs w:val="24"/>
        </w:rPr>
      </w:pPr>
      <w:r w:rsidRPr="0065797A">
        <w:rPr>
          <w:rFonts w:eastAsia="Times New Roman"/>
          <w:sz w:val="24"/>
          <w:szCs w:val="24"/>
        </w:rPr>
        <w:t xml:space="preserve">The first tag in a pair is the start </w:t>
      </w:r>
      <w:proofErr w:type="gramStart"/>
      <w:r w:rsidRPr="0065797A">
        <w:rPr>
          <w:rFonts w:eastAsia="Times New Roman"/>
          <w:sz w:val="24"/>
          <w:szCs w:val="24"/>
        </w:rPr>
        <w:t>tag,</w:t>
      </w:r>
      <w:proofErr w:type="gramEnd"/>
      <w:r w:rsidRPr="0065797A">
        <w:rPr>
          <w:rFonts w:eastAsia="Times New Roman"/>
          <w:sz w:val="24"/>
          <w:szCs w:val="24"/>
        </w:rPr>
        <w:t xml:space="preserve"> the second tag is the end tag</w:t>
      </w:r>
    </w:p>
    <w:p w:rsidR="0065797A" w:rsidRPr="0065797A" w:rsidRDefault="0065797A" w:rsidP="00E33C7B">
      <w:pPr>
        <w:pStyle w:val="IntenseQuote"/>
        <w:rPr>
          <w:rFonts w:eastAsia="Times New Roman"/>
          <w:sz w:val="24"/>
          <w:szCs w:val="24"/>
        </w:rPr>
      </w:pPr>
      <w:r w:rsidRPr="0065797A">
        <w:rPr>
          <w:rFonts w:eastAsia="Times New Roman"/>
          <w:sz w:val="24"/>
          <w:szCs w:val="24"/>
        </w:rPr>
        <w:t xml:space="preserve">The end tag is written like the start tag, but with a forward slash inserted before the tag name </w:t>
      </w:r>
    </w:p>
    <w:p w:rsidR="0065797A" w:rsidRPr="0065797A" w:rsidRDefault="0065797A" w:rsidP="00E33C7B">
      <w:pPr>
        <w:pStyle w:val="IntenseQuote"/>
        <w:rPr>
          <w:rFonts w:eastAsia="Times New Roman"/>
          <w:sz w:val="24"/>
          <w:szCs w:val="24"/>
        </w:rPr>
      </w:pPr>
      <w:r w:rsidRPr="0065797A">
        <w:rPr>
          <w:rFonts w:eastAsia="Times New Roman"/>
          <w:sz w:val="24"/>
          <w:szCs w:val="24"/>
        </w:rPr>
        <w:t>Tip: The start tag is also called the opening tag, and the end tag the closing tag.</w:t>
      </w:r>
    </w:p>
    <w:p w:rsidR="0065797A" w:rsidRPr="0065797A" w:rsidRDefault="00E33C7B" w:rsidP="00E33C7B">
      <w:pPr>
        <w:pStyle w:val="IntenseQuote"/>
        <w:rPr>
          <w:rFonts w:eastAsia="Times New Roman"/>
          <w:sz w:val="24"/>
          <w:szCs w:val="24"/>
        </w:rPr>
      </w:pPr>
      <w:r>
        <w:rPr>
          <w:rFonts w:eastAsia="Times New Roman"/>
          <w:sz w:val="24"/>
          <w:szCs w:val="24"/>
        </w:rPr>
        <w:pict>
          <v:rect id="_x0000_i1028" style="width:0;height:1.5pt" o:hralign="center" o:hrstd="t" o:hr="t" fillcolor="#a0a0a0" stroked="f"/>
        </w:pict>
      </w:r>
    </w:p>
    <w:p w:rsidR="0065797A" w:rsidRPr="0065797A" w:rsidRDefault="0065797A" w:rsidP="00E33C7B">
      <w:pPr>
        <w:pStyle w:val="IntenseQuote"/>
        <w:rPr>
          <w:rFonts w:eastAsia="Times New Roman"/>
          <w:sz w:val="24"/>
          <w:szCs w:val="24"/>
        </w:rPr>
      </w:pPr>
    </w:p>
    <w:p w:rsidR="00E33C7B" w:rsidRDefault="00E33C7B" w:rsidP="00E33C7B">
      <w:pPr>
        <w:pStyle w:val="IntenseQuote"/>
        <w:rPr>
          <w:rFonts w:eastAsia="Times New Roman"/>
          <w:sz w:val="36"/>
          <w:szCs w:val="36"/>
        </w:rPr>
      </w:pPr>
    </w:p>
    <w:p w:rsidR="0065797A" w:rsidRPr="0065797A" w:rsidRDefault="00E33C7B" w:rsidP="00E33C7B">
      <w:pPr>
        <w:pStyle w:val="IntenseQuote"/>
        <w:rPr>
          <w:rFonts w:eastAsia="Times New Roman"/>
          <w:sz w:val="36"/>
          <w:szCs w:val="36"/>
        </w:rPr>
      </w:pPr>
      <w:r>
        <w:rPr>
          <w:rFonts w:eastAsia="Times New Roman"/>
          <w:sz w:val="36"/>
          <w:szCs w:val="36"/>
        </w:rPr>
        <w:lastRenderedPageBreak/>
        <w:t xml:space="preserve">                        </w:t>
      </w:r>
      <w:r w:rsidR="0065797A" w:rsidRPr="0065797A">
        <w:rPr>
          <w:rFonts w:eastAsia="Times New Roman"/>
          <w:sz w:val="36"/>
          <w:szCs w:val="36"/>
        </w:rPr>
        <w:t>Web Browsers</w:t>
      </w:r>
    </w:p>
    <w:p w:rsidR="0065797A" w:rsidRPr="0065797A" w:rsidRDefault="0065797A" w:rsidP="00E33C7B">
      <w:pPr>
        <w:pStyle w:val="IntenseQuote"/>
        <w:rPr>
          <w:rFonts w:eastAsia="Times New Roman"/>
          <w:sz w:val="24"/>
          <w:szCs w:val="24"/>
        </w:rPr>
      </w:pPr>
      <w:r w:rsidRPr="0065797A">
        <w:rPr>
          <w:rFonts w:eastAsia="Times New Roman"/>
          <w:sz w:val="24"/>
          <w:szCs w:val="24"/>
        </w:rPr>
        <w:t xml:space="preserve">The purpose of a web browser (Chrome, IE, Firefox, </w:t>
      </w:r>
      <w:proofErr w:type="gramStart"/>
      <w:r w:rsidRPr="0065797A">
        <w:rPr>
          <w:rFonts w:eastAsia="Times New Roman"/>
          <w:sz w:val="24"/>
          <w:szCs w:val="24"/>
        </w:rPr>
        <w:t>Safari</w:t>
      </w:r>
      <w:proofErr w:type="gramEnd"/>
      <w:r w:rsidRPr="0065797A">
        <w:rPr>
          <w:rFonts w:eastAsia="Times New Roman"/>
          <w:sz w:val="24"/>
          <w:szCs w:val="24"/>
        </w:rPr>
        <w:t>) is to read HTML documents and display them.</w:t>
      </w:r>
    </w:p>
    <w:p w:rsidR="0065797A" w:rsidRPr="0065797A" w:rsidRDefault="0065797A" w:rsidP="00E33C7B">
      <w:pPr>
        <w:pStyle w:val="IntenseQuote"/>
        <w:rPr>
          <w:rFonts w:eastAsia="Times New Roman"/>
          <w:sz w:val="24"/>
          <w:szCs w:val="24"/>
        </w:rPr>
      </w:pPr>
      <w:r w:rsidRPr="0065797A">
        <w:rPr>
          <w:rFonts w:eastAsia="Times New Roman"/>
          <w:sz w:val="24"/>
          <w:szCs w:val="24"/>
        </w:rPr>
        <w:t>The browser does not display the HTML tags, but uses them to determine how to display the document:</w:t>
      </w:r>
    </w:p>
    <w:p w:rsidR="0065797A" w:rsidRPr="0065797A" w:rsidRDefault="0065797A" w:rsidP="00E33C7B">
      <w:pPr>
        <w:pStyle w:val="IntenseQuote"/>
        <w:rPr>
          <w:rFonts w:eastAsia="Times New Roman"/>
          <w:sz w:val="24"/>
          <w:szCs w:val="24"/>
        </w:rPr>
      </w:pPr>
      <w:r>
        <w:rPr>
          <w:rFonts w:eastAsia="Times New Roman"/>
          <w:noProof/>
          <w:sz w:val="24"/>
          <w:szCs w:val="24"/>
        </w:rPr>
        <w:drawing>
          <wp:inline distT="0" distB="0" distL="0" distR="0" wp14:anchorId="46B58FB4" wp14:editId="3E56C76E">
            <wp:extent cx="6053455" cy="3437890"/>
            <wp:effectExtent l="0" t="0" r="4445" b="0"/>
            <wp:docPr id="1" name="Picture 1"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in Brow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3455" cy="3437890"/>
                    </a:xfrm>
                    <a:prstGeom prst="rect">
                      <a:avLst/>
                    </a:prstGeom>
                    <a:noFill/>
                    <a:ln>
                      <a:noFill/>
                    </a:ln>
                  </pic:spPr>
                </pic:pic>
              </a:graphicData>
            </a:graphic>
          </wp:inline>
        </w:drawing>
      </w:r>
    </w:p>
    <w:p w:rsidR="0065797A" w:rsidRPr="0065797A" w:rsidRDefault="00E33C7B" w:rsidP="00E33C7B">
      <w:pPr>
        <w:pStyle w:val="IntenseQuote"/>
        <w:rPr>
          <w:rFonts w:eastAsia="Times New Roman"/>
          <w:sz w:val="24"/>
          <w:szCs w:val="24"/>
        </w:rPr>
      </w:pPr>
      <w:r>
        <w:rPr>
          <w:rFonts w:eastAsia="Times New Roman"/>
          <w:sz w:val="24"/>
          <w:szCs w:val="24"/>
        </w:rPr>
        <w:pict>
          <v:rect id="_x0000_i1029" style="width:0;height:1.5pt" o:hralign="center" o:hrstd="t" o:hr="t" fillcolor="#a0a0a0" stroked="f"/>
        </w:pict>
      </w:r>
    </w:p>
    <w:p w:rsidR="0065797A" w:rsidRPr="0065797A" w:rsidRDefault="00E33C7B" w:rsidP="00E33C7B">
      <w:pPr>
        <w:pStyle w:val="IntenseQuote"/>
        <w:rPr>
          <w:rFonts w:eastAsia="Times New Roman"/>
          <w:sz w:val="36"/>
          <w:szCs w:val="36"/>
        </w:rPr>
      </w:pPr>
      <w:r>
        <w:rPr>
          <w:rFonts w:eastAsia="Times New Roman"/>
          <w:sz w:val="36"/>
          <w:szCs w:val="36"/>
        </w:rPr>
        <w:t xml:space="preserve">    </w:t>
      </w:r>
      <w:r w:rsidR="0065797A" w:rsidRPr="0065797A">
        <w:rPr>
          <w:rFonts w:eastAsia="Times New Roman"/>
          <w:sz w:val="36"/>
          <w:szCs w:val="36"/>
        </w:rPr>
        <w:t>HTML Page Structure</w:t>
      </w:r>
    </w:p>
    <w:p w:rsidR="0065797A" w:rsidRPr="0065797A" w:rsidRDefault="0065797A" w:rsidP="00E33C7B">
      <w:pPr>
        <w:pStyle w:val="IntenseQuote"/>
        <w:rPr>
          <w:rFonts w:eastAsia="Times New Roman"/>
          <w:sz w:val="24"/>
          <w:szCs w:val="24"/>
        </w:rPr>
      </w:pPr>
      <w:r w:rsidRPr="0065797A">
        <w:rPr>
          <w:rFonts w:eastAsia="Times New Roman"/>
          <w:sz w:val="24"/>
          <w:szCs w:val="24"/>
        </w:rPr>
        <w:t>Below is a visualization of an HTML page structure:</w:t>
      </w:r>
    </w:p>
    <w:p w:rsidR="0065797A" w:rsidRPr="0065797A" w:rsidRDefault="0065797A" w:rsidP="00E33C7B">
      <w:pPr>
        <w:pStyle w:val="IntenseQuote"/>
        <w:rPr>
          <w:rFonts w:eastAsia="Times New Roman"/>
          <w:sz w:val="24"/>
          <w:szCs w:val="24"/>
        </w:rPr>
      </w:pPr>
      <w:r w:rsidRPr="0065797A">
        <w:rPr>
          <w:rFonts w:eastAsia="Times New Roman"/>
          <w:sz w:val="24"/>
          <w:szCs w:val="24"/>
        </w:rPr>
        <w:t>&lt;</w:t>
      </w:r>
      <w:proofErr w:type="gramStart"/>
      <w:r w:rsidRPr="0065797A">
        <w:rPr>
          <w:rFonts w:eastAsia="Times New Roman"/>
          <w:sz w:val="24"/>
          <w:szCs w:val="24"/>
        </w:rPr>
        <w:t>html</w:t>
      </w:r>
      <w:proofErr w:type="gramEnd"/>
      <w:r w:rsidRPr="0065797A">
        <w:rPr>
          <w:rFonts w:eastAsia="Times New Roman"/>
          <w:sz w:val="24"/>
          <w:szCs w:val="24"/>
        </w:rPr>
        <w:t xml:space="preserve">&gt; </w:t>
      </w:r>
    </w:p>
    <w:p w:rsidR="0065797A" w:rsidRPr="0065797A" w:rsidRDefault="0065797A" w:rsidP="00E33C7B">
      <w:pPr>
        <w:pStyle w:val="IntenseQuote"/>
        <w:rPr>
          <w:rFonts w:eastAsia="Times New Roman"/>
          <w:sz w:val="24"/>
          <w:szCs w:val="24"/>
        </w:rPr>
      </w:pPr>
      <w:r w:rsidRPr="0065797A">
        <w:rPr>
          <w:rFonts w:eastAsia="Times New Roman"/>
          <w:sz w:val="24"/>
          <w:szCs w:val="24"/>
        </w:rPr>
        <w:t>&lt;</w:t>
      </w:r>
      <w:proofErr w:type="gramStart"/>
      <w:r w:rsidRPr="0065797A">
        <w:rPr>
          <w:rFonts w:eastAsia="Times New Roman"/>
          <w:sz w:val="24"/>
          <w:szCs w:val="24"/>
        </w:rPr>
        <w:t>head</w:t>
      </w:r>
      <w:proofErr w:type="gramEnd"/>
      <w:r w:rsidRPr="0065797A">
        <w:rPr>
          <w:rFonts w:eastAsia="Times New Roman"/>
          <w:sz w:val="24"/>
          <w:szCs w:val="24"/>
        </w:rPr>
        <w:t xml:space="preserve">&gt; </w:t>
      </w:r>
    </w:p>
    <w:p w:rsidR="0065797A" w:rsidRPr="0065797A" w:rsidRDefault="0065797A" w:rsidP="00E33C7B">
      <w:pPr>
        <w:pStyle w:val="IntenseQuote"/>
        <w:rPr>
          <w:rFonts w:eastAsia="Times New Roman"/>
          <w:sz w:val="24"/>
          <w:szCs w:val="24"/>
        </w:rPr>
      </w:pPr>
      <w:r w:rsidRPr="0065797A">
        <w:rPr>
          <w:rFonts w:eastAsia="Times New Roman"/>
          <w:sz w:val="24"/>
          <w:szCs w:val="24"/>
        </w:rPr>
        <w:t>&lt;</w:t>
      </w:r>
      <w:proofErr w:type="gramStart"/>
      <w:r w:rsidRPr="0065797A">
        <w:rPr>
          <w:rFonts w:eastAsia="Times New Roman"/>
          <w:sz w:val="24"/>
          <w:szCs w:val="24"/>
        </w:rPr>
        <w:t>title&gt;</w:t>
      </w:r>
      <w:proofErr w:type="gramEnd"/>
      <w:r w:rsidRPr="0065797A">
        <w:rPr>
          <w:rFonts w:eastAsia="Times New Roman"/>
          <w:sz w:val="24"/>
          <w:szCs w:val="24"/>
        </w:rPr>
        <w:t xml:space="preserve">Page title&lt;/title&gt; </w:t>
      </w:r>
    </w:p>
    <w:p w:rsidR="0065797A" w:rsidRPr="0065797A" w:rsidRDefault="0065797A" w:rsidP="00E33C7B">
      <w:pPr>
        <w:pStyle w:val="IntenseQuote"/>
        <w:rPr>
          <w:rFonts w:eastAsia="Times New Roman"/>
          <w:sz w:val="24"/>
          <w:szCs w:val="24"/>
        </w:rPr>
      </w:pPr>
      <w:r w:rsidRPr="0065797A">
        <w:rPr>
          <w:rFonts w:eastAsia="Times New Roman"/>
          <w:sz w:val="24"/>
          <w:szCs w:val="24"/>
        </w:rPr>
        <w:t xml:space="preserve">&lt;/head&gt; </w:t>
      </w:r>
    </w:p>
    <w:p w:rsidR="0065797A" w:rsidRPr="0065797A" w:rsidRDefault="0065797A" w:rsidP="00E33C7B">
      <w:pPr>
        <w:pStyle w:val="IntenseQuote"/>
        <w:rPr>
          <w:rFonts w:eastAsia="Times New Roman"/>
          <w:sz w:val="24"/>
          <w:szCs w:val="24"/>
        </w:rPr>
      </w:pPr>
      <w:r w:rsidRPr="0065797A">
        <w:rPr>
          <w:rFonts w:eastAsia="Times New Roman"/>
          <w:sz w:val="24"/>
          <w:szCs w:val="24"/>
        </w:rPr>
        <w:t>&lt;</w:t>
      </w:r>
      <w:proofErr w:type="gramStart"/>
      <w:r w:rsidRPr="0065797A">
        <w:rPr>
          <w:rFonts w:eastAsia="Times New Roman"/>
          <w:sz w:val="24"/>
          <w:szCs w:val="24"/>
        </w:rPr>
        <w:t>body</w:t>
      </w:r>
      <w:proofErr w:type="gramEnd"/>
      <w:r w:rsidRPr="0065797A">
        <w:rPr>
          <w:rFonts w:eastAsia="Times New Roman"/>
          <w:sz w:val="24"/>
          <w:szCs w:val="24"/>
        </w:rPr>
        <w:t xml:space="preserve">&gt; </w:t>
      </w:r>
    </w:p>
    <w:p w:rsidR="0065797A" w:rsidRPr="0065797A" w:rsidRDefault="0065797A" w:rsidP="00E33C7B">
      <w:pPr>
        <w:pStyle w:val="IntenseQuote"/>
        <w:rPr>
          <w:rFonts w:eastAsia="Times New Roman"/>
          <w:sz w:val="24"/>
          <w:szCs w:val="24"/>
        </w:rPr>
      </w:pPr>
      <w:r w:rsidRPr="0065797A">
        <w:rPr>
          <w:rFonts w:eastAsia="Times New Roman"/>
          <w:sz w:val="24"/>
          <w:szCs w:val="24"/>
        </w:rPr>
        <w:t>&lt;h1&gt;</w:t>
      </w:r>
      <w:proofErr w:type="gramStart"/>
      <w:r w:rsidRPr="0065797A">
        <w:rPr>
          <w:rFonts w:eastAsia="Times New Roman"/>
          <w:sz w:val="24"/>
          <w:szCs w:val="24"/>
        </w:rPr>
        <w:t>This</w:t>
      </w:r>
      <w:proofErr w:type="gramEnd"/>
      <w:r w:rsidRPr="0065797A">
        <w:rPr>
          <w:rFonts w:eastAsia="Times New Roman"/>
          <w:sz w:val="24"/>
          <w:szCs w:val="24"/>
        </w:rPr>
        <w:t xml:space="preserve"> is a heading&lt;/h1&gt;</w:t>
      </w:r>
    </w:p>
    <w:p w:rsidR="0065797A" w:rsidRPr="0065797A" w:rsidRDefault="0065797A" w:rsidP="00E33C7B">
      <w:pPr>
        <w:pStyle w:val="IntenseQuote"/>
        <w:rPr>
          <w:rFonts w:eastAsia="Times New Roman"/>
          <w:sz w:val="24"/>
          <w:szCs w:val="24"/>
        </w:rPr>
      </w:pPr>
      <w:r w:rsidRPr="0065797A">
        <w:rPr>
          <w:rFonts w:eastAsia="Times New Roman"/>
          <w:sz w:val="24"/>
          <w:szCs w:val="24"/>
        </w:rPr>
        <w:lastRenderedPageBreak/>
        <w:t>&lt;p&gt;This is a paragraph</w:t>
      </w:r>
      <w:proofErr w:type="gramStart"/>
      <w:r w:rsidRPr="0065797A">
        <w:rPr>
          <w:rFonts w:eastAsia="Times New Roman"/>
          <w:sz w:val="24"/>
          <w:szCs w:val="24"/>
        </w:rPr>
        <w:t>.&lt;</w:t>
      </w:r>
      <w:proofErr w:type="gramEnd"/>
      <w:r w:rsidRPr="0065797A">
        <w:rPr>
          <w:rFonts w:eastAsia="Times New Roman"/>
          <w:sz w:val="24"/>
          <w:szCs w:val="24"/>
        </w:rPr>
        <w:t>/p&gt;</w:t>
      </w:r>
    </w:p>
    <w:p w:rsidR="0065797A" w:rsidRPr="0065797A" w:rsidRDefault="0065797A" w:rsidP="00E33C7B">
      <w:pPr>
        <w:pStyle w:val="IntenseQuote"/>
        <w:rPr>
          <w:rFonts w:eastAsia="Times New Roman"/>
          <w:sz w:val="24"/>
          <w:szCs w:val="24"/>
        </w:rPr>
      </w:pPr>
      <w:r w:rsidRPr="0065797A">
        <w:rPr>
          <w:rFonts w:eastAsia="Times New Roman"/>
          <w:sz w:val="24"/>
          <w:szCs w:val="24"/>
        </w:rPr>
        <w:t>&lt;p&gt;This is another paragraph</w:t>
      </w:r>
      <w:proofErr w:type="gramStart"/>
      <w:r w:rsidRPr="0065797A">
        <w:rPr>
          <w:rFonts w:eastAsia="Times New Roman"/>
          <w:sz w:val="24"/>
          <w:szCs w:val="24"/>
        </w:rPr>
        <w:t>.&lt;</w:t>
      </w:r>
      <w:proofErr w:type="gramEnd"/>
      <w:r w:rsidRPr="0065797A">
        <w:rPr>
          <w:rFonts w:eastAsia="Times New Roman"/>
          <w:sz w:val="24"/>
          <w:szCs w:val="24"/>
        </w:rPr>
        <w:t>/p&gt;</w:t>
      </w:r>
    </w:p>
    <w:p w:rsidR="0065797A" w:rsidRPr="0065797A" w:rsidRDefault="0065797A" w:rsidP="00E33C7B">
      <w:pPr>
        <w:pStyle w:val="IntenseQuote"/>
        <w:rPr>
          <w:rFonts w:eastAsia="Times New Roman"/>
          <w:sz w:val="24"/>
          <w:szCs w:val="24"/>
        </w:rPr>
      </w:pPr>
      <w:r w:rsidRPr="0065797A">
        <w:rPr>
          <w:rFonts w:eastAsia="Times New Roman"/>
          <w:sz w:val="24"/>
          <w:szCs w:val="24"/>
        </w:rPr>
        <w:t xml:space="preserve">&lt;/body&gt; </w:t>
      </w:r>
    </w:p>
    <w:p w:rsidR="0065797A" w:rsidRPr="0065797A" w:rsidRDefault="0065797A" w:rsidP="00E33C7B">
      <w:pPr>
        <w:pStyle w:val="IntenseQuote"/>
        <w:rPr>
          <w:rFonts w:eastAsia="Times New Roman"/>
          <w:sz w:val="24"/>
          <w:szCs w:val="24"/>
        </w:rPr>
      </w:pPr>
      <w:r w:rsidRPr="0065797A">
        <w:rPr>
          <w:rFonts w:eastAsia="Times New Roman"/>
          <w:sz w:val="24"/>
          <w:szCs w:val="24"/>
        </w:rPr>
        <w:t xml:space="preserve">&lt;/html&gt; </w:t>
      </w:r>
    </w:p>
    <w:p w:rsidR="0065797A" w:rsidRPr="0065797A" w:rsidRDefault="0065797A" w:rsidP="00E33C7B">
      <w:pPr>
        <w:pStyle w:val="IntenseQuote"/>
        <w:rPr>
          <w:rFonts w:eastAsia="Times New Roman"/>
          <w:sz w:val="24"/>
          <w:szCs w:val="24"/>
        </w:rPr>
      </w:pPr>
      <w:r w:rsidRPr="0065797A">
        <w:rPr>
          <w:rFonts w:eastAsia="Times New Roman"/>
          <w:sz w:val="24"/>
          <w:szCs w:val="24"/>
        </w:rPr>
        <w:t>Note: Only the content inside the &lt;body&gt; section (the white area above) is displayed in a browser.</w:t>
      </w:r>
    </w:p>
    <w:p w:rsidR="0065797A" w:rsidRPr="0065797A" w:rsidRDefault="00E33C7B" w:rsidP="00E33C7B">
      <w:pPr>
        <w:pStyle w:val="IntenseQuote"/>
        <w:rPr>
          <w:rFonts w:eastAsia="Times New Roman"/>
          <w:sz w:val="24"/>
          <w:szCs w:val="24"/>
        </w:rPr>
      </w:pPr>
      <w:r>
        <w:rPr>
          <w:rFonts w:eastAsia="Times New Roman"/>
          <w:sz w:val="24"/>
          <w:szCs w:val="24"/>
        </w:rPr>
        <w:pict>
          <v:rect id="_x0000_i1030" style="width:0;height:1.5pt" o:hralign="center" o:hrstd="t" o:hr="t" fillcolor="#a0a0a0" stroked="f"/>
        </w:pict>
      </w:r>
    </w:p>
    <w:p w:rsidR="0065797A" w:rsidRPr="0065797A" w:rsidRDefault="00E33C7B" w:rsidP="00E33C7B">
      <w:pPr>
        <w:pStyle w:val="IntenseQuote"/>
        <w:rPr>
          <w:rFonts w:eastAsia="Times New Roman"/>
          <w:sz w:val="36"/>
          <w:szCs w:val="36"/>
        </w:rPr>
      </w:pPr>
      <w:r>
        <w:rPr>
          <w:rFonts w:eastAsia="Times New Roman"/>
          <w:sz w:val="36"/>
          <w:szCs w:val="36"/>
        </w:rPr>
        <w:t xml:space="preserve">                  </w:t>
      </w:r>
      <w:r w:rsidR="0065797A" w:rsidRPr="0065797A">
        <w:rPr>
          <w:rFonts w:eastAsia="Times New Roman"/>
          <w:sz w:val="36"/>
          <w:szCs w:val="36"/>
        </w:rPr>
        <w:t>The &lt;</w:t>
      </w:r>
      <w:proofErr w:type="gramStart"/>
      <w:r w:rsidR="0065797A" w:rsidRPr="0065797A">
        <w:rPr>
          <w:rFonts w:eastAsia="Times New Roman"/>
          <w:sz w:val="36"/>
          <w:szCs w:val="36"/>
        </w:rPr>
        <w:t>!DOCTYPE</w:t>
      </w:r>
      <w:proofErr w:type="gramEnd"/>
      <w:r w:rsidR="0065797A" w:rsidRPr="0065797A">
        <w:rPr>
          <w:rFonts w:eastAsia="Times New Roman"/>
          <w:sz w:val="36"/>
          <w:szCs w:val="36"/>
        </w:rPr>
        <w:t>&gt; Declaration</w:t>
      </w:r>
    </w:p>
    <w:p w:rsidR="0065797A" w:rsidRPr="0065797A" w:rsidRDefault="0065797A" w:rsidP="00E33C7B">
      <w:pPr>
        <w:pStyle w:val="IntenseQuote"/>
        <w:rPr>
          <w:rFonts w:eastAsia="Times New Roman"/>
          <w:sz w:val="24"/>
          <w:szCs w:val="24"/>
        </w:rPr>
      </w:pPr>
      <w:r w:rsidRPr="0065797A">
        <w:rPr>
          <w:rFonts w:eastAsia="Times New Roman"/>
          <w:sz w:val="24"/>
          <w:szCs w:val="24"/>
        </w:rPr>
        <w:t xml:space="preserve">The </w:t>
      </w:r>
      <w:r w:rsidRPr="0065797A">
        <w:rPr>
          <w:rFonts w:ascii="Courier New" w:eastAsia="Times New Roman" w:hAnsi="Courier New" w:cs="Courier New"/>
          <w:sz w:val="20"/>
          <w:szCs w:val="20"/>
        </w:rPr>
        <w:t>&lt;</w:t>
      </w:r>
      <w:proofErr w:type="gramStart"/>
      <w:r w:rsidRPr="0065797A">
        <w:rPr>
          <w:rFonts w:ascii="Courier New" w:eastAsia="Times New Roman" w:hAnsi="Courier New" w:cs="Courier New"/>
          <w:sz w:val="20"/>
          <w:szCs w:val="20"/>
        </w:rPr>
        <w:t>!DOCTYPE</w:t>
      </w:r>
      <w:proofErr w:type="gramEnd"/>
      <w:r w:rsidRPr="0065797A">
        <w:rPr>
          <w:rFonts w:ascii="Courier New" w:eastAsia="Times New Roman" w:hAnsi="Courier New" w:cs="Courier New"/>
          <w:sz w:val="20"/>
          <w:szCs w:val="20"/>
        </w:rPr>
        <w:t>&gt;</w:t>
      </w:r>
      <w:r w:rsidRPr="0065797A">
        <w:rPr>
          <w:rFonts w:eastAsia="Times New Roman"/>
          <w:sz w:val="24"/>
          <w:szCs w:val="24"/>
        </w:rPr>
        <w:t xml:space="preserve"> declaration represents the document type, and helps browsers to display web pages correctly.</w:t>
      </w:r>
    </w:p>
    <w:p w:rsidR="0065797A" w:rsidRPr="0065797A" w:rsidRDefault="0065797A" w:rsidP="00E33C7B">
      <w:pPr>
        <w:pStyle w:val="IntenseQuote"/>
        <w:rPr>
          <w:rFonts w:eastAsia="Times New Roman"/>
          <w:sz w:val="24"/>
          <w:szCs w:val="24"/>
        </w:rPr>
      </w:pPr>
      <w:r w:rsidRPr="0065797A">
        <w:rPr>
          <w:rFonts w:eastAsia="Times New Roman"/>
          <w:sz w:val="24"/>
          <w:szCs w:val="24"/>
        </w:rPr>
        <w:t xml:space="preserve">It must only appear once, at the top of the page (before any HTML tags). </w:t>
      </w:r>
    </w:p>
    <w:p w:rsidR="0065797A" w:rsidRPr="0065797A" w:rsidRDefault="0065797A" w:rsidP="00E33C7B">
      <w:pPr>
        <w:pStyle w:val="IntenseQuote"/>
        <w:rPr>
          <w:rFonts w:eastAsia="Times New Roman"/>
          <w:sz w:val="24"/>
          <w:szCs w:val="24"/>
        </w:rPr>
      </w:pPr>
      <w:r w:rsidRPr="0065797A">
        <w:rPr>
          <w:rFonts w:eastAsia="Times New Roman"/>
          <w:sz w:val="24"/>
          <w:szCs w:val="24"/>
        </w:rPr>
        <w:t xml:space="preserve">The </w:t>
      </w:r>
      <w:r w:rsidRPr="0065797A">
        <w:rPr>
          <w:rFonts w:ascii="Courier New" w:eastAsia="Times New Roman" w:hAnsi="Courier New" w:cs="Courier New"/>
          <w:sz w:val="20"/>
          <w:szCs w:val="20"/>
        </w:rPr>
        <w:t>&lt;</w:t>
      </w:r>
      <w:proofErr w:type="gramStart"/>
      <w:r w:rsidRPr="0065797A">
        <w:rPr>
          <w:rFonts w:ascii="Courier New" w:eastAsia="Times New Roman" w:hAnsi="Courier New" w:cs="Courier New"/>
          <w:sz w:val="20"/>
          <w:szCs w:val="20"/>
        </w:rPr>
        <w:t>!DOCTYPE</w:t>
      </w:r>
      <w:proofErr w:type="gramEnd"/>
      <w:r w:rsidRPr="0065797A">
        <w:rPr>
          <w:rFonts w:ascii="Courier New" w:eastAsia="Times New Roman" w:hAnsi="Courier New" w:cs="Courier New"/>
          <w:sz w:val="20"/>
          <w:szCs w:val="20"/>
        </w:rPr>
        <w:t>&gt;</w:t>
      </w:r>
      <w:r w:rsidRPr="0065797A">
        <w:rPr>
          <w:rFonts w:eastAsia="Times New Roman"/>
          <w:sz w:val="24"/>
          <w:szCs w:val="24"/>
        </w:rPr>
        <w:t xml:space="preserve"> declaration is not case sensitive.</w:t>
      </w:r>
    </w:p>
    <w:p w:rsidR="0065797A" w:rsidRPr="0065797A" w:rsidRDefault="0065797A" w:rsidP="00E33C7B">
      <w:pPr>
        <w:pStyle w:val="IntenseQuote"/>
        <w:rPr>
          <w:rFonts w:eastAsia="Times New Roman"/>
          <w:sz w:val="24"/>
          <w:szCs w:val="24"/>
        </w:rPr>
      </w:pPr>
      <w:r w:rsidRPr="0065797A">
        <w:rPr>
          <w:rFonts w:eastAsia="Times New Roman"/>
          <w:sz w:val="24"/>
          <w:szCs w:val="24"/>
        </w:rPr>
        <w:t xml:space="preserve">The </w:t>
      </w:r>
      <w:r w:rsidRPr="0065797A">
        <w:rPr>
          <w:rFonts w:ascii="Courier New" w:eastAsia="Times New Roman" w:hAnsi="Courier New" w:cs="Courier New"/>
          <w:sz w:val="20"/>
          <w:szCs w:val="20"/>
        </w:rPr>
        <w:t>&lt;</w:t>
      </w:r>
      <w:proofErr w:type="gramStart"/>
      <w:r w:rsidRPr="0065797A">
        <w:rPr>
          <w:rFonts w:ascii="Courier New" w:eastAsia="Times New Roman" w:hAnsi="Courier New" w:cs="Courier New"/>
          <w:sz w:val="20"/>
          <w:szCs w:val="20"/>
        </w:rPr>
        <w:t>!DOCTYPE</w:t>
      </w:r>
      <w:proofErr w:type="gramEnd"/>
      <w:r w:rsidRPr="0065797A">
        <w:rPr>
          <w:rFonts w:ascii="Courier New" w:eastAsia="Times New Roman" w:hAnsi="Courier New" w:cs="Courier New"/>
          <w:sz w:val="20"/>
          <w:szCs w:val="20"/>
        </w:rPr>
        <w:t>&gt;</w:t>
      </w:r>
      <w:r w:rsidRPr="0065797A">
        <w:rPr>
          <w:rFonts w:eastAsia="Times New Roman"/>
          <w:sz w:val="24"/>
          <w:szCs w:val="24"/>
        </w:rPr>
        <w:t xml:space="preserve"> declaration for HTML5 is:</w:t>
      </w:r>
    </w:p>
    <w:p w:rsidR="0065797A" w:rsidRPr="0065797A" w:rsidRDefault="0065797A" w:rsidP="00E33C7B">
      <w:pPr>
        <w:pStyle w:val="IntenseQuote"/>
        <w:rPr>
          <w:rFonts w:eastAsia="Times New Roman"/>
          <w:sz w:val="24"/>
          <w:szCs w:val="24"/>
        </w:rPr>
      </w:pPr>
      <w:proofErr w:type="gramStart"/>
      <w:r w:rsidRPr="0065797A">
        <w:rPr>
          <w:rFonts w:eastAsia="Times New Roman"/>
          <w:sz w:val="24"/>
          <w:szCs w:val="24"/>
        </w:rPr>
        <w:t>&lt;!DOCTYPE</w:t>
      </w:r>
      <w:proofErr w:type="gramEnd"/>
      <w:r w:rsidRPr="0065797A">
        <w:rPr>
          <w:rFonts w:eastAsia="Times New Roman"/>
          <w:sz w:val="24"/>
          <w:szCs w:val="24"/>
        </w:rPr>
        <w:t xml:space="preserve"> html&gt; </w:t>
      </w:r>
    </w:p>
    <w:p w:rsidR="0065797A" w:rsidRPr="0065797A" w:rsidRDefault="00E33C7B" w:rsidP="00E33C7B">
      <w:pPr>
        <w:pStyle w:val="IntenseQuote"/>
        <w:rPr>
          <w:rFonts w:eastAsia="Times New Roman"/>
          <w:sz w:val="24"/>
          <w:szCs w:val="24"/>
        </w:rPr>
      </w:pPr>
      <w:r>
        <w:rPr>
          <w:rFonts w:eastAsia="Times New Roman"/>
          <w:sz w:val="24"/>
          <w:szCs w:val="24"/>
        </w:rPr>
        <w:pict>
          <v:rect id="_x0000_i1031" style="width:0;height:1.5pt" o:hralign="center" o:hrstd="t" o:hr="t" fillcolor="#a0a0a0" stroked="f"/>
        </w:pict>
      </w:r>
    </w:p>
    <w:p w:rsidR="0065797A" w:rsidRDefault="0065797A" w:rsidP="00E33C7B">
      <w:pPr>
        <w:pStyle w:val="IntenseQuote"/>
        <w:rPr>
          <w:rFonts w:eastAsia="Times New Roman"/>
          <w:sz w:val="36"/>
          <w:szCs w:val="36"/>
        </w:rPr>
      </w:pPr>
    </w:p>
    <w:p w:rsidR="0065797A" w:rsidRDefault="0065797A" w:rsidP="00E33C7B">
      <w:pPr>
        <w:pStyle w:val="IntenseQuote"/>
        <w:rPr>
          <w:rFonts w:eastAsia="Times New Roman"/>
          <w:sz w:val="36"/>
          <w:szCs w:val="36"/>
        </w:rPr>
      </w:pPr>
    </w:p>
    <w:p w:rsidR="0065797A" w:rsidRPr="0065797A" w:rsidRDefault="00E33C7B" w:rsidP="00E33C7B">
      <w:pPr>
        <w:pStyle w:val="IntenseQuote"/>
        <w:rPr>
          <w:rFonts w:eastAsia="Times New Roman"/>
          <w:sz w:val="36"/>
          <w:szCs w:val="36"/>
        </w:rPr>
      </w:pPr>
      <w:r>
        <w:rPr>
          <w:rFonts w:eastAsia="Times New Roman"/>
          <w:sz w:val="36"/>
          <w:szCs w:val="36"/>
        </w:rPr>
        <w:t xml:space="preserve">                   </w:t>
      </w:r>
      <w:r w:rsidR="0065797A" w:rsidRPr="0065797A">
        <w:rPr>
          <w:rFonts w:eastAsia="Times New Roman"/>
          <w:sz w:val="36"/>
          <w:szCs w:val="36"/>
        </w:rPr>
        <w:t>HTML Versions</w:t>
      </w:r>
    </w:p>
    <w:p w:rsidR="0065797A" w:rsidRPr="0065797A" w:rsidRDefault="0065797A" w:rsidP="00E33C7B">
      <w:pPr>
        <w:pStyle w:val="IntenseQuote"/>
        <w:rPr>
          <w:rFonts w:eastAsia="Times New Roman"/>
          <w:sz w:val="24"/>
          <w:szCs w:val="24"/>
        </w:rPr>
      </w:pPr>
      <w:r w:rsidRPr="0065797A">
        <w:rPr>
          <w:rFonts w:eastAsia="Times New Roman"/>
          <w:sz w:val="24"/>
          <w:szCs w:val="24"/>
        </w:rPr>
        <w:t>Since the early days of the web, there have been many versions of HTML:</w:t>
      </w:r>
    </w:p>
    <w:p w:rsidR="00E33C7B" w:rsidRDefault="00E33C7B" w:rsidP="00E33C7B">
      <w:pPr>
        <w:pStyle w:val="IntenseQuote"/>
      </w:pPr>
    </w:p>
    <w:p w:rsidR="00E33C7B" w:rsidRDefault="00E33C7B" w:rsidP="00E33C7B">
      <w:pPr>
        <w:rPr>
          <w:rFonts w:eastAsiaTheme="minorEastAsia"/>
          <w:color w:val="9B2D1F" w:themeColor="accent2"/>
          <w:sz w:val="26"/>
          <w:lang w:bidi="hi-IN"/>
          <w14:ligatures w14:val="standard"/>
          <w14:numForm w14:val="oldStyle"/>
        </w:rPr>
      </w:pPr>
      <w:r>
        <w:br w:type="page"/>
      </w:r>
    </w:p>
    <w:tbl>
      <w:tblPr>
        <w:tblStyle w:val="TableGrid"/>
        <w:tblW w:w="0" w:type="auto"/>
        <w:tblLook w:val="04A0" w:firstRow="1" w:lastRow="0" w:firstColumn="1" w:lastColumn="0" w:noHBand="0" w:noVBand="1"/>
      </w:tblPr>
      <w:tblGrid>
        <w:gridCol w:w="1594"/>
        <w:gridCol w:w="872"/>
      </w:tblGrid>
      <w:tr w:rsidR="00E33C7B" w:rsidRPr="0065797A" w:rsidTr="00E33C7B">
        <w:tc>
          <w:tcPr>
            <w:tcW w:w="0" w:type="auto"/>
            <w:hideMark/>
          </w:tcPr>
          <w:p w:rsidR="00E33C7B" w:rsidRPr="0065797A" w:rsidRDefault="00E33C7B" w:rsidP="00E33C7B">
            <w:pPr>
              <w:pStyle w:val="IntenseQuote"/>
              <w:rPr>
                <w:rFonts w:eastAsia="Times New Roman"/>
                <w:sz w:val="24"/>
                <w:szCs w:val="24"/>
              </w:rPr>
            </w:pPr>
            <w:r w:rsidRPr="0065797A">
              <w:rPr>
                <w:rFonts w:eastAsia="Times New Roman"/>
                <w:sz w:val="24"/>
                <w:szCs w:val="24"/>
              </w:rPr>
              <w:lastRenderedPageBreak/>
              <w:t>Version</w:t>
            </w:r>
            <w:r>
              <w:rPr>
                <w:rFonts w:eastAsia="Times New Roman"/>
                <w:sz w:val="24"/>
                <w:szCs w:val="24"/>
              </w:rPr>
              <w:t xml:space="preserve">        </w:t>
            </w:r>
          </w:p>
        </w:tc>
        <w:tc>
          <w:tcPr>
            <w:tcW w:w="0" w:type="auto"/>
            <w:hideMark/>
          </w:tcPr>
          <w:p w:rsidR="00E33C7B" w:rsidRPr="0065797A" w:rsidRDefault="00E33C7B" w:rsidP="00E33C7B">
            <w:pPr>
              <w:pStyle w:val="IntenseQuote"/>
              <w:rPr>
                <w:rFonts w:eastAsia="Times New Roman"/>
                <w:sz w:val="24"/>
                <w:szCs w:val="24"/>
              </w:rPr>
            </w:pPr>
            <w:r w:rsidRPr="0065797A">
              <w:rPr>
                <w:rFonts w:eastAsia="Times New Roman"/>
                <w:sz w:val="24"/>
                <w:szCs w:val="24"/>
              </w:rPr>
              <w:t>Year</w:t>
            </w:r>
          </w:p>
        </w:tc>
      </w:tr>
      <w:tr w:rsidR="00E33C7B" w:rsidRPr="0065797A" w:rsidTr="00E33C7B">
        <w:tc>
          <w:tcPr>
            <w:tcW w:w="0" w:type="auto"/>
            <w:hideMark/>
          </w:tcPr>
          <w:p w:rsidR="00E33C7B" w:rsidRPr="0065797A" w:rsidRDefault="00E33C7B" w:rsidP="00E33C7B">
            <w:pPr>
              <w:pStyle w:val="IntenseQuote"/>
              <w:rPr>
                <w:rFonts w:eastAsia="Times New Roman"/>
                <w:sz w:val="24"/>
                <w:szCs w:val="24"/>
              </w:rPr>
            </w:pPr>
            <w:r w:rsidRPr="0065797A">
              <w:rPr>
                <w:rFonts w:eastAsia="Times New Roman"/>
                <w:sz w:val="24"/>
                <w:szCs w:val="24"/>
              </w:rPr>
              <w:t>HTML</w:t>
            </w:r>
          </w:p>
        </w:tc>
        <w:tc>
          <w:tcPr>
            <w:tcW w:w="0" w:type="auto"/>
            <w:hideMark/>
          </w:tcPr>
          <w:p w:rsidR="00E33C7B" w:rsidRPr="0065797A" w:rsidRDefault="00E33C7B" w:rsidP="00E33C7B">
            <w:pPr>
              <w:pStyle w:val="IntenseQuote"/>
              <w:rPr>
                <w:rFonts w:eastAsia="Times New Roman"/>
                <w:sz w:val="24"/>
                <w:szCs w:val="24"/>
              </w:rPr>
            </w:pPr>
            <w:r w:rsidRPr="0065797A">
              <w:rPr>
                <w:rFonts w:eastAsia="Times New Roman"/>
                <w:sz w:val="24"/>
                <w:szCs w:val="24"/>
              </w:rPr>
              <w:t>1991</w:t>
            </w:r>
          </w:p>
        </w:tc>
      </w:tr>
      <w:tr w:rsidR="00E33C7B" w:rsidRPr="0065797A" w:rsidTr="00E33C7B">
        <w:tc>
          <w:tcPr>
            <w:tcW w:w="0" w:type="auto"/>
            <w:hideMark/>
          </w:tcPr>
          <w:p w:rsidR="00E33C7B" w:rsidRPr="0065797A" w:rsidRDefault="00E33C7B" w:rsidP="00E33C7B">
            <w:pPr>
              <w:pStyle w:val="IntenseQuote"/>
              <w:rPr>
                <w:rFonts w:eastAsia="Times New Roman"/>
                <w:sz w:val="24"/>
                <w:szCs w:val="24"/>
              </w:rPr>
            </w:pPr>
            <w:r w:rsidRPr="0065797A">
              <w:rPr>
                <w:rFonts w:eastAsia="Times New Roman"/>
                <w:sz w:val="24"/>
                <w:szCs w:val="24"/>
              </w:rPr>
              <w:t>HTML 2.0</w:t>
            </w:r>
          </w:p>
        </w:tc>
        <w:tc>
          <w:tcPr>
            <w:tcW w:w="0" w:type="auto"/>
            <w:hideMark/>
          </w:tcPr>
          <w:p w:rsidR="00E33C7B" w:rsidRPr="0065797A" w:rsidRDefault="00E33C7B" w:rsidP="00E33C7B">
            <w:pPr>
              <w:pStyle w:val="IntenseQuote"/>
              <w:rPr>
                <w:rFonts w:eastAsia="Times New Roman"/>
                <w:sz w:val="24"/>
                <w:szCs w:val="24"/>
              </w:rPr>
            </w:pPr>
            <w:r w:rsidRPr="0065797A">
              <w:rPr>
                <w:rFonts w:eastAsia="Times New Roman"/>
                <w:sz w:val="24"/>
                <w:szCs w:val="24"/>
              </w:rPr>
              <w:t>1995</w:t>
            </w:r>
          </w:p>
        </w:tc>
      </w:tr>
      <w:tr w:rsidR="00E33C7B" w:rsidRPr="0065797A" w:rsidTr="00E33C7B">
        <w:tc>
          <w:tcPr>
            <w:tcW w:w="0" w:type="auto"/>
            <w:hideMark/>
          </w:tcPr>
          <w:p w:rsidR="00E33C7B" w:rsidRPr="0065797A" w:rsidRDefault="00E33C7B" w:rsidP="00E33C7B">
            <w:pPr>
              <w:pStyle w:val="IntenseQuote"/>
              <w:rPr>
                <w:rFonts w:eastAsia="Times New Roman"/>
                <w:sz w:val="24"/>
                <w:szCs w:val="24"/>
              </w:rPr>
            </w:pPr>
            <w:r w:rsidRPr="0065797A">
              <w:rPr>
                <w:rFonts w:eastAsia="Times New Roman"/>
                <w:sz w:val="24"/>
                <w:szCs w:val="24"/>
              </w:rPr>
              <w:t>HTML 3.2</w:t>
            </w:r>
          </w:p>
        </w:tc>
        <w:tc>
          <w:tcPr>
            <w:tcW w:w="0" w:type="auto"/>
            <w:hideMark/>
          </w:tcPr>
          <w:p w:rsidR="00E33C7B" w:rsidRPr="0065797A" w:rsidRDefault="00E33C7B" w:rsidP="00E33C7B">
            <w:pPr>
              <w:pStyle w:val="IntenseQuote"/>
              <w:rPr>
                <w:rFonts w:eastAsia="Times New Roman"/>
                <w:sz w:val="24"/>
                <w:szCs w:val="24"/>
              </w:rPr>
            </w:pPr>
            <w:r w:rsidRPr="0065797A">
              <w:rPr>
                <w:rFonts w:eastAsia="Times New Roman"/>
                <w:sz w:val="24"/>
                <w:szCs w:val="24"/>
              </w:rPr>
              <w:t>1997</w:t>
            </w:r>
          </w:p>
        </w:tc>
      </w:tr>
      <w:tr w:rsidR="00E33C7B" w:rsidRPr="0065797A" w:rsidTr="00E33C7B">
        <w:tc>
          <w:tcPr>
            <w:tcW w:w="0" w:type="auto"/>
            <w:hideMark/>
          </w:tcPr>
          <w:p w:rsidR="00E33C7B" w:rsidRPr="0065797A" w:rsidRDefault="00E33C7B" w:rsidP="00E33C7B">
            <w:pPr>
              <w:pStyle w:val="IntenseQuote"/>
              <w:rPr>
                <w:rFonts w:eastAsia="Times New Roman"/>
                <w:sz w:val="24"/>
                <w:szCs w:val="24"/>
              </w:rPr>
            </w:pPr>
            <w:r w:rsidRPr="0065797A">
              <w:rPr>
                <w:rFonts w:eastAsia="Times New Roman"/>
                <w:sz w:val="24"/>
                <w:szCs w:val="24"/>
              </w:rPr>
              <w:t>HTML 4.01</w:t>
            </w:r>
          </w:p>
        </w:tc>
        <w:tc>
          <w:tcPr>
            <w:tcW w:w="0" w:type="auto"/>
            <w:hideMark/>
          </w:tcPr>
          <w:p w:rsidR="00E33C7B" w:rsidRPr="0065797A" w:rsidRDefault="00E33C7B" w:rsidP="00E33C7B">
            <w:pPr>
              <w:pStyle w:val="IntenseQuote"/>
              <w:rPr>
                <w:rFonts w:eastAsia="Times New Roman"/>
                <w:sz w:val="24"/>
                <w:szCs w:val="24"/>
              </w:rPr>
            </w:pPr>
            <w:r w:rsidRPr="0065797A">
              <w:rPr>
                <w:rFonts w:eastAsia="Times New Roman"/>
                <w:sz w:val="24"/>
                <w:szCs w:val="24"/>
              </w:rPr>
              <w:t>1999</w:t>
            </w:r>
          </w:p>
        </w:tc>
      </w:tr>
      <w:tr w:rsidR="00E33C7B" w:rsidRPr="0065797A" w:rsidTr="00E33C7B">
        <w:tc>
          <w:tcPr>
            <w:tcW w:w="0" w:type="auto"/>
            <w:hideMark/>
          </w:tcPr>
          <w:p w:rsidR="00E33C7B" w:rsidRPr="0065797A" w:rsidRDefault="00E33C7B" w:rsidP="00E33C7B">
            <w:pPr>
              <w:pStyle w:val="IntenseQuote"/>
              <w:rPr>
                <w:rFonts w:eastAsia="Times New Roman"/>
                <w:sz w:val="24"/>
                <w:szCs w:val="24"/>
              </w:rPr>
            </w:pPr>
            <w:r w:rsidRPr="0065797A">
              <w:rPr>
                <w:rFonts w:eastAsia="Times New Roman"/>
                <w:sz w:val="24"/>
                <w:szCs w:val="24"/>
              </w:rPr>
              <w:t>XHTML</w:t>
            </w:r>
          </w:p>
        </w:tc>
        <w:tc>
          <w:tcPr>
            <w:tcW w:w="0" w:type="auto"/>
            <w:hideMark/>
          </w:tcPr>
          <w:p w:rsidR="00E33C7B" w:rsidRPr="0065797A" w:rsidRDefault="00E33C7B" w:rsidP="00E33C7B">
            <w:pPr>
              <w:pStyle w:val="IntenseQuote"/>
              <w:rPr>
                <w:rFonts w:eastAsia="Times New Roman"/>
                <w:sz w:val="24"/>
                <w:szCs w:val="24"/>
              </w:rPr>
            </w:pPr>
            <w:r w:rsidRPr="0065797A">
              <w:rPr>
                <w:rFonts w:eastAsia="Times New Roman"/>
                <w:sz w:val="24"/>
                <w:szCs w:val="24"/>
              </w:rPr>
              <w:t>2000</w:t>
            </w:r>
          </w:p>
        </w:tc>
      </w:tr>
      <w:tr w:rsidR="00E33C7B" w:rsidRPr="0065797A" w:rsidTr="00E33C7B">
        <w:tc>
          <w:tcPr>
            <w:tcW w:w="0" w:type="auto"/>
            <w:hideMark/>
          </w:tcPr>
          <w:p w:rsidR="00E33C7B" w:rsidRPr="0065797A" w:rsidRDefault="00E33C7B" w:rsidP="00E33C7B">
            <w:pPr>
              <w:pStyle w:val="IntenseQuote"/>
              <w:rPr>
                <w:rFonts w:eastAsia="Times New Roman"/>
                <w:sz w:val="24"/>
                <w:szCs w:val="24"/>
              </w:rPr>
            </w:pPr>
            <w:r w:rsidRPr="0065797A">
              <w:rPr>
                <w:rFonts w:eastAsia="Times New Roman"/>
                <w:sz w:val="24"/>
                <w:szCs w:val="24"/>
              </w:rPr>
              <w:t>HTML5</w:t>
            </w:r>
          </w:p>
        </w:tc>
        <w:tc>
          <w:tcPr>
            <w:tcW w:w="0" w:type="auto"/>
            <w:hideMark/>
          </w:tcPr>
          <w:p w:rsidR="00E33C7B" w:rsidRPr="0065797A" w:rsidRDefault="00E33C7B" w:rsidP="00E33C7B">
            <w:pPr>
              <w:pStyle w:val="IntenseQuote"/>
              <w:rPr>
                <w:rFonts w:eastAsia="Times New Roman"/>
                <w:sz w:val="24"/>
                <w:szCs w:val="24"/>
              </w:rPr>
            </w:pPr>
            <w:r w:rsidRPr="0065797A">
              <w:rPr>
                <w:rFonts w:eastAsia="Times New Roman"/>
                <w:sz w:val="24"/>
                <w:szCs w:val="24"/>
              </w:rPr>
              <w:t>2014</w:t>
            </w:r>
          </w:p>
        </w:tc>
      </w:tr>
    </w:tbl>
    <w:p w:rsidR="00DC56D0" w:rsidRDefault="00DC56D0" w:rsidP="00E33C7B">
      <w:pPr>
        <w:pStyle w:val="IntenseQuote"/>
      </w:pPr>
    </w:p>
    <w:p w:rsidR="00DC56D0" w:rsidRDefault="00DC56D0" w:rsidP="00E33C7B">
      <w:pPr>
        <w:pStyle w:val="IntenseQuote"/>
      </w:pPr>
      <w:r>
        <w:br w:type="page"/>
      </w:r>
    </w:p>
    <w:p w:rsidR="00DC56D0" w:rsidRPr="002E4D80" w:rsidRDefault="00E33C7B" w:rsidP="00E33C7B">
      <w:pPr>
        <w:pStyle w:val="IntenseQuote"/>
        <w:rPr>
          <w:rFonts w:ascii="Times New Roman" w:eastAsia="Times New Roman" w:hAnsi="Times New Roman" w:cs="Times New Roman"/>
          <w:i w:val="0"/>
          <w:sz w:val="36"/>
          <w:szCs w:val="36"/>
          <w:u w:val="single"/>
        </w:rPr>
      </w:pPr>
      <w:r>
        <w:rPr>
          <w:rFonts w:eastAsia="Times New Roman"/>
          <w:sz w:val="36"/>
          <w:szCs w:val="36"/>
        </w:rPr>
        <w:lastRenderedPageBreak/>
        <w:t xml:space="preserve">                  </w:t>
      </w:r>
      <w:r w:rsidRPr="00E33C7B">
        <w:rPr>
          <w:rFonts w:eastAsia="Times New Roman"/>
          <w:sz w:val="44"/>
          <w:szCs w:val="36"/>
        </w:rPr>
        <w:t xml:space="preserve"> </w:t>
      </w:r>
      <w:r w:rsidR="00DC56D0" w:rsidRPr="002E4D80">
        <w:rPr>
          <w:rFonts w:ascii="Times New Roman" w:eastAsia="Times New Roman" w:hAnsi="Times New Roman" w:cs="Times New Roman"/>
          <w:i w:val="0"/>
          <w:sz w:val="44"/>
          <w:szCs w:val="36"/>
          <w:u w:val="single"/>
        </w:rPr>
        <w:t>HTML Editors</w:t>
      </w:r>
    </w:p>
    <w:p w:rsidR="00DC56D0" w:rsidRPr="00E33C7B" w:rsidRDefault="00E33C7B" w:rsidP="00E33C7B">
      <w:pPr>
        <w:pStyle w:val="IntenseQuote"/>
        <w:rPr>
          <w:rFonts w:eastAsia="Times New Roman"/>
          <w:sz w:val="36"/>
          <w:szCs w:val="36"/>
        </w:rPr>
      </w:pPr>
      <w:r w:rsidRPr="002E4D80">
        <w:rPr>
          <w:rFonts w:ascii="Times New Roman" w:eastAsia="Times New Roman" w:hAnsi="Times New Roman" w:cs="Times New Roman"/>
          <w:i w:val="0"/>
          <w:sz w:val="36"/>
          <w:szCs w:val="36"/>
          <w:u w:val="single"/>
        </w:rPr>
        <w:pict>
          <v:rect id="_x0000_i1032" style="width:0;height:1.5pt" o:hralign="center" o:hrstd="t" o:hr="t" fillcolor="#a0a0a0" stroked="f"/>
        </w:pict>
      </w:r>
    </w:p>
    <w:p w:rsidR="00DC56D0" w:rsidRPr="00E33C7B" w:rsidRDefault="00E33C7B" w:rsidP="00E33C7B">
      <w:pPr>
        <w:pStyle w:val="IntenseQuote"/>
        <w:rPr>
          <w:rFonts w:eastAsia="Times New Roman"/>
          <w:sz w:val="32"/>
        </w:rPr>
      </w:pPr>
      <w:r>
        <w:rPr>
          <w:rFonts w:eastAsia="Times New Roman"/>
          <w:sz w:val="32"/>
        </w:rPr>
        <w:t xml:space="preserve">       </w:t>
      </w:r>
      <w:r w:rsidR="00DC56D0" w:rsidRPr="00E33C7B">
        <w:rPr>
          <w:rFonts w:eastAsia="Times New Roman"/>
          <w:sz w:val="32"/>
        </w:rPr>
        <w:t xml:space="preserve">Write HTML Using Notepad or </w:t>
      </w:r>
      <w:proofErr w:type="spellStart"/>
      <w:r w:rsidR="00DC56D0" w:rsidRPr="00E33C7B">
        <w:rPr>
          <w:rFonts w:eastAsia="Times New Roman"/>
          <w:sz w:val="32"/>
        </w:rPr>
        <w:t>TextEdit</w:t>
      </w:r>
      <w:proofErr w:type="spellEnd"/>
    </w:p>
    <w:p w:rsidR="00DC56D0" w:rsidRPr="00E33C7B" w:rsidRDefault="00DC56D0" w:rsidP="00E33C7B">
      <w:pPr>
        <w:pStyle w:val="IntenseQuote"/>
        <w:rPr>
          <w:rFonts w:eastAsia="Times New Roman"/>
          <w:sz w:val="22"/>
        </w:rPr>
      </w:pPr>
      <w:r w:rsidRPr="00E33C7B">
        <w:rPr>
          <w:rFonts w:eastAsia="Times New Roman"/>
          <w:sz w:val="22"/>
        </w:rPr>
        <w:t>Web pages can be created and modified by using professional HTML editors.</w:t>
      </w:r>
    </w:p>
    <w:p w:rsidR="00DC56D0" w:rsidRPr="00E33C7B" w:rsidRDefault="00DC56D0" w:rsidP="00E33C7B">
      <w:pPr>
        <w:pStyle w:val="IntenseQuote"/>
        <w:rPr>
          <w:rFonts w:eastAsia="Times New Roman"/>
          <w:sz w:val="22"/>
        </w:rPr>
      </w:pPr>
      <w:r w:rsidRPr="00E33C7B">
        <w:rPr>
          <w:rFonts w:eastAsia="Times New Roman"/>
          <w:sz w:val="22"/>
        </w:rPr>
        <w:t xml:space="preserve">However, for learning HTML we recommend a simple text editor like Notepad (PC) or </w:t>
      </w:r>
      <w:proofErr w:type="spellStart"/>
      <w:r w:rsidRPr="00E33C7B">
        <w:rPr>
          <w:rFonts w:eastAsia="Times New Roman"/>
          <w:sz w:val="22"/>
        </w:rPr>
        <w:t>TextEdit</w:t>
      </w:r>
      <w:proofErr w:type="spellEnd"/>
      <w:r w:rsidRPr="00E33C7B">
        <w:rPr>
          <w:rFonts w:eastAsia="Times New Roman"/>
          <w:sz w:val="22"/>
        </w:rPr>
        <w:t xml:space="preserve"> (Mac).</w:t>
      </w:r>
    </w:p>
    <w:p w:rsidR="00DC56D0" w:rsidRPr="00E33C7B" w:rsidRDefault="00DC56D0" w:rsidP="00E33C7B">
      <w:pPr>
        <w:pStyle w:val="IntenseQuote"/>
        <w:rPr>
          <w:rFonts w:eastAsia="Times New Roman"/>
          <w:sz w:val="22"/>
        </w:rPr>
      </w:pPr>
      <w:r w:rsidRPr="00E33C7B">
        <w:rPr>
          <w:rFonts w:eastAsia="Times New Roman"/>
          <w:sz w:val="22"/>
        </w:rPr>
        <w:t>We believe using a simple text editor is a good way to learn HTML.</w:t>
      </w:r>
    </w:p>
    <w:p w:rsidR="00DC56D0" w:rsidRPr="00E33C7B" w:rsidRDefault="00DC56D0" w:rsidP="00E33C7B">
      <w:pPr>
        <w:pStyle w:val="IntenseQuote"/>
        <w:rPr>
          <w:rFonts w:eastAsia="Times New Roman"/>
          <w:sz w:val="22"/>
        </w:rPr>
      </w:pPr>
      <w:r w:rsidRPr="00E33C7B">
        <w:rPr>
          <w:rFonts w:eastAsia="Times New Roman"/>
          <w:sz w:val="22"/>
        </w:rPr>
        <w:t xml:space="preserve">Follow the four steps below to create your first web page with Notepad or </w:t>
      </w:r>
      <w:proofErr w:type="spellStart"/>
      <w:r w:rsidRPr="00E33C7B">
        <w:rPr>
          <w:rFonts w:eastAsia="Times New Roman"/>
          <w:sz w:val="22"/>
        </w:rPr>
        <w:t>TextEdit</w:t>
      </w:r>
      <w:proofErr w:type="spellEnd"/>
      <w:r w:rsidRPr="00E33C7B">
        <w:rPr>
          <w:rFonts w:eastAsia="Times New Roman"/>
          <w:sz w:val="22"/>
        </w:rPr>
        <w:t>.</w:t>
      </w:r>
    </w:p>
    <w:p w:rsidR="00DC56D0" w:rsidRPr="00E33C7B" w:rsidRDefault="00E33C7B" w:rsidP="00E33C7B">
      <w:pPr>
        <w:pStyle w:val="IntenseQuote"/>
        <w:rPr>
          <w:rFonts w:eastAsia="Times New Roman"/>
          <w:sz w:val="22"/>
        </w:rPr>
      </w:pPr>
      <w:r w:rsidRPr="00E33C7B">
        <w:rPr>
          <w:rFonts w:eastAsia="Times New Roman"/>
          <w:sz w:val="22"/>
        </w:rPr>
        <w:pict>
          <v:rect id="_x0000_i1033" style="width:0;height:1.5pt" o:hralign="center" o:hrstd="t" o:hr="t" fillcolor="#a0a0a0" stroked="f"/>
        </w:pict>
      </w:r>
    </w:p>
    <w:p w:rsidR="00DC56D0" w:rsidRPr="009E7D69" w:rsidRDefault="009E7D69" w:rsidP="00E33C7B">
      <w:pPr>
        <w:pStyle w:val="IntenseQuote"/>
        <w:rPr>
          <w:rFonts w:eastAsia="Times New Roman"/>
          <w:szCs w:val="26"/>
        </w:rPr>
      </w:pPr>
      <w:r>
        <w:rPr>
          <w:rFonts w:eastAsia="Times New Roman"/>
          <w:sz w:val="22"/>
        </w:rPr>
        <w:t xml:space="preserve">                                         </w:t>
      </w:r>
      <w:r w:rsidR="00DC56D0" w:rsidRPr="009E7D69">
        <w:rPr>
          <w:rFonts w:eastAsia="Times New Roman"/>
          <w:szCs w:val="26"/>
        </w:rPr>
        <w:t>Step 1: Open Notepad (PC)</w:t>
      </w:r>
    </w:p>
    <w:p w:rsidR="00DC56D0" w:rsidRPr="00E33C7B" w:rsidRDefault="009E7D69" w:rsidP="00E33C7B">
      <w:pPr>
        <w:pStyle w:val="IntenseQuote"/>
        <w:rPr>
          <w:rFonts w:eastAsia="Times New Roman"/>
          <w:sz w:val="22"/>
        </w:rPr>
      </w:pPr>
      <w:r>
        <w:rPr>
          <w:rFonts w:eastAsia="Times New Roman"/>
          <w:sz w:val="22"/>
        </w:rPr>
        <w:t xml:space="preserve">          </w:t>
      </w:r>
      <w:r w:rsidR="00DC56D0" w:rsidRPr="00E33C7B">
        <w:rPr>
          <w:rFonts w:eastAsia="Times New Roman"/>
          <w:sz w:val="22"/>
        </w:rPr>
        <w:t>Windows 8 or later:</w:t>
      </w:r>
    </w:p>
    <w:p w:rsidR="00DC56D0" w:rsidRPr="00E33C7B" w:rsidRDefault="00DC56D0" w:rsidP="00E33C7B">
      <w:pPr>
        <w:pStyle w:val="IntenseQuote"/>
        <w:rPr>
          <w:rFonts w:eastAsia="Times New Roman"/>
          <w:sz w:val="22"/>
        </w:rPr>
      </w:pPr>
      <w:r w:rsidRPr="00E33C7B">
        <w:rPr>
          <w:rFonts w:eastAsia="Times New Roman"/>
          <w:sz w:val="22"/>
        </w:rPr>
        <w:t xml:space="preserve">Open the Start Screen (the window symbol at the bottom left on your screen). </w:t>
      </w:r>
      <w:proofErr w:type="gramStart"/>
      <w:r w:rsidRPr="00E33C7B">
        <w:rPr>
          <w:rFonts w:eastAsia="Times New Roman"/>
          <w:sz w:val="22"/>
        </w:rPr>
        <w:t>Type Notepad.</w:t>
      </w:r>
      <w:proofErr w:type="gramEnd"/>
    </w:p>
    <w:p w:rsidR="00DC56D0" w:rsidRPr="00E33C7B" w:rsidRDefault="009E7D69" w:rsidP="00E33C7B">
      <w:pPr>
        <w:pStyle w:val="IntenseQuote"/>
        <w:rPr>
          <w:rFonts w:eastAsia="Times New Roman"/>
          <w:sz w:val="22"/>
        </w:rPr>
      </w:pPr>
      <w:r>
        <w:rPr>
          <w:rFonts w:eastAsia="Times New Roman"/>
          <w:sz w:val="22"/>
        </w:rPr>
        <w:t xml:space="preserve">          </w:t>
      </w:r>
      <w:r w:rsidR="00DC56D0" w:rsidRPr="00E33C7B">
        <w:rPr>
          <w:rFonts w:eastAsia="Times New Roman"/>
          <w:sz w:val="22"/>
        </w:rPr>
        <w:t>Windows 7 or earlier:</w:t>
      </w:r>
    </w:p>
    <w:p w:rsidR="00DC56D0" w:rsidRPr="00E33C7B" w:rsidRDefault="00DC56D0" w:rsidP="00E33C7B">
      <w:pPr>
        <w:pStyle w:val="IntenseQuote"/>
        <w:rPr>
          <w:rFonts w:eastAsia="Times New Roman"/>
          <w:sz w:val="22"/>
        </w:rPr>
      </w:pPr>
      <w:r w:rsidRPr="00E33C7B">
        <w:rPr>
          <w:rFonts w:eastAsia="Times New Roman"/>
          <w:sz w:val="22"/>
        </w:rPr>
        <w:t>Open Start &gt; Programs &gt; Accessories &gt; Notepad</w:t>
      </w:r>
    </w:p>
    <w:p w:rsidR="00DC56D0" w:rsidRPr="00E33C7B" w:rsidRDefault="00E33C7B" w:rsidP="00E33C7B">
      <w:pPr>
        <w:pStyle w:val="IntenseQuote"/>
        <w:rPr>
          <w:rFonts w:eastAsia="Times New Roman"/>
          <w:sz w:val="22"/>
        </w:rPr>
      </w:pPr>
      <w:r w:rsidRPr="00E33C7B">
        <w:rPr>
          <w:rFonts w:eastAsia="Times New Roman"/>
          <w:sz w:val="22"/>
        </w:rPr>
        <w:pict>
          <v:rect id="_x0000_i1034" style="width:0;height:1.5pt" o:hralign="center" o:hrstd="t" o:hr="t" fillcolor="#a0a0a0" stroked="f"/>
        </w:pict>
      </w:r>
    </w:p>
    <w:p w:rsidR="00DC56D0" w:rsidRPr="009E7D69" w:rsidRDefault="009E7D69" w:rsidP="00E33C7B">
      <w:pPr>
        <w:pStyle w:val="IntenseQuote"/>
        <w:rPr>
          <w:rFonts w:eastAsia="Times New Roman"/>
          <w:szCs w:val="26"/>
        </w:rPr>
      </w:pPr>
      <w:r>
        <w:rPr>
          <w:rFonts w:eastAsia="Times New Roman"/>
          <w:sz w:val="22"/>
        </w:rPr>
        <w:t xml:space="preserve">                             </w:t>
      </w:r>
      <w:r w:rsidR="00DC56D0" w:rsidRPr="009E7D69">
        <w:rPr>
          <w:rFonts w:eastAsia="Times New Roman"/>
          <w:szCs w:val="26"/>
        </w:rPr>
        <w:t xml:space="preserve">Step 1: Open </w:t>
      </w:r>
      <w:proofErr w:type="spellStart"/>
      <w:r w:rsidR="00DC56D0" w:rsidRPr="009E7D69">
        <w:rPr>
          <w:rFonts w:eastAsia="Times New Roman"/>
          <w:szCs w:val="26"/>
        </w:rPr>
        <w:t>TextEdit</w:t>
      </w:r>
      <w:proofErr w:type="spellEnd"/>
      <w:r w:rsidR="00DC56D0" w:rsidRPr="009E7D69">
        <w:rPr>
          <w:rFonts w:eastAsia="Times New Roman"/>
          <w:szCs w:val="26"/>
        </w:rPr>
        <w:t xml:space="preserve"> (Mac)</w:t>
      </w:r>
    </w:p>
    <w:p w:rsidR="00DC56D0" w:rsidRPr="00E33C7B" w:rsidRDefault="009E7D69" w:rsidP="00E33C7B">
      <w:pPr>
        <w:pStyle w:val="IntenseQuote"/>
        <w:rPr>
          <w:rFonts w:eastAsia="Times New Roman"/>
          <w:sz w:val="22"/>
        </w:rPr>
      </w:pPr>
      <w:r>
        <w:rPr>
          <w:rFonts w:eastAsia="Times New Roman"/>
          <w:sz w:val="22"/>
        </w:rPr>
        <w:t xml:space="preserve">         </w:t>
      </w:r>
      <w:r w:rsidR="00DC56D0" w:rsidRPr="00E33C7B">
        <w:rPr>
          <w:rFonts w:eastAsia="Times New Roman"/>
          <w:sz w:val="22"/>
        </w:rPr>
        <w:t xml:space="preserve">Open Finder &gt; Applications &gt; </w:t>
      </w:r>
      <w:proofErr w:type="spellStart"/>
      <w:r w:rsidR="00DC56D0" w:rsidRPr="00E33C7B">
        <w:rPr>
          <w:rFonts w:eastAsia="Times New Roman"/>
          <w:sz w:val="22"/>
        </w:rPr>
        <w:t>TextEdit</w:t>
      </w:r>
      <w:proofErr w:type="spellEnd"/>
    </w:p>
    <w:p w:rsidR="00DC56D0" w:rsidRPr="00E33C7B" w:rsidRDefault="00DC56D0" w:rsidP="00E33C7B">
      <w:pPr>
        <w:pStyle w:val="IntenseQuote"/>
        <w:rPr>
          <w:rFonts w:eastAsia="Times New Roman"/>
          <w:sz w:val="22"/>
        </w:rPr>
      </w:pPr>
      <w:r w:rsidRPr="00E33C7B">
        <w:rPr>
          <w:rFonts w:eastAsia="Times New Roman"/>
          <w:sz w:val="22"/>
        </w:rPr>
        <w:t>Also change some preferences to get the application to save files correctly. In Preferences &gt; Format &gt; choose "Plain Text"</w:t>
      </w:r>
    </w:p>
    <w:p w:rsidR="00DC56D0" w:rsidRPr="00E33C7B" w:rsidRDefault="00DC56D0" w:rsidP="00E33C7B">
      <w:pPr>
        <w:pStyle w:val="IntenseQuote"/>
        <w:rPr>
          <w:rFonts w:eastAsia="Times New Roman"/>
          <w:sz w:val="22"/>
        </w:rPr>
      </w:pPr>
      <w:proofErr w:type="gramStart"/>
      <w:r w:rsidRPr="00E33C7B">
        <w:rPr>
          <w:rFonts w:eastAsia="Times New Roman"/>
          <w:sz w:val="22"/>
        </w:rPr>
        <w:t>Then under "Open and Save", check the box that says "Display HTML files as HTML code instead of formatted text".</w:t>
      </w:r>
      <w:proofErr w:type="gramEnd"/>
    </w:p>
    <w:p w:rsidR="00DC56D0" w:rsidRPr="00E33C7B" w:rsidRDefault="00DC56D0" w:rsidP="00E33C7B">
      <w:pPr>
        <w:pStyle w:val="IntenseQuote"/>
        <w:rPr>
          <w:rFonts w:eastAsia="Times New Roman"/>
          <w:sz w:val="22"/>
        </w:rPr>
      </w:pPr>
      <w:r w:rsidRPr="00E33C7B">
        <w:rPr>
          <w:rFonts w:eastAsia="Times New Roman"/>
          <w:sz w:val="22"/>
        </w:rPr>
        <w:t>Then open a new document to place the code.</w:t>
      </w:r>
    </w:p>
    <w:p w:rsidR="00DC56D0" w:rsidRPr="00E33C7B" w:rsidRDefault="00E33C7B" w:rsidP="00E33C7B">
      <w:pPr>
        <w:pStyle w:val="IntenseQuote"/>
        <w:rPr>
          <w:rFonts w:eastAsia="Times New Roman"/>
          <w:sz w:val="22"/>
        </w:rPr>
      </w:pPr>
      <w:r w:rsidRPr="00E33C7B">
        <w:rPr>
          <w:rFonts w:eastAsia="Times New Roman"/>
          <w:sz w:val="22"/>
        </w:rPr>
        <w:pict>
          <v:rect id="_x0000_i1035" style="width:0;height:1.5pt" o:hralign="center" o:hrstd="t" o:hr="t" fillcolor="#a0a0a0" stroked="f"/>
        </w:pict>
      </w:r>
    </w:p>
    <w:p w:rsidR="00DC56D0" w:rsidRPr="009E7D69" w:rsidRDefault="009E7D69" w:rsidP="00E33C7B">
      <w:pPr>
        <w:pStyle w:val="IntenseQuote"/>
        <w:rPr>
          <w:rFonts w:eastAsia="Times New Roman"/>
          <w:szCs w:val="26"/>
        </w:rPr>
      </w:pPr>
      <w:r>
        <w:rPr>
          <w:rFonts w:eastAsia="Times New Roman"/>
          <w:sz w:val="22"/>
        </w:rPr>
        <w:lastRenderedPageBreak/>
        <w:t xml:space="preserve">                   </w:t>
      </w:r>
      <w:r w:rsidR="00DC56D0" w:rsidRPr="009E7D69">
        <w:rPr>
          <w:rFonts w:eastAsia="Times New Roman"/>
          <w:szCs w:val="26"/>
        </w:rPr>
        <w:t>Step 2: Write Some HTML</w:t>
      </w:r>
    </w:p>
    <w:p w:rsidR="00DC56D0" w:rsidRPr="00E33C7B" w:rsidRDefault="009E7D69" w:rsidP="00E33C7B">
      <w:pPr>
        <w:pStyle w:val="IntenseQuote"/>
        <w:rPr>
          <w:rFonts w:eastAsia="Times New Roman"/>
          <w:sz w:val="22"/>
        </w:rPr>
      </w:pPr>
      <w:r>
        <w:rPr>
          <w:rFonts w:eastAsia="Times New Roman"/>
          <w:sz w:val="22"/>
        </w:rPr>
        <w:t xml:space="preserve">        </w:t>
      </w:r>
      <w:r w:rsidR="00DC56D0" w:rsidRPr="00E33C7B">
        <w:rPr>
          <w:rFonts w:eastAsia="Times New Roman"/>
          <w:sz w:val="22"/>
        </w:rPr>
        <w:t>Write or copy some HTML into Notepad.</w:t>
      </w:r>
    </w:p>
    <w:p w:rsidR="00DC56D0" w:rsidRPr="00E33C7B" w:rsidRDefault="009E7D69" w:rsidP="00E33C7B">
      <w:pPr>
        <w:pStyle w:val="IntenseQuote"/>
        <w:rPr>
          <w:rFonts w:eastAsia="Times New Roman"/>
          <w:sz w:val="22"/>
        </w:rPr>
      </w:pPr>
      <w:r>
        <w:rPr>
          <w:rFonts w:eastAsia="Times New Roman"/>
          <w:sz w:val="22"/>
        </w:rPr>
        <w:t xml:space="preserve"> </w:t>
      </w:r>
      <w:proofErr w:type="gramStart"/>
      <w:r w:rsidR="00DC56D0" w:rsidRPr="00E33C7B">
        <w:rPr>
          <w:rFonts w:eastAsia="Times New Roman"/>
          <w:sz w:val="22"/>
        </w:rPr>
        <w:t>&lt;!DOCTYPE</w:t>
      </w:r>
      <w:proofErr w:type="gramEnd"/>
      <w:r w:rsidR="00DC56D0" w:rsidRPr="00E33C7B">
        <w:rPr>
          <w:rFonts w:eastAsia="Times New Roman"/>
          <w:sz w:val="22"/>
        </w:rPr>
        <w:t xml:space="preserve"> html&gt;</w:t>
      </w:r>
      <w:r w:rsidR="00DC56D0" w:rsidRPr="00E33C7B">
        <w:rPr>
          <w:rFonts w:eastAsia="Times New Roman"/>
          <w:sz w:val="22"/>
        </w:rPr>
        <w:br/>
        <w:t>&lt;html&gt;</w:t>
      </w:r>
      <w:r w:rsidR="00DC56D0" w:rsidRPr="00E33C7B">
        <w:rPr>
          <w:rFonts w:eastAsia="Times New Roman"/>
          <w:sz w:val="22"/>
        </w:rPr>
        <w:br/>
        <w:t>&lt;body&gt;</w:t>
      </w:r>
      <w:r w:rsidR="00DC56D0" w:rsidRPr="00E33C7B">
        <w:rPr>
          <w:rFonts w:eastAsia="Times New Roman"/>
          <w:sz w:val="22"/>
        </w:rPr>
        <w:br/>
      </w:r>
      <w:r w:rsidR="00DC56D0" w:rsidRPr="00E33C7B">
        <w:rPr>
          <w:rFonts w:eastAsia="Times New Roman"/>
          <w:sz w:val="22"/>
        </w:rPr>
        <w:br/>
        <w:t>&lt;h1&gt;My First Heading&lt;/h1&gt;</w:t>
      </w:r>
      <w:r w:rsidR="00DC56D0" w:rsidRPr="00E33C7B">
        <w:rPr>
          <w:rFonts w:eastAsia="Times New Roman"/>
          <w:sz w:val="22"/>
        </w:rPr>
        <w:br/>
      </w:r>
      <w:r w:rsidR="00DC56D0" w:rsidRPr="00E33C7B">
        <w:rPr>
          <w:rFonts w:eastAsia="Times New Roman"/>
          <w:sz w:val="22"/>
        </w:rPr>
        <w:br/>
        <w:t>&lt;p&gt;My first paragraph.&lt;/p&gt;</w:t>
      </w:r>
      <w:r w:rsidR="00DC56D0" w:rsidRPr="00E33C7B">
        <w:rPr>
          <w:rFonts w:eastAsia="Times New Roman"/>
          <w:sz w:val="22"/>
        </w:rPr>
        <w:br/>
      </w:r>
      <w:r w:rsidR="00DC56D0" w:rsidRPr="00E33C7B">
        <w:rPr>
          <w:rFonts w:eastAsia="Times New Roman"/>
          <w:sz w:val="22"/>
        </w:rPr>
        <w:br/>
        <w:t>&lt;/body&gt;</w:t>
      </w:r>
      <w:r w:rsidR="00DC56D0" w:rsidRPr="00E33C7B">
        <w:rPr>
          <w:rFonts w:eastAsia="Times New Roman"/>
          <w:sz w:val="22"/>
        </w:rPr>
        <w:br/>
        <w:t xml:space="preserve">&lt;/html&gt; </w:t>
      </w:r>
    </w:p>
    <w:p w:rsidR="00DC56D0" w:rsidRPr="00E33C7B" w:rsidRDefault="00DC56D0" w:rsidP="00E33C7B">
      <w:pPr>
        <w:pStyle w:val="IntenseQuote"/>
        <w:rPr>
          <w:rFonts w:eastAsia="Times New Roman"/>
          <w:sz w:val="22"/>
        </w:rPr>
      </w:pPr>
      <w:r w:rsidRPr="00E33C7B">
        <w:rPr>
          <w:rFonts w:eastAsia="Times New Roman"/>
          <w:sz w:val="22"/>
        </w:rPr>
        <w:drawing>
          <wp:inline distT="0" distB="0" distL="0" distR="0" wp14:anchorId="00D6871E" wp14:editId="410A3BF3">
            <wp:extent cx="4594860" cy="2661920"/>
            <wp:effectExtent l="0" t="0" r="0" b="5080"/>
            <wp:docPr id="4" name="Picture 4" descr="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Notep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4860" cy="2661920"/>
                    </a:xfrm>
                    <a:prstGeom prst="rect">
                      <a:avLst/>
                    </a:prstGeom>
                    <a:noFill/>
                    <a:ln>
                      <a:noFill/>
                    </a:ln>
                  </pic:spPr>
                </pic:pic>
              </a:graphicData>
            </a:graphic>
          </wp:inline>
        </w:drawing>
      </w:r>
    </w:p>
    <w:p w:rsidR="00DC56D0" w:rsidRPr="00E33C7B" w:rsidRDefault="00E33C7B" w:rsidP="00E33C7B">
      <w:pPr>
        <w:pStyle w:val="IntenseQuote"/>
        <w:rPr>
          <w:rFonts w:eastAsia="Times New Roman"/>
          <w:sz w:val="22"/>
        </w:rPr>
      </w:pPr>
      <w:r w:rsidRPr="00E33C7B">
        <w:rPr>
          <w:rFonts w:eastAsia="Times New Roman"/>
          <w:sz w:val="22"/>
        </w:rPr>
        <w:pict>
          <v:rect id="_x0000_i1036" style="width:0;height:1.5pt" o:hralign="center" o:hrstd="t" o:hr="t" fillcolor="#a0a0a0" stroked="f"/>
        </w:pict>
      </w:r>
    </w:p>
    <w:p w:rsidR="00DC56D0" w:rsidRPr="00E33C7B" w:rsidRDefault="00E33C7B" w:rsidP="00E33C7B">
      <w:pPr>
        <w:pStyle w:val="IntenseQuote"/>
        <w:rPr>
          <w:rFonts w:eastAsia="Times New Roman"/>
          <w:sz w:val="22"/>
        </w:rPr>
      </w:pPr>
      <w:r w:rsidRPr="00E33C7B">
        <w:rPr>
          <w:rFonts w:eastAsia="Times New Roman"/>
          <w:sz w:val="22"/>
        </w:rPr>
        <w:pict>
          <v:rect id="_x0000_i1037" style="width:0;height:1.5pt" o:hralign="center" o:hrstd="t" o:hr="t" fillcolor="#a0a0a0" stroked="f"/>
        </w:pict>
      </w:r>
    </w:p>
    <w:p w:rsidR="00DC56D0" w:rsidRPr="009E7D69" w:rsidRDefault="009E7D69" w:rsidP="00E33C7B">
      <w:pPr>
        <w:pStyle w:val="IntenseQuote"/>
        <w:rPr>
          <w:rFonts w:eastAsia="Times New Roman"/>
          <w:szCs w:val="26"/>
        </w:rPr>
      </w:pPr>
      <w:r>
        <w:rPr>
          <w:rFonts w:eastAsia="Times New Roman"/>
          <w:sz w:val="22"/>
        </w:rPr>
        <w:t xml:space="preserve">                              </w:t>
      </w:r>
      <w:r w:rsidR="00DC56D0" w:rsidRPr="009E7D69">
        <w:rPr>
          <w:rFonts w:eastAsia="Times New Roman"/>
          <w:szCs w:val="26"/>
        </w:rPr>
        <w:t>Step 3: Save the HTML Page</w:t>
      </w:r>
    </w:p>
    <w:p w:rsidR="00DC56D0" w:rsidRPr="00E33C7B" w:rsidRDefault="00DC56D0" w:rsidP="00E33C7B">
      <w:pPr>
        <w:pStyle w:val="IntenseQuote"/>
        <w:rPr>
          <w:rFonts w:eastAsia="Times New Roman"/>
          <w:sz w:val="22"/>
        </w:rPr>
      </w:pPr>
      <w:r w:rsidRPr="00E33C7B">
        <w:rPr>
          <w:rFonts w:eastAsia="Times New Roman"/>
          <w:sz w:val="22"/>
        </w:rPr>
        <w:t>Save the file on your computer. Select File &gt; Save as in the Notepad menu.</w:t>
      </w:r>
    </w:p>
    <w:p w:rsidR="00DC56D0" w:rsidRPr="00E33C7B" w:rsidRDefault="00DC56D0" w:rsidP="00E33C7B">
      <w:pPr>
        <w:pStyle w:val="IntenseQuote"/>
        <w:rPr>
          <w:rFonts w:eastAsia="Times New Roman"/>
          <w:sz w:val="22"/>
        </w:rPr>
      </w:pPr>
      <w:r w:rsidRPr="00E33C7B">
        <w:rPr>
          <w:rFonts w:eastAsia="Times New Roman"/>
          <w:sz w:val="22"/>
        </w:rPr>
        <w:t>Name the file "index.htm" and set the encoding to UTF-8 (which is the preferred encoding for HTML files).</w:t>
      </w:r>
    </w:p>
    <w:p w:rsidR="00DC56D0" w:rsidRPr="00E33C7B" w:rsidRDefault="00DC56D0" w:rsidP="00E33C7B">
      <w:pPr>
        <w:pStyle w:val="IntenseQuote"/>
        <w:rPr>
          <w:rFonts w:eastAsia="Times New Roman"/>
          <w:sz w:val="22"/>
        </w:rPr>
      </w:pPr>
      <w:r w:rsidRPr="00E33C7B">
        <w:rPr>
          <w:rFonts w:eastAsia="Times New Roman"/>
          <w:sz w:val="22"/>
        </w:rPr>
        <w:lastRenderedPageBreak/>
        <w:drawing>
          <wp:inline distT="0" distB="0" distL="0" distR="0" wp14:anchorId="40AAC001" wp14:editId="7194CCCA">
            <wp:extent cx="6007100" cy="1828800"/>
            <wp:effectExtent l="0" t="0" r="0" b="0"/>
            <wp:docPr id="3" name="Picture 3"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View in Brow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7100" cy="1828800"/>
                    </a:xfrm>
                    <a:prstGeom prst="rect">
                      <a:avLst/>
                    </a:prstGeom>
                    <a:noFill/>
                    <a:ln>
                      <a:noFill/>
                    </a:ln>
                  </pic:spPr>
                </pic:pic>
              </a:graphicData>
            </a:graphic>
          </wp:inline>
        </w:drawing>
      </w:r>
    </w:p>
    <w:p w:rsidR="00DC56D0" w:rsidRPr="00E33C7B" w:rsidRDefault="00DC56D0" w:rsidP="00E33C7B">
      <w:pPr>
        <w:pStyle w:val="IntenseQuote"/>
        <w:rPr>
          <w:rFonts w:eastAsia="Times New Roman"/>
          <w:sz w:val="22"/>
        </w:rPr>
      </w:pPr>
      <w:r w:rsidRPr="00E33C7B">
        <w:rPr>
          <w:rFonts w:eastAsia="Times New Roman"/>
          <w:sz w:val="22"/>
        </w:rPr>
        <w:t>You can use either .</w:t>
      </w:r>
      <w:proofErr w:type="spellStart"/>
      <w:r w:rsidRPr="00E33C7B">
        <w:rPr>
          <w:rFonts w:eastAsia="Times New Roman"/>
          <w:sz w:val="22"/>
        </w:rPr>
        <w:t>htm</w:t>
      </w:r>
      <w:proofErr w:type="spellEnd"/>
      <w:r w:rsidRPr="00E33C7B">
        <w:rPr>
          <w:rFonts w:eastAsia="Times New Roman"/>
          <w:sz w:val="22"/>
        </w:rPr>
        <w:t xml:space="preserve"> or .html as file extension. There is no difference, it is up to you.</w:t>
      </w:r>
    </w:p>
    <w:p w:rsidR="00DC56D0" w:rsidRPr="00E33C7B" w:rsidRDefault="00E33C7B" w:rsidP="00E33C7B">
      <w:pPr>
        <w:pStyle w:val="IntenseQuote"/>
        <w:rPr>
          <w:rFonts w:eastAsia="Times New Roman"/>
          <w:sz w:val="22"/>
        </w:rPr>
      </w:pPr>
      <w:r w:rsidRPr="00E33C7B">
        <w:rPr>
          <w:rFonts w:eastAsia="Times New Roman"/>
          <w:sz w:val="22"/>
        </w:rPr>
        <w:pict>
          <v:rect id="_x0000_i1038" style="width:0;height:1.5pt" o:hralign="center" o:hrstd="t" o:hr="t" fillcolor="#a0a0a0" stroked="f"/>
        </w:pict>
      </w:r>
    </w:p>
    <w:p w:rsidR="00DC56D0" w:rsidRPr="009E7D69" w:rsidRDefault="009E7D69" w:rsidP="00E33C7B">
      <w:pPr>
        <w:pStyle w:val="IntenseQuote"/>
        <w:rPr>
          <w:rFonts w:eastAsia="Times New Roman"/>
          <w:szCs w:val="26"/>
        </w:rPr>
      </w:pPr>
      <w:r>
        <w:rPr>
          <w:rFonts w:eastAsia="Times New Roman"/>
          <w:szCs w:val="26"/>
        </w:rPr>
        <w:t xml:space="preserve">                 </w:t>
      </w:r>
      <w:r w:rsidR="00DC56D0" w:rsidRPr="009E7D69">
        <w:rPr>
          <w:rFonts w:eastAsia="Times New Roman"/>
          <w:szCs w:val="26"/>
        </w:rPr>
        <w:t>Step 4: View the HTML Page in Your Browser</w:t>
      </w:r>
    </w:p>
    <w:p w:rsidR="00DC56D0" w:rsidRPr="00E33C7B" w:rsidRDefault="00DC56D0" w:rsidP="00E33C7B">
      <w:pPr>
        <w:pStyle w:val="IntenseQuote"/>
        <w:rPr>
          <w:rFonts w:eastAsia="Times New Roman"/>
          <w:sz w:val="22"/>
        </w:rPr>
      </w:pPr>
      <w:r w:rsidRPr="00E33C7B">
        <w:rPr>
          <w:rFonts w:eastAsia="Times New Roman"/>
          <w:sz w:val="22"/>
        </w:rPr>
        <w:t xml:space="preserve">Open the saved HTML </w:t>
      </w:r>
      <w:proofErr w:type="gramStart"/>
      <w:r w:rsidRPr="00E33C7B">
        <w:rPr>
          <w:rFonts w:eastAsia="Times New Roman"/>
          <w:sz w:val="22"/>
        </w:rPr>
        <w:t>file in your favorite browser (double click</w:t>
      </w:r>
      <w:proofErr w:type="gramEnd"/>
      <w:r w:rsidRPr="00E33C7B">
        <w:rPr>
          <w:rFonts w:eastAsia="Times New Roman"/>
          <w:sz w:val="22"/>
        </w:rPr>
        <w:t xml:space="preserve"> on the file, or right-click - and choose "Open with").</w:t>
      </w:r>
    </w:p>
    <w:p w:rsidR="00DC56D0" w:rsidRPr="00E33C7B" w:rsidRDefault="00DC56D0" w:rsidP="00E33C7B">
      <w:pPr>
        <w:pStyle w:val="IntenseQuote"/>
        <w:rPr>
          <w:rFonts w:eastAsia="Times New Roman"/>
          <w:sz w:val="22"/>
        </w:rPr>
      </w:pPr>
      <w:r w:rsidRPr="00E33C7B">
        <w:rPr>
          <w:rFonts w:eastAsia="Times New Roman"/>
          <w:sz w:val="22"/>
        </w:rPr>
        <w:t>The result will look much like this:</w:t>
      </w:r>
    </w:p>
    <w:p w:rsidR="00DC56D0" w:rsidRPr="00E33C7B" w:rsidRDefault="00DC56D0" w:rsidP="00E33C7B">
      <w:pPr>
        <w:pStyle w:val="IntenseQuote"/>
        <w:rPr>
          <w:rFonts w:eastAsia="Times New Roman"/>
          <w:sz w:val="22"/>
        </w:rPr>
      </w:pPr>
      <w:r w:rsidRPr="00E33C7B">
        <w:rPr>
          <w:rFonts w:eastAsia="Times New Roman"/>
          <w:sz w:val="22"/>
        </w:rPr>
        <w:drawing>
          <wp:inline distT="0" distB="0" distL="0" distR="0" wp14:anchorId="748146D5" wp14:editId="1E875756">
            <wp:extent cx="6053455" cy="3437890"/>
            <wp:effectExtent l="0" t="0" r="4445" b="0"/>
            <wp:docPr id="2" name="Picture 2"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View in Brow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3455" cy="3437890"/>
                    </a:xfrm>
                    <a:prstGeom prst="rect">
                      <a:avLst/>
                    </a:prstGeom>
                    <a:noFill/>
                    <a:ln>
                      <a:noFill/>
                    </a:ln>
                  </pic:spPr>
                </pic:pic>
              </a:graphicData>
            </a:graphic>
          </wp:inline>
        </w:drawing>
      </w:r>
    </w:p>
    <w:p w:rsidR="00DC56D0" w:rsidRPr="00E33C7B" w:rsidRDefault="00E33C7B" w:rsidP="00E33C7B">
      <w:pPr>
        <w:pStyle w:val="IntenseQuote"/>
        <w:rPr>
          <w:rFonts w:eastAsia="Times New Roman"/>
          <w:sz w:val="22"/>
        </w:rPr>
      </w:pPr>
      <w:r w:rsidRPr="00E33C7B">
        <w:rPr>
          <w:rFonts w:eastAsia="Times New Roman"/>
          <w:sz w:val="22"/>
        </w:rPr>
        <w:pict>
          <v:rect id="_x0000_i1039" style="width:0;height:1.5pt" o:hralign="center" o:hrstd="t" o:hr="t" fillcolor="#a0a0a0" stroked="f"/>
        </w:pict>
      </w:r>
    </w:p>
    <w:p w:rsidR="00DC56D0" w:rsidRPr="00E33C7B" w:rsidRDefault="00DC56D0" w:rsidP="00E33C7B">
      <w:pPr>
        <w:pStyle w:val="IntenseQuote"/>
        <w:rPr>
          <w:rFonts w:eastAsia="Times New Roman"/>
          <w:sz w:val="22"/>
        </w:rPr>
      </w:pPr>
      <w:r w:rsidRPr="00E33C7B">
        <w:rPr>
          <w:rFonts w:eastAsia="Times New Roman"/>
          <w:sz w:val="22"/>
        </w:rPr>
        <w:t>W3Schools Online Editor</w:t>
      </w:r>
    </w:p>
    <w:p w:rsidR="00DC56D0" w:rsidRPr="00E33C7B" w:rsidRDefault="00DC56D0" w:rsidP="00E33C7B">
      <w:pPr>
        <w:pStyle w:val="IntenseQuote"/>
        <w:rPr>
          <w:rFonts w:eastAsia="Times New Roman"/>
          <w:sz w:val="22"/>
        </w:rPr>
      </w:pPr>
      <w:r w:rsidRPr="00E33C7B">
        <w:rPr>
          <w:rFonts w:eastAsia="Times New Roman"/>
          <w:sz w:val="22"/>
        </w:rPr>
        <w:lastRenderedPageBreak/>
        <w:t>With our free online editor, you can edit HTML code and view the result in your browser.</w:t>
      </w:r>
    </w:p>
    <w:p w:rsidR="00DC56D0" w:rsidRPr="00E33C7B" w:rsidRDefault="00DC56D0" w:rsidP="00E33C7B">
      <w:pPr>
        <w:pStyle w:val="IntenseQuote"/>
        <w:rPr>
          <w:rFonts w:eastAsia="Times New Roman"/>
          <w:sz w:val="22"/>
        </w:rPr>
      </w:pPr>
      <w:r w:rsidRPr="00E33C7B">
        <w:rPr>
          <w:rFonts w:eastAsia="Times New Roman"/>
          <w:sz w:val="22"/>
        </w:rPr>
        <w:t>It is the perfect tool when you want to test code fast. It also has color coding and the ability to save and share code with others:</w:t>
      </w:r>
    </w:p>
    <w:p w:rsidR="00DC56D0" w:rsidRPr="00E33C7B" w:rsidRDefault="00DC56D0" w:rsidP="00E33C7B">
      <w:pPr>
        <w:pStyle w:val="IntenseQuote"/>
        <w:rPr>
          <w:rFonts w:eastAsia="Times New Roman"/>
          <w:sz w:val="22"/>
        </w:rPr>
      </w:pPr>
      <w:r w:rsidRPr="00E33C7B">
        <w:rPr>
          <w:rFonts w:eastAsia="Times New Roman"/>
          <w:sz w:val="22"/>
        </w:rPr>
        <w:t>Example</w:t>
      </w:r>
    </w:p>
    <w:p w:rsidR="00DC56D0" w:rsidRPr="00E33C7B" w:rsidRDefault="00DC56D0" w:rsidP="00E33C7B">
      <w:pPr>
        <w:pStyle w:val="IntenseQuote"/>
        <w:rPr>
          <w:rFonts w:eastAsia="Times New Roman"/>
          <w:sz w:val="22"/>
        </w:rPr>
      </w:pPr>
      <w:proofErr w:type="gramStart"/>
      <w:r w:rsidRPr="00E33C7B">
        <w:rPr>
          <w:rFonts w:eastAsia="Times New Roman"/>
          <w:sz w:val="22"/>
        </w:rPr>
        <w:t>&lt;!DOCTYPE</w:t>
      </w:r>
      <w:proofErr w:type="gramEnd"/>
      <w:r w:rsidRPr="00E33C7B">
        <w:rPr>
          <w:rFonts w:eastAsia="Times New Roman"/>
          <w:sz w:val="22"/>
        </w:rPr>
        <w:t xml:space="preserve"> html&gt;</w:t>
      </w:r>
      <w:r w:rsidRPr="00E33C7B">
        <w:rPr>
          <w:rFonts w:eastAsia="Times New Roman"/>
          <w:sz w:val="22"/>
        </w:rPr>
        <w:br/>
        <w:t>&lt;html&gt;</w:t>
      </w:r>
      <w:r w:rsidRPr="00E33C7B">
        <w:rPr>
          <w:rFonts w:eastAsia="Times New Roman"/>
          <w:sz w:val="22"/>
        </w:rPr>
        <w:br/>
        <w:t>&lt;head&gt;</w:t>
      </w:r>
      <w:r w:rsidRPr="00E33C7B">
        <w:rPr>
          <w:rFonts w:eastAsia="Times New Roman"/>
          <w:sz w:val="22"/>
        </w:rPr>
        <w:br/>
        <w:t>&lt;title&gt;Page Title&lt;/title&gt;</w:t>
      </w:r>
      <w:r w:rsidRPr="00E33C7B">
        <w:rPr>
          <w:rFonts w:eastAsia="Times New Roman"/>
          <w:sz w:val="22"/>
        </w:rPr>
        <w:br/>
        <w:t>&lt;/head&gt;</w:t>
      </w:r>
      <w:r w:rsidRPr="00E33C7B">
        <w:rPr>
          <w:rFonts w:eastAsia="Times New Roman"/>
          <w:sz w:val="22"/>
        </w:rPr>
        <w:br/>
        <w:t>&lt;body&gt;</w:t>
      </w:r>
      <w:r w:rsidRPr="00E33C7B">
        <w:rPr>
          <w:rFonts w:eastAsia="Times New Roman"/>
          <w:sz w:val="22"/>
        </w:rPr>
        <w:br/>
      </w:r>
      <w:r w:rsidRPr="00E33C7B">
        <w:rPr>
          <w:rFonts w:eastAsia="Times New Roman"/>
          <w:sz w:val="22"/>
        </w:rPr>
        <w:br/>
        <w:t>&lt;h1&gt;This is a Heading&lt;/h1&gt;</w:t>
      </w:r>
      <w:r w:rsidRPr="00E33C7B">
        <w:rPr>
          <w:rFonts w:eastAsia="Times New Roman"/>
          <w:sz w:val="22"/>
        </w:rPr>
        <w:br/>
        <w:t>&lt;p&gt;This is a paragraph.&lt;/p&gt;</w:t>
      </w:r>
      <w:r w:rsidRPr="00E33C7B">
        <w:rPr>
          <w:rFonts w:eastAsia="Times New Roman"/>
          <w:sz w:val="22"/>
        </w:rPr>
        <w:br/>
      </w:r>
      <w:r w:rsidRPr="00E33C7B">
        <w:rPr>
          <w:rFonts w:eastAsia="Times New Roman"/>
          <w:sz w:val="22"/>
        </w:rPr>
        <w:br/>
        <w:t>&lt;/body&gt;</w:t>
      </w:r>
      <w:r w:rsidRPr="00E33C7B">
        <w:rPr>
          <w:rFonts w:eastAsia="Times New Roman"/>
          <w:sz w:val="22"/>
        </w:rPr>
        <w:br/>
        <w:t xml:space="preserve">&lt;/html&gt; </w:t>
      </w:r>
    </w:p>
    <w:p w:rsidR="00C8379A" w:rsidRPr="00E33C7B" w:rsidRDefault="00C8379A" w:rsidP="00E33C7B">
      <w:pPr>
        <w:pStyle w:val="IntenseQuote"/>
        <w:rPr>
          <w:rFonts w:eastAsia="Times New Roman"/>
          <w:sz w:val="22"/>
        </w:rPr>
      </w:pPr>
    </w:p>
    <w:p w:rsidR="00C8379A" w:rsidRPr="00E33C7B" w:rsidRDefault="00C8379A" w:rsidP="00E33C7B">
      <w:pPr>
        <w:pStyle w:val="IntenseQuote"/>
        <w:rPr>
          <w:rFonts w:eastAsia="Times New Roman"/>
          <w:sz w:val="22"/>
        </w:rPr>
      </w:pPr>
      <w:r w:rsidRPr="00E33C7B">
        <w:rPr>
          <w:rFonts w:eastAsia="Times New Roman"/>
          <w:sz w:val="22"/>
        </w:rPr>
        <w:br w:type="page"/>
      </w:r>
    </w:p>
    <w:p w:rsidR="00C8379A" w:rsidRPr="002E4D80" w:rsidRDefault="009E7D69" w:rsidP="00E33C7B">
      <w:pPr>
        <w:pStyle w:val="IntenseQuote"/>
        <w:rPr>
          <w:rFonts w:ascii="Times New Roman" w:eastAsia="Times New Roman" w:hAnsi="Times New Roman" w:cs="Times New Roman"/>
          <w:i w:val="0"/>
          <w:sz w:val="48"/>
          <w:szCs w:val="48"/>
          <w:u w:val="single"/>
        </w:rPr>
      </w:pPr>
      <w:r w:rsidRPr="002E4D80">
        <w:rPr>
          <w:rFonts w:ascii="Times New Roman" w:eastAsia="Times New Roman" w:hAnsi="Times New Roman" w:cs="Times New Roman"/>
          <w:i w:val="0"/>
          <w:sz w:val="22"/>
          <w:u w:val="single"/>
        </w:rPr>
        <w:lastRenderedPageBreak/>
        <w:t xml:space="preserve">                                  </w:t>
      </w:r>
      <w:r w:rsidRPr="002E4D80">
        <w:rPr>
          <w:rFonts w:ascii="Times New Roman" w:eastAsia="Times New Roman" w:hAnsi="Times New Roman" w:cs="Times New Roman"/>
          <w:i w:val="0"/>
          <w:sz w:val="48"/>
          <w:szCs w:val="48"/>
          <w:u w:val="single"/>
        </w:rPr>
        <w:t>HTML Basic Examples</w:t>
      </w:r>
    </w:p>
    <w:p w:rsidR="00C8379A" w:rsidRPr="00E33C7B" w:rsidRDefault="00C8379A" w:rsidP="00E33C7B">
      <w:pPr>
        <w:pStyle w:val="IntenseQuote"/>
        <w:rPr>
          <w:rFonts w:eastAsia="Times New Roman"/>
          <w:sz w:val="22"/>
        </w:rPr>
      </w:pPr>
      <w:r w:rsidRPr="00E33C7B">
        <w:rPr>
          <w:rFonts w:eastAsia="Times New Roman"/>
          <w:sz w:val="22"/>
        </w:rPr>
        <w:t>Don't worry if these examples use tags you have not learned.</w:t>
      </w:r>
    </w:p>
    <w:p w:rsidR="00C8379A" w:rsidRPr="00E33C7B" w:rsidRDefault="00C8379A" w:rsidP="00E33C7B">
      <w:pPr>
        <w:pStyle w:val="IntenseQuote"/>
        <w:rPr>
          <w:rFonts w:eastAsia="Times New Roman"/>
          <w:sz w:val="22"/>
        </w:rPr>
      </w:pPr>
      <w:r w:rsidRPr="00E33C7B">
        <w:rPr>
          <w:rFonts w:eastAsia="Times New Roman"/>
          <w:sz w:val="22"/>
        </w:rPr>
        <w:t>You will learn about them in the next chapters.</w:t>
      </w:r>
    </w:p>
    <w:p w:rsidR="00C8379A" w:rsidRPr="00E33C7B" w:rsidRDefault="00E33C7B" w:rsidP="00E33C7B">
      <w:pPr>
        <w:pStyle w:val="IntenseQuote"/>
        <w:rPr>
          <w:rFonts w:eastAsia="Times New Roman"/>
          <w:sz w:val="22"/>
        </w:rPr>
      </w:pPr>
      <w:r w:rsidRPr="00E33C7B">
        <w:rPr>
          <w:rFonts w:eastAsia="Times New Roman"/>
          <w:sz w:val="22"/>
        </w:rPr>
        <w:pict>
          <v:rect id="_x0000_i1041" style="width:0;height:1.5pt" o:hralign="center" o:hrstd="t" o:hr="t" fillcolor="#a0a0a0" stroked="f"/>
        </w:pict>
      </w:r>
    </w:p>
    <w:p w:rsidR="00C8379A" w:rsidRPr="009E7D69" w:rsidRDefault="009E7D69" w:rsidP="00E33C7B">
      <w:pPr>
        <w:pStyle w:val="IntenseQuote"/>
        <w:rPr>
          <w:rFonts w:eastAsia="Times New Roman"/>
          <w:sz w:val="32"/>
        </w:rPr>
      </w:pPr>
      <w:r>
        <w:rPr>
          <w:rFonts w:eastAsia="Times New Roman"/>
          <w:sz w:val="32"/>
        </w:rPr>
        <w:t xml:space="preserve">    </w:t>
      </w:r>
      <w:r w:rsidR="00C8379A" w:rsidRPr="009E7D69">
        <w:rPr>
          <w:rFonts w:eastAsia="Times New Roman"/>
          <w:sz w:val="32"/>
        </w:rPr>
        <w:t>HTML Documents</w:t>
      </w:r>
    </w:p>
    <w:p w:rsidR="00C8379A" w:rsidRPr="00E33C7B" w:rsidRDefault="00C8379A" w:rsidP="00E33C7B">
      <w:pPr>
        <w:pStyle w:val="IntenseQuote"/>
        <w:rPr>
          <w:rFonts w:eastAsia="Times New Roman"/>
          <w:sz w:val="22"/>
        </w:rPr>
      </w:pPr>
      <w:r w:rsidRPr="00E33C7B">
        <w:rPr>
          <w:rFonts w:eastAsia="Times New Roman"/>
          <w:sz w:val="22"/>
        </w:rPr>
        <w:t xml:space="preserve">All HTML documents must start with a document type declaration: </w:t>
      </w:r>
      <w:r w:rsidRPr="00E33C7B">
        <w:rPr>
          <w:rFonts w:asciiTheme="majorHAnsi" w:eastAsia="Times New Roman" w:hAnsiTheme="majorHAnsi" w:cstheme="majorBidi"/>
          <w:sz w:val="22"/>
        </w:rPr>
        <w:t>&lt;</w:t>
      </w:r>
      <w:proofErr w:type="gramStart"/>
      <w:r w:rsidRPr="00E33C7B">
        <w:rPr>
          <w:rFonts w:asciiTheme="majorHAnsi" w:eastAsia="Times New Roman" w:hAnsiTheme="majorHAnsi" w:cstheme="majorBidi"/>
          <w:sz w:val="22"/>
        </w:rPr>
        <w:t>!DOCTYPE</w:t>
      </w:r>
      <w:proofErr w:type="gramEnd"/>
      <w:r w:rsidRPr="00E33C7B">
        <w:rPr>
          <w:rFonts w:asciiTheme="majorHAnsi" w:eastAsia="Times New Roman" w:hAnsiTheme="majorHAnsi" w:cstheme="majorBidi"/>
          <w:sz w:val="22"/>
        </w:rPr>
        <w:t xml:space="preserve"> html&gt;</w:t>
      </w:r>
      <w:r w:rsidRPr="00E33C7B">
        <w:rPr>
          <w:rFonts w:eastAsia="Times New Roman"/>
          <w:sz w:val="22"/>
        </w:rPr>
        <w:t>.</w:t>
      </w:r>
    </w:p>
    <w:p w:rsidR="00C8379A" w:rsidRPr="00E33C7B" w:rsidRDefault="00C8379A" w:rsidP="00E33C7B">
      <w:pPr>
        <w:pStyle w:val="IntenseQuote"/>
        <w:rPr>
          <w:rFonts w:eastAsia="Times New Roman"/>
          <w:sz w:val="22"/>
        </w:rPr>
      </w:pPr>
      <w:r w:rsidRPr="00E33C7B">
        <w:rPr>
          <w:rFonts w:eastAsia="Times New Roman"/>
          <w:sz w:val="22"/>
        </w:rPr>
        <w:t xml:space="preserve">The HTML document itself begins with </w:t>
      </w:r>
      <w:r w:rsidRPr="00E33C7B">
        <w:rPr>
          <w:rFonts w:asciiTheme="majorHAnsi" w:eastAsia="Times New Roman" w:hAnsiTheme="majorHAnsi" w:cstheme="majorBidi"/>
          <w:sz w:val="22"/>
        </w:rPr>
        <w:t>&lt;html&gt;</w:t>
      </w:r>
      <w:r w:rsidRPr="00E33C7B">
        <w:rPr>
          <w:rFonts w:eastAsia="Times New Roman"/>
          <w:sz w:val="22"/>
        </w:rPr>
        <w:t xml:space="preserve"> and ends with </w:t>
      </w:r>
      <w:r w:rsidRPr="00E33C7B">
        <w:rPr>
          <w:rFonts w:asciiTheme="majorHAnsi" w:eastAsia="Times New Roman" w:hAnsiTheme="majorHAnsi" w:cstheme="majorBidi"/>
          <w:sz w:val="22"/>
        </w:rPr>
        <w:t>&lt;/html&gt;</w:t>
      </w:r>
      <w:r w:rsidRPr="00E33C7B">
        <w:rPr>
          <w:rFonts w:eastAsia="Times New Roman"/>
          <w:sz w:val="22"/>
        </w:rPr>
        <w:t>.</w:t>
      </w:r>
    </w:p>
    <w:p w:rsidR="00C8379A" w:rsidRPr="00E33C7B" w:rsidRDefault="00C8379A" w:rsidP="00E33C7B">
      <w:pPr>
        <w:pStyle w:val="IntenseQuote"/>
        <w:rPr>
          <w:rFonts w:eastAsia="Times New Roman"/>
          <w:sz w:val="22"/>
        </w:rPr>
      </w:pPr>
      <w:r w:rsidRPr="00E33C7B">
        <w:rPr>
          <w:rFonts w:eastAsia="Times New Roman"/>
          <w:sz w:val="22"/>
        </w:rPr>
        <w:t xml:space="preserve">The visible part of the HTML document is between </w:t>
      </w:r>
      <w:r w:rsidRPr="00E33C7B">
        <w:rPr>
          <w:rFonts w:asciiTheme="majorHAnsi" w:eastAsia="Times New Roman" w:hAnsiTheme="majorHAnsi" w:cstheme="majorBidi"/>
          <w:sz w:val="22"/>
        </w:rPr>
        <w:t>&lt;body&gt;</w:t>
      </w:r>
      <w:r w:rsidRPr="00E33C7B">
        <w:rPr>
          <w:rFonts w:eastAsia="Times New Roman"/>
          <w:sz w:val="22"/>
        </w:rPr>
        <w:t xml:space="preserve"> and </w:t>
      </w:r>
      <w:r w:rsidRPr="00E33C7B">
        <w:rPr>
          <w:rFonts w:asciiTheme="majorHAnsi" w:eastAsia="Times New Roman" w:hAnsiTheme="majorHAnsi" w:cstheme="majorBidi"/>
          <w:sz w:val="22"/>
        </w:rPr>
        <w:t>&lt;/body&gt;</w:t>
      </w:r>
      <w:r w:rsidRPr="00E33C7B">
        <w:rPr>
          <w:rFonts w:eastAsia="Times New Roman"/>
          <w:sz w:val="22"/>
        </w:rPr>
        <w:t xml:space="preserve">. </w:t>
      </w:r>
    </w:p>
    <w:p w:rsidR="00C8379A" w:rsidRPr="00E33C7B" w:rsidRDefault="00C8379A" w:rsidP="00E33C7B">
      <w:pPr>
        <w:pStyle w:val="IntenseQuote"/>
        <w:rPr>
          <w:rFonts w:eastAsia="Times New Roman"/>
          <w:sz w:val="22"/>
        </w:rPr>
      </w:pPr>
      <w:r w:rsidRPr="00E33C7B">
        <w:rPr>
          <w:rFonts w:eastAsia="Times New Roman"/>
          <w:sz w:val="22"/>
        </w:rPr>
        <w:t>Example</w:t>
      </w:r>
    </w:p>
    <w:p w:rsidR="00C8379A" w:rsidRPr="00E33C7B" w:rsidRDefault="00C8379A" w:rsidP="00E33C7B">
      <w:pPr>
        <w:pStyle w:val="IntenseQuote"/>
        <w:rPr>
          <w:rFonts w:eastAsia="Times New Roman"/>
          <w:sz w:val="22"/>
        </w:rPr>
      </w:pPr>
      <w:proofErr w:type="gramStart"/>
      <w:r w:rsidRPr="00E33C7B">
        <w:rPr>
          <w:rFonts w:eastAsia="Times New Roman"/>
          <w:sz w:val="22"/>
        </w:rPr>
        <w:t>&lt;!DOCTYPE</w:t>
      </w:r>
      <w:proofErr w:type="gramEnd"/>
      <w:r w:rsidRPr="00E33C7B">
        <w:rPr>
          <w:rFonts w:eastAsia="Times New Roman"/>
          <w:sz w:val="22"/>
        </w:rPr>
        <w:t xml:space="preserve"> html&gt;</w:t>
      </w:r>
      <w:r w:rsidRPr="00E33C7B">
        <w:rPr>
          <w:rFonts w:eastAsia="Times New Roman"/>
          <w:sz w:val="22"/>
        </w:rPr>
        <w:br/>
        <w:t>&lt;html&gt;</w:t>
      </w:r>
      <w:r w:rsidRPr="00E33C7B">
        <w:rPr>
          <w:rFonts w:eastAsia="Times New Roman"/>
          <w:sz w:val="22"/>
        </w:rPr>
        <w:br/>
        <w:t>&lt;body&gt;</w:t>
      </w:r>
      <w:r w:rsidRPr="00E33C7B">
        <w:rPr>
          <w:rFonts w:eastAsia="Times New Roman"/>
          <w:sz w:val="22"/>
        </w:rPr>
        <w:br/>
      </w:r>
      <w:r w:rsidRPr="00E33C7B">
        <w:rPr>
          <w:rFonts w:eastAsia="Times New Roman"/>
          <w:sz w:val="22"/>
        </w:rPr>
        <w:br/>
        <w:t>&lt;h1&gt;My First Heading&lt;/h1&gt;</w:t>
      </w:r>
      <w:r w:rsidRPr="00E33C7B">
        <w:rPr>
          <w:rFonts w:eastAsia="Times New Roman"/>
          <w:sz w:val="22"/>
        </w:rPr>
        <w:br/>
        <w:t>&lt;p&gt;My first paragraph.&lt;/p&gt;</w:t>
      </w:r>
      <w:r w:rsidRPr="00E33C7B">
        <w:rPr>
          <w:rFonts w:eastAsia="Times New Roman"/>
          <w:sz w:val="22"/>
        </w:rPr>
        <w:br/>
      </w:r>
      <w:r w:rsidRPr="00E33C7B">
        <w:rPr>
          <w:rFonts w:eastAsia="Times New Roman"/>
          <w:sz w:val="22"/>
        </w:rPr>
        <w:br/>
        <w:t>&lt;/body&gt;</w:t>
      </w:r>
      <w:r w:rsidRPr="00E33C7B">
        <w:rPr>
          <w:rFonts w:eastAsia="Times New Roman"/>
          <w:sz w:val="22"/>
        </w:rPr>
        <w:br/>
        <w:t xml:space="preserve">&lt;/html&gt; </w:t>
      </w:r>
    </w:p>
    <w:p w:rsidR="00C8379A" w:rsidRPr="00E33C7B" w:rsidRDefault="00E33C7B" w:rsidP="00E33C7B">
      <w:pPr>
        <w:pStyle w:val="IntenseQuote"/>
        <w:rPr>
          <w:rFonts w:eastAsia="Times New Roman"/>
          <w:sz w:val="22"/>
        </w:rPr>
      </w:pPr>
      <w:r w:rsidRPr="00E33C7B">
        <w:rPr>
          <w:rFonts w:eastAsia="Times New Roman"/>
          <w:sz w:val="22"/>
        </w:rPr>
        <w:pict>
          <v:rect id="_x0000_i1042" style="width:0;height:1.5pt" o:hralign="center" o:hrstd="t" o:hr="t" fillcolor="#a0a0a0" stroked="f"/>
        </w:pict>
      </w:r>
    </w:p>
    <w:p w:rsidR="00C8379A" w:rsidRPr="00E33C7B" w:rsidRDefault="00C8379A" w:rsidP="00E33C7B">
      <w:pPr>
        <w:pStyle w:val="IntenseQuote"/>
        <w:rPr>
          <w:rFonts w:eastAsia="Times New Roman"/>
          <w:sz w:val="22"/>
        </w:rPr>
      </w:pPr>
    </w:p>
    <w:p w:rsidR="00C8379A" w:rsidRPr="00E33C7B" w:rsidRDefault="00C8379A" w:rsidP="00E33C7B">
      <w:pPr>
        <w:pStyle w:val="IntenseQuote"/>
        <w:rPr>
          <w:rFonts w:eastAsia="Times New Roman"/>
          <w:sz w:val="22"/>
        </w:rPr>
      </w:pPr>
    </w:p>
    <w:p w:rsidR="00C8379A" w:rsidRPr="00E33C7B" w:rsidRDefault="00C8379A" w:rsidP="00E33C7B">
      <w:pPr>
        <w:pStyle w:val="IntenseQuote"/>
        <w:rPr>
          <w:rFonts w:eastAsia="Times New Roman"/>
          <w:sz w:val="22"/>
        </w:rPr>
      </w:pPr>
    </w:p>
    <w:p w:rsidR="00C8379A" w:rsidRPr="00E33C7B" w:rsidRDefault="00C8379A" w:rsidP="00E33C7B">
      <w:pPr>
        <w:pStyle w:val="IntenseQuote"/>
        <w:rPr>
          <w:rFonts w:eastAsia="Times New Roman"/>
          <w:sz w:val="22"/>
        </w:rPr>
      </w:pPr>
    </w:p>
    <w:p w:rsidR="00C8379A" w:rsidRPr="00E33C7B" w:rsidRDefault="00C8379A" w:rsidP="00E33C7B">
      <w:pPr>
        <w:pStyle w:val="IntenseQuote"/>
        <w:rPr>
          <w:rFonts w:eastAsia="Times New Roman"/>
          <w:sz w:val="22"/>
        </w:rPr>
      </w:pPr>
    </w:p>
    <w:p w:rsidR="009E7D69" w:rsidRDefault="009E7D69" w:rsidP="00E33C7B">
      <w:pPr>
        <w:pStyle w:val="IntenseQuote"/>
        <w:rPr>
          <w:rFonts w:eastAsia="Times New Roman"/>
          <w:sz w:val="22"/>
        </w:rPr>
      </w:pPr>
    </w:p>
    <w:p w:rsidR="009E7D69" w:rsidRDefault="009E7D69" w:rsidP="00E33C7B">
      <w:pPr>
        <w:pStyle w:val="IntenseQuote"/>
        <w:rPr>
          <w:rFonts w:eastAsia="Times New Roman"/>
          <w:sz w:val="22"/>
        </w:rPr>
      </w:pPr>
    </w:p>
    <w:p w:rsidR="00C8379A" w:rsidRPr="009E7D69" w:rsidRDefault="009E7D69" w:rsidP="00E33C7B">
      <w:pPr>
        <w:pStyle w:val="IntenseQuote"/>
        <w:rPr>
          <w:rFonts w:eastAsia="Times New Roman"/>
          <w:sz w:val="36"/>
        </w:rPr>
      </w:pPr>
      <w:r>
        <w:rPr>
          <w:rFonts w:eastAsia="Times New Roman"/>
          <w:sz w:val="36"/>
        </w:rPr>
        <w:lastRenderedPageBreak/>
        <w:t xml:space="preserve">           </w:t>
      </w:r>
      <w:r w:rsidR="00C8379A" w:rsidRPr="009E7D69">
        <w:rPr>
          <w:rFonts w:eastAsia="Times New Roman"/>
          <w:sz w:val="36"/>
        </w:rPr>
        <w:t>HTML Headings</w:t>
      </w:r>
    </w:p>
    <w:p w:rsidR="00C8379A" w:rsidRPr="00E33C7B" w:rsidRDefault="00C8379A" w:rsidP="00E33C7B">
      <w:pPr>
        <w:pStyle w:val="IntenseQuote"/>
        <w:rPr>
          <w:rFonts w:eastAsia="Times New Roman"/>
          <w:sz w:val="22"/>
        </w:rPr>
      </w:pPr>
      <w:r w:rsidRPr="00E33C7B">
        <w:rPr>
          <w:rFonts w:eastAsia="Times New Roman"/>
          <w:sz w:val="22"/>
        </w:rPr>
        <w:t xml:space="preserve">HTML headings are defined with the </w:t>
      </w:r>
      <w:r w:rsidRPr="00E33C7B">
        <w:rPr>
          <w:rFonts w:asciiTheme="majorHAnsi" w:eastAsia="Times New Roman" w:hAnsiTheme="majorHAnsi" w:cstheme="majorBidi"/>
          <w:sz w:val="22"/>
        </w:rPr>
        <w:t>&lt;h1&gt;</w:t>
      </w:r>
      <w:r w:rsidRPr="00E33C7B">
        <w:rPr>
          <w:rFonts w:eastAsia="Times New Roman"/>
          <w:sz w:val="22"/>
        </w:rPr>
        <w:t xml:space="preserve"> to </w:t>
      </w:r>
      <w:r w:rsidRPr="00E33C7B">
        <w:rPr>
          <w:rFonts w:asciiTheme="majorHAnsi" w:eastAsia="Times New Roman" w:hAnsiTheme="majorHAnsi" w:cstheme="majorBidi"/>
          <w:sz w:val="22"/>
        </w:rPr>
        <w:t>&lt;h6&gt;</w:t>
      </w:r>
      <w:r w:rsidRPr="00E33C7B">
        <w:rPr>
          <w:rFonts w:eastAsia="Times New Roman"/>
          <w:sz w:val="22"/>
        </w:rPr>
        <w:t xml:space="preserve"> tags.</w:t>
      </w:r>
    </w:p>
    <w:p w:rsidR="00C8379A" w:rsidRPr="00E33C7B" w:rsidRDefault="00C8379A" w:rsidP="00E33C7B">
      <w:pPr>
        <w:pStyle w:val="IntenseQuote"/>
        <w:rPr>
          <w:rFonts w:eastAsia="Times New Roman"/>
          <w:sz w:val="22"/>
        </w:rPr>
      </w:pPr>
      <w:r w:rsidRPr="00E33C7B">
        <w:rPr>
          <w:rFonts w:asciiTheme="majorHAnsi" w:eastAsia="Times New Roman" w:hAnsiTheme="majorHAnsi" w:cstheme="majorBidi"/>
          <w:sz w:val="22"/>
        </w:rPr>
        <w:t>&lt;h1&gt;</w:t>
      </w:r>
      <w:r w:rsidRPr="00E33C7B">
        <w:rPr>
          <w:rFonts w:eastAsia="Times New Roman"/>
          <w:sz w:val="22"/>
        </w:rPr>
        <w:t xml:space="preserve"> defines the most important heading. </w:t>
      </w:r>
      <w:r w:rsidRPr="00E33C7B">
        <w:rPr>
          <w:rFonts w:asciiTheme="majorHAnsi" w:eastAsia="Times New Roman" w:hAnsiTheme="majorHAnsi" w:cstheme="majorBidi"/>
          <w:sz w:val="22"/>
        </w:rPr>
        <w:t>&lt;h6&gt;</w:t>
      </w:r>
      <w:r w:rsidRPr="00E33C7B">
        <w:rPr>
          <w:rFonts w:eastAsia="Times New Roman"/>
          <w:sz w:val="22"/>
        </w:rPr>
        <w:t xml:space="preserve"> defines the least important heading: </w:t>
      </w:r>
    </w:p>
    <w:p w:rsidR="00C8379A" w:rsidRPr="00E33C7B" w:rsidRDefault="00C8379A" w:rsidP="00E33C7B">
      <w:pPr>
        <w:pStyle w:val="IntenseQuote"/>
        <w:rPr>
          <w:rFonts w:eastAsia="Times New Roman"/>
          <w:sz w:val="22"/>
        </w:rPr>
      </w:pPr>
      <w:r w:rsidRPr="00E33C7B">
        <w:rPr>
          <w:rFonts w:eastAsia="Times New Roman"/>
          <w:sz w:val="22"/>
        </w:rPr>
        <w:t>Example</w:t>
      </w:r>
    </w:p>
    <w:p w:rsidR="00C8379A" w:rsidRPr="00E33C7B" w:rsidRDefault="00C8379A" w:rsidP="00E33C7B">
      <w:pPr>
        <w:pStyle w:val="IntenseQuote"/>
        <w:rPr>
          <w:rFonts w:eastAsia="Times New Roman"/>
          <w:sz w:val="22"/>
        </w:rPr>
      </w:pPr>
      <w:proofErr w:type="gramStart"/>
      <w:r w:rsidRPr="00E33C7B">
        <w:rPr>
          <w:rFonts w:eastAsia="Times New Roman"/>
          <w:sz w:val="22"/>
        </w:rPr>
        <w:t>&lt;!DOCTYPE</w:t>
      </w:r>
      <w:proofErr w:type="gramEnd"/>
      <w:r w:rsidRPr="00E33C7B">
        <w:rPr>
          <w:rFonts w:eastAsia="Times New Roman"/>
          <w:sz w:val="22"/>
        </w:rPr>
        <w:t xml:space="preserve"> html&gt;</w:t>
      </w:r>
    </w:p>
    <w:p w:rsidR="00C8379A" w:rsidRPr="00E33C7B" w:rsidRDefault="00C8379A" w:rsidP="00E33C7B">
      <w:pPr>
        <w:pStyle w:val="IntenseQuote"/>
        <w:rPr>
          <w:rFonts w:eastAsia="Times New Roman"/>
          <w:sz w:val="22"/>
        </w:rPr>
      </w:pPr>
      <w:r w:rsidRPr="00E33C7B">
        <w:rPr>
          <w:rFonts w:eastAsia="Times New Roman"/>
          <w:sz w:val="22"/>
        </w:rPr>
        <w:t>&lt;</w:t>
      </w:r>
      <w:proofErr w:type="gramStart"/>
      <w:r w:rsidRPr="00E33C7B">
        <w:rPr>
          <w:rFonts w:eastAsia="Times New Roman"/>
          <w:sz w:val="22"/>
        </w:rPr>
        <w:t>html</w:t>
      </w:r>
      <w:proofErr w:type="gramEnd"/>
      <w:r w:rsidRPr="00E33C7B">
        <w:rPr>
          <w:rFonts w:eastAsia="Times New Roman"/>
          <w:sz w:val="22"/>
        </w:rPr>
        <w:t>&gt;</w:t>
      </w:r>
    </w:p>
    <w:p w:rsidR="00C8379A" w:rsidRPr="00E33C7B" w:rsidRDefault="00C8379A" w:rsidP="00E33C7B">
      <w:pPr>
        <w:pStyle w:val="IntenseQuote"/>
        <w:rPr>
          <w:rFonts w:eastAsia="Times New Roman"/>
          <w:sz w:val="22"/>
        </w:rPr>
      </w:pPr>
      <w:r w:rsidRPr="00E33C7B">
        <w:rPr>
          <w:rFonts w:eastAsia="Times New Roman"/>
          <w:sz w:val="22"/>
        </w:rPr>
        <w:t>&lt;</w:t>
      </w:r>
      <w:proofErr w:type="gramStart"/>
      <w:r w:rsidRPr="00E33C7B">
        <w:rPr>
          <w:rFonts w:eastAsia="Times New Roman"/>
          <w:sz w:val="22"/>
        </w:rPr>
        <w:t>body</w:t>
      </w:r>
      <w:proofErr w:type="gramEnd"/>
      <w:r w:rsidRPr="00E33C7B">
        <w:rPr>
          <w:rFonts w:eastAsia="Times New Roman"/>
          <w:sz w:val="22"/>
        </w:rPr>
        <w:t>&gt;</w:t>
      </w:r>
    </w:p>
    <w:p w:rsidR="00C8379A" w:rsidRPr="00E33C7B" w:rsidRDefault="00C8379A" w:rsidP="00E33C7B">
      <w:pPr>
        <w:pStyle w:val="IntenseQuote"/>
        <w:rPr>
          <w:rFonts w:eastAsia="Times New Roman"/>
          <w:sz w:val="22"/>
        </w:rPr>
      </w:pPr>
    </w:p>
    <w:p w:rsidR="00C8379A" w:rsidRPr="00E33C7B" w:rsidRDefault="00C8379A" w:rsidP="00E33C7B">
      <w:pPr>
        <w:pStyle w:val="IntenseQuote"/>
        <w:rPr>
          <w:rFonts w:eastAsia="Times New Roman"/>
          <w:sz w:val="22"/>
        </w:rPr>
      </w:pPr>
      <w:r w:rsidRPr="00E33C7B">
        <w:rPr>
          <w:rFonts w:eastAsia="Times New Roman"/>
          <w:sz w:val="22"/>
        </w:rPr>
        <w:t>&lt;h1&gt;</w:t>
      </w:r>
      <w:proofErr w:type="gramStart"/>
      <w:r w:rsidRPr="00E33C7B">
        <w:rPr>
          <w:rFonts w:eastAsia="Times New Roman"/>
          <w:sz w:val="22"/>
        </w:rPr>
        <w:t>This</w:t>
      </w:r>
      <w:proofErr w:type="gramEnd"/>
      <w:r w:rsidRPr="00E33C7B">
        <w:rPr>
          <w:rFonts w:eastAsia="Times New Roman"/>
          <w:sz w:val="22"/>
        </w:rPr>
        <w:t xml:space="preserve"> is heading 1&lt;/h1&gt;</w:t>
      </w:r>
    </w:p>
    <w:p w:rsidR="00C8379A" w:rsidRPr="00E33C7B" w:rsidRDefault="00C8379A" w:rsidP="00E33C7B">
      <w:pPr>
        <w:pStyle w:val="IntenseQuote"/>
        <w:rPr>
          <w:rFonts w:eastAsia="Times New Roman"/>
          <w:sz w:val="22"/>
        </w:rPr>
      </w:pPr>
      <w:r w:rsidRPr="00E33C7B">
        <w:rPr>
          <w:rFonts w:eastAsia="Times New Roman"/>
          <w:sz w:val="22"/>
        </w:rPr>
        <w:t>&lt;h2&gt;</w:t>
      </w:r>
      <w:proofErr w:type="gramStart"/>
      <w:r w:rsidRPr="00E33C7B">
        <w:rPr>
          <w:rFonts w:eastAsia="Times New Roman"/>
          <w:sz w:val="22"/>
        </w:rPr>
        <w:t>This</w:t>
      </w:r>
      <w:proofErr w:type="gramEnd"/>
      <w:r w:rsidRPr="00E33C7B">
        <w:rPr>
          <w:rFonts w:eastAsia="Times New Roman"/>
          <w:sz w:val="22"/>
        </w:rPr>
        <w:t xml:space="preserve"> is heading 2&lt;/h2&gt;</w:t>
      </w:r>
    </w:p>
    <w:p w:rsidR="00C8379A" w:rsidRPr="00E33C7B" w:rsidRDefault="00C8379A" w:rsidP="00E33C7B">
      <w:pPr>
        <w:pStyle w:val="IntenseQuote"/>
        <w:rPr>
          <w:rFonts w:eastAsia="Times New Roman"/>
          <w:sz w:val="22"/>
        </w:rPr>
      </w:pPr>
      <w:r w:rsidRPr="00E33C7B">
        <w:rPr>
          <w:rFonts w:eastAsia="Times New Roman"/>
          <w:sz w:val="22"/>
        </w:rPr>
        <w:t>&lt;h3&gt;</w:t>
      </w:r>
      <w:proofErr w:type="gramStart"/>
      <w:r w:rsidRPr="00E33C7B">
        <w:rPr>
          <w:rFonts w:eastAsia="Times New Roman"/>
          <w:sz w:val="22"/>
        </w:rPr>
        <w:t>This</w:t>
      </w:r>
      <w:proofErr w:type="gramEnd"/>
      <w:r w:rsidRPr="00E33C7B">
        <w:rPr>
          <w:rFonts w:eastAsia="Times New Roman"/>
          <w:sz w:val="22"/>
        </w:rPr>
        <w:t xml:space="preserve"> is heading 3&lt;/h3&gt;</w:t>
      </w:r>
    </w:p>
    <w:p w:rsidR="00C8379A" w:rsidRPr="00E33C7B" w:rsidRDefault="00C8379A" w:rsidP="00E33C7B">
      <w:pPr>
        <w:pStyle w:val="IntenseQuote"/>
        <w:rPr>
          <w:rFonts w:eastAsia="Times New Roman"/>
          <w:sz w:val="22"/>
        </w:rPr>
      </w:pPr>
      <w:r w:rsidRPr="00E33C7B">
        <w:rPr>
          <w:rFonts w:eastAsia="Times New Roman"/>
          <w:sz w:val="22"/>
        </w:rPr>
        <w:t>&lt;h4&gt;</w:t>
      </w:r>
      <w:proofErr w:type="gramStart"/>
      <w:r w:rsidRPr="00E33C7B">
        <w:rPr>
          <w:rFonts w:eastAsia="Times New Roman"/>
          <w:sz w:val="22"/>
        </w:rPr>
        <w:t>This</w:t>
      </w:r>
      <w:proofErr w:type="gramEnd"/>
      <w:r w:rsidRPr="00E33C7B">
        <w:rPr>
          <w:rFonts w:eastAsia="Times New Roman"/>
          <w:sz w:val="22"/>
        </w:rPr>
        <w:t xml:space="preserve"> is heading 4&lt;/h4&gt;</w:t>
      </w:r>
    </w:p>
    <w:p w:rsidR="00C8379A" w:rsidRPr="00E33C7B" w:rsidRDefault="00C8379A" w:rsidP="00E33C7B">
      <w:pPr>
        <w:pStyle w:val="IntenseQuote"/>
        <w:rPr>
          <w:rFonts w:eastAsia="Times New Roman"/>
          <w:sz w:val="22"/>
        </w:rPr>
      </w:pPr>
      <w:r w:rsidRPr="00E33C7B">
        <w:rPr>
          <w:rFonts w:eastAsia="Times New Roman"/>
          <w:sz w:val="22"/>
        </w:rPr>
        <w:t>&lt;h5&gt;</w:t>
      </w:r>
      <w:proofErr w:type="gramStart"/>
      <w:r w:rsidRPr="00E33C7B">
        <w:rPr>
          <w:rFonts w:eastAsia="Times New Roman"/>
          <w:sz w:val="22"/>
        </w:rPr>
        <w:t>This</w:t>
      </w:r>
      <w:proofErr w:type="gramEnd"/>
      <w:r w:rsidRPr="00E33C7B">
        <w:rPr>
          <w:rFonts w:eastAsia="Times New Roman"/>
          <w:sz w:val="22"/>
        </w:rPr>
        <w:t xml:space="preserve"> is heading 5&lt;/h5&gt;</w:t>
      </w:r>
    </w:p>
    <w:p w:rsidR="00C8379A" w:rsidRPr="00E33C7B" w:rsidRDefault="00C8379A" w:rsidP="00E33C7B">
      <w:pPr>
        <w:pStyle w:val="IntenseQuote"/>
        <w:rPr>
          <w:rFonts w:eastAsia="Times New Roman"/>
          <w:sz w:val="22"/>
        </w:rPr>
      </w:pPr>
      <w:r w:rsidRPr="00E33C7B">
        <w:rPr>
          <w:rFonts w:eastAsia="Times New Roman"/>
          <w:sz w:val="22"/>
        </w:rPr>
        <w:t>&lt;h6&gt;</w:t>
      </w:r>
      <w:proofErr w:type="gramStart"/>
      <w:r w:rsidRPr="00E33C7B">
        <w:rPr>
          <w:rFonts w:eastAsia="Times New Roman"/>
          <w:sz w:val="22"/>
        </w:rPr>
        <w:t>This</w:t>
      </w:r>
      <w:proofErr w:type="gramEnd"/>
      <w:r w:rsidRPr="00E33C7B">
        <w:rPr>
          <w:rFonts w:eastAsia="Times New Roman"/>
          <w:sz w:val="22"/>
        </w:rPr>
        <w:t xml:space="preserve"> is heading 6&lt;/h6&gt;</w:t>
      </w:r>
    </w:p>
    <w:p w:rsidR="00C8379A" w:rsidRPr="00E33C7B" w:rsidRDefault="00C8379A" w:rsidP="00E33C7B">
      <w:pPr>
        <w:pStyle w:val="IntenseQuote"/>
        <w:rPr>
          <w:rFonts w:eastAsia="Times New Roman"/>
          <w:sz w:val="22"/>
        </w:rPr>
      </w:pPr>
    </w:p>
    <w:p w:rsidR="00C8379A" w:rsidRPr="00E33C7B" w:rsidRDefault="00C8379A" w:rsidP="00E33C7B">
      <w:pPr>
        <w:pStyle w:val="IntenseQuote"/>
        <w:rPr>
          <w:rFonts w:eastAsia="Times New Roman"/>
          <w:sz w:val="22"/>
        </w:rPr>
      </w:pPr>
      <w:r w:rsidRPr="00E33C7B">
        <w:rPr>
          <w:rFonts w:eastAsia="Times New Roman"/>
          <w:sz w:val="22"/>
        </w:rPr>
        <w:t>&lt;/body&gt;</w:t>
      </w:r>
    </w:p>
    <w:p w:rsidR="00C8379A" w:rsidRPr="00E33C7B" w:rsidRDefault="00C8379A" w:rsidP="00E33C7B">
      <w:pPr>
        <w:pStyle w:val="IntenseQuote"/>
        <w:rPr>
          <w:rFonts w:eastAsia="Times New Roman"/>
          <w:sz w:val="22"/>
        </w:rPr>
      </w:pPr>
      <w:r w:rsidRPr="00E33C7B">
        <w:rPr>
          <w:rFonts w:eastAsia="Times New Roman"/>
          <w:sz w:val="22"/>
        </w:rPr>
        <w:t>&lt;/html&gt;</w:t>
      </w:r>
    </w:p>
    <w:p w:rsidR="00C8379A" w:rsidRPr="00E33C7B" w:rsidRDefault="00E33C7B" w:rsidP="00E33C7B">
      <w:pPr>
        <w:pStyle w:val="IntenseQuote"/>
        <w:rPr>
          <w:rFonts w:eastAsia="Times New Roman"/>
          <w:sz w:val="22"/>
        </w:rPr>
      </w:pPr>
      <w:r w:rsidRPr="00E33C7B">
        <w:rPr>
          <w:rFonts w:eastAsia="Times New Roman"/>
          <w:sz w:val="22"/>
        </w:rPr>
        <w:pict>
          <v:rect id="_x0000_i1043" style="width:0;height:1.5pt" o:hralign="center" o:hrstd="t" o:hr="t" fillcolor="#a0a0a0" stroked="f"/>
        </w:pict>
      </w:r>
    </w:p>
    <w:p w:rsidR="00C8379A" w:rsidRPr="00E33C7B" w:rsidRDefault="00E33C7B" w:rsidP="00E33C7B">
      <w:pPr>
        <w:pStyle w:val="IntenseQuote"/>
        <w:rPr>
          <w:rFonts w:eastAsia="Times New Roman"/>
          <w:sz w:val="22"/>
        </w:rPr>
      </w:pPr>
      <w:r w:rsidRPr="00E33C7B">
        <w:rPr>
          <w:rFonts w:eastAsia="Times New Roman"/>
          <w:sz w:val="22"/>
        </w:rPr>
        <w:pict>
          <v:rect id="_x0000_i1044" style="width:0;height:1.5pt" o:hralign="center" o:hrstd="t" o:hr="t" fillcolor="#a0a0a0" stroked="f"/>
        </w:pict>
      </w:r>
    </w:p>
    <w:p w:rsidR="00C8379A" w:rsidRPr="009E7D69" w:rsidRDefault="009E7D69" w:rsidP="00E33C7B">
      <w:pPr>
        <w:pStyle w:val="IntenseQuote"/>
        <w:rPr>
          <w:rFonts w:eastAsia="Times New Roman"/>
          <w:sz w:val="36"/>
        </w:rPr>
      </w:pPr>
      <w:r>
        <w:rPr>
          <w:rFonts w:eastAsia="Times New Roman"/>
          <w:sz w:val="22"/>
        </w:rPr>
        <w:t xml:space="preserve">                                   </w:t>
      </w:r>
      <w:r w:rsidR="00C8379A" w:rsidRPr="009E7D69">
        <w:rPr>
          <w:rFonts w:eastAsia="Times New Roman"/>
          <w:sz w:val="36"/>
        </w:rPr>
        <w:t>HTML Paragraphs</w:t>
      </w:r>
    </w:p>
    <w:p w:rsidR="00C8379A" w:rsidRPr="00E33C7B" w:rsidRDefault="00C8379A" w:rsidP="00E33C7B">
      <w:pPr>
        <w:pStyle w:val="IntenseQuote"/>
        <w:rPr>
          <w:rFonts w:eastAsia="Times New Roman"/>
          <w:sz w:val="22"/>
        </w:rPr>
      </w:pPr>
      <w:r w:rsidRPr="00E33C7B">
        <w:rPr>
          <w:rFonts w:eastAsia="Times New Roman"/>
          <w:sz w:val="22"/>
        </w:rPr>
        <w:t xml:space="preserve">HTML paragraphs are defined with the </w:t>
      </w:r>
      <w:r w:rsidRPr="00E33C7B">
        <w:rPr>
          <w:rFonts w:asciiTheme="majorHAnsi" w:eastAsia="Times New Roman" w:hAnsiTheme="majorHAnsi" w:cstheme="majorBidi"/>
          <w:sz w:val="22"/>
        </w:rPr>
        <w:t>&lt;p&gt;</w:t>
      </w:r>
      <w:r w:rsidRPr="00E33C7B">
        <w:rPr>
          <w:rFonts w:eastAsia="Times New Roman"/>
          <w:sz w:val="22"/>
        </w:rPr>
        <w:t xml:space="preserve"> tag:</w:t>
      </w:r>
    </w:p>
    <w:p w:rsidR="00C8379A" w:rsidRPr="00E33C7B" w:rsidRDefault="00C8379A" w:rsidP="00E33C7B">
      <w:pPr>
        <w:pStyle w:val="IntenseQuote"/>
        <w:rPr>
          <w:rFonts w:eastAsia="Times New Roman"/>
          <w:sz w:val="22"/>
        </w:rPr>
      </w:pPr>
      <w:r w:rsidRPr="00E33C7B">
        <w:rPr>
          <w:rFonts w:eastAsia="Times New Roman"/>
          <w:sz w:val="22"/>
        </w:rPr>
        <w:t>Example</w:t>
      </w:r>
    </w:p>
    <w:p w:rsidR="00C8379A" w:rsidRPr="00E33C7B" w:rsidRDefault="00C8379A" w:rsidP="00E33C7B">
      <w:pPr>
        <w:pStyle w:val="IntenseQuote"/>
        <w:rPr>
          <w:rFonts w:eastAsia="Times New Roman"/>
          <w:sz w:val="22"/>
        </w:rPr>
      </w:pPr>
      <w:r w:rsidRPr="00E33C7B">
        <w:rPr>
          <w:rFonts w:eastAsia="Times New Roman"/>
          <w:sz w:val="22"/>
        </w:rPr>
        <w:t>&lt;p&gt;This is a paragraph</w:t>
      </w:r>
      <w:proofErr w:type="gramStart"/>
      <w:r w:rsidRPr="00E33C7B">
        <w:rPr>
          <w:rFonts w:eastAsia="Times New Roman"/>
          <w:sz w:val="22"/>
        </w:rPr>
        <w:t>.&lt;</w:t>
      </w:r>
      <w:proofErr w:type="gramEnd"/>
      <w:r w:rsidRPr="00E33C7B">
        <w:rPr>
          <w:rFonts w:eastAsia="Times New Roman"/>
          <w:sz w:val="22"/>
        </w:rPr>
        <w:t>/p&gt;</w:t>
      </w:r>
      <w:r w:rsidRPr="00E33C7B">
        <w:rPr>
          <w:rFonts w:eastAsia="Times New Roman"/>
          <w:sz w:val="22"/>
        </w:rPr>
        <w:br/>
        <w:t xml:space="preserve">&lt;p&gt;This is another paragraph.&lt;/p&gt; </w:t>
      </w:r>
    </w:p>
    <w:p w:rsidR="00C8379A" w:rsidRPr="00E33C7B" w:rsidRDefault="00E33C7B" w:rsidP="00E33C7B">
      <w:pPr>
        <w:pStyle w:val="IntenseQuote"/>
        <w:rPr>
          <w:rFonts w:eastAsia="Times New Roman"/>
          <w:sz w:val="22"/>
        </w:rPr>
      </w:pPr>
      <w:r w:rsidRPr="00E33C7B">
        <w:rPr>
          <w:rFonts w:eastAsia="Times New Roman"/>
          <w:sz w:val="22"/>
        </w:rPr>
        <w:lastRenderedPageBreak/>
        <w:pict>
          <v:rect id="_x0000_i1045" style="width:0;height:1.5pt" o:hralign="center" o:hrstd="t" o:hr="t" fillcolor="#a0a0a0" stroked="f"/>
        </w:pict>
      </w:r>
    </w:p>
    <w:p w:rsidR="00C8379A" w:rsidRPr="009E7D69" w:rsidRDefault="009E7D69" w:rsidP="00E33C7B">
      <w:pPr>
        <w:pStyle w:val="IntenseQuote"/>
        <w:rPr>
          <w:rFonts w:eastAsia="Times New Roman"/>
          <w:sz w:val="36"/>
        </w:rPr>
      </w:pPr>
      <w:r>
        <w:rPr>
          <w:rFonts w:eastAsia="Times New Roman"/>
          <w:sz w:val="36"/>
        </w:rPr>
        <w:t xml:space="preserve">                  </w:t>
      </w:r>
      <w:r w:rsidR="00C8379A" w:rsidRPr="009E7D69">
        <w:rPr>
          <w:rFonts w:eastAsia="Times New Roman"/>
          <w:sz w:val="36"/>
        </w:rPr>
        <w:t>HTML Links</w:t>
      </w:r>
    </w:p>
    <w:p w:rsidR="00C8379A" w:rsidRPr="00E33C7B" w:rsidRDefault="00C8379A" w:rsidP="00E33C7B">
      <w:pPr>
        <w:pStyle w:val="IntenseQuote"/>
        <w:rPr>
          <w:rFonts w:eastAsia="Times New Roman"/>
          <w:sz w:val="22"/>
        </w:rPr>
      </w:pPr>
      <w:r w:rsidRPr="00E33C7B">
        <w:rPr>
          <w:rFonts w:eastAsia="Times New Roman"/>
          <w:sz w:val="22"/>
        </w:rPr>
        <w:t xml:space="preserve">HTML links are defined with the </w:t>
      </w:r>
      <w:r w:rsidRPr="00E33C7B">
        <w:rPr>
          <w:rFonts w:asciiTheme="majorHAnsi" w:eastAsia="Times New Roman" w:hAnsiTheme="majorHAnsi" w:cstheme="majorBidi"/>
          <w:sz w:val="22"/>
        </w:rPr>
        <w:t>&lt;a&gt;</w:t>
      </w:r>
      <w:r w:rsidRPr="00E33C7B">
        <w:rPr>
          <w:rFonts w:eastAsia="Times New Roman"/>
          <w:sz w:val="22"/>
        </w:rPr>
        <w:t xml:space="preserve"> tag:</w:t>
      </w:r>
    </w:p>
    <w:p w:rsidR="00C8379A" w:rsidRPr="00E33C7B" w:rsidRDefault="00C8379A" w:rsidP="00E33C7B">
      <w:pPr>
        <w:pStyle w:val="IntenseQuote"/>
        <w:rPr>
          <w:rFonts w:eastAsia="Times New Roman"/>
          <w:sz w:val="22"/>
        </w:rPr>
      </w:pPr>
      <w:r w:rsidRPr="00E33C7B">
        <w:rPr>
          <w:rFonts w:eastAsia="Times New Roman"/>
          <w:sz w:val="22"/>
        </w:rPr>
        <w:t>Example</w:t>
      </w:r>
    </w:p>
    <w:p w:rsidR="00C8379A" w:rsidRPr="00E33C7B" w:rsidRDefault="00C8379A" w:rsidP="00E33C7B">
      <w:pPr>
        <w:pStyle w:val="IntenseQuote"/>
        <w:rPr>
          <w:rFonts w:eastAsia="Times New Roman"/>
          <w:sz w:val="22"/>
        </w:rPr>
      </w:pPr>
      <w:r w:rsidRPr="00E33C7B">
        <w:rPr>
          <w:rFonts w:eastAsia="Times New Roman"/>
          <w:sz w:val="22"/>
        </w:rPr>
        <w:t xml:space="preserve">&lt;a </w:t>
      </w:r>
      <w:proofErr w:type="spellStart"/>
      <w:r w:rsidRPr="00E33C7B">
        <w:rPr>
          <w:rFonts w:eastAsia="Times New Roman"/>
          <w:sz w:val="22"/>
        </w:rPr>
        <w:t>href</w:t>
      </w:r>
      <w:proofErr w:type="spellEnd"/>
      <w:r w:rsidRPr="00E33C7B">
        <w:rPr>
          <w:rFonts w:eastAsia="Times New Roman"/>
          <w:sz w:val="22"/>
        </w:rPr>
        <w:t xml:space="preserve">="https://www.w3schools.com"&gt;This is a link&lt;/a&gt; </w:t>
      </w:r>
    </w:p>
    <w:p w:rsidR="00C8379A" w:rsidRPr="00E33C7B" w:rsidRDefault="00C8379A" w:rsidP="00E33C7B">
      <w:pPr>
        <w:pStyle w:val="IntenseQuote"/>
        <w:rPr>
          <w:rFonts w:eastAsia="Times New Roman"/>
          <w:sz w:val="22"/>
        </w:rPr>
      </w:pPr>
      <w:r w:rsidRPr="00E33C7B">
        <w:rPr>
          <w:rFonts w:eastAsia="Times New Roman"/>
          <w:sz w:val="22"/>
        </w:rPr>
        <w:t xml:space="preserve">The link's destination is specified in the </w:t>
      </w:r>
      <w:proofErr w:type="spellStart"/>
      <w:r w:rsidRPr="00E33C7B">
        <w:rPr>
          <w:rFonts w:asciiTheme="majorHAnsi" w:eastAsia="Times New Roman" w:hAnsiTheme="majorHAnsi" w:cstheme="majorBidi"/>
          <w:sz w:val="22"/>
        </w:rPr>
        <w:t>href</w:t>
      </w:r>
      <w:proofErr w:type="spellEnd"/>
      <w:r w:rsidRPr="00E33C7B">
        <w:rPr>
          <w:rFonts w:eastAsia="Times New Roman"/>
          <w:sz w:val="22"/>
        </w:rPr>
        <w:t xml:space="preserve"> attribute. </w:t>
      </w:r>
    </w:p>
    <w:p w:rsidR="00C8379A" w:rsidRPr="00E33C7B" w:rsidRDefault="00C8379A" w:rsidP="00E33C7B">
      <w:pPr>
        <w:pStyle w:val="IntenseQuote"/>
        <w:rPr>
          <w:rFonts w:eastAsia="Times New Roman"/>
          <w:sz w:val="22"/>
        </w:rPr>
      </w:pPr>
      <w:r w:rsidRPr="00E33C7B">
        <w:rPr>
          <w:rFonts w:eastAsia="Times New Roman"/>
          <w:sz w:val="22"/>
        </w:rPr>
        <w:t>Attributes are used to provide additional information about HTML elements.</w:t>
      </w:r>
    </w:p>
    <w:p w:rsidR="00C8379A" w:rsidRPr="00E33C7B" w:rsidRDefault="00C8379A" w:rsidP="00E33C7B">
      <w:pPr>
        <w:pStyle w:val="IntenseQuote"/>
        <w:rPr>
          <w:rFonts w:eastAsia="Times New Roman"/>
          <w:sz w:val="22"/>
        </w:rPr>
      </w:pPr>
      <w:r w:rsidRPr="00E33C7B">
        <w:rPr>
          <w:rFonts w:eastAsia="Times New Roman"/>
          <w:sz w:val="22"/>
        </w:rPr>
        <w:t>You will learn more about attributes in a later chapter.</w:t>
      </w:r>
    </w:p>
    <w:p w:rsidR="00C8379A" w:rsidRPr="00E33C7B" w:rsidRDefault="00E33C7B" w:rsidP="00E33C7B">
      <w:pPr>
        <w:pStyle w:val="IntenseQuote"/>
        <w:rPr>
          <w:rFonts w:eastAsia="Times New Roman"/>
          <w:sz w:val="22"/>
        </w:rPr>
      </w:pPr>
      <w:r w:rsidRPr="00E33C7B">
        <w:rPr>
          <w:rFonts w:eastAsia="Times New Roman"/>
          <w:sz w:val="22"/>
        </w:rPr>
        <w:pict>
          <v:rect id="_x0000_i1046" style="width:0;height:1.5pt" o:hralign="center" o:hrstd="t" o:hr="t" fillcolor="#a0a0a0" stroked="f"/>
        </w:pict>
      </w:r>
    </w:p>
    <w:p w:rsidR="00C8379A" w:rsidRPr="009E7D69" w:rsidRDefault="00C8379A" w:rsidP="009E7D69">
      <w:pPr>
        <w:pStyle w:val="IntenseQuote"/>
        <w:jc w:val="center"/>
        <w:rPr>
          <w:rFonts w:eastAsia="Times New Roman"/>
          <w:sz w:val="36"/>
          <w:szCs w:val="36"/>
        </w:rPr>
      </w:pPr>
      <w:r w:rsidRPr="009E7D69">
        <w:rPr>
          <w:rFonts w:eastAsia="Times New Roman"/>
          <w:sz w:val="36"/>
          <w:szCs w:val="36"/>
        </w:rPr>
        <w:t>HTML Images</w:t>
      </w:r>
    </w:p>
    <w:p w:rsidR="00C8379A" w:rsidRPr="00E33C7B" w:rsidRDefault="00C8379A" w:rsidP="00E33C7B">
      <w:pPr>
        <w:pStyle w:val="IntenseQuote"/>
        <w:rPr>
          <w:rFonts w:eastAsia="Times New Roman"/>
          <w:sz w:val="22"/>
        </w:rPr>
      </w:pPr>
      <w:r w:rsidRPr="00E33C7B">
        <w:rPr>
          <w:rFonts w:eastAsia="Times New Roman"/>
          <w:sz w:val="22"/>
        </w:rPr>
        <w:t xml:space="preserve">HTML images are defined with the </w:t>
      </w:r>
      <w:r w:rsidRPr="00E33C7B">
        <w:rPr>
          <w:rFonts w:asciiTheme="majorHAnsi" w:eastAsia="Times New Roman" w:hAnsiTheme="majorHAnsi" w:cstheme="majorBidi"/>
          <w:sz w:val="22"/>
        </w:rPr>
        <w:t>&lt;</w:t>
      </w:r>
      <w:proofErr w:type="spellStart"/>
      <w:r w:rsidRPr="00E33C7B">
        <w:rPr>
          <w:rFonts w:asciiTheme="majorHAnsi" w:eastAsia="Times New Roman" w:hAnsiTheme="majorHAnsi" w:cstheme="majorBidi"/>
          <w:sz w:val="22"/>
        </w:rPr>
        <w:t>img</w:t>
      </w:r>
      <w:proofErr w:type="spellEnd"/>
      <w:r w:rsidRPr="00E33C7B">
        <w:rPr>
          <w:rFonts w:asciiTheme="majorHAnsi" w:eastAsia="Times New Roman" w:hAnsiTheme="majorHAnsi" w:cstheme="majorBidi"/>
          <w:sz w:val="22"/>
        </w:rPr>
        <w:t>&gt;</w:t>
      </w:r>
      <w:r w:rsidRPr="00E33C7B">
        <w:rPr>
          <w:rFonts w:eastAsia="Times New Roman"/>
          <w:sz w:val="22"/>
        </w:rPr>
        <w:t xml:space="preserve"> tag.</w:t>
      </w:r>
    </w:p>
    <w:p w:rsidR="00C8379A" w:rsidRPr="00E33C7B" w:rsidRDefault="00C8379A" w:rsidP="00E33C7B">
      <w:pPr>
        <w:pStyle w:val="IntenseQuote"/>
        <w:rPr>
          <w:rFonts w:eastAsia="Times New Roman"/>
          <w:sz w:val="22"/>
        </w:rPr>
      </w:pPr>
      <w:r w:rsidRPr="00E33C7B">
        <w:rPr>
          <w:rFonts w:eastAsia="Times New Roman"/>
          <w:sz w:val="22"/>
        </w:rPr>
        <w:t>The source file (</w:t>
      </w:r>
      <w:proofErr w:type="spellStart"/>
      <w:r w:rsidRPr="00E33C7B">
        <w:rPr>
          <w:rFonts w:asciiTheme="majorHAnsi" w:eastAsia="Times New Roman" w:hAnsiTheme="majorHAnsi" w:cstheme="majorBidi"/>
          <w:sz w:val="22"/>
        </w:rPr>
        <w:t>src</w:t>
      </w:r>
      <w:proofErr w:type="spellEnd"/>
      <w:r w:rsidRPr="00E33C7B">
        <w:rPr>
          <w:rFonts w:eastAsia="Times New Roman"/>
          <w:sz w:val="22"/>
        </w:rPr>
        <w:t>), alternative text (</w:t>
      </w:r>
      <w:r w:rsidRPr="00E33C7B">
        <w:rPr>
          <w:rFonts w:asciiTheme="majorHAnsi" w:eastAsia="Times New Roman" w:hAnsiTheme="majorHAnsi" w:cstheme="majorBidi"/>
          <w:sz w:val="22"/>
        </w:rPr>
        <w:t>alt</w:t>
      </w:r>
      <w:r w:rsidRPr="00E33C7B">
        <w:rPr>
          <w:rFonts w:eastAsia="Times New Roman"/>
          <w:sz w:val="22"/>
        </w:rPr>
        <w:t xml:space="preserve">), </w:t>
      </w:r>
      <w:r w:rsidRPr="00E33C7B">
        <w:rPr>
          <w:rFonts w:asciiTheme="majorHAnsi" w:eastAsia="Times New Roman" w:hAnsiTheme="majorHAnsi" w:cstheme="majorBidi"/>
          <w:sz w:val="22"/>
        </w:rPr>
        <w:t>width</w:t>
      </w:r>
      <w:r w:rsidRPr="00E33C7B">
        <w:rPr>
          <w:rFonts w:eastAsia="Times New Roman"/>
          <w:sz w:val="22"/>
        </w:rPr>
        <w:t xml:space="preserve">, and </w:t>
      </w:r>
      <w:r w:rsidRPr="00E33C7B">
        <w:rPr>
          <w:rFonts w:asciiTheme="majorHAnsi" w:eastAsia="Times New Roman" w:hAnsiTheme="majorHAnsi" w:cstheme="majorBidi"/>
          <w:sz w:val="22"/>
        </w:rPr>
        <w:t>height</w:t>
      </w:r>
      <w:r w:rsidRPr="00E33C7B">
        <w:rPr>
          <w:rFonts w:eastAsia="Times New Roman"/>
          <w:sz w:val="22"/>
        </w:rPr>
        <w:t xml:space="preserve"> are provided as attributes:</w:t>
      </w:r>
    </w:p>
    <w:p w:rsidR="00C8379A" w:rsidRPr="00E33C7B" w:rsidRDefault="00C8379A" w:rsidP="00E33C7B">
      <w:pPr>
        <w:pStyle w:val="IntenseQuote"/>
        <w:rPr>
          <w:rFonts w:eastAsia="Times New Roman"/>
          <w:sz w:val="22"/>
        </w:rPr>
      </w:pPr>
      <w:r w:rsidRPr="00E33C7B">
        <w:rPr>
          <w:rFonts w:eastAsia="Times New Roman"/>
          <w:sz w:val="22"/>
        </w:rPr>
        <w:t>Example</w:t>
      </w:r>
    </w:p>
    <w:p w:rsidR="00C8379A" w:rsidRPr="00E33C7B" w:rsidRDefault="00C8379A" w:rsidP="00E33C7B">
      <w:pPr>
        <w:pStyle w:val="IntenseQuote"/>
        <w:rPr>
          <w:rFonts w:eastAsia="Times New Roman"/>
          <w:sz w:val="22"/>
        </w:rPr>
      </w:pPr>
      <w:r w:rsidRPr="00E33C7B">
        <w:rPr>
          <w:rFonts w:eastAsia="Times New Roman"/>
          <w:sz w:val="22"/>
        </w:rPr>
        <w:t>&lt;</w:t>
      </w:r>
      <w:proofErr w:type="spellStart"/>
      <w:r w:rsidRPr="00E33C7B">
        <w:rPr>
          <w:rFonts w:eastAsia="Times New Roman"/>
          <w:sz w:val="22"/>
        </w:rPr>
        <w:t>img</w:t>
      </w:r>
      <w:proofErr w:type="spellEnd"/>
      <w:r w:rsidRPr="00E33C7B">
        <w:rPr>
          <w:rFonts w:eastAsia="Times New Roman"/>
          <w:sz w:val="22"/>
        </w:rPr>
        <w:t xml:space="preserve"> </w:t>
      </w:r>
      <w:proofErr w:type="spellStart"/>
      <w:r w:rsidRPr="00E33C7B">
        <w:rPr>
          <w:rFonts w:eastAsia="Times New Roman"/>
          <w:sz w:val="22"/>
        </w:rPr>
        <w:t>src</w:t>
      </w:r>
      <w:proofErr w:type="spellEnd"/>
      <w:r w:rsidRPr="00E33C7B">
        <w:rPr>
          <w:rFonts w:eastAsia="Times New Roman"/>
          <w:sz w:val="22"/>
        </w:rPr>
        <w:t xml:space="preserve">="w3schools.jpg" alt="W3Schools.com" width="104" height="142"&gt; </w:t>
      </w:r>
    </w:p>
    <w:p w:rsidR="00C8379A" w:rsidRPr="00E33C7B" w:rsidRDefault="00E33C7B" w:rsidP="00E33C7B">
      <w:pPr>
        <w:pStyle w:val="IntenseQuote"/>
        <w:rPr>
          <w:rFonts w:eastAsia="Times New Roman"/>
          <w:sz w:val="22"/>
        </w:rPr>
      </w:pPr>
      <w:r w:rsidRPr="00E33C7B">
        <w:rPr>
          <w:rFonts w:eastAsia="Times New Roman"/>
          <w:sz w:val="22"/>
        </w:rPr>
        <w:pict>
          <v:rect id="_x0000_i1047" style="width:0;height:1.5pt" o:hralign="center" o:hrstd="t" o:hr="t" fillcolor="#a0a0a0" stroked="f"/>
        </w:pict>
      </w:r>
    </w:p>
    <w:p w:rsidR="002511F4" w:rsidRPr="00E33C7B" w:rsidRDefault="002511F4" w:rsidP="00E33C7B">
      <w:pPr>
        <w:pStyle w:val="IntenseQuote"/>
        <w:rPr>
          <w:rFonts w:eastAsia="Times New Roman"/>
          <w:sz w:val="22"/>
        </w:rPr>
      </w:pPr>
    </w:p>
    <w:p w:rsidR="002511F4" w:rsidRPr="00E33C7B" w:rsidRDefault="002511F4" w:rsidP="00E33C7B">
      <w:pPr>
        <w:pStyle w:val="IntenseQuote"/>
        <w:rPr>
          <w:rFonts w:eastAsia="Times New Roman"/>
          <w:sz w:val="22"/>
        </w:rPr>
      </w:pPr>
    </w:p>
    <w:p w:rsidR="002511F4" w:rsidRPr="00E33C7B" w:rsidRDefault="002511F4" w:rsidP="00E33C7B">
      <w:pPr>
        <w:pStyle w:val="IntenseQuote"/>
        <w:rPr>
          <w:rFonts w:eastAsia="Times New Roman"/>
          <w:sz w:val="22"/>
        </w:rPr>
      </w:pPr>
    </w:p>
    <w:p w:rsidR="002511F4" w:rsidRPr="00E33C7B" w:rsidRDefault="002511F4" w:rsidP="00E33C7B">
      <w:pPr>
        <w:pStyle w:val="IntenseQuote"/>
        <w:rPr>
          <w:rFonts w:eastAsia="Times New Roman"/>
          <w:sz w:val="22"/>
        </w:rPr>
      </w:pPr>
    </w:p>
    <w:p w:rsidR="002511F4" w:rsidRPr="00E33C7B" w:rsidRDefault="002511F4" w:rsidP="00E33C7B">
      <w:pPr>
        <w:pStyle w:val="IntenseQuote"/>
        <w:rPr>
          <w:rFonts w:eastAsia="Times New Roman"/>
          <w:sz w:val="22"/>
        </w:rPr>
      </w:pPr>
    </w:p>
    <w:p w:rsidR="009E7D69" w:rsidRDefault="009E7D69" w:rsidP="009E7D69">
      <w:pPr>
        <w:pStyle w:val="IntenseQuote"/>
        <w:jc w:val="center"/>
        <w:rPr>
          <w:rFonts w:eastAsia="Times New Roman"/>
          <w:sz w:val="36"/>
          <w:szCs w:val="36"/>
        </w:rPr>
      </w:pPr>
    </w:p>
    <w:p w:rsidR="009E7D69" w:rsidRDefault="009E7D69" w:rsidP="009E7D69">
      <w:pPr>
        <w:pStyle w:val="IntenseQuote"/>
        <w:jc w:val="center"/>
        <w:rPr>
          <w:rFonts w:eastAsia="Times New Roman"/>
          <w:sz w:val="36"/>
          <w:szCs w:val="36"/>
        </w:rPr>
      </w:pPr>
    </w:p>
    <w:p w:rsidR="00C8379A" w:rsidRPr="009E7D69" w:rsidRDefault="00C8379A" w:rsidP="009E7D69">
      <w:pPr>
        <w:pStyle w:val="IntenseQuote"/>
        <w:jc w:val="center"/>
        <w:rPr>
          <w:rFonts w:eastAsia="Times New Roman"/>
          <w:sz w:val="36"/>
          <w:szCs w:val="36"/>
        </w:rPr>
      </w:pPr>
      <w:r w:rsidRPr="009E7D69">
        <w:rPr>
          <w:rFonts w:eastAsia="Times New Roman"/>
          <w:sz w:val="36"/>
          <w:szCs w:val="36"/>
        </w:rPr>
        <w:lastRenderedPageBreak/>
        <w:t>HTML Buttons</w:t>
      </w:r>
    </w:p>
    <w:p w:rsidR="00C8379A" w:rsidRPr="00E33C7B" w:rsidRDefault="00C8379A" w:rsidP="00E33C7B">
      <w:pPr>
        <w:pStyle w:val="IntenseQuote"/>
        <w:rPr>
          <w:rFonts w:eastAsia="Times New Roman"/>
          <w:sz w:val="22"/>
        </w:rPr>
      </w:pPr>
      <w:r w:rsidRPr="00E33C7B">
        <w:rPr>
          <w:rFonts w:eastAsia="Times New Roman"/>
          <w:sz w:val="22"/>
        </w:rPr>
        <w:t xml:space="preserve">HTML buttons are defined with the </w:t>
      </w:r>
      <w:r w:rsidRPr="00E33C7B">
        <w:rPr>
          <w:rFonts w:asciiTheme="majorHAnsi" w:eastAsia="Times New Roman" w:hAnsiTheme="majorHAnsi" w:cstheme="majorBidi"/>
          <w:sz w:val="22"/>
        </w:rPr>
        <w:t>&lt;button&gt;</w:t>
      </w:r>
      <w:r w:rsidRPr="00E33C7B">
        <w:rPr>
          <w:rFonts w:eastAsia="Times New Roman"/>
          <w:sz w:val="22"/>
        </w:rPr>
        <w:t xml:space="preserve"> tag:</w:t>
      </w:r>
    </w:p>
    <w:p w:rsidR="00C8379A" w:rsidRPr="00E33C7B" w:rsidRDefault="00C8379A" w:rsidP="00E33C7B">
      <w:pPr>
        <w:pStyle w:val="IntenseQuote"/>
        <w:rPr>
          <w:rFonts w:eastAsia="Times New Roman"/>
          <w:sz w:val="22"/>
        </w:rPr>
      </w:pPr>
      <w:r w:rsidRPr="00E33C7B">
        <w:rPr>
          <w:rFonts w:eastAsia="Times New Roman"/>
          <w:sz w:val="22"/>
        </w:rPr>
        <w:t>Example</w:t>
      </w:r>
    </w:p>
    <w:p w:rsidR="002511F4" w:rsidRPr="00E33C7B" w:rsidRDefault="002511F4" w:rsidP="00E33C7B">
      <w:pPr>
        <w:pStyle w:val="IntenseQuote"/>
        <w:rPr>
          <w:rFonts w:eastAsia="Times New Roman"/>
          <w:sz w:val="22"/>
        </w:rPr>
      </w:pPr>
      <w:proofErr w:type="gramStart"/>
      <w:r w:rsidRPr="00E33C7B">
        <w:rPr>
          <w:rFonts w:eastAsia="Times New Roman"/>
          <w:sz w:val="22"/>
        </w:rPr>
        <w:t>&lt;!DOCTYPE</w:t>
      </w:r>
      <w:proofErr w:type="gramEnd"/>
      <w:r w:rsidRPr="00E33C7B">
        <w:rPr>
          <w:rFonts w:eastAsia="Times New Roman"/>
          <w:sz w:val="22"/>
        </w:rPr>
        <w:t xml:space="preserve"> html&gt;</w:t>
      </w:r>
    </w:p>
    <w:p w:rsidR="002511F4" w:rsidRPr="00E33C7B" w:rsidRDefault="002511F4" w:rsidP="00E33C7B">
      <w:pPr>
        <w:pStyle w:val="IntenseQuote"/>
        <w:rPr>
          <w:rFonts w:eastAsia="Times New Roman"/>
          <w:sz w:val="22"/>
        </w:rPr>
      </w:pPr>
      <w:r w:rsidRPr="00E33C7B">
        <w:rPr>
          <w:rFonts w:eastAsia="Times New Roman"/>
          <w:sz w:val="22"/>
        </w:rPr>
        <w:t>&lt;</w:t>
      </w:r>
      <w:proofErr w:type="gramStart"/>
      <w:r w:rsidRPr="00E33C7B">
        <w:rPr>
          <w:rFonts w:eastAsia="Times New Roman"/>
          <w:sz w:val="22"/>
        </w:rPr>
        <w:t>html</w:t>
      </w:r>
      <w:proofErr w:type="gramEnd"/>
      <w:r w:rsidRPr="00E33C7B">
        <w:rPr>
          <w:rFonts w:eastAsia="Times New Roman"/>
          <w:sz w:val="22"/>
        </w:rPr>
        <w:t>&gt;</w:t>
      </w:r>
    </w:p>
    <w:p w:rsidR="002511F4" w:rsidRPr="00E33C7B" w:rsidRDefault="002511F4" w:rsidP="00E33C7B">
      <w:pPr>
        <w:pStyle w:val="IntenseQuote"/>
        <w:rPr>
          <w:rFonts w:eastAsia="Times New Roman"/>
          <w:sz w:val="22"/>
        </w:rPr>
      </w:pPr>
      <w:r w:rsidRPr="00E33C7B">
        <w:rPr>
          <w:rFonts w:eastAsia="Times New Roman"/>
          <w:sz w:val="22"/>
        </w:rPr>
        <w:t>&lt;</w:t>
      </w:r>
      <w:proofErr w:type="gramStart"/>
      <w:r w:rsidRPr="00E33C7B">
        <w:rPr>
          <w:rFonts w:eastAsia="Times New Roman"/>
          <w:sz w:val="22"/>
        </w:rPr>
        <w:t>body</w:t>
      </w:r>
      <w:proofErr w:type="gramEnd"/>
      <w:r w:rsidRPr="00E33C7B">
        <w:rPr>
          <w:rFonts w:eastAsia="Times New Roman"/>
          <w:sz w:val="22"/>
        </w:rPr>
        <w:t>&gt;</w:t>
      </w:r>
    </w:p>
    <w:p w:rsidR="002511F4" w:rsidRPr="00E33C7B" w:rsidRDefault="002511F4" w:rsidP="00E33C7B">
      <w:pPr>
        <w:pStyle w:val="IntenseQuote"/>
        <w:rPr>
          <w:rFonts w:eastAsia="Times New Roman"/>
          <w:sz w:val="22"/>
        </w:rPr>
      </w:pPr>
    </w:p>
    <w:p w:rsidR="002511F4" w:rsidRPr="00E33C7B" w:rsidRDefault="002511F4" w:rsidP="00E33C7B">
      <w:pPr>
        <w:pStyle w:val="IntenseQuote"/>
        <w:rPr>
          <w:rFonts w:eastAsia="Times New Roman"/>
          <w:sz w:val="22"/>
        </w:rPr>
      </w:pPr>
      <w:r w:rsidRPr="00E33C7B">
        <w:rPr>
          <w:rFonts w:eastAsia="Times New Roman"/>
          <w:sz w:val="22"/>
        </w:rPr>
        <w:t>&lt;h2&gt;HTML Buttons&lt;/h2&gt;</w:t>
      </w:r>
    </w:p>
    <w:p w:rsidR="002511F4" w:rsidRPr="00E33C7B" w:rsidRDefault="002511F4" w:rsidP="00E33C7B">
      <w:pPr>
        <w:pStyle w:val="IntenseQuote"/>
        <w:rPr>
          <w:rFonts w:eastAsia="Times New Roman"/>
          <w:sz w:val="22"/>
        </w:rPr>
      </w:pPr>
      <w:r w:rsidRPr="00E33C7B">
        <w:rPr>
          <w:rFonts w:eastAsia="Times New Roman"/>
          <w:sz w:val="22"/>
        </w:rPr>
        <w:t xml:space="preserve">&lt;p&gt;HTML buttons are defined with the button </w:t>
      </w:r>
      <w:proofErr w:type="gramStart"/>
      <w:r w:rsidRPr="00E33C7B">
        <w:rPr>
          <w:rFonts w:eastAsia="Times New Roman"/>
          <w:sz w:val="22"/>
        </w:rPr>
        <w:t>tag:</w:t>
      </w:r>
      <w:proofErr w:type="gramEnd"/>
      <w:r w:rsidRPr="00E33C7B">
        <w:rPr>
          <w:rFonts w:eastAsia="Times New Roman"/>
          <w:sz w:val="22"/>
        </w:rPr>
        <w:t>&lt;/p&gt;</w:t>
      </w:r>
    </w:p>
    <w:p w:rsidR="002511F4" w:rsidRPr="00E33C7B" w:rsidRDefault="002511F4" w:rsidP="00E33C7B">
      <w:pPr>
        <w:pStyle w:val="IntenseQuote"/>
        <w:rPr>
          <w:rFonts w:eastAsia="Times New Roman"/>
          <w:sz w:val="22"/>
        </w:rPr>
      </w:pPr>
    </w:p>
    <w:p w:rsidR="002511F4" w:rsidRPr="00E33C7B" w:rsidRDefault="002511F4" w:rsidP="00E33C7B">
      <w:pPr>
        <w:pStyle w:val="IntenseQuote"/>
        <w:rPr>
          <w:rFonts w:eastAsia="Times New Roman"/>
          <w:sz w:val="22"/>
        </w:rPr>
      </w:pPr>
      <w:r w:rsidRPr="00E33C7B">
        <w:rPr>
          <w:rFonts w:eastAsia="Times New Roman"/>
          <w:sz w:val="22"/>
        </w:rPr>
        <w:t>&lt;</w:t>
      </w:r>
      <w:proofErr w:type="gramStart"/>
      <w:r w:rsidRPr="00E33C7B">
        <w:rPr>
          <w:rFonts w:eastAsia="Times New Roman"/>
          <w:sz w:val="22"/>
        </w:rPr>
        <w:t>button&gt;</w:t>
      </w:r>
      <w:proofErr w:type="gramEnd"/>
      <w:r w:rsidRPr="00E33C7B">
        <w:rPr>
          <w:rFonts w:eastAsia="Times New Roman"/>
          <w:sz w:val="22"/>
        </w:rPr>
        <w:t>Click me&lt;/button&gt;</w:t>
      </w:r>
    </w:p>
    <w:p w:rsidR="002511F4" w:rsidRPr="00E33C7B" w:rsidRDefault="002511F4" w:rsidP="00E33C7B">
      <w:pPr>
        <w:pStyle w:val="IntenseQuote"/>
        <w:rPr>
          <w:rFonts w:eastAsia="Times New Roman"/>
          <w:sz w:val="22"/>
        </w:rPr>
      </w:pPr>
    </w:p>
    <w:p w:rsidR="002511F4" w:rsidRPr="00E33C7B" w:rsidRDefault="002511F4" w:rsidP="00E33C7B">
      <w:pPr>
        <w:pStyle w:val="IntenseQuote"/>
        <w:rPr>
          <w:rFonts w:eastAsia="Times New Roman"/>
          <w:sz w:val="22"/>
        </w:rPr>
      </w:pPr>
      <w:r w:rsidRPr="00E33C7B">
        <w:rPr>
          <w:rFonts w:eastAsia="Times New Roman"/>
          <w:sz w:val="22"/>
        </w:rPr>
        <w:t>&lt;/body&gt;</w:t>
      </w:r>
    </w:p>
    <w:p w:rsidR="00C8379A" w:rsidRPr="00E33C7B" w:rsidRDefault="002511F4" w:rsidP="00E33C7B">
      <w:pPr>
        <w:pStyle w:val="IntenseQuote"/>
        <w:rPr>
          <w:rFonts w:eastAsia="Times New Roman"/>
          <w:sz w:val="22"/>
        </w:rPr>
      </w:pPr>
      <w:r w:rsidRPr="00E33C7B">
        <w:rPr>
          <w:rFonts w:eastAsia="Times New Roman"/>
          <w:sz w:val="22"/>
        </w:rPr>
        <w:t>&lt;/html&gt;</w:t>
      </w:r>
    </w:p>
    <w:p w:rsidR="00C8379A" w:rsidRPr="00E33C7B" w:rsidRDefault="00E33C7B" w:rsidP="00E33C7B">
      <w:pPr>
        <w:pStyle w:val="IntenseQuote"/>
        <w:rPr>
          <w:rFonts w:eastAsia="Times New Roman"/>
          <w:sz w:val="22"/>
        </w:rPr>
      </w:pPr>
      <w:r w:rsidRPr="00E33C7B">
        <w:rPr>
          <w:rFonts w:eastAsia="Times New Roman"/>
          <w:sz w:val="22"/>
        </w:rPr>
        <w:pict>
          <v:rect id="_x0000_i1048" style="width:0;height:1.5pt" o:hralign="center" o:hrstd="t" o:hr="t" fillcolor="#a0a0a0" stroked="f"/>
        </w:pict>
      </w:r>
    </w:p>
    <w:p w:rsidR="00C8379A" w:rsidRPr="009E7D69" w:rsidRDefault="00C8379A" w:rsidP="009E7D69">
      <w:pPr>
        <w:pStyle w:val="IntenseQuote"/>
        <w:jc w:val="center"/>
        <w:rPr>
          <w:rFonts w:eastAsia="Times New Roman"/>
          <w:sz w:val="36"/>
          <w:szCs w:val="36"/>
        </w:rPr>
      </w:pPr>
      <w:r w:rsidRPr="009E7D69">
        <w:rPr>
          <w:rFonts w:eastAsia="Times New Roman"/>
          <w:sz w:val="36"/>
          <w:szCs w:val="36"/>
        </w:rPr>
        <w:t>HTML Lists</w:t>
      </w:r>
    </w:p>
    <w:p w:rsidR="00C8379A" w:rsidRPr="00E33C7B" w:rsidRDefault="00C8379A" w:rsidP="00E33C7B">
      <w:pPr>
        <w:pStyle w:val="IntenseQuote"/>
        <w:rPr>
          <w:rFonts w:eastAsia="Times New Roman"/>
          <w:sz w:val="22"/>
        </w:rPr>
      </w:pPr>
      <w:r w:rsidRPr="00E33C7B">
        <w:rPr>
          <w:rFonts w:eastAsia="Times New Roman"/>
          <w:sz w:val="22"/>
        </w:rPr>
        <w:t xml:space="preserve">HTML lists are defined with the </w:t>
      </w:r>
      <w:r w:rsidRPr="00E33C7B">
        <w:rPr>
          <w:rFonts w:asciiTheme="majorHAnsi" w:eastAsia="Times New Roman" w:hAnsiTheme="majorHAnsi" w:cstheme="majorBidi"/>
          <w:sz w:val="22"/>
        </w:rPr>
        <w:t>&lt;</w:t>
      </w:r>
      <w:proofErr w:type="spellStart"/>
      <w:r w:rsidRPr="00E33C7B">
        <w:rPr>
          <w:rFonts w:asciiTheme="majorHAnsi" w:eastAsia="Times New Roman" w:hAnsiTheme="majorHAnsi" w:cstheme="majorBidi"/>
          <w:sz w:val="22"/>
        </w:rPr>
        <w:t>ul</w:t>
      </w:r>
      <w:proofErr w:type="spellEnd"/>
      <w:r w:rsidRPr="00E33C7B">
        <w:rPr>
          <w:rFonts w:asciiTheme="majorHAnsi" w:eastAsia="Times New Roman" w:hAnsiTheme="majorHAnsi" w:cstheme="majorBidi"/>
          <w:sz w:val="22"/>
        </w:rPr>
        <w:t>&gt;</w:t>
      </w:r>
      <w:r w:rsidRPr="00E33C7B">
        <w:rPr>
          <w:rFonts w:eastAsia="Times New Roman"/>
          <w:sz w:val="22"/>
        </w:rPr>
        <w:t xml:space="preserve"> (unordered/bullet list) or the </w:t>
      </w:r>
      <w:r w:rsidRPr="00E33C7B">
        <w:rPr>
          <w:rFonts w:asciiTheme="majorHAnsi" w:eastAsia="Times New Roman" w:hAnsiTheme="majorHAnsi" w:cstheme="majorBidi"/>
          <w:sz w:val="22"/>
        </w:rPr>
        <w:t>&lt;</w:t>
      </w:r>
      <w:proofErr w:type="spellStart"/>
      <w:r w:rsidRPr="00E33C7B">
        <w:rPr>
          <w:rFonts w:asciiTheme="majorHAnsi" w:eastAsia="Times New Roman" w:hAnsiTheme="majorHAnsi" w:cstheme="majorBidi"/>
          <w:sz w:val="22"/>
        </w:rPr>
        <w:t>ol</w:t>
      </w:r>
      <w:proofErr w:type="spellEnd"/>
      <w:r w:rsidRPr="00E33C7B">
        <w:rPr>
          <w:rFonts w:asciiTheme="majorHAnsi" w:eastAsia="Times New Roman" w:hAnsiTheme="majorHAnsi" w:cstheme="majorBidi"/>
          <w:sz w:val="22"/>
        </w:rPr>
        <w:t>&gt;</w:t>
      </w:r>
      <w:r w:rsidRPr="00E33C7B">
        <w:rPr>
          <w:rFonts w:eastAsia="Times New Roman"/>
          <w:sz w:val="22"/>
        </w:rPr>
        <w:t xml:space="preserve"> (ordered/numbered list) tag, followed by </w:t>
      </w:r>
      <w:r w:rsidRPr="00E33C7B">
        <w:rPr>
          <w:rFonts w:asciiTheme="majorHAnsi" w:eastAsia="Times New Roman" w:hAnsiTheme="majorHAnsi" w:cstheme="majorBidi"/>
          <w:sz w:val="22"/>
        </w:rPr>
        <w:t>&lt;li&gt;</w:t>
      </w:r>
      <w:r w:rsidRPr="00E33C7B">
        <w:rPr>
          <w:rFonts w:eastAsia="Times New Roman"/>
          <w:sz w:val="22"/>
        </w:rPr>
        <w:t xml:space="preserve"> tags (list items):</w:t>
      </w:r>
    </w:p>
    <w:p w:rsidR="00C8379A" w:rsidRPr="00E33C7B" w:rsidRDefault="00C8379A" w:rsidP="00E33C7B">
      <w:pPr>
        <w:pStyle w:val="IntenseQuote"/>
        <w:rPr>
          <w:rFonts w:eastAsia="Times New Roman"/>
          <w:sz w:val="22"/>
        </w:rPr>
      </w:pPr>
      <w:r w:rsidRPr="00E33C7B">
        <w:rPr>
          <w:rFonts w:eastAsia="Times New Roman"/>
          <w:sz w:val="22"/>
        </w:rPr>
        <w:t>Example</w:t>
      </w:r>
    </w:p>
    <w:p w:rsidR="00C8379A" w:rsidRPr="00E33C7B" w:rsidRDefault="00C8379A" w:rsidP="00E33C7B">
      <w:pPr>
        <w:pStyle w:val="IntenseQuote"/>
        <w:rPr>
          <w:rFonts w:eastAsia="Times New Roman"/>
          <w:sz w:val="22"/>
        </w:rPr>
      </w:pPr>
      <w:r w:rsidRPr="00E33C7B">
        <w:rPr>
          <w:rFonts w:eastAsia="Times New Roman"/>
          <w:sz w:val="22"/>
        </w:rPr>
        <w:t>&lt;</w:t>
      </w:r>
      <w:proofErr w:type="spellStart"/>
      <w:proofErr w:type="gramStart"/>
      <w:r w:rsidRPr="00E33C7B">
        <w:rPr>
          <w:rFonts w:eastAsia="Times New Roman"/>
          <w:sz w:val="22"/>
        </w:rPr>
        <w:t>ul</w:t>
      </w:r>
      <w:proofErr w:type="spellEnd"/>
      <w:proofErr w:type="gramEnd"/>
      <w:r w:rsidRPr="00E33C7B">
        <w:rPr>
          <w:rFonts w:eastAsia="Times New Roman"/>
          <w:sz w:val="22"/>
        </w:rPr>
        <w:t>&gt;</w:t>
      </w:r>
      <w:r w:rsidRPr="00E33C7B">
        <w:rPr>
          <w:rFonts w:eastAsia="Times New Roman"/>
          <w:sz w:val="22"/>
        </w:rPr>
        <w:br/>
        <w:t>  &lt;li&gt;Coffee&lt;/li&gt;</w:t>
      </w:r>
      <w:r w:rsidRPr="00E33C7B">
        <w:rPr>
          <w:rFonts w:eastAsia="Times New Roman"/>
          <w:sz w:val="22"/>
        </w:rPr>
        <w:br/>
        <w:t>  &lt;li&gt;Tea&lt;/li&gt;</w:t>
      </w:r>
      <w:r w:rsidRPr="00E33C7B">
        <w:rPr>
          <w:rFonts w:eastAsia="Times New Roman"/>
          <w:sz w:val="22"/>
        </w:rPr>
        <w:br/>
        <w:t>  &lt;li&gt;Milk&lt;/li&gt;</w:t>
      </w:r>
      <w:r w:rsidRPr="00E33C7B">
        <w:rPr>
          <w:rFonts w:eastAsia="Times New Roman"/>
          <w:sz w:val="22"/>
        </w:rPr>
        <w:br/>
        <w:t>&lt;/</w:t>
      </w:r>
      <w:proofErr w:type="spellStart"/>
      <w:r w:rsidRPr="00E33C7B">
        <w:rPr>
          <w:rFonts w:eastAsia="Times New Roman"/>
          <w:sz w:val="22"/>
        </w:rPr>
        <w:t>ul</w:t>
      </w:r>
      <w:proofErr w:type="spellEnd"/>
      <w:r w:rsidRPr="00E33C7B">
        <w:rPr>
          <w:rFonts w:eastAsia="Times New Roman"/>
          <w:sz w:val="22"/>
        </w:rPr>
        <w:t xml:space="preserve">&gt; </w:t>
      </w:r>
    </w:p>
    <w:p w:rsidR="00FE13A7" w:rsidRPr="00E33C7B" w:rsidRDefault="00FE13A7" w:rsidP="00E33C7B">
      <w:pPr>
        <w:pStyle w:val="IntenseQuote"/>
        <w:rPr>
          <w:rFonts w:eastAsia="Times New Roman"/>
          <w:sz w:val="22"/>
        </w:rPr>
      </w:pPr>
    </w:p>
    <w:p w:rsidR="00FE13A7" w:rsidRPr="00E33C7B" w:rsidRDefault="00FE13A7" w:rsidP="00E33C7B">
      <w:pPr>
        <w:pStyle w:val="IntenseQuote"/>
        <w:rPr>
          <w:rFonts w:eastAsia="Times New Roman"/>
          <w:sz w:val="22"/>
        </w:rPr>
      </w:pPr>
      <w:r w:rsidRPr="00E33C7B">
        <w:rPr>
          <w:rFonts w:eastAsia="Times New Roman"/>
          <w:sz w:val="22"/>
        </w:rPr>
        <w:br w:type="page"/>
      </w:r>
    </w:p>
    <w:p w:rsidR="00FE13A7" w:rsidRPr="002E4D80" w:rsidRDefault="00FE13A7" w:rsidP="009E7D69">
      <w:pPr>
        <w:pStyle w:val="IntenseQuote"/>
        <w:jc w:val="center"/>
        <w:rPr>
          <w:rFonts w:ascii="Times New Roman" w:eastAsia="Times New Roman" w:hAnsi="Times New Roman" w:cs="Times New Roman"/>
          <w:i w:val="0"/>
          <w:sz w:val="56"/>
          <w:szCs w:val="56"/>
          <w:u w:val="single"/>
        </w:rPr>
      </w:pPr>
      <w:r w:rsidRPr="002E4D80">
        <w:rPr>
          <w:rFonts w:ascii="Times New Roman" w:eastAsia="Times New Roman" w:hAnsi="Times New Roman" w:cs="Times New Roman"/>
          <w:i w:val="0"/>
          <w:sz w:val="56"/>
          <w:szCs w:val="56"/>
          <w:u w:val="single"/>
        </w:rPr>
        <w:lastRenderedPageBreak/>
        <w:t>HTML Elements</w:t>
      </w:r>
    </w:p>
    <w:p w:rsidR="00FE13A7" w:rsidRPr="00E33C7B" w:rsidRDefault="00E33C7B" w:rsidP="00E33C7B">
      <w:pPr>
        <w:pStyle w:val="IntenseQuote"/>
        <w:rPr>
          <w:rFonts w:eastAsia="Times New Roman"/>
          <w:sz w:val="22"/>
        </w:rPr>
      </w:pPr>
      <w:r w:rsidRPr="00E33C7B">
        <w:rPr>
          <w:rFonts w:eastAsia="Times New Roman"/>
          <w:sz w:val="22"/>
        </w:rPr>
        <w:pict>
          <v:rect id="_x0000_i1049" style="width:0;height:1.5pt" o:hralign="center" o:hrstd="t" o:hr="t" fillcolor="#a0a0a0" stroked="f"/>
        </w:pict>
      </w:r>
    </w:p>
    <w:p w:rsidR="00FE13A7" w:rsidRPr="009E7D69" w:rsidRDefault="00FE13A7" w:rsidP="009E7D69">
      <w:pPr>
        <w:pStyle w:val="IntenseQuote"/>
        <w:jc w:val="center"/>
        <w:rPr>
          <w:rFonts w:eastAsia="Times New Roman"/>
          <w:sz w:val="36"/>
          <w:szCs w:val="36"/>
        </w:rPr>
      </w:pPr>
      <w:r w:rsidRPr="009E7D69">
        <w:rPr>
          <w:rFonts w:eastAsia="Times New Roman"/>
          <w:sz w:val="36"/>
          <w:szCs w:val="36"/>
        </w:rPr>
        <w:t>HTML Elements</w:t>
      </w:r>
    </w:p>
    <w:p w:rsidR="00FE13A7" w:rsidRPr="00E33C7B" w:rsidRDefault="00FE13A7" w:rsidP="00E33C7B">
      <w:pPr>
        <w:pStyle w:val="IntenseQuote"/>
        <w:rPr>
          <w:rFonts w:eastAsia="Times New Roman"/>
          <w:sz w:val="22"/>
        </w:rPr>
      </w:pPr>
      <w:r w:rsidRPr="00E33C7B">
        <w:rPr>
          <w:rFonts w:eastAsia="Times New Roman"/>
          <w:sz w:val="22"/>
        </w:rPr>
        <w:t>An HTML element usually consists of a start tag and end tag, with the content inserted in between:</w:t>
      </w:r>
    </w:p>
    <w:p w:rsidR="00FE13A7" w:rsidRPr="00E33C7B" w:rsidRDefault="00FE13A7" w:rsidP="00E33C7B">
      <w:pPr>
        <w:pStyle w:val="IntenseQuote"/>
        <w:rPr>
          <w:rFonts w:eastAsia="Times New Roman"/>
          <w:sz w:val="22"/>
        </w:rPr>
      </w:pPr>
      <w:r w:rsidRPr="00E33C7B">
        <w:rPr>
          <w:rFonts w:eastAsia="Times New Roman"/>
          <w:sz w:val="22"/>
        </w:rPr>
        <w:t>&lt;</w:t>
      </w:r>
      <w:proofErr w:type="spellStart"/>
      <w:proofErr w:type="gramStart"/>
      <w:r w:rsidRPr="00E33C7B">
        <w:rPr>
          <w:rFonts w:eastAsia="Times New Roman"/>
          <w:sz w:val="22"/>
        </w:rPr>
        <w:t>tagname</w:t>
      </w:r>
      <w:proofErr w:type="spellEnd"/>
      <w:r w:rsidRPr="00E33C7B">
        <w:rPr>
          <w:rFonts w:eastAsia="Times New Roman"/>
          <w:sz w:val="22"/>
        </w:rPr>
        <w:t>&gt;</w:t>
      </w:r>
      <w:proofErr w:type="gramEnd"/>
      <w:r w:rsidRPr="00E33C7B">
        <w:rPr>
          <w:rFonts w:eastAsia="Times New Roman"/>
          <w:sz w:val="22"/>
        </w:rPr>
        <w:t>Content goes here...&lt;/</w:t>
      </w:r>
      <w:proofErr w:type="spellStart"/>
      <w:r w:rsidRPr="00E33C7B">
        <w:rPr>
          <w:rFonts w:eastAsia="Times New Roman"/>
          <w:sz w:val="22"/>
        </w:rPr>
        <w:t>tagname</w:t>
      </w:r>
      <w:proofErr w:type="spellEnd"/>
      <w:r w:rsidRPr="00E33C7B">
        <w:rPr>
          <w:rFonts w:eastAsia="Times New Roman"/>
          <w:sz w:val="22"/>
        </w:rPr>
        <w:t xml:space="preserve">&gt; </w:t>
      </w:r>
    </w:p>
    <w:p w:rsidR="00FE13A7" w:rsidRPr="00E33C7B" w:rsidRDefault="00FE13A7" w:rsidP="00E33C7B">
      <w:pPr>
        <w:pStyle w:val="IntenseQuote"/>
        <w:rPr>
          <w:rFonts w:eastAsia="Times New Roman"/>
          <w:sz w:val="22"/>
        </w:rPr>
      </w:pPr>
      <w:r w:rsidRPr="00E33C7B">
        <w:rPr>
          <w:rFonts w:eastAsia="Times New Roman"/>
          <w:sz w:val="22"/>
        </w:rPr>
        <w:t>The HTML element is everything from the start tag to the end tag:</w:t>
      </w:r>
    </w:p>
    <w:p w:rsidR="00FE13A7" w:rsidRPr="00E33C7B" w:rsidRDefault="00FE13A7" w:rsidP="00E33C7B">
      <w:pPr>
        <w:pStyle w:val="IntenseQuote"/>
        <w:rPr>
          <w:rFonts w:eastAsia="Times New Roman"/>
          <w:sz w:val="22"/>
        </w:rPr>
      </w:pPr>
      <w:r w:rsidRPr="00E33C7B">
        <w:rPr>
          <w:rFonts w:eastAsia="Times New Roman"/>
          <w:sz w:val="22"/>
        </w:rPr>
        <w:t>&lt;p&gt;My first paragraph</w:t>
      </w:r>
      <w:proofErr w:type="gramStart"/>
      <w:r w:rsidRPr="00E33C7B">
        <w:rPr>
          <w:rFonts w:eastAsia="Times New Roman"/>
          <w:sz w:val="22"/>
        </w:rPr>
        <w:t>.&lt;</w:t>
      </w:r>
      <w:proofErr w:type="gramEnd"/>
      <w:r w:rsidRPr="00E33C7B">
        <w:rPr>
          <w:rFonts w:eastAsia="Times New Roman"/>
          <w:sz w:val="22"/>
        </w:rPr>
        <w:t xml:space="preserve">/p&gt;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1"/>
        <w:gridCol w:w="2360"/>
        <w:gridCol w:w="967"/>
      </w:tblGrid>
      <w:tr w:rsidR="00FE13A7" w:rsidRPr="00E33C7B" w:rsidTr="00732650">
        <w:trPr>
          <w:tblCellSpacing w:w="15" w:type="dxa"/>
        </w:trPr>
        <w:tc>
          <w:tcPr>
            <w:tcW w:w="0" w:type="auto"/>
            <w:vAlign w:val="center"/>
            <w:hideMark/>
          </w:tcPr>
          <w:p w:rsidR="00FE13A7" w:rsidRPr="00E33C7B" w:rsidRDefault="00FE13A7" w:rsidP="00E33C7B">
            <w:pPr>
              <w:pStyle w:val="IntenseQuote"/>
              <w:rPr>
                <w:rFonts w:eastAsia="Times New Roman"/>
                <w:sz w:val="22"/>
              </w:rPr>
            </w:pPr>
            <w:r w:rsidRPr="00E33C7B">
              <w:rPr>
                <w:rFonts w:eastAsia="Times New Roman"/>
                <w:sz w:val="22"/>
              </w:rPr>
              <w:t>Start tag</w:t>
            </w:r>
          </w:p>
        </w:tc>
        <w:tc>
          <w:tcPr>
            <w:tcW w:w="0" w:type="auto"/>
            <w:vAlign w:val="center"/>
            <w:hideMark/>
          </w:tcPr>
          <w:p w:rsidR="00FE13A7" w:rsidRPr="00E33C7B" w:rsidRDefault="00FE13A7" w:rsidP="00E33C7B">
            <w:pPr>
              <w:pStyle w:val="IntenseQuote"/>
              <w:rPr>
                <w:rFonts w:eastAsia="Times New Roman"/>
                <w:sz w:val="22"/>
              </w:rPr>
            </w:pPr>
            <w:r w:rsidRPr="00E33C7B">
              <w:rPr>
                <w:rFonts w:eastAsia="Times New Roman"/>
                <w:sz w:val="22"/>
              </w:rPr>
              <w:t>Element content</w:t>
            </w:r>
          </w:p>
        </w:tc>
        <w:tc>
          <w:tcPr>
            <w:tcW w:w="0" w:type="auto"/>
            <w:vAlign w:val="center"/>
            <w:hideMark/>
          </w:tcPr>
          <w:p w:rsidR="00FE13A7" w:rsidRPr="00E33C7B" w:rsidRDefault="00FE13A7" w:rsidP="00E33C7B">
            <w:pPr>
              <w:pStyle w:val="IntenseQuote"/>
              <w:rPr>
                <w:rFonts w:eastAsia="Times New Roman"/>
                <w:sz w:val="22"/>
              </w:rPr>
            </w:pPr>
            <w:r w:rsidRPr="00E33C7B">
              <w:rPr>
                <w:rFonts w:eastAsia="Times New Roman"/>
                <w:sz w:val="22"/>
              </w:rPr>
              <w:t>End tag</w:t>
            </w:r>
          </w:p>
        </w:tc>
      </w:tr>
      <w:tr w:rsidR="00FE13A7" w:rsidRPr="00E33C7B" w:rsidTr="00732650">
        <w:trPr>
          <w:tblCellSpacing w:w="15" w:type="dxa"/>
        </w:trPr>
        <w:tc>
          <w:tcPr>
            <w:tcW w:w="0" w:type="auto"/>
            <w:vAlign w:val="center"/>
            <w:hideMark/>
          </w:tcPr>
          <w:p w:rsidR="00FE13A7" w:rsidRPr="00E33C7B" w:rsidRDefault="00FE13A7" w:rsidP="00E33C7B">
            <w:pPr>
              <w:pStyle w:val="IntenseQuote"/>
              <w:rPr>
                <w:rFonts w:eastAsia="Times New Roman"/>
                <w:sz w:val="22"/>
              </w:rPr>
            </w:pPr>
            <w:r w:rsidRPr="00E33C7B">
              <w:rPr>
                <w:rFonts w:eastAsia="Times New Roman"/>
                <w:sz w:val="22"/>
              </w:rPr>
              <w:t>&lt;h1&gt;</w:t>
            </w:r>
          </w:p>
        </w:tc>
        <w:tc>
          <w:tcPr>
            <w:tcW w:w="0" w:type="auto"/>
            <w:vAlign w:val="center"/>
            <w:hideMark/>
          </w:tcPr>
          <w:p w:rsidR="00FE13A7" w:rsidRPr="00E33C7B" w:rsidRDefault="00FE13A7" w:rsidP="00E33C7B">
            <w:pPr>
              <w:pStyle w:val="IntenseQuote"/>
              <w:rPr>
                <w:rFonts w:eastAsia="Times New Roman"/>
                <w:sz w:val="22"/>
              </w:rPr>
            </w:pPr>
            <w:r w:rsidRPr="00E33C7B">
              <w:rPr>
                <w:rFonts w:eastAsia="Times New Roman"/>
                <w:sz w:val="22"/>
              </w:rPr>
              <w:t>My First Heading</w:t>
            </w:r>
          </w:p>
        </w:tc>
        <w:tc>
          <w:tcPr>
            <w:tcW w:w="0" w:type="auto"/>
            <w:vAlign w:val="center"/>
            <w:hideMark/>
          </w:tcPr>
          <w:p w:rsidR="00FE13A7" w:rsidRPr="00E33C7B" w:rsidRDefault="00FE13A7" w:rsidP="00E33C7B">
            <w:pPr>
              <w:pStyle w:val="IntenseQuote"/>
              <w:rPr>
                <w:rFonts w:eastAsia="Times New Roman"/>
                <w:sz w:val="22"/>
              </w:rPr>
            </w:pPr>
            <w:r w:rsidRPr="00E33C7B">
              <w:rPr>
                <w:rFonts w:eastAsia="Times New Roman"/>
                <w:sz w:val="22"/>
              </w:rPr>
              <w:t>&lt;/h1&gt;</w:t>
            </w:r>
          </w:p>
        </w:tc>
      </w:tr>
      <w:tr w:rsidR="00FE13A7" w:rsidRPr="00E33C7B" w:rsidTr="00732650">
        <w:trPr>
          <w:tblCellSpacing w:w="15" w:type="dxa"/>
        </w:trPr>
        <w:tc>
          <w:tcPr>
            <w:tcW w:w="0" w:type="auto"/>
            <w:vAlign w:val="center"/>
            <w:hideMark/>
          </w:tcPr>
          <w:p w:rsidR="00FE13A7" w:rsidRPr="00E33C7B" w:rsidRDefault="00FE13A7" w:rsidP="00E33C7B">
            <w:pPr>
              <w:pStyle w:val="IntenseQuote"/>
              <w:rPr>
                <w:rFonts w:eastAsia="Times New Roman"/>
                <w:sz w:val="22"/>
              </w:rPr>
            </w:pPr>
            <w:r w:rsidRPr="00E33C7B">
              <w:rPr>
                <w:rFonts w:eastAsia="Times New Roman"/>
                <w:sz w:val="22"/>
              </w:rPr>
              <w:t>&lt;p&gt;</w:t>
            </w:r>
          </w:p>
        </w:tc>
        <w:tc>
          <w:tcPr>
            <w:tcW w:w="0" w:type="auto"/>
            <w:vAlign w:val="center"/>
            <w:hideMark/>
          </w:tcPr>
          <w:p w:rsidR="00FE13A7" w:rsidRPr="00E33C7B" w:rsidRDefault="00FE13A7" w:rsidP="00E33C7B">
            <w:pPr>
              <w:pStyle w:val="IntenseQuote"/>
              <w:rPr>
                <w:rFonts w:eastAsia="Times New Roman"/>
                <w:sz w:val="22"/>
              </w:rPr>
            </w:pPr>
            <w:r w:rsidRPr="00E33C7B">
              <w:rPr>
                <w:rFonts w:eastAsia="Times New Roman"/>
                <w:sz w:val="22"/>
              </w:rPr>
              <w:t>My first paragraph.</w:t>
            </w:r>
          </w:p>
        </w:tc>
        <w:tc>
          <w:tcPr>
            <w:tcW w:w="0" w:type="auto"/>
            <w:vAlign w:val="center"/>
            <w:hideMark/>
          </w:tcPr>
          <w:p w:rsidR="00FE13A7" w:rsidRPr="00E33C7B" w:rsidRDefault="00FE13A7" w:rsidP="00E33C7B">
            <w:pPr>
              <w:pStyle w:val="IntenseQuote"/>
              <w:rPr>
                <w:rFonts w:eastAsia="Times New Roman"/>
                <w:sz w:val="22"/>
              </w:rPr>
            </w:pPr>
            <w:r w:rsidRPr="00E33C7B">
              <w:rPr>
                <w:rFonts w:eastAsia="Times New Roman"/>
                <w:sz w:val="22"/>
              </w:rPr>
              <w:t>&lt;/p&gt;</w:t>
            </w:r>
          </w:p>
        </w:tc>
      </w:tr>
      <w:tr w:rsidR="00FE13A7" w:rsidRPr="00E33C7B" w:rsidTr="00732650">
        <w:trPr>
          <w:tblCellSpacing w:w="15" w:type="dxa"/>
        </w:trPr>
        <w:tc>
          <w:tcPr>
            <w:tcW w:w="0" w:type="auto"/>
            <w:vAlign w:val="center"/>
            <w:hideMark/>
          </w:tcPr>
          <w:p w:rsidR="00FE13A7" w:rsidRPr="00E33C7B" w:rsidRDefault="00FE13A7" w:rsidP="00E33C7B">
            <w:pPr>
              <w:pStyle w:val="IntenseQuote"/>
              <w:rPr>
                <w:rFonts w:eastAsia="Times New Roman"/>
                <w:sz w:val="22"/>
              </w:rPr>
            </w:pPr>
            <w:r w:rsidRPr="00E33C7B">
              <w:rPr>
                <w:rFonts w:eastAsia="Times New Roman"/>
                <w:sz w:val="22"/>
              </w:rPr>
              <w:t>&lt;</w:t>
            </w:r>
            <w:proofErr w:type="spellStart"/>
            <w:r w:rsidRPr="00E33C7B">
              <w:rPr>
                <w:rFonts w:eastAsia="Times New Roman"/>
                <w:sz w:val="22"/>
              </w:rPr>
              <w:t>br</w:t>
            </w:r>
            <w:proofErr w:type="spellEnd"/>
            <w:r w:rsidRPr="00E33C7B">
              <w:rPr>
                <w:rFonts w:eastAsia="Times New Roman"/>
                <w:sz w:val="22"/>
              </w:rPr>
              <w:t>&gt;</w:t>
            </w:r>
          </w:p>
        </w:tc>
        <w:tc>
          <w:tcPr>
            <w:tcW w:w="0" w:type="auto"/>
            <w:vAlign w:val="center"/>
            <w:hideMark/>
          </w:tcPr>
          <w:p w:rsidR="00FE13A7" w:rsidRPr="00E33C7B" w:rsidRDefault="00FE13A7" w:rsidP="00E33C7B">
            <w:pPr>
              <w:pStyle w:val="IntenseQuote"/>
              <w:rPr>
                <w:rFonts w:eastAsia="Times New Roman"/>
                <w:sz w:val="22"/>
              </w:rPr>
            </w:pPr>
            <w:r w:rsidRPr="00E33C7B">
              <w:rPr>
                <w:rFonts w:eastAsia="Times New Roman"/>
                <w:sz w:val="22"/>
              </w:rPr>
              <w:t> </w:t>
            </w:r>
          </w:p>
        </w:tc>
        <w:tc>
          <w:tcPr>
            <w:tcW w:w="0" w:type="auto"/>
            <w:vAlign w:val="center"/>
            <w:hideMark/>
          </w:tcPr>
          <w:p w:rsidR="00FE13A7" w:rsidRPr="00E33C7B" w:rsidRDefault="00FE13A7" w:rsidP="00E33C7B">
            <w:pPr>
              <w:pStyle w:val="IntenseQuote"/>
              <w:rPr>
                <w:rFonts w:eastAsia="Times New Roman"/>
                <w:sz w:val="22"/>
              </w:rPr>
            </w:pPr>
            <w:r w:rsidRPr="00E33C7B">
              <w:rPr>
                <w:rFonts w:eastAsia="Times New Roman"/>
                <w:sz w:val="22"/>
              </w:rPr>
              <w:t> </w:t>
            </w:r>
          </w:p>
        </w:tc>
      </w:tr>
    </w:tbl>
    <w:p w:rsidR="00FE13A7" w:rsidRPr="00E33C7B" w:rsidRDefault="00FE13A7" w:rsidP="00E33C7B">
      <w:pPr>
        <w:pStyle w:val="IntenseQuote"/>
        <w:rPr>
          <w:rFonts w:eastAsia="Times New Roman"/>
          <w:sz w:val="22"/>
        </w:rPr>
      </w:pPr>
      <w:r w:rsidRPr="00E33C7B">
        <w:rPr>
          <w:rFonts w:eastAsia="Times New Roman"/>
          <w:sz w:val="22"/>
        </w:rPr>
        <w:t>HTML elements with no content are called empty elements. Empty elements do not have an end tag, such as the &lt;</w:t>
      </w:r>
      <w:proofErr w:type="spellStart"/>
      <w:r w:rsidRPr="00E33C7B">
        <w:rPr>
          <w:rFonts w:eastAsia="Times New Roman"/>
          <w:sz w:val="22"/>
        </w:rPr>
        <w:t>br</w:t>
      </w:r>
      <w:proofErr w:type="spellEnd"/>
      <w:r w:rsidRPr="00E33C7B">
        <w:rPr>
          <w:rFonts w:eastAsia="Times New Roman"/>
          <w:sz w:val="22"/>
        </w:rPr>
        <w:t>&gt; element (which indicates a line break).</w:t>
      </w:r>
    </w:p>
    <w:p w:rsidR="00FE13A7" w:rsidRPr="00E33C7B" w:rsidRDefault="00E33C7B" w:rsidP="00E33C7B">
      <w:pPr>
        <w:pStyle w:val="IntenseQuote"/>
        <w:rPr>
          <w:rFonts w:eastAsia="Times New Roman"/>
          <w:sz w:val="22"/>
        </w:rPr>
      </w:pPr>
      <w:r w:rsidRPr="00E33C7B">
        <w:rPr>
          <w:rFonts w:eastAsia="Times New Roman"/>
          <w:sz w:val="22"/>
        </w:rPr>
        <w:pict>
          <v:rect id="_x0000_i1050" style="width:0;height:1.5pt" o:hralign="center" o:hrstd="t" o:hr="t" fillcolor="#a0a0a0" stroked="f"/>
        </w:pict>
      </w:r>
    </w:p>
    <w:p w:rsidR="00FE13A7" w:rsidRPr="009E7D69" w:rsidRDefault="00FE13A7" w:rsidP="009E7D69">
      <w:pPr>
        <w:pStyle w:val="IntenseQuote"/>
        <w:jc w:val="center"/>
        <w:rPr>
          <w:rFonts w:eastAsia="Times New Roman"/>
          <w:sz w:val="36"/>
          <w:szCs w:val="36"/>
        </w:rPr>
      </w:pPr>
      <w:r w:rsidRPr="009E7D69">
        <w:rPr>
          <w:rFonts w:eastAsia="Times New Roman"/>
          <w:sz w:val="36"/>
          <w:szCs w:val="36"/>
        </w:rPr>
        <w:t>Nested HTML Elements</w:t>
      </w:r>
    </w:p>
    <w:p w:rsidR="00FE13A7" w:rsidRPr="00E33C7B" w:rsidRDefault="00FE13A7" w:rsidP="00E33C7B">
      <w:pPr>
        <w:pStyle w:val="IntenseQuote"/>
        <w:rPr>
          <w:rFonts w:eastAsia="Times New Roman"/>
          <w:sz w:val="22"/>
        </w:rPr>
      </w:pPr>
      <w:r w:rsidRPr="00E33C7B">
        <w:rPr>
          <w:rFonts w:eastAsia="Times New Roman"/>
          <w:sz w:val="22"/>
        </w:rPr>
        <w:t>HTML elements can be nested (elements can contain elements).</w:t>
      </w:r>
    </w:p>
    <w:p w:rsidR="00FE13A7" w:rsidRPr="00E33C7B" w:rsidRDefault="00FE13A7" w:rsidP="00E33C7B">
      <w:pPr>
        <w:pStyle w:val="IntenseQuote"/>
        <w:rPr>
          <w:rFonts w:eastAsia="Times New Roman"/>
          <w:sz w:val="22"/>
        </w:rPr>
      </w:pPr>
      <w:r w:rsidRPr="00E33C7B">
        <w:rPr>
          <w:rFonts w:eastAsia="Times New Roman"/>
          <w:sz w:val="22"/>
        </w:rPr>
        <w:t>All HTML documents consist of nested HTML elements.</w:t>
      </w:r>
    </w:p>
    <w:p w:rsidR="00FE13A7" w:rsidRPr="00E33C7B" w:rsidRDefault="00FE13A7" w:rsidP="00E33C7B">
      <w:pPr>
        <w:pStyle w:val="IntenseQuote"/>
        <w:rPr>
          <w:rFonts w:eastAsia="Times New Roman"/>
          <w:sz w:val="22"/>
        </w:rPr>
      </w:pPr>
      <w:r w:rsidRPr="00E33C7B">
        <w:rPr>
          <w:rFonts w:eastAsia="Times New Roman"/>
          <w:sz w:val="22"/>
        </w:rPr>
        <w:t>This example contains four HTML elements:</w:t>
      </w:r>
    </w:p>
    <w:p w:rsidR="00FE13A7" w:rsidRPr="00E33C7B" w:rsidRDefault="00FE13A7" w:rsidP="00E33C7B">
      <w:pPr>
        <w:pStyle w:val="IntenseQuote"/>
        <w:rPr>
          <w:rFonts w:eastAsia="Times New Roman"/>
          <w:sz w:val="22"/>
        </w:rPr>
      </w:pPr>
      <w:r w:rsidRPr="00E33C7B">
        <w:rPr>
          <w:rFonts w:eastAsia="Times New Roman"/>
          <w:sz w:val="22"/>
        </w:rPr>
        <w:t>Example</w:t>
      </w:r>
    </w:p>
    <w:p w:rsidR="00FE13A7" w:rsidRPr="00E33C7B" w:rsidRDefault="00FE13A7" w:rsidP="00E33C7B">
      <w:pPr>
        <w:pStyle w:val="IntenseQuote"/>
        <w:rPr>
          <w:rFonts w:eastAsia="Times New Roman"/>
          <w:sz w:val="22"/>
        </w:rPr>
      </w:pPr>
      <w:proofErr w:type="gramStart"/>
      <w:r w:rsidRPr="00E33C7B">
        <w:rPr>
          <w:rFonts w:eastAsia="Times New Roman"/>
          <w:sz w:val="22"/>
        </w:rPr>
        <w:t>&lt;!DOCTYPE</w:t>
      </w:r>
      <w:proofErr w:type="gramEnd"/>
      <w:r w:rsidRPr="00E33C7B">
        <w:rPr>
          <w:rFonts w:eastAsia="Times New Roman"/>
          <w:sz w:val="22"/>
        </w:rPr>
        <w:t xml:space="preserve"> html&gt;</w:t>
      </w:r>
      <w:r w:rsidRPr="00E33C7B">
        <w:rPr>
          <w:rFonts w:eastAsia="Times New Roman"/>
          <w:sz w:val="22"/>
        </w:rPr>
        <w:br/>
        <w:t>&lt;html&gt;</w:t>
      </w:r>
      <w:r w:rsidRPr="00E33C7B">
        <w:rPr>
          <w:rFonts w:eastAsia="Times New Roman"/>
          <w:sz w:val="22"/>
        </w:rPr>
        <w:br/>
        <w:t>&lt;body&gt;</w:t>
      </w:r>
      <w:r w:rsidRPr="00E33C7B">
        <w:rPr>
          <w:rFonts w:eastAsia="Times New Roman"/>
          <w:sz w:val="22"/>
        </w:rPr>
        <w:br/>
      </w:r>
      <w:r w:rsidRPr="00E33C7B">
        <w:rPr>
          <w:rFonts w:eastAsia="Times New Roman"/>
          <w:sz w:val="22"/>
        </w:rPr>
        <w:lastRenderedPageBreak/>
        <w:br/>
        <w:t>&lt;h1&gt;My First Heading&lt;/h1&gt;</w:t>
      </w:r>
      <w:r w:rsidRPr="00E33C7B">
        <w:rPr>
          <w:rFonts w:eastAsia="Times New Roman"/>
          <w:sz w:val="22"/>
        </w:rPr>
        <w:br/>
        <w:t>&lt;p&gt;My first paragraph.&lt;/p&gt;</w:t>
      </w:r>
      <w:r w:rsidRPr="00E33C7B">
        <w:rPr>
          <w:rFonts w:eastAsia="Times New Roman"/>
          <w:sz w:val="22"/>
        </w:rPr>
        <w:br/>
      </w:r>
      <w:r w:rsidRPr="00E33C7B">
        <w:rPr>
          <w:rFonts w:eastAsia="Times New Roman"/>
          <w:sz w:val="22"/>
        </w:rPr>
        <w:br/>
        <w:t>&lt;/body&gt;</w:t>
      </w:r>
      <w:r w:rsidRPr="00E33C7B">
        <w:rPr>
          <w:rFonts w:eastAsia="Times New Roman"/>
          <w:sz w:val="22"/>
        </w:rPr>
        <w:br/>
        <w:t xml:space="preserve">&lt;/html&gt; </w:t>
      </w:r>
    </w:p>
    <w:p w:rsidR="00FE13A7" w:rsidRPr="00E33C7B" w:rsidRDefault="00FE13A7" w:rsidP="00E33C7B">
      <w:pPr>
        <w:pStyle w:val="IntenseQuote"/>
        <w:rPr>
          <w:rFonts w:eastAsia="Times New Roman"/>
          <w:sz w:val="22"/>
        </w:rPr>
      </w:pPr>
      <w:r w:rsidRPr="00E33C7B">
        <w:rPr>
          <w:rFonts w:eastAsia="Times New Roman"/>
          <w:sz w:val="22"/>
        </w:rPr>
        <w:t>Example Explained</w:t>
      </w:r>
    </w:p>
    <w:p w:rsidR="00FE13A7" w:rsidRPr="00E33C7B" w:rsidRDefault="00FE13A7" w:rsidP="00E33C7B">
      <w:pPr>
        <w:pStyle w:val="IntenseQuote"/>
        <w:rPr>
          <w:rFonts w:eastAsia="Times New Roman"/>
          <w:sz w:val="22"/>
        </w:rPr>
      </w:pPr>
      <w:r w:rsidRPr="00E33C7B">
        <w:rPr>
          <w:rFonts w:eastAsia="Times New Roman"/>
          <w:sz w:val="22"/>
        </w:rPr>
        <w:t xml:space="preserve">The </w:t>
      </w:r>
      <w:r w:rsidRPr="00E33C7B">
        <w:rPr>
          <w:rFonts w:asciiTheme="majorHAnsi" w:eastAsia="Times New Roman" w:hAnsiTheme="majorHAnsi" w:cstheme="majorBidi"/>
          <w:sz w:val="22"/>
        </w:rPr>
        <w:t>&lt;html&gt;</w:t>
      </w:r>
      <w:r w:rsidRPr="00E33C7B">
        <w:rPr>
          <w:rFonts w:eastAsia="Times New Roman"/>
          <w:sz w:val="22"/>
        </w:rPr>
        <w:t xml:space="preserve"> element defines the whole document.</w:t>
      </w:r>
    </w:p>
    <w:p w:rsidR="00FE13A7" w:rsidRPr="00E33C7B" w:rsidRDefault="00FE13A7" w:rsidP="00E33C7B">
      <w:pPr>
        <w:pStyle w:val="IntenseQuote"/>
        <w:rPr>
          <w:rFonts w:eastAsia="Times New Roman"/>
          <w:sz w:val="22"/>
        </w:rPr>
      </w:pPr>
      <w:r w:rsidRPr="00E33C7B">
        <w:rPr>
          <w:rFonts w:eastAsia="Times New Roman"/>
          <w:sz w:val="22"/>
        </w:rPr>
        <w:t>It has a start tag &lt;html&gt; and an end tag &lt;/html&gt;.</w:t>
      </w:r>
    </w:p>
    <w:p w:rsidR="00FE13A7" w:rsidRPr="00E33C7B" w:rsidRDefault="00FE13A7" w:rsidP="00E33C7B">
      <w:pPr>
        <w:pStyle w:val="IntenseQuote"/>
        <w:rPr>
          <w:rFonts w:eastAsia="Times New Roman"/>
          <w:sz w:val="22"/>
        </w:rPr>
      </w:pPr>
      <w:r w:rsidRPr="00E33C7B">
        <w:rPr>
          <w:rFonts w:eastAsia="Times New Roman"/>
          <w:sz w:val="22"/>
        </w:rPr>
        <w:t xml:space="preserve">The element content is another HTML element (the </w:t>
      </w:r>
      <w:r w:rsidRPr="00E33C7B">
        <w:rPr>
          <w:rFonts w:asciiTheme="majorHAnsi" w:eastAsia="Times New Roman" w:hAnsiTheme="majorHAnsi" w:cstheme="majorBidi"/>
          <w:sz w:val="22"/>
        </w:rPr>
        <w:t>&lt;body&gt;</w:t>
      </w:r>
      <w:r w:rsidRPr="00E33C7B">
        <w:rPr>
          <w:rFonts w:eastAsia="Times New Roman"/>
          <w:sz w:val="22"/>
        </w:rPr>
        <w:t xml:space="preserve"> element).</w:t>
      </w:r>
    </w:p>
    <w:p w:rsidR="00FE13A7" w:rsidRPr="00E33C7B" w:rsidRDefault="00FE13A7" w:rsidP="00E33C7B">
      <w:pPr>
        <w:pStyle w:val="IntenseQuote"/>
        <w:rPr>
          <w:rFonts w:eastAsia="Times New Roman"/>
          <w:sz w:val="22"/>
        </w:rPr>
      </w:pPr>
      <w:r w:rsidRPr="00E33C7B">
        <w:rPr>
          <w:rFonts w:eastAsia="Times New Roman"/>
          <w:sz w:val="22"/>
        </w:rPr>
        <w:t>&lt;</w:t>
      </w:r>
      <w:proofErr w:type="gramStart"/>
      <w:r w:rsidRPr="00E33C7B">
        <w:rPr>
          <w:rFonts w:eastAsia="Times New Roman"/>
          <w:sz w:val="22"/>
        </w:rPr>
        <w:t>html</w:t>
      </w:r>
      <w:proofErr w:type="gramEnd"/>
      <w:r w:rsidRPr="00E33C7B">
        <w:rPr>
          <w:rFonts w:eastAsia="Times New Roman"/>
          <w:sz w:val="22"/>
        </w:rPr>
        <w:t>&gt;</w:t>
      </w:r>
      <w:r w:rsidRPr="00E33C7B">
        <w:rPr>
          <w:rFonts w:eastAsia="Times New Roman"/>
          <w:sz w:val="22"/>
        </w:rPr>
        <w:br/>
        <w:t>&lt;body&gt;</w:t>
      </w:r>
      <w:r w:rsidRPr="00E33C7B">
        <w:rPr>
          <w:rFonts w:eastAsia="Times New Roman"/>
          <w:sz w:val="22"/>
        </w:rPr>
        <w:br/>
      </w:r>
      <w:r w:rsidRPr="00E33C7B">
        <w:rPr>
          <w:rFonts w:eastAsia="Times New Roman"/>
          <w:sz w:val="22"/>
        </w:rPr>
        <w:br/>
        <w:t>&lt;h1&gt;My First Heading&lt;/h1&gt;</w:t>
      </w:r>
      <w:r w:rsidRPr="00E33C7B">
        <w:rPr>
          <w:rFonts w:eastAsia="Times New Roman"/>
          <w:sz w:val="22"/>
        </w:rPr>
        <w:br/>
        <w:t>&lt;p&gt;My first paragraph.&lt;/p&gt;</w:t>
      </w:r>
      <w:r w:rsidRPr="00E33C7B">
        <w:rPr>
          <w:rFonts w:eastAsia="Times New Roman"/>
          <w:sz w:val="22"/>
        </w:rPr>
        <w:br/>
      </w:r>
      <w:r w:rsidRPr="00E33C7B">
        <w:rPr>
          <w:rFonts w:eastAsia="Times New Roman"/>
          <w:sz w:val="22"/>
        </w:rPr>
        <w:br/>
        <w:t>&lt;/body&gt;</w:t>
      </w:r>
      <w:r w:rsidRPr="00E33C7B">
        <w:rPr>
          <w:rFonts w:eastAsia="Times New Roman"/>
          <w:sz w:val="22"/>
        </w:rPr>
        <w:br/>
        <w:t xml:space="preserve">&lt;/html&gt; </w:t>
      </w:r>
    </w:p>
    <w:p w:rsidR="00FE13A7" w:rsidRPr="00E33C7B" w:rsidRDefault="00FE13A7" w:rsidP="00E33C7B">
      <w:pPr>
        <w:pStyle w:val="IntenseQuote"/>
        <w:rPr>
          <w:rFonts w:eastAsia="Times New Roman"/>
          <w:sz w:val="22"/>
        </w:rPr>
      </w:pPr>
      <w:r w:rsidRPr="00E33C7B">
        <w:rPr>
          <w:rFonts w:eastAsia="Times New Roman"/>
          <w:sz w:val="22"/>
        </w:rPr>
        <w:t xml:space="preserve">The </w:t>
      </w:r>
      <w:r w:rsidRPr="00E33C7B">
        <w:rPr>
          <w:rFonts w:asciiTheme="majorHAnsi" w:eastAsia="Times New Roman" w:hAnsiTheme="majorHAnsi" w:cstheme="majorBidi"/>
          <w:sz w:val="22"/>
        </w:rPr>
        <w:t>&lt;body&gt;</w:t>
      </w:r>
      <w:r w:rsidRPr="00E33C7B">
        <w:rPr>
          <w:rFonts w:eastAsia="Times New Roman"/>
          <w:sz w:val="22"/>
        </w:rPr>
        <w:t xml:space="preserve"> element defines the document body.</w:t>
      </w:r>
    </w:p>
    <w:p w:rsidR="00FE13A7" w:rsidRPr="00E33C7B" w:rsidRDefault="00FE13A7" w:rsidP="00E33C7B">
      <w:pPr>
        <w:pStyle w:val="IntenseQuote"/>
        <w:rPr>
          <w:rFonts w:eastAsia="Times New Roman"/>
          <w:sz w:val="22"/>
        </w:rPr>
      </w:pPr>
      <w:r w:rsidRPr="00E33C7B">
        <w:rPr>
          <w:rFonts w:eastAsia="Times New Roman"/>
          <w:sz w:val="22"/>
        </w:rPr>
        <w:t>It has a start tag &lt;body&gt; and an end tag &lt;/body&gt;.</w:t>
      </w:r>
    </w:p>
    <w:p w:rsidR="00FE13A7" w:rsidRPr="00E33C7B" w:rsidRDefault="00FE13A7" w:rsidP="00E33C7B">
      <w:pPr>
        <w:pStyle w:val="IntenseQuote"/>
        <w:rPr>
          <w:rFonts w:eastAsia="Times New Roman"/>
          <w:sz w:val="22"/>
        </w:rPr>
      </w:pPr>
      <w:r w:rsidRPr="00E33C7B">
        <w:rPr>
          <w:rFonts w:eastAsia="Times New Roman"/>
          <w:sz w:val="22"/>
        </w:rPr>
        <w:t>The element content is two other HTML elements (</w:t>
      </w:r>
      <w:r w:rsidRPr="00E33C7B">
        <w:rPr>
          <w:rFonts w:asciiTheme="majorHAnsi" w:eastAsia="Times New Roman" w:hAnsiTheme="majorHAnsi" w:cstheme="majorBidi"/>
          <w:sz w:val="22"/>
        </w:rPr>
        <w:t>&lt;h1&gt;</w:t>
      </w:r>
      <w:r w:rsidRPr="00E33C7B">
        <w:rPr>
          <w:rFonts w:eastAsia="Times New Roman"/>
          <w:sz w:val="22"/>
        </w:rPr>
        <w:t xml:space="preserve"> and </w:t>
      </w:r>
      <w:r w:rsidRPr="00E33C7B">
        <w:rPr>
          <w:rFonts w:asciiTheme="majorHAnsi" w:eastAsia="Times New Roman" w:hAnsiTheme="majorHAnsi" w:cstheme="majorBidi"/>
          <w:sz w:val="22"/>
        </w:rPr>
        <w:t>&lt;p&gt;</w:t>
      </w:r>
      <w:r w:rsidRPr="00E33C7B">
        <w:rPr>
          <w:rFonts w:eastAsia="Times New Roman"/>
          <w:sz w:val="22"/>
        </w:rPr>
        <w:t>).</w:t>
      </w:r>
    </w:p>
    <w:p w:rsidR="00FE13A7" w:rsidRPr="00E33C7B" w:rsidRDefault="00FE13A7" w:rsidP="00E33C7B">
      <w:pPr>
        <w:pStyle w:val="IntenseQuote"/>
        <w:rPr>
          <w:rFonts w:eastAsia="Times New Roman"/>
          <w:sz w:val="22"/>
        </w:rPr>
      </w:pPr>
      <w:r w:rsidRPr="00E33C7B">
        <w:rPr>
          <w:rFonts w:eastAsia="Times New Roman"/>
          <w:sz w:val="22"/>
        </w:rPr>
        <w:t>&lt;</w:t>
      </w:r>
      <w:proofErr w:type="gramStart"/>
      <w:r w:rsidRPr="00E33C7B">
        <w:rPr>
          <w:rFonts w:eastAsia="Times New Roman"/>
          <w:sz w:val="22"/>
        </w:rPr>
        <w:t>body</w:t>
      </w:r>
      <w:proofErr w:type="gramEnd"/>
      <w:r w:rsidRPr="00E33C7B">
        <w:rPr>
          <w:rFonts w:eastAsia="Times New Roman"/>
          <w:sz w:val="22"/>
        </w:rPr>
        <w:t>&gt;</w:t>
      </w:r>
      <w:r w:rsidRPr="00E33C7B">
        <w:rPr>
          <w:rFonts w:eastAsia="Times New Roman"/>
          <w:sz w:val="22"/>
        </w:rPr>
        <w:br/>
      </w:r>
      <w:r w:rsidRPr="00E33C7B">
        <w:rPr>
          <w:rFonts w:eastAsia="Times New Roman"/>
          <w:sz w:val="22"/>
        </w:rPr>
        <w:br/>
        <w:t>&lt;h1&gt;My First Heading&lt;/h1&gt;</w:t>
      </w:r>
      <w:r w:rsidRPr="00E33C7B">
        <w:rPr>
          <w:rFonts w:eastAsia="Times New Roman"/>
          <w:sz w:val="22"/>
        </w:rPr>
        <w:br/>
        <w:t>&lt;p&gt;My first paragraph.&lt;/p&gt;</w:t>
      </w:r>
      <w:r w:rsidRPr="00E33C7B">
        <w:rPr>
          <w:rFonts w:eastAsia="Times New Roman"/>
          <w:sz w:val="22"/>
        </w:rPr>
        <w:br/>
      </w:r>
      <w:r w:rsidRPr="00E33C7B">
        <w:rPr>
          <w:rFonts w:eastAsia="Times New Roman"/>
          <w:sz w:val="22"/>
        </w:rPr>
        <w:br/>
        <w:t xml:space="preserve">&lt;/body&gt; </w:t>
      </w:r>
    </w:p>
    <w:p w:rsidR="00FE13A7" w:rsidRPr="00E33C7B" w:rsidRDefault="00FE13A7" w:rsidP="00E33C7B">
      <w:pPr>
        <w:pStyle w:val="IntenseQuote"/>
        <w:rPr>
          <w:rFonts w:eastAsia="Times New Roman"/>
          <w:sz w:val="22"/>
        </w:rPr>
      </w:pPr>
      <w:r w:rsidRPr="00E33C7B">
        <w:rPr>
          <w:rFonts w:eastAsia="Times New Roman"/>
          <w:sz w:val="22"/>
        </w:rPr>
        <w:t xml:space="preserve">The </w:t>
      </w:r>
      <w:r w:rsidRPr="00E33C7B">
        <w:rPr>
          <w:rFonts w:asciiTheme="majorHAnsi" w:eastAsia="Times New Roman" w:hAnsiTheme="majorHAnsi" w:cstheme="majorBidi"/>
          <w:sz w:val="22"/>
        </w:rPr>
        <w:t>&lt;h1&gt;</w:t>
      </w:r>
      <w:r w:rsidRPr="00E33C7B">
        <w:rPr>
          <w:rFonts w:eastAsia="Times New Roman"/>
          <w:sz w:val="22"/>
        </w:rPr>
        <w:t xml:space="preserve"> element defines a heading.</w:t>
      </w:r>
    </w:p>
    <w:p w:rsidR="00FE13A7" w:rsidRPr="00E33C7B" w:rsidRDefault="00FE13A7" w:rsidP="00E33C7B">
      <w:pPr>
        <w:pStyle w:val="IntenseQuote"/>
        <w:rPr>
          <w:rFonts w:eastAsia="Times New Roman"/>
          <w:sz w:val="22"/>
        </w:rPr>
      </w:pPr>
      <w:r w:rsidRPr="00E33C7B">
        <w:rPr>
          <w:rFonts w:eastAsia="Times New Roman"/>
          <w:sz w:val="22"/>
        </w:rPr>
        <w:t>It has a start tag &lt;h1&gt; and an end tag &lt;/h1&gt;.</w:t>
      </w:r>
    </w:p>
    <w:p w:rsidR="00FE13A7" w:rsidRPr="00E33C7B" w:rsidRDefault="00FE13A7" w:rsidP="00E33C7B">
      <w:pPr>
        <w:pStyle w:val="IntenseQuote"/>
        <w:rPr>
          <w:rFonts w:eastAsia="Times New Roman"/>
          <w:sz w:val="22"/>
        </w:rPr>
      </w:pPr>
      <w:r w:rsidRPr="00E33C7B">
        <w:rPr>
          <w:rFonts w:eastAsia="Times New Roman"/>
          <w:sz w:val="22"/>
        </w:rPr>
        <w:t>The element content is: My First Heading.</w:t>
      </w:r>
    </w:p>
    <w:p w:rsidR="00FE13A7" w:rsidRPr="00E33C7B" w:rsidRDefault="00FE13A7" w:rsidP="00E33C7B">
      <w:pPr>
        <w:pStyle w:val="IntenseQuote"/>
        <w:rPr>
          <w:rFonts w:eastAsia="Times New Roman"/>
          <w:sz w:val="22"/>
        </w:rPr>
      </w:pPr>
      <w:r w:rsidRPr="00E33C7B">
        <w:rPr>
          <w:rFonts w:eastAsia="Times New Roman"/>
          <w:sz w:val="22"/>
        </w:rPr>
        <w:t xml:space="preserve">&lt;h1&gt;My First Heading&lt;/h1&gt; </w:t>
      </w:r>
    </w:p>
    <w:p w:rsidR="00FE13A7" w:rsidRPr="00E33C7B" w:rsidRDefault="00FE13A7" w:rsidP="00E33C7B">
      <w:pPr>
        <w:pStyle w:val="IntenseQuote"/>
        <w:rPr>
          <w:rFonts w:eastAsia="Times New Roman"/>
          <w:sz w:val="22"/>
        </w:rPr>
      </w:pPr>
      <w:r w:rsidRPr="00E33C7B">
        <w:rPr>
          <w:rFonts w:eastAsia="Times New Roman"/>
          <w:sz w:val="22"/>
        </w:rPr>
        <w:t xml:space="preserve">The </w:t>
      </w:r>
      <w:r w:rsidRPr="00E33C7B">
        <w:rPr>
          <w:rFonts w:asciiTheme="majorHAnsi" w:eastAsia="Times New Roman" w:hAnsiTheme="majorHAnsi" w:cstheme="majorBidi"/>
          <w:sz w:val="22"/>
        </w:rPr>
        <w:t>&lt;p&gt;</w:t>
      </w:r>
      <w:r w:rsidRPr="00E33C7B">
        <w:rPr>
          <w:rFonts w:eastAsia="Times New Roman"/>
          <w:sz w:val="22"/>
        </w:rPr>
        <w:t xml:space="preserve"> element defines a paragraph.</w:t>
      </w:r>
    </w:p>
    <w:p w:rsidR="00FE13A7" w:rsidRPr="00E33C7B" w:rsidRDefault="00FE13A7" w:rsidP="00E33C7B">
      <w:pPr>
        <w:pStyle w:val="IntenseQuote"/>
        <w:rPr>
          <w:rFonts w:eastAsia="Times New Roman"/>
          <w:sz w:val="22"/>
        </w:rPr>
      </w:pPr>
      <w:r w:rsidRPr="00E33C7B">
        <w:rPr>
          <w:rFonts w:eastAsia="Times New Roman"/>
          <w:sz w:val="22"/>
        </w:rPr>
        <w:lastRenderedPageBreak/>
        <w:t>It has a start tag &lt;p&gt; and an end tag &lt;/p&gt;.</w:t>
      </w:r>
    </w:p>
    <w:p w:rsidR="00FE13A7" w:rsidRPr="00E33C7B" w:rsidRDefault="00FE13A7" w:rsidP="00E33C7B">
      <w:pPr>
        <w:pStyle w:val="IntenseQuote"/>
        <w:rPr>
          <w:rFonts w:eastAsia="Times New Roman"/>
          <w:sz w:val="22"/>
        </w:rPr>
      </w:pPr>
      <w:r w:rsidRPr="00E33C7B">
        <w:rPr>
          <w:rFonts w:eastAsia="Times New Roman"/>
          <w:sz w:val="22"/>
        </w:rPr>
        <w:t>The element content is: My first paragraph.</w:t>
      </w:r>
    </w:p>
    <w:p w:rsidR="00FE13A7" w:rsidRPr="00E33C7B" w:rsidRDefault="00FE13A7" w:rsidP="00E33C7B">
      <w:pPr>
        <w:pStyle w:val="IntenseQuote"/>
        <w:rPr>
          <w:rFonts w:eastAsia="Times New Roman"/>
          <w:sz w:val="22"/>
        </w:rPr>
      </w:pPr>
      <w:r w:rsidRPr="00E33C7B">
        <w:rPr>
          <w:rFonts w:eastAsia="Times New Roman"/>
          <w:sz w:val="22"/>
        </w:rPr>
        <w:t>&lt;p&gt;My first paragraph</w:t>
      </w:r>
      <w:proofErr w:type="gramStart"/>
      <w:r w:rsidRPr="00E33C7B">
        <w:rPr>
          <w:rFonts w:eastAsia="Times New Roman"/>
          <w:sz w:val="22"/>
        </w:rPr>
        <w:t>.&lt;</w:t>
      </w:r>
      <w:proofErr w:type="gramEnd"/>
      <w:r w:rsidRPr="00E33C7B">
        <w:rPr>
          <w:rFonts w:eastAsia="Times New Roman"/>
          <w:sz w:val="22"/>
        </w:rPr>
        <w:t xml:space="preserve">/p&gt; </w:t>
      </w:r>
    </w:p>
    <w:p w:rsidR="00FE13A7" w:rsidRPr="00E33C7B" w:rsidRDefault="00E33C7B" w:rsidP="00E33C7B">
      <w:pPr>
        <w:pStyle w:val="IntenseQuote"/>
        <w:rPr>
          <w:rFonts w:eastAsia="Times New Roman"/>
          <w:sz w:val="22"/>
        </w:rPr>
      </w:pPr>
      <w:r w:rsidRPr="00E33C7B">
        <w:rPr>
          <w:rFonts w:eastAsia="Times New Roman"/>
          <w:sz w:val="22"/>
        </w:rPr>
        <w:pict>
          <v:rect id="_x0000_i1051" style="width:0;height:1.5pt" o:hralign="center" o:hrstd="t" o:hr="t" fillcolor="#a0a0a0" stroked="f"/>
        </w:pict>
      </w:r>
    </w:p>
    <w:p w:rsidR="00FE13A7" w:rsidRPr="00E33C7B" w:rsidRDefault="00E33C7B" w:rsidP="00E33C7B">
      <w:pPr>
        <w:pStyle w:val="IntenseQuote"/>
        <w:rPr>
          <w:rFonts w:eastAsia="Times New Roman"/>
          <w:sz w:val="22"/>
        </w:rPr>
      </w:pPr>
      <w:r w:rsidRPr="00E33C7B">
        <w:rPr>
          <w:rFonts w:eastAsia="Times New Roman"/>
          <w:sz w:val="22"/>
        </w:rPr>
        <w:pict>
          <v:rect id="_x0000_i1052" style="width:0;height:1.5pt" o:hralign="center" o:hrstd="t" o:hr="t" fillcolor="#a0a0a0" stroked="f"/>
        </w:pict>
      </w:r>
    </w:p>
    <w:p w:rsidR="00FE13A7" w:rsidRPr="009E7D69" w:rsidRDefault="00FE13A7" w:rsidP="009E7D69">
      <w:pPr>
        <w:pStyle w:val="IntenseQuote"/>
        <w:jc w:val="center"/>
        <w:rPr>
          <w:rFonts w:eastAsia="Times New Roman"/>
          <w:sz w:val="36"/>
          <w:szCs w:val="36"/>
        </w:rPr>
      </w:pPr>
      <w:r w:rsidRPr="009E7D69">
        <w:rPr>
          <w:rFonts w:eastAsia="Times New Roman"/>
          <w:sz w:val="36"/>
          <w:szCs w:val="36"/>
        </w:rPr>
        <w:t>Do Not Forget the End Tag</w:t>
      </w:r>
    </w:p>
    <w:p w:rsidR="00FE13A7" w:rsidRPr="00E33C7B" w:rsidRDefault="00FE13A7" w:rsidP="00E33C7B">
      <w:pPr>
        <w:pStyle w:val="IntenseQuote"/>
        <w:rPr>
          <w:rFonts w:eastAsia="Times New Roman"/>
          <w:sz w:val="22"/>
        </w:rPr>
      </w:pPr>
      <w:r w:rsidRPr="00E33C7B">
        <w:rPr>
          <w:rFonts w:eastAsia="Times New Roman"/>
          <w:sz w:val="22"/>
        </w:rPr>
        <w:t>Some HTML elements will display correctly, even if you forget the end tag:</w:t>
      </w:r>
    </w:p>
    <w:p w:rsidR="00FE13A7" w:rsidRPr="00E33C7B" w:rsidRDefault="00FE13A7" w:rsidP="00E33C7B">
      <w:pPr>
        <w:pStyle w:val="IntenseQuote"/>
        <w:rPr>
          <w:rFonts w:eastAsia="Times New Roman"/>
          <w:sz w:val="22"/>
        </w:rPr>
      </w:pPr>
      <w:r w:rsidRPr="00E33C7B">
        <w:rPr>
          <w:rFonts w:eastAsia="Times New Roman"/>
          <w:sz w:val="22"/>
        </w:rPr>
        <w:t>Example</w:t>
      </w:r>
    </w:p>
    <w:p w:rsidR="00FE13A7" w:rsidRPr="00E33C7B" w:rsidRDefault="00FE13A7" w:rsidP="00E33C7B">
      <w:pPr>
        <w:pStyle w:val="IntenseQuote"/>
        <w:rPr>
          <w:rFonts w:eastAsia="Times New Roman"/>
          <w:sz w:val="22"/>
        </w:rPr>
      </w:pPr>
      <w:r w:rsidRPr="00E33C7B">
        <w:rPr>
          <w:rFonts w:eastAsia="Times New Roman"/>
          <w:sz w:val="22"/>
        </w:rPr>
        <w:t>&lt;</w:t>
      </w:r>
      <w:proofErr w:type="gramStart"/>
      <w:r w:rsidRPr="00E33C7B">
        <w:rPr>
          <w:rFonts w:eastAsia="Times New Roman"/>
          <w:sz w:val="22"/>
        </w:rPr>
        <w:t>html</w:t>
      </w:r>
      <w:proofErr w:type="gramEnd"/>
      <w:r w:rsidRPr="00E33C7B">
        <w:rPr>
          <w:rFonts w:eastAsia="Times New Roman"/>
          <w:sz w:val="22"/>
        </w:rPr>
        <w:t>&gt;</w:t>
      </w:r>
      <w:r w:rsidRPr="00E33C7B">
        <w:rPr>
          <w:rFonts w:eastAsia="Times New Roman"/>
          <w:sz w:val="22"/>
        </w:rPr>
        <w:br/>
        <w:t>&lt;body&gt;</w:t>
      </w:r>
      <w:r w:rsidRPr="00E33C7B">
        <w:rPr>
          <w:rFonts w:eastAsia="Times New Roman"/>
          <w:sz w:val="22"/>
        </w:rPr>
        <w:br/>
      </w:r>
      <w:r w:rsidRPr="00E33C7B">
        <w:rPr>
          <w:rFonts w:eastAsia="Times New Roman"/>
          <w:sz w:val="22"/>
        </w:rPr>
        <w:br/>
        <w:t>&lt;p&gt;This is a paragraph</w:t>
      </w:r>
      <w:r w:rsidRPr="00E33C7B">
        <w:rPr>
          <w:rFonts w:eastAsia="Times New Roman"/>
          <w:sz w:val="22"/>
        </w:rPr>
        <w:br/>
        <w:t>&lt;p&gt;This is a paragraph</w:t>
      </w:r>
      <w:r w:rsidRPr="00E33C7B">
        <w:rPr>
          <w:rFonts w:eastAsia="Times New Roman"/>
          <w:sz w:val="22"/>
        </w:rPr>
        <w:br/>
      </w:r>
      <w:r w:rsidRPr="00E33C7B">
        <w:rPr>
          <w:rFonts w:eastAsia="Times New Roman"/>
          <w:sz w:val="22"/>
        </w:rPr>
        <w:br/>
        <w:t>&lt;/body&gt;</w:t>
      </w:r>
      <w:r w:rsidRPr="00E33C7B">
        <w:rPr>
          <w:rFonts w:eastAsia="Times New Roman"/>
          <w:sz w:val="22"/>
        </w:rPr>
        <w:br/>
        <w:t xml:space="preserve">&lt;/html&gt; </w:t>
      </w:r>
    </w:p>
    <w:p w:rsidR="00FE13A7" w:rsidRPr="00E33C7B" w:rsidRDefault="00FE13A7" w:rsidP="00E33C7B">
      <w:pPr>
        <w:pStyle w:val="IntenseQuote"/>
        <w:rPr>
          <w:rFonts w:eastAsia="Times New Roman"/>
          <w:sz w:val="22"/>
        </w:rPr>
      </w:pPr>
      <w:r w:rsidRPr="00E33C7B">
        <w:rPr>
          <w:rFonts w:eastAsia="Times New Roman"/>
          <w:sz w:val="22"/>
        </w:rPr>
        <w:t xml:space="preserve">The example above works in all browsers, because the closing tag is considered optional. </w:t>
      </w:r>
    </w:p>
    <w:p w:rsidR="00FE13A7" w:rsidRPr="00E33C7B" w:rsidRDefault="00FE13A7" w:rsidP="00E33C7B">
      <w:pPr>
        <w:pStyle w:val="IntenseQuote"/>
        <w:rPr>
          <w:rFonts w:eastAsia="Times New Roman"/>
          <w:sz w:val="22"/>
        </w:rPr>
      </w:pPr>
      <w:r w:rsidRPr="00E33C7B">
        <w:rPr>
          <w:rFonts w:eastAsia="Times New Roman"/>
          <w:sz w:val="22"/>
        </w:rPr>
        <w:t>Never rely on this. It might produce unexpected results and/or errors if you forget the end tag.</w:t>
      </w:r>
    </w:p>
    <w:p w:rsidR="00FE13A7" w:rsidRPr="00E33C7B" w:rsidRDefault="00E33C7B" w:rsidP="00E33C7B">
      <w:pPr>
        <w:pStyle w:val="IntenseQuote"/>
        <w:rPr>
          <w:rFonts w:eastAsia="Times New Roman"/>
          <w:sz w:val="22"/>
        </w:rPr>
      </w:pPr>
      <w:r w:rsidRPr="00E33C7B">
        <w:rPr>
          <w:rFonts w:eastAsia="Times New Roman"/>
          <w:sz w:val="22"/>
        </w:rPr>
        <w:pict>
          <v:rect id="_x0000_i1053" style="width:0;height:1.5pt" o:hralign="center" o:hrstd="t" o:hr="t" fillcolor="#a0a0a0" stroked="f"/>
        </w:pict>
      </w:r>
    </w:p>
    <w:p w:rsidR="00FE13A7" w:rsidRPr="009E7D69" w:rsidRDefault="00FE13A7" w:rsidP="009E7D69">
      <w:pPr>
        <w:pStyle w:val="IntenseQuote"/>
        <w:jc w:val="center"/>
        <w:rPr>
          <w:rFonts w:eastAsia="Times New Roman"/>
          <w:sz w:val="36"/>
          <w:szCs w:val="36"/>
        </w:rPr>
      </w:pPr>
      <w:r w:rsidRPr="009E7D69">
        <w:rPr>
          <w:rFonts w:eastAsia="Times New Roman"/>
          <w:sz w:val="36"/>
          <w:szCs w:val="36"/>
        </w:rPr>
        <w:t>Empty HTML Elements</w:t>
      </w:r>
    </w:p>
    <w:p w:rsidR="00FE13A7" w:rsidRPr="00E33C7B" w:rsidRDefault="00FE13A7" w:rsidP="00E33C7B">
      <w:pPr>
        <w:pStyle w:val="IntenseQuote"/>
        <w:rPr>
          <w:rFonts w:eastAsia="Times New Roman"/>
          <w:sz w:val="22"/>
        </w:rPr>
      </w:pPr>
      <w:r w:rsidRPr="00E33C7B">
        <w:rPr>
          <w:rFonts w:eastAsia="Times New Roman"/>
          <w:sz w:val="22"/>
        </w:rPr>
        <w:t>HTML elements with no content are called empty elements.</w:t>
      </w:r>
    </w:p>
    <w:p w:rsidR="00FE13A7" w:rsidRPr="00E33C7B" w:rsidRDefault="00FE13A7" w:rsidP="00E33C7B">
      <w:pPr>
        <w:pStyle w:val="IntenseQuote"/>
        <w:rPr>
          <w:rFonts w:eastAsia="Times New Roman"/>
          <w:sz w:val="22"/>
        </w:rPr>
      </w:pPr>
      <w:r w:rsidRPr="00E33C7B">
        <w:rPr>
          <w:rFonts w:asciiTheme="majorHAnsi" w:eastAsia="Times New Roman" w:hAnsiTheme="majorHAnsi" w:cstheme="majorBidi"/>
          <w:sz w:val="22"/>
        </w:rPr>
        <w:t>&lt;</w:t>
      </w:r>
      <w:proofErr w:type="spellStart"/>
      <w:proofErr w:type="gramStart"/>
      <w:r w:rsidRPr="00E33C7B">
        <w:rPr>
          <w:rFonts w:asciiTheme="majorHAnsi" w:eastAsia="Times New Roman" w:hAnsiTheme="majorHAnsi" w:cstheme="majorBidi"/>
          <w:sz w:val="22"/>
        </w:rPr>
        <w:t>br</w:t>
      </w:r>
      <w:proofErr w:type="spellEnd"/>
      <w:proofErr w:type="gramEnd"/>
      <w:r w:rsidRPr="00E33C7B">
        <w:rPr>
          <w:rFonts w:asciiTheme="majorHAnsi" w:eastAsia="Times New Roman" w:hAnsiTheme="majorHAnsi" w:cstheme="majorBidi"/>
          <w:sz w:val="22"/>
        </w:rPr>
        <w:t>&gt;</w:t>
      </w:r>
      <w:r w:rsidRPr="00E33C7B">
        <w:rPr>
          <w:rFonts w:eastAsia="Times New Roman"/>
          <w:sz w:val="22"/>
        </w:rPr>
        <w:t xml:space="preserve"> is an empty element without a closing tag (the </w:t>
      </w:r>
      <w:r w:rsidRPr="00E33C7B">
        <w:rPr>
          <w:rFonts w:asciiTheme="majorHAnsi" w:eastAsia="Times New Roman" w:hAnsiTheme="majorHAnsi" w:cstheme="majorBidi"/>
          <w:sz w:val="22"/>
        </w:rPr>
        <w:t>&lt;</w:t>
      </w:r>
      <w:proofErr w:type="spellStart"/>
      <w:r w:rsidRPr="00E33C7B">
        <w:rPr>
          <w:rFonts w:asciiTheme="majorHAnsi" w:eastAsia="Times New Roman" w:hAnsiTheme="majorHAnsi" w:cstheme="majorBidi"/>
          <w:sz w:val="22"/>
        </w:rPr>
        <w:t>br</w:t>
      </w:r>
      <w:proofErr w:type="spellEnd"/>
      <w:r w:rsidRPr="00E33C7B">
        <w:rPr>
          <w:rFonts w:asciiTheme="majorHAnsi" w:eastAsia="Times New Roman" w:hAnsiTheme="majorHAnsi" w:cstheme="majorBidi"/>
          <w:sz w:val="22"/>
        </w:rPr>
        <w:t>&gt;</w:t>
      </w:r>
      <w:r w:rsidRPr="00E33C7B">
        <w:rPr>
          <w:rFonts w:eastAsia="Times New Roman"/>
          <w:sz w:val="22"/>
        </w:rPr>
        <w:t xml:space="preserve"> tag defines a line break):</w:t>
      </w:r>
    </w:p>
    <w:p w:rsidR="00FE13A7" w:rsidRPr="00E33C7B" w:rsidRDefault="00FE13A7" w:rsidP="00E33C7B">
      <w:pPr>
        <w:pStyle w:val="IntenseQuote"/>
        <w:rPr>
          <w:rFonts w:eastAsia="Times New Roman"/>
          <w:sz w:val="22"/>
        </w:rPr>
      </w:pPr>
      <w:r w:rsidRPr="00E33C7B">
        <w:rPr>
          <w:rFonts w:eastAsia="Times New Roman"/>
          <w:sz w:val="22"/>
        </w:rPr>
        <w:t>Example</w:t>
      </w:r>
    </w:p>
    <w:p w:rsidR="00FE13A7" w:rsidRPr="00E33C7B" w:rsidRDefault="00FE13A7" w:rsidP="00E33C7B">
      <w:pPr>
        <w:pStyle w:val="IntenseQuote"/>
        <w:rPr>
          <w:rFonts w:eastAsia="Times New Roman"/>
          <w:sz w:val="22"/>
        </w:rPr>
      </w:pPr>
      <w:r w:rsidRPr="00E33C7B">
        <w:rPr>
          <w:rFonts w:eastAsia="Times New Roman"/>
          <w:sz w:val="22"/>
        </w:rPr>
        <w:t>&lt;p&gt;This is a &lt;</w:t>
      </w:r>
      <w:proofErr w:type="spellStart"/>
      <w:r w:rsidRPr="00E33C7B">
        <w:rPr>
          <w:rFonts w:eastAsia="Times New Roman"/>
          <w:sz w:val="22"/>
        </w:rPr>
        <w:t>br</w:t>
      </w:r>
      <w:proofErr w:type="spellEnd"/>
      <w:r w:rsidRPr="00E33C7B">
        <w:rPr>
          <w:rFonts w:eastAsia="Times New Roman"/>
          <w:sz w:val="22"/>
        </w:rPr>
        <w:t>&gt; paragraph with a line break</w:t>
      </w:r>
      <w:proofErr w:type="gramStart"/>
      <w:r w:rsidRPr="00E33C7B">
        <w:rPr>
          <w:rFonts w:eastAsia="Times New Roman"/>
          <w:sz w:val="22"/>
        </w:rPr>
        <w:t>.&lt;</w:t>
      </w:r>
      <w:proofErr w:type="gramEnd"/>
      <w:r w:rsidRPr="00E33C7B">
        <w:rPr>
          <w:rFonts w:eastAsia="Times New Roman"/>
          <w:sz w:val="22"/>
        </w:rPr>
        <w:t xml:space="preserve">/p&gt; </w:t>
      </w:r>
    </w:p>
    <w:p w:rsidR="00FE13A7" w:rsidRPr="00E33C7B" w:rsidRDefault="00FE13A7" w:rsidP="00E33C7B">
      <w:pPr>
        <w:pStyle w:val="IntenseQuote"/>
        <w:rPr>
          <w:rFonts w:eastAsia="Times New Roman"/>
          <w:sz w:val="22"/>
        </w:rPr>
      </w:pPr>
      <w:r w:rsidRPr="00E33C7B">
        <w:rPr>
          <w:rFonts w:eastAsia="Times New Roman"/>
          <w:sz w:val="22"/>
        </w:rPr>
        <w:t>Empty elements can be "closed" in the opening tag like this: &lt;</w:t>
      </w:r>
      <w:proofErr w:type="spellStart"/>
      <w:r w:rsidRPr="00E33C7B">
        <w:rPr>
          <w:rFonts w:eastAsia="Times New Roman"/>
          <w:sz w:val="22"/>
        </w:rPr>
        <w:t>br</w:t>
      </w:r>
      <w:proofErr w:type="spellEnd"/>
      <w:r w:rsidRPr="00E33C7B">
        <w:rPr>
          <w:rFonts w:eastAsia="Times New Roman"/>
          <w:sz w:val="22"/>
        </w:rPr>
        <w:t xml:space="preserve"> /&gt;.</w:t>
      </w:r>
    </w:p>
    <w:p w:rsidR="00FE13A7" w:rsidRPr="00E33C7B" w:rsidRDefault="00FE13A7" w:rsidP="00E33C7B">
      <w:pPr>
        <w:pStyle w:val="IntenseQuote"/>
        <w:rPr>
          <w:rFonts w:eastAsia="Times New Roman"/>
          <w:sz w:val="22"/>
        </w:rPr>
      </w:pPr>
      <w:r w:rsidRPr="00E33C7B">
        <w:rPr>
          <w:rFonts w:eastAsia="Times New Roman"/>
          <w:sz w:val="22"/>
        </w:rPr>
        <w:lastRenderedPageBreak/>
        <w:t>HTML5 does not require empty elements to be closed. But if you want stricter validation, or if you need to make your document readable by XML parsers, you must close all HTML elements properly.</w:t>
      </w:r>
    </w:p>
    <w:p w:rsidR="00FE13A7" w:rsidRPr="00E33C7B" w:rsidRDefault="00E33C7B" w:rsidP="00E33C7B">
      <w:pPr>
        <w:pStyle w:val="IntenseQuote"/>
        <w:rPr>
          <w:rFonts w:eastAsia="Times New Roman"/>
          <w:sz w:val="22"/>
        </w:rPr>
      </w:pPr>
      <w:r w:rsidRPr="00E33C7B">
        <w:rPr>
          <w:rFonts w:eastAsia="Times New Roman"/>
          <w:sz w:val="22"/>
        </w:rPr>
        <w:pict>
          <v:rect id="_x0000_i1054" style="width:0;height:1.5pt" o:hralign="center" o:hrstd="t" o:hr="t" fillcolor="#a0a0a0" stroked="f"/>
        </w:pict>
      </w:r>
    </w:p>
    <w:p w:rsidR="00FE13A7" w:rsidRPr="009E7D69" w:rsidRDefault="00FE13A7" w:rsidP="009E7D69">
      <w:pPr>
        <w:pStyle w:val="IntenseQuote"/>
        <w:jc w:val="center"/>
        <w:rPr>
          <w:rFonts w:eastAsia="Times New Roman"/>
          <w:sz w:val="36"/>
          <w:szCs w:val="36"/>
        </w:rPr>
      </w:pPr>
      <w:r w:rsidRPr="009E7D69">
        <w:rPr>
          <w:rFonts w:eastAsia="Times New Roman"/>
          <w:sz w:val="36"/>
          <w:szCs w:val="36"/>
        </w:rPr>
        <w:t>Use Lowercase Tags</w:t>
      </w:r>
    </w:p>
    <w:p w:rsidR="00FE13A7" w:rsidRPr="00E33C7B" w:rsidRDefault="00FE13A7" w:rsidP="00E33C7B">
      <w:pPr>
        <w:pStyle w:val="IntenseQuote"/>
        <w:rPr>
          <w:rFonts w:eastAsia="Times New Roman"/>
          <w:sz w:val="22"/>
        </w:rPr>
      </w:pPr>
      <w:r w:rsidRPr="00E33C7B">
        <w:rPr>
          <w:rFonts w:eastAsia="Times New Roman"/>
          <w:sz w:val="22"/>
        </w:rPr>
        <w:t>HTML tags are not case sensitive: &lt;P&gt; means the same as &lt;p&gt;.</w:t>
      </w:r>
    </w:p>
    <w:p w:rsidR="00FE13A7" w:rsidRPr="00E33C7B" w:rsidRDefault="00FE13A7" w:rsidP="00E33C7B">
      <w:pPr>
        <w:pStyle w:val="IntenseQuote"/>
        <w:rPr>
          <w:rFonts w:eastAsia="Times New Roman"/>
          <w:sz w:val="22"/>
        </w:rPr>
      </w:pPr>
      <w:r w:rsidRPr="00E33C7B">
        <w:rPr>
          <w:rFonts w:eastAsia="Times New Roman"/>
          <w:sz w:val="22"/>
        </w:rPr>
        <w:t>The HTML5 standard does not require lowercase tags, but W3C recommends lowercase in HTML, and demands lowercase for stricter document types like XHTML.</w:t>
      </w:r>
    </w:p>
    <w:p w:rsidR="00FE13A7" w:rsidRPr="00E33C7B" w:rsidRDefault="00FE13A7" w:rsidP="00E33C7B">
      <w:pPr>
        <w:pStyle w:val="IntenseQuote"/>
        <w:rPr>
          <w:rFonts w:eastAsia="Times New Roman"/>
          <w:sz w:val="22"/>
        </w:rPr>
      </w:pPr>
      <w:r w:rsidRPr="00E33C7B">
        <w:rPr>
          <w:rFonts w:eastAsia="Times New Roman"/>
          <w:sz w:val="22"/>
        </w:rPr>
        <w:t>At W3Schools we always use lowercase tags.</w:t>
      </w:r>
    </w:p>
    <w:p w:rsidR="007F2F1A" w:rsidRPr="00E33C7B" w:rsidRDefault="007F2F1A" w:rsidP="00E33C7B">
      <w:pPr>
        <w:pStyle w:val="IntenseQuote"/>
        <w:rPr>
          <w:sz w:val="22"/>
        </w:rPr>
      </w:pPr>
    </w:p>
    <w:p w:rsidR="007F2F1A" w:rsidRPr="00E33C7B" w:rsidRDefault="007F2F1A" w:rsidP="00E33C7B">
      <w:pPr>
        <w:pStyle w:val="IntenseQuote"/>
        <w:rPr>
          <w:sz w:val="22"/>
        </w:rPr>
      </w:pPr>
      <w:r w:rsidRPr="00E33C7B">
        <w:rPr>
          <w:sz w:val="22"/>
        </w:rPr>
        <w:br w:type="page"/>
      </w:r>
    </w:p>
    <w:p w:rsidR="007F2F1A" w:rsidRPr="002E4D80" w:rsidRDefault="007F2F1A" w:rsidP="009E7D69">
      <w:pPr>
        <w:pStyle w:val="IntenseQuote"/>
        <w:tabs>
          <w:tab w:val="left" w:pos="2831"/>
        </w:tabs>
        <w:jc w:val="center"/>
        <w:rPr>
          <w:rFonts w:ascii="Times New Roman" w:eastAsia="Times New Roman" w:hAnsi="Times New Roman" w:cs="Times New Roman"/>
          <w:i w:val="0"/>
          <w:sz w:val="72"/>
          <w:szCs w:val="72"/>
          <w:u w:val="single"/>
        </w:rPr>
      </w:pPr>
      <w:r w:rsidRPr="002E4D80">
        <w:rPr>
          <w:rFonts w:ascii="Times New Roman" w:eastAsia="Times New Roman" w:hAnsi="Times New Roman" w:cs="Times New Roman"/>
          <w:i w:val="0"/>
          <w:sz w:val="72"/>
          <w:szCs w:val="72"/>
          <w:u w:val="single"/>
        </w:rPr>
        <w:lastRenderedPageBreak/>
        <w:t>HTML Attributes</w:t>
      </w:r>
    </w:p>
    <w:p w:rsidR="007F2F1A" w:rsidRPr="007F2F1A" w:rsidRDefault="007F2F1A" w:rsidP="00E33C7B">
      <w:pPr>
        <w:pStyle w:val="IntenseQuote"/>
        <w:rPr>
          <w:rFonts w:eastAsia="Times New Roman"/>
          <w:sz w:val="24"/>
          <w:szCs w:val="24"/>
        </w:rPr>
      </w:pPr>
      <w:r w:rsidRPr="007F2F1A">
        <w:rPr>
          <w:rFonts w:eastAsia="Times New Roman"/>
          <w:sz w:val="24"/>
          <w:szCs w:val="24"/>
        </w:rPr>
        <w:t>Attributes provide additional information about HTML elements.</w:t>
      </w:r>
    </w:p>
    <w:p w:rsidR="007F2F1A" w:rsidRPr="007F2F1A" w:rsidRDefault="00E33C7B" w:rsidP="00E33C7B">
      <w:pPr>
        <w:pStyle w:val="IntenseQuote"/>
        <w:rPr>
          <w:rFonts w:eastAsia="Times New Roman"/>
          <w:sz w:val="24"/>
          <w:szCs w:val="24"/>
        </w:rPr>
      </w:pPr>
      <w:r>
        <w:rPr>
          <w:rFonts w:eastAsia="Times New Roman"/>
          <w:sz w:val="24"/>
          <w:szCs w:val="24"/>
        </w:rPr>
        <w:pict>
          <v:rect id="_x0000_i1056" style="width:0;height:1.5pt" o:hralign="center" o:hrstd="t" o:hr="t" fillcolor="#a0a0a0" stroked="f"/>
        </w:pict>
      </w:r>
    </w:p>
    <w:p w:rsidR="007F2F1A" w:rsidRPr="007F2F1A" w:rsidRDefault="007F2F1A" w:rsidP="009E7D69">
      <w:pPr>
        <w:pStyle w:val="IntenseQuote"/>
        <w:jc w:val="center"/>
        <w:rPr>
          <w:rFonts w:eastAsia="Times New Roman"/>
          <w:sz w:val="36"/>
          <w:szCs w:val="36"/>
        </w:rPr>
      </w:pPr>
      <w:r w:rsidRPr="007F2F1A">
        <w:rPr>
          <w:rFonts w:eastAsia="Times New Roman"/>
          <w:sz w:val="36"/>
          <w:szCs w:val="36"/>
        </w:rPr>
        <w:t>HTML Attributes</w:t>
      </w:r>
    </w:p>
    <w:p w:rsidR="007F2F1A" w:rsidRPr="007F2F1A" w:rsidRDefault="007F2F1A" w:rsidP="00E33C7B">
      <w:pPr>
        <w:pStyle w:val="IntenseQuote"/>
        <w:rPr>
          <w:rFonts w:eastAsia="Times New Roman"/>
          <w:sz w:val="24"/>
          <w:szCs w:val="24"/>
        </w:rPr>
      </w:pPr>
      <w:r w:rsidRPr="007F2F1A">
        <w:rPr>
          <w:rFonts w:eastAsia="Times New Roman"/>
          <w:sz w:val="24"/>
          <w:szCs w:val="24"/>
        </w:rPr>
        <w:t>All HTML elements can have attributes</w:t>
      </w:r>
    </w:p>
    <w:p w:rsidR="007F2F1A" w:rsidRPr="007F2F1A" w:rsidRDefault="007F2F1A" w:rsidP="00E33C7B">
      <w:pPr>
        <w:pStyle w:val="IntenseQuote"/>
        <w:rPr>
          <w:rFonts w:eastAsia="Times New Roman"/>
          <w:sz w:val="24"/>
          <w:szCs w:val="24"/>
        </w:rPr>
      </w:pPr>
      <w:r w:rsidRPr="007F2F1A">
        <w:rPr>
          <w:rFonts w:eastAsia="Times New Roman"/>
          <w:sz w:val="24"/>
          <w:szCs w:val="24"/>
        </w:rPr>
        <w:t>Attributes provide additional information about an element</w:t>
      </w:r>
    </w:p>
    <w:p w:rsidR="007F2F1A" w:rsidRPr="007F2F1A" w:rsidRDefault="007F2F1A" w:rsidP="00E33C7B">
      <w:pPr>
        <w:pStyle w:val="IntenseQuote"/>
        <w:rPr>
          <w:rFonts w:eastAsia="Times New Roman"/>
          <w:sz w:val="24"/>
          <w:szCs w:val="24"/>
        </w:rPr>
      </w:pPr>
      <w:r w:rsidRPr="007F2F1A">
        <w:rPr>
          <w:rFonts w:eastAsia="Times New Roman"/>
          <w:sz w:val="24"/>
          <w:szCs w:val="24"/>
        </w:rPr>
        <w:t>Attributes are always specified in the start tag</w:t>
      </w:r>
    </w:p>
    <w:p w:rsidR="007F2F1A" w:rsidRPr="007F2F1A" w:rsidRDefault="007F2F1A" w:rsidP="00E33C7B">
      <w:pPr>
        <w:pStyle w:val="IntenseQuote"/>
        <w:rPr>
          <w:rFonts w:eastAsia="Times New Roman"/>
          <w:sz w:val="24"/>
          <w:szCs w:val="24"/>
        </w:rPr>
      </w:pPr>
      <w:r w:rsidRPr="007F2F1A">
        <w:rPr>
          <w:rFonts w:eastAsia="Times New Roman"/>
          <w:sz w:val="24"/>
          <w:szCs w:val="24"/>
        </w:rPr>
        <w:t>Attributes usually come in name/value pairs like: name="value"</w:t>
      </w:r>
    </w:p>
    <w:p w:rsidR="007F2F1A" w:rsidRPr="007F2F1A" w:rsidRDefault="00E33C7B" w:rsidP="00E33C7B">
      <w:pPr>
        <w:pStyle w:val="IntenseQuote"/>
        <w:rPr>
          <w:rFonts w:eastAsia="Times New Roman"/>
          <w:sz w:val="24"/>
          <w:szCs w:val="24"/>
        </w:rPr>
      </w:pPr>
      <w:r>
        <w:rPr>
          <w:rFonts w:eastAsia="Times New Roman"/>
          <w:sz w:val="24"/>
          <w:szCs w:val="24"/>
        </w:rPr>
        <w:pict>
          <v:rect id="_x0000_i1057" style="width:0;height:1.5pt" o:hralign="center" o:hrstd="t" o:hr="t" fillcolor="#a0a0a0" stroked="f"/>
        </w:pict>
      </w:r>
    </w:p>
    <w:p w:rsidR="007F2F1A" w:rsidRPr="007F2F1A" w:rsidRDefault="007F2F1A" w:rsidP="009E7D69">
      <w:pPr>
        <w:pStyle w:val="IntenseQuote"/>
        <w:jc w:val="center"/>
        <w:rPr>
          <w:rFonts w:eastAsia="Times New Roman"/>
          <w:sz w:val="36"/>
          <w:szCs w:val="36"/>
        </w:rPr>
      </w:pPr>
      <w:r w:rsidRPr="007F2F1A">
        <w:rPr>
          <w:rFonts w:eastAsia="Times New Roman"/>
          <w:sz w:val="36"/>
          <w:szCs w:val="36"/>
        </w:rPr>
        <w:t xml:space="preserve">The </w:t>
      </w:r>
      <w:proofErr w:type="spellStart"/>
      <w:r w:rsidRPr="007F2F1A">
        <w:rPr>
          <w:rFonts w:eastAsia="Times New Roman"/>
          <w:sz w:val="36"/>
          <w:szCs w:val="36"/>
        </w:rPr>
        <w:t>href</w:t>
      </w:r>
      <w:proofErr w:type="spellEnd"/>
      <w:r w:rsidRPr="007F2F1A">
        <w:rPr>
          <w:rFonts w:eastAsia="Times New Roman"/>
          <w:sz w:val="36"/>
          <w:szCs w:val="36"/>
        </w:rPr>
        <w:t xml:space="preserve"> Attribute</w:t>
      </w:r>
    </w:p>
    <w:p w:rsidR="007F2F1A" w:rsidRPr="007F2F1A" w:rsidRDefault="007F2F1A" w:rsidP="00E33C7B">
      <w:pPr>
        <w:pStyle w:val="IntenseQuote"/>
        <w:rPr>
          <w:rFonts w:eastAsia="Times New Roman"/>
          <w:sz w:val="24"/>
          <w:szCs w:val="24"/>
        </w:rPr>
      </w:pPr>
      <w:r w:rsidRPr="007F2F1A">
        <w:rPr>
          <w:rFonts w:eastAsia="Times New Roman"/>
          <w:sz w:val="24"/>
          <w:szCs w:val="24"/>
        </w:rPr>
        <w:t xml:space="preserve">HTML links are defined with the </w:t>
      </w:r>
      <w:r w:rsidRPr="007F2F1A">
        <w:rPr>
          <w:rFonts w:ascii="Courier New" w:eastAsia="Times New Roman" w:hAnsi="Courier New" w:cs="Courier New"/>
          <w:sz w:val="20"/>
          <w:szCs w:val="20"/>
        </w:rPr>
        <w:t>&lt;a&gt;</w:t>
      </w:r>
      <w:r w:rsidRPr="007F2F1A">
        <w:rPr>
          <w:rFonts w:eastAsia="Times New Roman"/>
          <w:sz w:val="24"/>
          <w:szCs w:val="24"/>
        </w:rPr>
        <w:t xml:space="preserve"> tag. The link address is specified in the </w:t>
      </w:r>
      <w:proofErr w:type="spellStart"/>
      <w:r w:rsidRPr="007F2F1A">
        <w:rPr>
          <w:rFonts w:ascii="Courier New" w:eastAsia="Times New Roman" w:hAnsi="Courier New" w:cs="Courier New"/>
          <w:sz w:val="20"/>
          <w:szCs w:val="20"/>
        </w:rPr>
        <w:t>href</w:t>
      </w:r>
      <w:proofErr w:type="spellEnd"/>
      <w:r w:rsidRPr="007F2F1A">
        <w:rPr>
          <w:rFonts w:eastAsia="Times New Roman"/>
          <w:sz w:val="24"/>
          <w:szCs w:val="24"/>
        </w:rPr>
        <w:t xml:space="preserve"> attribute:</w:t>
      </w:r>
    </w:p>
    <w:p w:rsidR="007F2F1A" w:rsidRPr="007F2F1A" w:rsidRDefault="007F2F1A" w:rsidP="00E33C7B">
      <w:pPr>
        <w:pStyle w:val="IntenseQuote"/>
        <w:rPr>
          <w:rFonts w:eastAsia="Times New Roman"/>
          <w:sz w:val="27"/>
          <w:szCs w:val="27"/>
        </w:rPr>
      </w:pPr>
      <w:r w:rsidRPr="007F2F1A">
        <w:rPr>
          <w:rFonts w:eastAsia="Times New Roman"/>
          <w:sz w:val="27"/>
          <w:szCs w:val="27"/>
        </w:rPr>
        <w:t>Example</w:t>
      </w:r>
    </w:p>
    <w:p w:rsidR="007F2F1A" w:rsidRPr="007F2F1A" w:rsidRDefault="007F2F1A" w:rsidP="00E33C7B">
      <w:pPr>
        <w:pStyle w:val="IntenseQuote"/>
        <w:rPr>
          <w:rFonts w:eastAsia="Times New Roman"/>
          <w:sz w:val="24"/>
          <w:szCs w:val="24"/>
        </w:rPr>
      </w:pPr>
      <w:r w:rsidRPr="007F2F1A">
        <w:rPr>
          <w:rFonts w:eastAsia="Times New Roman"/>
          <w:sz w:val="24"/>
          <w:szCs w:val="24"/>
        </w:rPr>
        <w:t xml:space="preserve">&lt;a </w:t>
      </w:r>
      <w:proofErr w:type="spellStart"/>
      <w:r w:rsidRPr="007F2F1A">
        <w:rPr>
          <w:rFonts w:eastAsia="Times New Roman"/>
          <w:sz w:val="24"/>
          <w:szCs w:val="24"/>
        </w:rPr>
        <w:t>href</w:t>
      </w:r>
      <w:proofErr w:type="spellEnd"/>
      <w:r w:rsidRPr="007F2F1A">
        <w:rPr>
          <w:rFonts w:eastAsia="Times New Roman"/>
          <w:sz w:val="24"/>
          <w:szCs w:val="24"/>
        </w:rPr>
        <w:t xml:space="preserve">="https://www.w3schools.com"&gt;This is a link&lt;/a&gt; </w:t>
      </w:r>
    </w:p>
    <w:p w:rsidR="007F2F1A" w:rsidRPr="007F2F1A" w:rsidRDefault="007F2F1A" w:rsidP="00E33C7B">
      <w:pPr>
        <w:pStyle w:val="IntenseQuote"/>
        <w:rPr>
          <w:rFonts w:eastAsia="Times New Roman"/>
          <w:sz w:val="24"/>
          <w:szCs w:val="24"/>
        </w:rPr>
      </w:pPr>
      <w:r w:rsidRPr="007F2F1A">
        <w:rPr>
          <w:rFonts w:eastAsia="Times New Roman"/>
          <w:sz w:val="24"/>
          <w:szCs w:val="24"/>
        </w:rPr>
        <w:t xml:space="preserve">You will learn more about links and the </w:t>
      </w:r>
      <w:r w:rsidRPr="007F2F1A">
        <w:rPr>
          <w:rFonts w:ascii="Courier New" w:eastAsia="Times New Roman" w:hAnsi="Courier New" w:cs="Courier New"/>
          <w:sz w:val="20"/>
          <w:szCs w:val="20"/>
        </w:rPr>
        <w:t>&lt;a&gt;</w:t>
      </w:r>
      <w:r w:rsidRPr="007F2F1A">
        <w:rPr>
          <w:rFonts w:eastAsia="Times New Roman"/>
          <w:sz w:val="24"/>
          <w:szCs w:val="24"/>
        </w:rPr>
        <w:t xml:space="preserve"> tag later in this tutorial.</w:t>
      </w:r>
    </w:p>
    <w:p w:rsidR="007F2F1A" w:rsidRPr="007F2F1A" w:rsidRDefault="00E33C7B" w:rsidP="00E33C7B">
      <w:pPr>
        <w:pStyle w:val="IntenseQuote"/>
        <w:rPr>
          <w:rFonts w:eastAsia="Times New Roman"/>
          <w:sz w:val="24"/>
          <w:szCs w:val="24"/>
        </w:rPr>
      </w:pPr>
      <w:r>
        <w:rPr>
          <w:rFonts w:eastAsia="Times New Roman"/>
          <w:sz w:val="24"/>
          <w:szCs w:val="24"/>
        </w:rPr>
        <w:pict>
          <v:rect id="_x0000_i1058" style="width:0;height:1.5pt" o:hralign="center" o:hrstd="t" o:hr="t" fillcolor="#a0a0a0" stroked="f"/>
        </w:pict>
      </w:r>
    </w:p>
    <w:p w:rsidR="007F2F1A" w:rsidRPr="007F2F1A" w:rsidRDefault="007F2F1A" w:rsidP="009E7D69">
      <w:pPr>
        <w:pStyle w:val="IntenseQuote"/>
        <w:jc w:val="center"/>
        <w:rPr>
          <w:rFonts w:eastAsia="Times New Roman"/>
          <w:sz w:val="36"/>
          <w:szCs w:val="36"/>
        </w:rPr>
      </w:pPr>
      <w:r w:rsidRPr="007F2F1A">
        <w:rPr>
          <w:rFonts w:eastAsia="Times New Roman"/>
          <w:sz w:val="36"/>
          <w:szCs w:val="36"/>
        </w:rPr>
        <w:t xml:space="preserve">The </w:t>
      </w:r>
      <w:proofErr w:type="spellStart"/>
      <w:r w:rsidRPr="007F2F1A">
        <w:rPr>
          <w:rFonts w:eastAsia="Times New Roman"/>
          <w:sz w:val="36"/>
          <w:szCs w:val="36"/>
        </w:rPr>
        <w:t>src</w:t>
      </w:r>
      <w:proofErr w:type="spellEnd"/>
      <w:r w:rsidRPr="007F2F1A">
        <w:rPr>
          <w:rFonts w:eastAsia="Times New Roman"/>
          <w:sz w:val="36"/>
          <w:szCs w:val="36"/>
        </w:rPr>
        <w:t xml:space="preserve"> Attribute</w:t>
      </w:r>
    </w:p>
    <w:p w:rsidR="007F2F1A" w:rsidRPr="007F2F1A" w:rsidRDefault="007F2F1A" w:rsidP="00E33C7B">
      <w:pPr>
        <w:pStyle w:val="IntenseQuote"/>
        <w:rPr>
          <w:rFonts w:eastAsia="Times New Roman"/>
          <w:sz w:val="24"/>
          <w:szCs w:val="24"/>
        </w:rPr>
      </w:pPr>
      <w:r w:rsidRPr="007F2F1A">
        <w:rPr>
          <w:rFonts w:eastAsia="Times New Roman"/>
          <w:sz w:val="24"/>
          <w:szCs w:val="24"/>
        </w:rPr>
        <w:t xml:space="preserve">HTML images are defined with the </w:t>
      </w:r>
      <w:r w:rsidRPr="007F2F1A">
        <w:rPr>
          <w:rFonts w:ascii="Courier New" w:eastAsia="Times New Roman" w:hAnsi="Courier New" w:cs="Courier New"/>
          <w:sz w:val="20"/>
          <w:szCs w:val="20"/>
        </w:rPr>
        <w:t>&lt;</w:t>
      </w:r>
      <w:proofErr w:type="spellStart"/>
      <w:r w:rsidRPr="007F2F1A">
        <w:rPr>
          <w:rFonts w:ascii="Courier New" w:eastAsia="Times New Roman" w:hAnsi="Courier New" w:cs="Courier New"/>
          <w:sz w:val="20"/>
          <w:szCs w:val="20"/>
        </w:rPr>
        <w:t>img</w:t>
      </w:r>
      <w:proofErr w:type="spellEnd"/>
      <w:r w:rsidRPr="007F2F1A">
        <w:rPr>
          <w:rFonts w:ascii="Courier New" w:eastAsia="Times New Roman" w:hAnsi="Courier New" w:cs="Courier New"/>
          <w:sz w:val="20"/>
          <w:szCs w:val="20"/>
        </w:rPr>
        <w:t>&gt;</w:t>
      </w:r>
      <w:r w:rsidRPr="007F2F1A">
        <w:rPr>
          <w:rFonts w:eastAsia="Times New Roman"/>
          <w:sz w:val="24"/>
          <w:szCs w:val="24"/>
        </w:rPr>
        <w:t xml:space="preserve"> tag.</w:t>
      </w:r>
    </w:p>
    <w:p w:rsidR="007F2F1A" w:rsidRPr="007F2F1A" w:rsidRDefault="007F2F1A" w:rsidP="00E33C7B">
      <w:pPr>
        <w:pStyle w:val="IntenseQuote"/>
        <w:rPr>
          <w:rFonts w:eastAsia="Times New Roman"/>
          <w:sz w:val="24"/>
          <w:szCs w:val="24"/>
        </w:rPr>
      </w:pPr>
      <w:r w:rsidRPr="007F2F1A">
        <w:rPr>
          <w:rFonts w:eastAsia="Times New Roman"/>
          <w:sz w:val="24"/>
          <w:szCs w:val="24"/>
        </w:rPr>
        <w:t xml:space="preserve">The filename of the image source is specified in the </w:t>
      </w:r>
      <w:proofErr w:type="spellStart"/>
      <w:r w:rsidRPr="007F2F1A">
        <w:rPr>
          <w:rFonts w:ascii="Courier New" w:eastAsia="Times New Roman" w:hAnsi="Courier New" w:cs="Courier New"/>
          <w:sz w:val="20"/>
          <w:szCs w:val="20"/>
        </w:rPr>
        <w:t>src</w:t>
      </w:r>
      <w:proofErr w:type="spellEnd"/>
      <w:r w:rsidRPr="007F2F1A">
        <w:rPr>
          <w:rFonts w:eastAsia="Times New Roman"/>
          <w:sz w:val="24"/>
          <w:szCs w:val="24"/>
        </w:rPr>
        <w:t xml:space="preserve"> attribute:</w:t>
      </w:r>
    </w:p>
    <w:p w:rsidR="007F2F1A" w:rsidRPr="007F2F1A" w:rsidRDefault="007F2F1A" w:rsidP="00E33C7B">
      <w:pPr>
        <w:pStyle w:val="IntenseQuote"/>
        <w:rPr>
          <w:rFonts w:eastAsia="Times New Roman"/>
          <w:sz w:val="27"/>
          <w:szCs w:val="27"/>
        </w:rPr>
      </w:pPr>
      <w:r w:rsidRPr="007F2F1A">
        <w:rPr>
          <w:rFonts w:eastAsia="Times New Roman"/>
          <w:sz w:val="27"/>
          <w:szCs w:val="27"/>
        </w:rPr>
        <w:t>Example</w:t>
      </w:r>
    </w:p>
    <w:p w:rsidR="007F2F1A" w:rsidRPr="007F2F1A" w:rsidRDefault="007F2F1A" w:rsidP="00E33C7B">
      <w:pPr>
        <w:pStyle w:val="IntenseQuote"/>
        <w:rPr>
          <w:rFonts w:eastAsia="Times New Roman"/>
          <w:sz w:val="24"/>
          <w:szCs w:val="24"/>
        </w:rPr>
      </w:pPr>
      <w:r w:rsidRPr="007F2F1A">
        <w:rPr>
          <w:rFonts w:eastAsia="Times New Roman"/>
          <w:sz w:val="24"/>
          <w:szCs w:val="24"/>
        </w:rPr>
        <w:t>&lt;</w:t>
      </w:r>
      <w:proofErr w:type="spellStart"/>
      <w:r w:rsidRPr="007F2F1A">
        <w:rPr>
          <w:rFonts w:eastAsia="Times New Roman"/>
          <w:sz w:val="24"/>
          <w:szCs w:val="24"/>
        </w:rPr>
        <w:t>img</w:t>
      </w:r>
      <w:proofErr w:type="spellEnd"/>
      <w:r w:rsidRPr="007F2F1A">
        <w:rPr>
          <w:rFonts w:eastAsia="Times New Roman"/>
          <w:sz w:val="24"/>
          <w:szCs w:val="24"/>
        </w:rPr>
        <w:t xml:space="preserve"> </w:t>
      </w:r>
      <w:proofErr w:type="spellStart"/>
      <w:r w:rsidRPr="007F2F1A">
        <w:rPr>
          <w:rFonts w:eastAsia="Times New Roman"/>
          <w:sz w:val="24"/>
          <w:szCs w:val="24"/>
        </w:rPr>
        <w:t>src</w:t>
      </w:r>
      <w:proofErr w:type="spellEnd"/>
      <w:r w:rsidRPr="007F2F1A">
        <w:rPr>
          <w:rFonts w:eastAsia="Times New Roman"/>
          <w:sz w:val="24"/>
          <w:szCs w:val="24"/>
        </w:rPr>
        <w:t xml:space="preserve">="img_girl.jpg"&gt; </w:t>
      </w:r>
    </w:p>
    <w:p w:rsidR="007F2F1A" w:rsidRPr="007F2F1A" w:rsidRDefault="00E33C7B" w:rsidP="00E33C7B">
      <w:pPr>
        <w:pStyle w:val="IntenseQuote"/>
        <w:rPr>
          <w:rFonts w:eastAsia="Times New Roman"/>
          <w:sz w:val="24"/>
          <w:szCs w:val="24"/>
        </w:rPr>
      </w:pPr>
      <w:r>
        <w:rPr>
          <w:rFonts w:eastAsia="Times New Roman"/>
          <w:sz w:val="24"/>
          <w:szCs w:val="24"/>
        </w:rPr>
        <w:lastRenderedPageBreak/>
        <w:pict>
          <v:rect id="_x0000_i1059" style="width:0;height:1.5pt" o:hralign="center" o:hrstd="t" o:hr="t" fillcolor="#a0a0a0" stroked="f"/>
        </w:pict>
      </w:r>
    </w:p>
    <w:p w:rsidR="007F2F1A" w:rsidRPr="007F2F1A" w:rsidRDefault="007F2F1A" w:rsidP="009E7D69">
      <w:pPr>
        <w:pStyle w:val="IntenseQuote"/>
        <w:jc w:val="center"/>
        <w:rPr>
          <w:rFonts w:eastAsia="Times New Roman"/>
          <w:sz w:val="36"/>
          <w:szCs w:val="36"/>
        </w:rPr>
      </w:pPr>
      <w:r w:rsidRPr="007F2F1A">
        <w:rPr>
          <w:rFonts w:eastAsia="Times New Roman"/>
          <w:sz w:val="36"/>
          <w:szCs w:val="36"/>
        </w:rPr>
        <w:t>The width and height Attributes</w:t>
      </w:r>
    </w:p>
    <w:p w:rsidR="007F2F1A" w:rsidRPr="007F2F1A" w:rsidRDefault="007F2F1A" w:rsidP="00E33C7B">
      <w:pPr>
        <w:pStyle w:val="IntenseQuote"/>
        <w:rPr>
          <w:rFonts w:eastAsia="Times New Roman"/>
          <w:sz w:val="24"/>
          <w:szCs w:val="24"/>
        </w:rPr>
      </w:pPr>
      <w:r w:rsidRPr="007F2F1A">
        <w:rPr>
          <w:rFonts w:eastAsia="Times New Roman"/>
          <w:sz w:val="24"/>
          <w:szCs w:val="24"/>
        </w:rPr>
        <w:t>Images in HTML have a set of size attributes, which specifies the width and height of the image:</w:t>
      </w:r>
    </w:p>
    <w:p w:rsidR="007F2F1A" w:rsidRPr="007F2F1A" w:rsidRDefault="007F2F1A" w:rsidP="00E33C7B">
      <w:pPr>
        <w:pStyle w:val="IntenseQuote"/>
        <w:rPr>
          <w:rFonts w:eastAsia="Times New Roman"/>
          <w:sz w:val="27"/>
          <w:szCs w:val="27"/>
        </w:rPr>
      </w:pPr>
      <w:r w:rsidRPr="007F2F1A">
        <w:rPr>
          <w:rFonts w:eastAsia="Times New Roman"/>
          <w:sz w:val="27"/>
          <w:szCs w:val="27"/>
        </w:rPr>
        <w:t>Example</w:t>
      </w:r>
    </w:p>
    <w:p w:rsidR="007F2F1A" w:rsidRPr="007F2F1A" w:rsidRDefault="007F2F1A" w:rsidP="00E33C7B">
      <w:pPr>
        <w:pStyle w:val="IntenseQuote"/>
        <w:rPr>
          <w:rFonts w:eastAsia="Times New Roman"/>
          <w:sz w:val="24"/>
          <w:szCs w:val="24"/>
        </w:rPr>
      </w:pPr>
      <w:r w:rsidRPr="007F2F1A">
        <w:rPr>
          <w:rFonts w:eastAsia="Times New Roman"/>
          <w:sz w:val="24"/>
          <w:szCs w:val="24"/>
        </w:rPr>
        <w:t>&lt;</w:t>
      </w:r>
      <w:proofErr w:type="spellStart"/>
      <w:r w:rsidRPr="007F2F1A">
        <w:rPr>
          <w:rFonts w:eastAsia="Times New Roman"/>
          <w:sz w:val="24"/>
          <w:szCs w:val="24"/>
        </w:rPr>
        <w:t>img</w:t>
      </w:r>
      <w:proofErr w:type="spellEnd"/>
      <w:r w:rsidRPr="007F2F1A">
        <w:rPr>
          <w:rFonts w:eastAsia="Times New Roman"/>
          <w:sz w:val="24"/>
          <w:szCs w:val="24"/>
        </w:rPr>
        <w:t xml:space="preserve"> </w:t>
      </w:r>
      <w:proofErr w:type="spellStart"/>
      <w:r w:rsidRPr="007F2F1A">
        <w:rPr>
          <w:rFonts w:eastAsia="Times New Roman"/>
          <w:sz w:val="24"/>
          <w:szCs w:val="24"/>
        </w:rPr>
        <w:t>src</w:t>
      </w:r>
      <w:proofErr w:type="spellEnd"/>
      <w:r w:rsidRPr="007F2F1A">
        <w:rPr>
          <w:rFonts w:eastAsia="Times New Roman"/>
          <w:sz w:val="24"/>
          <w:szCs w:val="24"/>
        </w:rPr>
        <w:t xml:space="preserve">="img_girl.jpg" width="500" height="600"&gt; </w:t>
      </w:r>
    </w:p>
    <w:p w:rsidR="007F2F1A" w:rsidRPr="007F2F1A" w:rsidRDefault="007F2F1A" w:rsidP="00E33C7B">
      <w:pPr>
        <w:pStyle w:val="IntenseQuote"/>
        <w:rPr>
          <w:rFonts w:eastAsia="Times New Roman"/>
          <w:sz w:val="24"/>
          <w:szCs w:val="24"/>
        </w:rPr>
      </w:pPr>
      <w:r w:rsidRPr="007F2F1A">
        <w:rPr>
          <w:rFonts w:eastAsia="Times New Roman"/>
          <w:sz w:val="24"/>
          <w:szCs w:val="24"/>
        </w:rPr>
        <w:t>The image size is specified in pixels: width="500" means 500 pixels wide.</w:t>
      </w:r>
    </w:p>
    <w:p w:rsidR="007F2F1A" w:rsidRPr="007F2F1A" w:rsidRDefault="007F2F1A" w:rsidP="00E33C7B">
      <w:pPr>
        <w:pStyle w:val="IntenseQuote"/>
        <w:rPr>
          <w:rFonts w:eastAsia="Times New Roman"/>
          <w:sz w:val="24"/>
          <w:szCs w:val="24"/>
        </w:rPr>
      </w:pPr>
      <w:r w:rsidRPr="007F2F1A">
        <w:rPr>
          <w:rFonts w:eastAsia="Times New Roman"/>
          <w:sz w:val="24"/>
          <w:szCs w:val="24"/>
        </w:rPr>
        <w:t xml:space="preserve">You will learn more about images in our </w:t>
      </w:r>
      <w:hyperlink r:id="rId12" w:history="1">
        <w:r w:rsidRPr="007F2F1A">
          <w:rPr>
            <w:rFonts w:eastAsia="Times New Roman"/>
            <w:color w:val="0000FF"/>
            <w:sz w:val="24"/>
            <w:szCs w:val="24"/>
            <w:u w:val="single"/>
          </w:rPr>
          <w:t>HTML Images chapter</w:t>
        </w:r>
      </w:hyperlink>
      <w:r w:rsidRPr="007F2F1A">
        <w:rPr>
          <w:rFonts w:eastAsia="Times New Roman"/>
          <w:sz w:val="24"/>
          <w:szCs w:val="24"/>
        </w:rPr>
        <w:t>.</w:t>
      </w:r>
    </w:p>
    <w:p w:rsidR="007F2F1A" w:rsidRPr="007F2F1A" w:rsidRDefault="00E33C7B" w:rsidP="00E33C7B">
      <w:pPr>
        <w:pStyle w:val="IntenseQuote"/>
        <w:rPr>
          <w:rFonts w:eastAsia="Times New Roman"/>
          <w:sz w:val="24"/>
          <w:szCs w:val="24"/>
        </w:rPr>
      </w:pPr>
      <w:r>
        <w:rPr>
          <w:rFonts w:eastAsia="Times New Roman"/>
          <w:sz w:val="24"/>
          <w:szCs w:val="24"/>
        </w:rPr>
        <w:pict>
          <v:rect id="_x0000_i1060" style="width:0;height:1.5pt" o:hralign="center" o:hrstd="t" o:hr="t" fillcolor="#a0a0a0" stroked="f"/>
        </w:pict>
      </w:r>
    </w:p>
    <w:p w:rsidR="007F2F1A" w:rsidRPr="007F2F1A" w:rsidRDefault="007F2F1A" w:rsidP="009E7D69">
      <w:pPr>
        <w:pStyle w:val="IntenseQuote"/>
        <w:jc w:val="center"/>
        <w:rPr>
          <w:rFonts w:eastAsia="Times New Roman"/>
          <w:sz w:val="36"/>
          <w:szCs w:val="36"/>
        </w:rPr>
      </w:pPr>
      <w:r w:rsidRPr="007F2F1A">
        <w:rPr>
          <w:rFonts w:eastAsia="Times New Roman"/>
          <w:sz w:val="36"/>
          <w:szCs w:val="36"/>
        </w:rPr>
        <w:t>The alt Attribute</w:t>
      </w:r>
    </w:p>
    <w:p w:rsidR="007F2F1A" w:rsidRPr="007F2F1A" w:rsidRDefault="007F2F1A" w:rsidP="00E33C7B">
      <w:pPr>
        <w:pStyle w:val="IntenseQuote"/>
        <w:rPr>
          <w:rFonts w:eastAsia="Times New Roman"/>
          <w:sz w:val="24"/>
          <w:szCs w:val="24"/>
        </w:rPr>
      </w:pPr>
      <w:r w:rsidRPr="007F2F1A">
        <w:rPr>
          <w:rFonts w:eastAsia="Times New Roman"/>
          <w:sz w:val="24"/>
          <w:szCs w:val="24"/>
        </w:rPr>
        <w:t xml:space="preserve">The </w:t>
      </w:r>
      <w:r w:rsidRPr="007F2F1A">
        <w:rPr>
          <w:rFonts w:ascii="Courier New" w:eastAsia="Times New Roman" w:hAnsi="Courier New" w:cs="Courier New"/>
          <w:sz w:val="20"/>
          <w:szCs w:val="20"/>
        </w:rPr>
        <w:t>alt</w:t>
      </w:r>
      <w:r w:rsidRPr="007F2F1A">
        <w:rPr>
          <w:rFonts w:eastAsia="Times New Roman"/>
          <w:sz w:val="24"/>
          <w:szCs w:val="24"/>
        </w:rPr>
        <w:t xml:space="preserve"> attribute specifies an alternative text to be used, when an image cannot be displayed.</w:t>
      </w:r>
    </w:p>
    <w:p w:rsidR="007F2F1A" w:rsidRPr="007F2F1A" w:rsidRDefault="007F2F1A" w:rsidP="00E33C7B">
      <w:pPr>
        <w:pStyle w:val="IntenseQuote"/>
        <w:rPr>
          <w:rFonts w:eastAsia="Times New Roman"/>
          <w:sz w:val="24"/>
          <w:szCs w:val="24"/>
        </w:rPr>
      </w:pPr>
      <w:r w:rsidRPr="007F2F1A">
        <w:rPr>
          <w:rFonts w:eastAsia="Times New Roman"/>
          <w:sz w:val="24"/>
          <w:szCs w:val="24"/>
        </w:rPr>
        <w:t>The value of the attribute can be read by screen readers. This way, someone "listening" to the webpage, e.g. a vision impaired person, can "hear" the element.</w:t>
      </w:r>
    </w:p>
    <w:p w:rsidR="007F2F1A" w:rsidRPr="007F2F1A" w:rsidRDefault="007F2F1A" w:rsidP="00E33C7B">
      <w:pPr>
        <w:pStyle w:val="IntenseQuote"/>
        <w:rPr>
          <w:rFonts w:eastAsia="Times New Roman"/>
          <w:sz w:val="27"/>
          <w:szCs w:val="27"/>
        </w:rPr>
      </w:pPr>
      <w:r w:rsidRPr="007F2F1A">
        <w:rPr>
          <w:rFonts w:eastAsia="Times New Roman"/>
          <w:sz w:val="27"/>
          <w:szCs w:val="27"/>
        </w:rPr>
        <w:t>Example</w:t>
      </w:r>
    </w:p>
    <w:p w:rsidR="007F2F1A" w:rsidRPr="007F2F1A" w:rsidRDefault="007F2F1A" w:rsidP="00E33C7B">
      <w:pPr>
        <w:pStyle w:val="IntenseQuote"/>
        <w:rPr>
          <w:rFonts w:eastAsia="Times New Roman"/>
          <w:sz w:val="24"/>
          <w:szCs w:val="24"/>
        </w:rPr>
      </w:pPr>
      <w:r w:rsidRPr="007F2F1A">
        <w:rPr>
          <w:rFonts w:eastAsia="Times New Roman"/>
          <w:sz w:val="24"/>
          <w:szCs w:val="24"/>
        </w:rPr>
        <w:t>&lt;</w:t>
      </w:r>
      <w:proofErr w:type="spellStart"/>
      <w:r w:rsidRPr="007F2F1A">
        <w:rPr>
          <w:rFonts w:eastAsia="Times New Roman"/>
          <w:sz w:val="24"/>
          <w:szCs w:val="24"/>
        </w:rPr>
        <w:t>img</w:t>
      </w:r>
      <w:proofErr w:type="spellEnd"/>
      <w:r w:rsidRPr="007F2F1A">
        <w:rPr>
          <w:rFonts w:eastAsia="Times New Roman"/>
          <w:sz w:val="24"/>
          <w:szCs w:val="24"/>
        </w:rPr>
        <w:t xml:space="preserve"> </w:t>
      </w:r>
      <w:proofErr w:type="spellStart"/>
      <w:r w:rsidRPr="007F2F1A">
        <w:rPr>
          <w:rFonts w:eastAsia="Times New Roman"/>
          <w:sz w:val="24"/>
          <w:szCs w:val="24"/>
        </w:rPr>
        <w:t>src</w:t>
      </w:r>
      <w:proofErr w:type="spellEnd"/>
      <w:r w:rsidRPr="007F2F1A">
        <w:rPr>
          <w:rFonts w:eastAsia="Times New Roman"/>
          <w:sz w:val="24"/>
          <w:szCs w:val="24"/>
        </w:rPr>
        <w:t xml:space="preserve">="img_girl.jpg" alt="Girl with a jacket"&gt; </w:t>
      </w:r>
    </w:p>
    <w:p w:rsidR="007F2F1A" w:rsidRPr="007F2F1A" w:rsidRDefault="007F2F1A" w:rsidP="00E33C7B">
      <w:pPr>
        <w:pStyle w:val="IntenseQuote"/>
        <w:rPr>
          <w:rFonts w:eastAsia="Times New Roman"/>
          <w:sz w:val="24"/>
          <w:szCs w:val="24"/>
        </w:rPr>
      </w:pPr>
      <w:r w:rsidRPr="007F2F1A">
        <w:rPr>
          <w:rFonts w:eastAsia="Times New Roman"/>
          <w:sz w:val="24"/>
          <w:szCs w:val="24"/>
        </w:rPr>
        <w:t xml:space="preserve">The </w:t>
      </w:r>
      <w:r w:rsidRPr="007F2F1A">
        <w:rPr>
          <w:rFonts w:ascii="Courier New" w:eastAsia="Times New Roman" w:hAnsi="Courier New" w:cs="Courier New"/>
          <w:sz w:val="20"/>
          <w:szCs w:val="20"/>
        </w:rPr>
        <w:t>alt</w:t>
      </w:r>
      <w:r w:rsidRPr="007F2F1A">
        <w:rPr>
          <w:rFonts w:eastAsia="Times New Roman"/>
          <w:sz w:val="24"/>
          <w:szCs w:val="24"/>
        </w:rPr>
        <w:t xml:space="preserve"> attribute is also useful if the image does not exist:</w:t>
      </w:r>
    </w:p>
    <w:p w:rsidR="007F2F1A" w:rsidRPr="007F2F1A" w:rsidRDefault="007F2F1A" w:rsidP="00E33C7B">
      <w:pPr>
        <w:pStyle w:val="IntenseQuote"/>
        <w:rPr>
          <w:rFonts w:eastAsia="Times New Roman"/>
          <w:sz w:val="27"/>
          <w:szCs w:val="27"/>
        </w:rPr>
      </w:pPr>
      <w:r w:rsidRPr="007F2F1A">
        <w:rPr>
          <w:rFonts w:eastAsia="Times New Roman"/>
          <w:sz w:val="27"/>
          <w:szCs w:val="27"/>
        </w:rPr>
        <w:t>Example</w:t>
      </w:r>
    </w:p>
    <w:p w:rsidR="007F2F1A" w:rsidRPr="007F2F1A" w:rsidRDefault="007F2F1A" w:rsidP="00E33C7B">
      <w:pPr>
        <w:pStyle w:val="IntenseQuote"/>
        <w:rPr>
          <w:rFonts w:eastAsia="Times New Roman"/>
          <w:sz w:val="24"/>
          <w:szCs w:val="24"/>
        </w:rPr>
      </w:pPr>
      <w:r w:rsidRPr="007F2F1A">
        <w:rPr>
          <w:rFonts w:eastAsia="Times New Roman"/>
          <w:sz w:val="24"/>
          <w:szCs w:val="24"/>
        </w:rPr>
        <w:t>See what happens if we try to display an image that does not exist:</w:t>
      </w:r>
    </w:p>
    <w:p w:rsidR="007F2F1A" w:rsidRPr="007F2F1A" w:rsidRDefault="007F2F1A" w:rsidP="00E33C7B">
      <w:pPr>
        <w:pStyle w:val="IntenseQuote"/>
        <w:rPr>
          <w:rFonts w:eastAsia="Times New Roman"/>
          <w:sz w:val="24"/>
          <w:szCs w:val="24"/>
        </w:rPr>
      </w:pPr>
      <w:r w:rsidRPr="007F2F1A">
        <w:rPr>
          <w:rFonts w:eastAsia="Times New Roman"/>
          <w:sz w:val="24"/>
          <w:szCs w:val="24"/>
        </w:rPr>
        <w:t>&lt;</w:t>
      </w:r>
      <w:proofErr w:type="spellStart"/>
      <w:r w:rsidRPr="007F2F1A">
        <w:rPr>
          <w:rFonts w:eastAsia="Times New Roman"/>
          <w:sz w:val="24"/>
          <w:szCs w:val="24"/>
        </w:rPr>
        <w:t>img</w:t>
      </w:r>
      <w:proofErr w:type="spellEnd"/>
      <w:r w:rsidRPr="007F2F1A">
        <w:rPr>
          <w:rFonts w:eastAsia="Times New Roman"/>
          <w:sz w:val="24"/>
          <w:szCs w:val="24"/>
        </w:rPr>
        <w:t xml:space="preserve"> </w:t>
      </w:r>
      <w:proofErr w:type="spellStart"/>
      <w:r w:rsidRPr="007F2F1A">
        <w:rPr>
          <w:rFonts w:eastAsia="Times New Roman"/>
          <w:sz w:val="24"/>
          <w:szCs w:val="24"/>
        </w:rPr>
        <w:t>src</w:t>
      </w:r>
      <w:proofErr w:type="spellEnd"/>
      <w:r w:rsidRPr="007F2F1A">
        <w:rPr>
          <w:rFonts w:eastAsia="Times New Roman"/>
          <w:sz w:val="24"/>
          <w:szCs w:val="24"/>
        </w:rPr>
        <w:t xml:space="preserve">="img_typo.jpg" alt="Girl with a jacket"&gt; </w:t>
      </w:r>
    </w:p>
    <w:p w:rsidR="007F2F1A" w:rsidRPr="007F2F1A" w:rsidRDefault="00E33C7B" w:rsidP="00E33C7B">
      <w:pPr>
        <w:pStyle w:val="IntenseQuote"/>
        <w:rPr>
          <w:rFonts w:eastAsia="Times New Roman"/>
          <w:sz w:val="24"/>
          <w:szCs w:val="24"/>
        </w:rPr>
      </w:pPr>
      <w:r>
        <w:rPr>
          <w:rFonts w:eastAsia="Times New Roman"/>
          <w:sz w:val="24"/>
          <w:szCs w:val="24"/>
        </w:rPr>
        <w:pict>
          <v:rect id="_x0000_i1061" style="width:0;height:1.5pt" o:hralign="center" o:hrstd="t" o:hr="t" fillcolor="#a0a0a0" stroked="f"/>
        </w:pict>
      </w:r>
    </w:p>
    <w:p w:rsidR="007F2F1A" w:rsidRPr="007F2F1A" w:rsidRDefault="00E33C7B" w:rsidP="00E33C7B">
      <w:pPr>
        <w:pStyle w:val="IntenseQuote"/>
        <w:rPr>
          <w:rFonts w:eastAsia="Times New Roman"/>
          <w:sz w:val="24"/>
          <w:szCs w:val="24"/>
        </w:rPr>
      </w:pPr>
      <w:r>
        <w:rPr>
          <w:rFonts w:eastAsia="Times New Roman"/>
          <w:sz w:val="24"/>
          <w:szCs w:val="24"/>
        </w:rPr>
        <w:pict>
          <v:rect id="_x0000_i1062" style="width:0;height:1.5pt" o:hralign="center" o:hrstd="t" o:hr="t" fillcolor="#a0a0a0" stroked="f"/>
        </w:pict>
      </w:r>
    </w:p>
    <w:p w:rsidR="007F2F1A" w:rsidRPr="007F2F1A" w:rsidRDefault="007F2F1A" w:rsidP="009E7D69">
      <w:pPr>
        <w:pStyle w:val="IntenseQuote"/>
        <w:jc w:val="center"/>
        <w:rPr>
          <w:rFonts w:eastAsia="Times New Roman"/>
          <w:sz w:val="36"/>
          <w:szCs w:val="36"/>
        </w:rPr>
      </w:pPr>
      <w:r w:rsidRPr="007F2F1A">
        <w:rPr>
          <w:rFonts w:eastAsia="Times New Roman"/>
          <w:sz w:val="36"/>
          <w:szCs w:val="36"/>
        </w:rPr>
        <w:t>The style Attribute</w:t>
      </w:r>
    </w:p>
    <w:p w:rsidR="007F2F1A" w:rsidRPr="007F2F1A" w:rsidRDefault="007F2F1A" w:rsidP="00E33C7B">
      <w:pPr>
        <w:pStyle w:val="IntenseQuote"/>
        <w:rPr>
          <w:rFonts w:eastAsia="Times New Roman"/>
          <w:sz w:val="24"/>
          <w:szCs w:val="24"/>
        </w:rPr>
      </w:pPr>
      <w:r w:rsidRPr="007F2F1A">
        <w:rPr>
          <w:rFonts w:eastAsia="Times New Roman"/>
          <w:sz w:val="24"/>
          <w:szCs w:val="24"/>
        </w:rPr>
        <w:lastRenderedPageBreak/>
        <w:t xml:space="preserve">The </w:t>
      </w:r>
      <w:r w:rsidRPr="007F2F1A">
        <w:rPr>
          <w:rFonts w:ascii="Courier New" w:eastAsia="Times New Roman" w:hAnsi="Courier New" w:cs="Courier New"/>
          <w:sz w:val="20"/>
          <w:szCs w:val="20"/>
        </w:rPr>
        <w:t>style</w:t>
      </w:r>
      <w:r w:rsidRPr="007F2F1A">
        <w:rPr>
          <w:rFonts w:eastAsia="Times New Roman"/>
          <w:sz w:val="24"/>
          <w:szCs w:val="24"/>
        </w:rPr>
        <w:t xml:space="preserve"> attribute is used to specify the styling of an element, like color, font, size etc.</w:t>
      </w:r>
    </w:p>
    <w:p w:rsidR="007F2F1A" w:rsidRPr="007F2F1A" w:rsidRDefault="007F2F1A" w:rsidP="00E33C7B">
      <w:pPr>
        <w:pStyle w:val="IntenseQuote"/>
        <w:rPr>
          <w:rFonts w:eastAsia="Times New Roman"/>
          <w:sz w:val="27"/>
          <w:szCs w:val="27"/>
        </w:rPr>
      </w:pPr>
      <w:r w:rsidRPr="007F2F1A">
        <w:rPr>
          <w:rFonts w:eastAsia="Times New Roman"/>
          <w:sz w:val="27"/>
          <w:szCs w:val="27"/>
        </w:rPr>
        <w:t>Example</w:t>
      </w:r>
    </w:p>
    <w:p w:rsidR="007F2F1A" w:rsidRPr="007F2F1A" w:rsidRDefault="007F2F1A" w:rsidP="00E33C7B">
      <w:pPr>
        <w:pStyle w:val="IntenseQuote"/>
        <w:rPr>
          <w:rFonts w:eastAsia="Times New Roman"/>
          <w:sz w:val="24"/>
          <w:szCs w:val="24"/>
        </w:rPr>
      </w:pPr>
      <w:r w:rsidRPr="007F2F1A">
        <w:rPr>
          <w:rFonts w:eastAsia="Times New Roman"/>
          <w:sz w:val="24"/>
          <w:szCs w:val="24"/>
        </w:rPr>
        <w:t>&lt;p style="</w:t>
      </w:r>
      <w:proofErr w:type="spellStart"/>
      <w:r w:rsidRPr="007F2F1A">
        <w:rPr>
          <w:rFonts w:eastAsia="Times New Roman"/>
          <w:sz w:val="24"/>
          <w:szCs w:val="24"/>
        </w:rPr>
        <w:t>color</w:t>
      </w:r>
      <w:proofErr w:type="gramStart"/>
      <w:r w:rsidRPr="007F2F1A">
        <w:rPr>
          <w:rFonts w:eastAsia="Times New Roman"/>
          <w:sz w:val="24"/>
          <w:szCs w:val="24"/>
        </w:rPr>
        <w:t>:red</w:t>
      </w:r>
      <w:proofErr w:type="spellEnd"/>
      <w:proofErr w:type="gramEnd"/>
      <w:r w:rsidRPr="007F2F1A">
        <w:rPr>
          <w:rFonts w:eastAsia="Times New Roman"/>
          <w:sz w:val="24"/>
          <w:szCs w:val="24"/>
        </w:rPr>
        <w:t xml:space="preserve">"&gt;I am a paragraph&lt;/p&gt; </w:t>
      </w:r>
    </w:p>
    <w:p w:rsidR="007F2F1A" w:rsidRPr="007F2F1A" w:rsidRDefault="007F2F1A" w:rsidP="00E33C7B">
      <w:pPr>
        <w:pStyle w:val="IntenseQuote"/>
        <w:rPr>
          <w:rFonts w:eastAsia="Times New Roman"/>
          <w:sz w:val="24"/>
          <w:szCs w:val="24"/>
        </w:rPr>
      </w:pPr>
      <w:r w:rsidRPr="007F2F1A">
        <w:rPr>
          <w:rFonts w:eastAsia="Times New Roman"/>
          <w:sz w:val="24"/>
          <w:szCs w:val="24"/>
        </w:rPr>
        <w:t xml:space="preserve">You will learn more about styling later in this tutorial, and in our </w:t>
      </w:r>
      <w:hyperlink r:id="rId13" w:history="1">
        <w:r w:rsidRPr="007F2F1A">
          <w:rPr>
            <w:rFonts w:eastAsia="Times New Roman"/>
            <w:color w:val="0000FF"/>
            <w:sz w:val="24"/>
            <w:szCs w:val="24"/>
            <w:u w:val="single"/>
          </w:rPr>
          <w:t>CSS Tutorial</w:t>
        </w:r>
      </w:hyperlink>
      <w:r w:rsidRPr="007F2F1A">
        <w:rPr>
          <w:rFonts w:eastAsia="Times New Roman"/>
          <w:sz w:val="24"/>
          <w:szCs w:val="24"/>
        </w:rPr>
        <w:t>.</w:t>
      </w:r>
    </w:p>
    <w:p w:rsidR="007F2F1A" w:rsidRPr="007F2F1A" w:rsidRDefault="00E33C7B" w:rsidP="00E33C7B">
      <w:pPr>
        <w:pStyle w:val="IntenseQuote"/>
        <w:rPr>
          <w:rFonts w:eastAsia="Times New Roman"/>
          <w:sz w:val="24"/>
          <w:szCs w:val="24"/>
        </w:rPr>
      </w:pPr>
      <w:r>
        <w:rPr>
          <w:rFonts w:eastAsia="Times New Roman"/>
          <w:sz w:val="24"/>
          <w:szCs w:val="24"/>
        </w:rPr>
        <w:pict>
          <v:rect id="_x0000_i1063" style="width:0;height:1.5pt" o:hralign="center" o:hrstd="t" o:hr="t" fillcolor="#a0a0a0" stroked="f"/>
        </w:pict>
      </w:r>
    </w:p>
    <w:p w:rsidR="007F2F1A" w:rsidRPr="007F2F1A" w:rsidRDefault="007F2F1A" w:rsidP="009E7D69">
      <w:pPr>
        <w:pStyle w:val="IntenseQuote"/>
        <w:jc w:val="center"/>
        <w:rPr>
          <w:rFonts w:eastAsia="Times New Roman"/>
          <w:sz w:val="36"/>
          <w:szCs w:val="36"/>
        </w:rPr>
      </w:pPr>
      <w:r w:rsidRPr="007F2F1A">
        <w:rPr>
          <w:rFonts w:eastAsia="Times New Roman"/>
          <w:sz w:val="36"/>
          <w:szCs w:val="36"/>
        </w:rPr>
        <w:t xml:space="preserve">The </w:t>
      </w:r>
      <w:proofErr w:type="spellStart"/>
      <w:proofErr w:type="gramStart"/>
      <w:r w:rsidRPr="007F2F1A">
        <w:rPr>
          <w:rFonts w:eastAsia="Times New Roman"/>
          <w:sz w:val="36"/>
          <w:szCs w:val="36"/>
        </w:rPr>
        <w:t>lang</w:t>
      </w:r>
      <w:proofErr w:type="spellEnd"/>
      <w:proofErr w:type="gramEnd"/>
      <w:r w:rsidRPr="007F2F1A">
        <w:rPr>
          <w:rFonts w:eastAsia="Times New Roman"/>
          <w:sz w:val="36"/>
          <w:szCs w:val="36"/>
        </w:rPr>
        <w:t xml:space="preserve"> Attribute</w:t>
      </w:r>
    </w:p>
    <w:p w:rsidR="007F2F1A" w:rsidRPr="007F2F1A" w:rsidRDefault="007F2F1A" w:rsidP="00E33C7B">
      <w:pPr>
        <w:pStyle w:val="IntenseQuote"/>
        <w:rPr>
          <w:rFonts w:eastAsia="Times New Roman"/>
          <w:sz w:val="24"/>
          <w:szCs w:val="24"/>
        </w:rPr>
      </w:pPr>
      <w:r w:rsidRPr="007F2F1A">
        <w:rPr>
          <w:rFonts w:eastAsia="Times New Roman"/>
          <w:sz w:val="24"/>
          <w:szCs w:val="24"/>
        </w:rPr>
        <w:t xml:space="preserve">The language of the document can be declared in the </w:t>
      </w:r>
      <w:r w:rsidRPr="007F2F1A">
        <w:rPr>
          <w:rFonts w:ascii="Courier New" w:eastAsia="Times New Roman" w:hAnsi="Courier New" w:cs="Courier New"/>
          <w:sz w:val="20"/>
          <w:szCs w:val="20"/>
        </w:rPr>
        <w:t>&lt;html&gt;</w:t>
      </w:r>
      <w:r w:rsidRPr="007F2F1A">
        <w:rPr>
          <w:rFonts w:eastAsia="Times New Roman"/>
          <w:sz w:val="24"/>
          <w:szCs w:val="24"/>
        </w:rPr>
        <w:t xml:space="preserve"> tag.</w:t>
      </w:r>
    </w:p>
    <w:p w:rsidR="007F2F1A" w:rsidRPr="007F2F1A" w:rsidRDefault="007F2F1A" w:rsidP="00E33C7B">
      <w:pPr>
        <w:pStyle w:val="IntenseQuote"/>
        <w:rPr>
          <w:rFonts w:eastAsia="Times New Roman"/>
          <w:sz w:val="24"/>
          <w:szCs w:val="24"/>
        </w:rPr>
      </w:pPr>
      <w:r w:rsidRPr="007F2F1A">
        <w:rPr>
          <w:rFonts w:eastAsia="Times New Roman"/>
          <w:sz w:val="24"/>
          <w:szCs w:val="24"/>
        </w:rPr>
        <w:t xml:space="preserve">The language is declared with the </w:t>
      </w:r>
      <w:proofErr w:type="spellStart"/>
      <w:proofErr w:type="gramStart"/>
      <w:r w:rsidRPr="007F2F1A">
        <w:rPr>
          <w:rFonts w:ascii="Courier New" w:eastAsia="Times New Roman" w:hAnsi="Courier New" w:cs="Courier New"/>
          <w:sz w:val="20"/>
          <w:szCs w:val="20"/>
        </w:rPr>
        <w:t>lang</w:t>
      </w:r>
      <w:proofErr w:type="spellEnd"/>
      <w:proofErr w:type="gramEnd"/>
      <w:r w:rsidRPr="007F2F1A">
        <w:rPr>
          <w:rFonts w:eastAsia="Times New Roman"/>
          <w:sz w:val="24"/>
          <w:szCs w:val="24"/>
        </w:rPr>
        <w:t xml:space="preserve"> attribute.</w:t>
      </w:r>
    </w:p>
    <w:p w:rsidR="007F2F1A" w:rsidRPr="007F2F1A" w:rsidRDefault="007F2F1A" w:rsidP="00E33C7B">
      <w:pPr>
        <w:pStyle w:val="IntenseQuote"/>
        <w:rPr>
          <w:rFonts w:eastAsia="Times New Roman"/>
          <w:sz w:val="24"/>
          <w:szCs w:val="24"/>
        </w:rPr>
      </w:pPr>
      <w:r w:rsidRPr="007F2F1A">
        <w:rPr>
          <w:rFonts w:eastAsia="Times New Roman"/>
          <w:sz w:val="24"/>
          <w:szCs w:val="24"/>
        </w:rPr>
        <w:t>Declaring a language is important for accessibility applications (screen readers) and search engines:</w:t>
      </w:r>
    </w:p>
    <w:p w:rsidR="007F2F1A" w:rsidRPr="007F2F1A" w:rsidRDefault="007F2F1A" w:rsidP="00E33C7B">
      <w:pPr>
        <w:pStyle w:val="IntenseQuote"/>
        <w:rPr>
          <w:rFonts w:eastAsia="Times New Roman"/>
          <w:sz w:val="24"/>
          <w:szCs w:val="24"/>
        </w:rPr>
      </w:pPr>
      <w:proofErr w:type="gramStart"/>
      <w:r w:rsidRPr="007F2F1A">
        <w:rPr>
          <w:rFonts w:eastAsia="Times New Roman"/>
          <w:sz w:val="24"/>
          <w:szCs w:val="24"/>
        </w:rPr>
        <w:t>&lt;!DOCTYPE</w:t>
      </w:r>
      <w:proofErr w:type="gramEnd"/>
      <w:r w:rsidRPr="007F2F1A">
        <w:rPr>
          <w:rFonts w:eastAsia="Times New Roman"/>
          <w:sz w:val="24"/>
          <w:szCs w:val="24"/>
        </w:rPr>
        <w:t xml:space="preserve"> html&gt;</w:t>
      </w:r>
      <w:r w:rsidRPr="007F2F1A">
        <w:rPr>
          <w:rFonts w:eastAsia="Times New Roman"/>
          <w:sz w:val="24"/>
          <w:szCs w:val="24"/>
        </w:rPr>
        <w:br/>
        <w:t xml:space="preserve">&lt;html </w:t>
      </w:r>
      <w:proofErr w:type="spellStart"/>
      <w:r w:rsidRPr="007F2F1A">
        <w:rPr>
          <w:rFonts w:eastAsia="Times New Roman"/>
          <w:sz w:val="24"/>
          <w:szCs w:val="24"/>
        </w:rPr>
        <w:t>lang</w:t>
      </w:r>
      <w:proofErr w:type="spellEnd"/>
      <w:r w:rsidRPr="007F2F1A">
        <w:rPr>
          <w:rFonts w:eastAsia="Times New Roman"/>
          <w:sz w:val="24"/>
          <w:szCs w:val="24"/>
        </w:rPr>
        <w:t>="en-US"&gt;</w:t>
      </w:r>
      <w:r w:rsidRPr="007F2F1A">
        <w:rPr>
          <w:rFonts w:eastAsia="Times New Roman"/>
          <w:sz w:val="24"/>
          <w:szCs w:val="24"/>
        </w:rPr>
        <w:br/>
        <w:t>&lt;body&gt;</w:t>
      </w:r>
      <w:r w:rsidRPr="007F2F1A">
        <w:rPr>
          <w:rFonts w:eastAsia="Times New Roman"/>
          <w:sz w:val="24"/>
          <w:szCs w:val="24"/>
        </w:rPr>
        <w:br/>
      </w:r>
      <w:r w:rsidRPr="007F2F1A">
        <w:rPr>
          <w:rFonts w:eastAsia="Times New Roman"/>
          <w:sz w:val="24"/>
          <w:szCs w:val="24"/>
        </w:rPr>
        <w:br/>
        <w:t>...</w:t>
      </w:r>
      <w:r w:rsidRPr="007F2F1A">
        <w:rPr>
          <w:rFonts w:eastAsia="Times New Roman"/>
          <w:sz w:val="24"/>
          <w:szCs w:val="24"/>
        </w:rPr>
        <w:br/>
      </w:r>
      <w:r w:rsidRPr="007F2F1A">
        <w:rPr>
          <w:rFonts w:eastAsia="Times New Roman"/>
          <w:sz w:val="24"/>
          <w:szCs w:val="24"/>
        </w:rPr>
        <w:br/>
        <w:t>&lt;/body&gt;</w:t>
      </w:r>
      <w:r w:rsidRPr="007F2F1A">
        <w:rPr>
          <w:rFonts w:eastAsia="Times New Roman"/>
          <w:sz w:val="24"/>
          <w:szCs w:val="24"/>
        </w:rPr>
        <w:br/>
        <w:t xml:space="preserve">&lt;/html&gt; </w:t>
      </w:r>
    </w:p>
    <w:p w:rsidR="007F2F1A" w:rsidRPr="007F2F1A" w:rsidRDefault="007F2F1A" w:rsidP="00E33C7B">
      <w:pPr>
        <w:pStyle w:val="IntenseQuote"/>
        <w:rPr>
          <w:rFonts w:eastAsia="Times New Roman"/>
          <w:sz w:val="24"/>
          <w:szCs w:val="24"/>
        </w:rPr>
      </w:pPr>
      <w:r w:rsidRPr="007F2F1A">
        <w:rPr>
          <w:rFonts w:eastAsia="Times New Roman"/>
          <w:sz w:val="24"/>
          <w:szCs w:val="24"/>
        </w:rPr>
        <w:t>The first two letters specify the language (en). If there is a dialect, use two more letters (US).</w:t>
      </w:r>
    </w:p>
    <w:p w:rsidR="007F2F1A" w:rsidRPr="007F2F1A" w:rsidRDefault="00E33C7B" w:rsidP="00E33C7B">
      <w:pPr>
        <w:pStyle w:val="IntenseQuote"/>
        <w:rPr>
          <w:rFonts w:eastAsia="Times New Roman"/>
          <w:sz w:val="24"/>
          <w:szCs w:val="24"/>
        </w:rPr>
      </w:pPr>
      <w:r>
        <w:rPr>
          <w:rFonts w:eastAsia="Times New Roman"/>
          <w:sz w:val="24"/>
          <w:szCs w:val="24"/>
        </w:rPr>
        <w:pict>
          <v:rect id="_x0000_i1064" style="width:0;height:1.5pt" o:hralign="center" o:hrstd="t" o:hr="t" fillcolor="#a0a0a0" stroked="f"/>
        </w:pict>
      </w:r>
    </w:p>
    <w:p w:rsidR="007F2F1A" w:rsidRPr="007F2F1A" w:rsidRDefault="007F2F1A" w:rsidP="009E7D69">
      <w:pPr>
        <w:pStyle w:val="IntenseQuote"/>
        <w:jc w:val="center"/>
        <w:rPr>
          <w:rFonts w:eastAsia="Times New Roman"/>
          <w:sz w:val="36"/>
          <w:szCs w:val="36"/>
        </w:rPr>
      </w:pPr>
      <w:r w:rsidRPr="007F2F1A">
        <w:rPr>
          <w:rFonts w:eastAsia="Times New Roman"/>
          <w:sz w:val="36"/>
          <w:szCs w:val="36"/>
        </w:rPr>
        <w:t>The title Attribute</w:t>
      </w:r>
    </w:p>
    <w:p w:rsidR="007F2F1A" w:rsidRPr="007F2F1A" w:rsidRDefault="007F2F1A" w:rsidP="00E33C7B">
      <w:pPr>
        <w:pStyle w:val="IntenseQuote"/>
        <w:rPr>
          <w:rFonts w:eastAsia="Times New Roman"/>
          <w:sz w:val="24"/>
          <w:szCs w:val="24"/>
        </w:rPr>
      </w:pPr>
      <w:r w:rsidRPr="007F2F1A">
        <w:rPr>
          <w:rFonts w:eastAsia="Times New Roman"/>
          <w:sz w:val="24"/>
          <w:szCs w:val="24"/>
        </w:rPr>
        <w:t xml:space="preserve">Here, a </w:t>
      </w:r>
      <w:r w:rsidRPr="007F2F1A">
        <w:rPr>
          <w:rFonts w:ascii="Courier New" w:eastAsia="Times New Roman" w:hAnsi="Courier New" w:cs="Courier New"/>
          <w:sz w:val="20"/>
          <w:szCs w:val="20"/>
        </w:rPr>
        <w:t>title</w:t>
      </w:r>
      <w:r w:rsidRPr="007F2F1A">
        <w:rPr>
          <w:rFonts w:eastAsia="Times New Roman"/>
          <w:sz w:val="24"/>
          <w:szCs w:val="24"/>
        </w:rPr>
        <w:t xml:space="preserve"> attribute is added to the </w:t>
      </w:r>
      <w:r w:rsidRPr="007F2F1A">
        <w:rPr>
          <w:rFonts w:ascii="Courier New" w:eastAsia="Times New Roman" w:hAnsi="Courier New" w:cs="Courier New"/>
          <w:sz w:val="20"/>
          <w:szCs w:val="20"/>
        </w:rPr>
        <w:t>&lt;p&gt;</w:t>
      </w:r>
      <w:r w:rsidRPr="007F2F1A">
        <w:rPr>
          <w:rFonts w:eastAsia="Times New Roman"/>
          <w:sz w:val="24"/>
          <w:szCs w:val="24"/>
        </w:rPr>
        <w:t xml:space="preserve"> element. The value of the title attribute will be displayed as a tooltip when you mouse over the paragraph:</w:t>
      </w:r>
    </w:p>
    <w:p w:rsidR="007F2F1A" w:rsidRPr="007F2F1A" w:rsidRDefault="007F2F1A" w:rsidP="00E33C7B">
      <w:pPr>
        <w:pStyle w:val="IntenseQuote"/>
        <w:rPr>
          <w:rFonts w:eastAsia="Times New Roman"/>
          <w:sz w:val="27"/>
          <w:szCs w:val="27"/>
        </w:rPr>
      </w:pPr>
      <w:r w:rsidRPr="007F2F1A">
        <w:rPr>
          <w:rFonts w:eastAsia="Times New Roman"/>
          <w:sz w:val="27"/>
          <w:szCs w:val="27"/>
        </w:rPr>
        <w:t>Example</w:t>
      </w:r>
    </w:p>
    <w:p w:rsidR="007F2F1A" w:rsidRPr="007F2F1A" w:rsidRDefault="007F2F1A" w:rsidP="00E33C7B">
      <w:pPr>
        <w:pStyle w:val="IntenseQuote"/>
        <w:rPr>
          <w:rFonts w:eastAsia="Times New Roman"/>
          <w:sz w:val="24"/>
          <w:szCs w:val="24"/>
        </w:rPr>
      </w:pPr>
      <w:r w:rsidRPr="007F2F1A">
        <w:rPr>
          <w:rFonts w:eastAsia="Times New Roman"/>
          <w:sz w:val="24"/>
          <w:szCs w:val="24"/>
        </w:rPr>
        <w:lastRenderedPageBreak/>
        <w:t>&lt;p title="I'm a tooltip"&gt;</w:t>
      </w:r>
      <w:r w:rsidRPr="007F2F1A">
        <w:rPr>
          <w:rFonts w:eastAsia="Times New Roman"/>
          <w:sz w:val="24"/>
          <w:szCs w:val="24"/>
        </w:rPr>
        <w:br/>
      </w:r>
      <w:proofErr w:type="gramStart"/>
      <w:r w:rsidRPr="007F2F1A">
        <w:rPr>
          <w:rFonts w:eastAsia="Times New Roman"/>
          <w:sz w:val="24"/>
          <w:szCs w:val="24"/>
        </w:rPr>
        <w:t>This</w:t>
      </w:r>
      <w:proofErr w:type="gramEnd"/>
      <w:r w:rsidRPr="007F2F1A">
        <w:rPr>
          <w:rFonts w:eastAsia="Times New Roman"/>
          <w:sz w:val="24"/>
          <w:szCs w:val="24"/>
        </w:rPr>
        <w:t xml:space="preserve"> is a paragraph.</w:t>
      </w:r>
      <w:r w:rsidRPr="007F2F1A">
        <w:rPr>
          <w:rFonts w:eastAsia="Times New Roman"/>
          <w:sz w:val="24"/>
          <w:szCs w:val="24"/>
        </w:rPr>
        <w:br/>
        <w:t xml:space="preserve">&lt;/p&gt; </w:t>
      </w:r>
    </w:p>
    <w:p w:rsidR="007F2F1A" w:rsidRPr="007F2F1A" w:rsidRDefault="00E33C7B" w:rsidP="00E33C7B">
      <w:pPr>
        <w:pStyle w:val="IntenseQuote"/>
        <w:rPr>
          <w:rFonts w:eastAsia="Times New Roman"/>
          <w:sz w:val="24"/>
          <w:szCs w:val="24"/>
        </w:rPr>
      </w:pPr>
      <w:r>
        <w:rPr>
          <w:rFonts w:eastAsia="Times New Roman"/>
          <w:sz w:val="24"/>
          <w:szCs w:val="24"/>
        </w:rPr>
        <w:pict>
          <v:rect id="_x0000_i1065" style="width:0;height:1.5pt" o:hralign="center" o:hrstd="t" o:hr="t" fillcolor="#a0a0a0" stroked="f"/>
        </w:pict>
      </w:r>
    </w:p>
    <w:p w:rsidR="007F2F1A" w:rsidRPr="007F2F1A" w:rsidRDefault="007F2F1A" w:rsidP="009E7D69">
      <w:pPr>
        <w:pStyle w:val="IntenseQuote"/>
        <w:jc w:val="center"/>
        <w:rPr>
          <w:rFonts w:eastAsia="Times New Roman"/>
          <w:sz w:val="36"/>
          <w:szCs w:val="36"/>
        </w:rPr>
      </w:pPr>
      <w:r w:rsidRPr="007F2F1A">
        <w:rPr>
          <w:rFonts w:eastAsia="Times New Roman"/>
          <w:sz w:val="36"/>
          <w:szCs w:val="36"/>
        </w:rPr>
        <w:t>We Suggest: Use Lowercase Attributes</w:t>
      </w:r>
    </w:p>
    <w:p w:rsidR="007F2F1A" w:rsidRPr="007F2F1A" w:rsidRDefault="007F2F1A" w:rsidP="00E33C7B">
      <w:pPr>
        <w:pStyle w:val="IntenseQuote"/>
        <w:rPr>
          <w:rFonts w:eastAsia="Times New Roman"/>
          <w:sz w:val="24"/>
          <w:szCs w:val="24"/>
        </w:rPr>
      </w:pPr>
      <w:r w:rsidRPr="007F2F1A">
        <w:rPr>
          <w:rFonts w:eastAsia="Times New Roman"/>
          <w:sz w:val="24"/>
          <w:szCs w:val="24"/>
        </w:rPr>
        <w:t>The HTML5 standard does not require lowercase attribute names.</w:t>
      </w:r>
    </w:p>
    <w:p w:rsidR="007F2F1A" w:rsidRPr="007F2F1A" w:rsidRDefault="007F2F1A" w:rsidP="00E33C7B">
      <w:pPr>
        <w:pStyle w:val="IntenseQuote"/>
        <w:rPr>
          <w:rFonts w:eastAsia="Times New Roman"/>
          <w:sz w:val="24"/>
          <w:szCs w:val="24"/>
        </w:rPr>
      </w:pPr>
      <w:r w:rsidRPr="007F2F1A">
        <w:rPr>
          <w:rFonts w:eastAsia="Times New Roman"/>
          <w:sz w:val="24"/>
          <w:szCs w:val="24"/>
        </w:rPr>
        <w:t>The title attribute can be written with uppercase or lowercase like title or TITLE.</w:t>
      </w:r>
    </w:p>
    <w:p w:rsidR="007F2F1A" w:rsidRPr="007F2F1A" w:rsidRDefault="007F2F1A" w:rsidP="00E33C7B">
      <w:pPr>
        <w:pStyle w:val="IntenseQuote"/>
        <w:rPr>
          <w:rFonts w:eastAsia="Times New Roman"/>
          <w:sz w:val="24"/>
          <w:szCs w:val="24"/>
        </w:rPr>
      </w:pPr>
      <w:r w:rsidRPr="007F2F1A">
        <w:rPr>
          <w:rFonts w:eastAsia="Times New Roman"/>
          <w:sz w:val="24"/>
          <w:szCs w:val="24"/>
        </w:rPr>
        <w:t>W3C recommends lowercase in HTML, and demands lowercase for stricter document types like XHTML.</w:t>
      </w:r>
    </w:p>
    <w:p w:rsidR="007F2F1A" w:rsidRPr="007F2F1A" w:rsidRDefault="007F2F1A" w:rsidP="00E33C7B">
      <w:pPr>
        <w:pStyle w:val="IntenseQuote"/>
        <w:rPr>
          <w:rFonts w:eastAsia="Times New Roman"/>
          <w:sz w:val="24"/>
          <w:szCs w:val="24"/>
        </w:rPr>
      </w:pPr>
      <w:r w:rsidRPr="007F2F1A">
        <w:rPr>
          <w:rFonts w:eastAsia="Times New Roman"/>
          <w:sz w:val="24"/>
          <w:szCs w:val="24"/>
        </w:rPr>
        <w:t>At W3Schools we always use lowercase attribute names.</w:t>
      </w:r>
    </w:p>
    <w:p w:rsidR="007F2F1A" w:rsidRPr="007F2F1A" w:rsidRDefault="00E33C7B" w:rsidP="00E33C7B">
      <w:pPr>
        <w:pStyle w:val="IntenseQuote"/>
        <w:rPr>
          <w:rFonts w:eastAsia="Times New Roman"/>
          <w:sz w:val="24"/>
          <w:szCs w:val="24"/>
        </w:rPr>
      </w:pPr>
      <w:r>
        <w:rPr>
          <w:rFonts w:eastAsia="Times New Roman"/>
          <w:sz w:val="24"/>
          <w:szCs w:val="24"/>
        </w:rPr>
        <w:pict>
          <v:rect id="_x0000_i1066" style="width:0;height:1.5pt" o:hralign="center" o:hrstd="t" o:hr="t" fillcolor="#a0a0a0" stroked="f"/>
        </w:pict>
      </w:r>
    </w:p>
    <w:p w:rsidR="007F2F1A" w:rsidRPr="007F2F1A" w:rsidRDefault="007F2F1A" w:rsidP="009E7D69">
      <w:pPr>
        <w:pStyle w:val="IntenseQuote"/>
        <w:jc w:val="center"/>
        <w:rPr>
          <w:rFonts w:eastAsia="Times New Roman"/>
          <w:sz w:val="36"/>
          <w:szCs w:val="36"/>
        </w:rPr>
      </w:pPr>
      <w:r w:rsidRPr="007F2F1A">
        <w:rPr>
          <w:rFonts w:eastAsia="Times New Roman"/>
          <w:sz w:val="36"/>
          <w:szCs w:val="36"/>
        </w:rPr>
        <w:t>We Suggest: Quote Attribute Values</w:t>
      </w:r>
    </w:p>
    <w:p w:rsidR="007F2F1A" w:rsidRPr="007F2F1A" w:rsidRDefault="007F2F1A" w:rsidP="00E33C7B">
      <w:pPr>
        <w:pStyle w:val="IntenseQuote"/>
        <w:rPr>
          <w:rFonts w:eastAsia="Times New Roman"/>
          <w:sz w:val="24"/>
          <w:szCs w:val="24"/>
        </w:rPr>
      </w:pPr>
      <w:r w:rsidRPr="007F2F1A">
        <w:rPr>
          <w:rFonts w:eastAsia="Times New Roman"/>
          <w:sz w:val="24"/>
          <w:szCs w:val="24"/>
        </w:rPr>
        <w:t>The HTML5 standard does not require quotes around attribute values.</w:t>
      </w:r>
    </w:p>
    <w:p w:rsidR="007F2F1A" w:rsidRPr="007F2F1A" w:rsidRDefault="007F2F1A" w:rsidP="00E33C7B">
      <w:pPr>
        <w:pStyle w:val="IntenseQuote"/>
        <w:rPr>
          <w:rFonts w:eastAsia="Times New Roman"/>
          <w:sz w:val="24"/>
          <w:szCs w:val="24"/>
        </w:rPr>
      </w:pPr>
      <w:r w:rsidRPr="007F2F1A">
        <w:rPr>
          <w:rFonts w:eastAsia="Times New Roman"/>
          <w:sz w:val="24"/>
          <w:szCs w:val="24"/>
        </w:rPr>
        <w:t xml:space="preserve">The </w:t>
      </w:r>
      <w:proofErr w:type="spellStart"/>
      <w:r w:rsidRPr="007F2F1A">
        <w:rPr>
          <w:rFonts w:ascii="Courier New" w:eastAsia="Times New Roman" w:hAnsi="Courier New" w:cs="Courier New"/>
          <w:sz w:val="20"/>
          <w:szCs w:val="20"/>
        </w:rPr>
        <w:t>href</w:t>
      </w:r>
      <w:proofErr w:type="spellEnd"/>
      <w:r w:rsidRPr="007F2F1A">
        <w:rPr>
          <w:rFonts w:eastAsia="Times New Roman"/>
          <w:sz w:val="24"/>
          <w:szCs w:val="24"/>
        </w:rPr>
        <w:t xml:space="preserve"> attribute, demonstrated above, can be written without quotes:</w:t>
      </w:r>
    </w:p>
    <w:p w:rsidR="007F2F1A" w:rsidRPr="007F2F1A" w:rsidRDefault="007F2F1A" w:rsidP="00E33C7B">
      <w:pPr>
        <w:pStyle w:val="IntenseQuote"/>
        <w:rPr>
          <w:rFonts w:eastAsia="Times New Roman"/>
          <w:sz w:val="27"/>
          <w:szCs w:val="27"/>
        </w:rPr>
      </w:pPr>
      <w:r w:rsidRPr="007F2F1A">
        <w:rPr>
          <w:rFonts w:eastAsia="Times New Roman"/>
          <w:sz w:val="27"/>
          <w:szCs w:val="27"/>
        </w:rPr>
        <w:t>Bad</w:t>
      </w:r>
    </w:p>
    <w:p w:rsidR="007F2F1A" w:rsidRPr="007F2F1A" w:rsidRDefault="007F2F1A" w:rsidP="00E33C7B">
      <w:pPr>
        <w:pStyle w:val="IntenseQuote"/>
        <w:rPr>
          <w:rFonts w:eastAsia="Times New Roman"/>
          <w:sz w:val="24"/>
          <w:szCs w:val="24"/>
        </w:rPr>
      </w:pPr>
      <w:r w:rsidRPr="007F2F1A">
        <w:rPr>
          <w:rFonts w:eastAsia="Times New Roman"/>
          <w:sz w:val="24"/>
          <w:szCs w:val="24"/>
        </w:rPr>
        <w:t>&lt;</w:t>
      </w:r>
      <w:proofErr w:type="gramStart"/>
      <w:r w:rsidRPr="007F2F1A">
        <w:rPr>
          <w:rFonts w:eastAsia="Times New Roman"/>
          <w:sz w:val="24"/>
          <w:szCs w:val="24"/>
        </w:rPr>
        <w:t>a</w:t>
      </w:r>
      <w:proofErr w:type="gramEnd"/>
      <w:r w:rsidRPr="007F2F1A">
        <w:rPr>
          <w:rFonts w:eastAsia="Times New Roman"/>
          <w:sz w:val="24"/>
          <w:szCs w:val="24"/>
        </w:rPr>
        <w:t xml:space="preserve"> </w:t>
      </w:r>
      <w:proofErr w:type="spellStart"/>
      <w:r w:rsidRPr="007F2F1A">
        <w:rPr>
          <w:rFonts w:eastAsia="Times New Roman"/>
          <w:sz w:val="24"/>
          <w:szCs w:val="24"/>
        </w:rPr>
        <w:t>href</w:t>
      </w:r>
      <w:proofErr w:type="spellEnd"/>
      <w:r w:rsidRPr="007F2F1A">
        <w:rPr>
          <w:rFonts w:eastAsia="Times New Roman"/>
          <w:sz w:val="24"/>
          <w:szCs w:val="24"/>
        </w:rPr>
        <w:t xml:space="preserve">=https://www.w3schools.com&gt; </w:t>
      </w:r>
    </w:p>
    <w:p w:rsidR="007F2F1A" w:rsidRPr="007F2F1A" w:rsidRDefault="007F2F1A" w:rsidP="00E33C7B">
      <w:pPr>
        <w:pStyle w:val="IntenseQuote"/>
        <w:rPr>
          <w:rFonts w:eastAsia="Times New Roman"/>
          <w:sz w:val="27"/>
          <w:szCs w:val="27"/>
        </w:rPr>
      </w:pPr>
      <w:r w:rsidRPr="007F2F1A">
        <w:rPr>
          <w:rFonts w:eastAsia="Times New Roman"/>
          <w:sz w:val="27"/>
          <w:szCs w:val="27"/>
        </w:rPr>
        <w:t>Good</w:t>
      </w:r>
    </w:p>
    <w:p w:rsidR="007F2F1A" w:rsidRPr="007F2F1A" w:rsidRDefault="007F2F1A" w:rsidP="00E33C7B">
      <w:pPr>
        <w:pStyle w:val="IntenseQuote"/>
        <w:rPr>
          <w:rFonts w:eastAsia="Times New Roman"/>
          <w:sz w:val="24"/>
          <w:szCs w:val="24"/>
        </w:rPr>
      </w:pPr>
      <w:r w:rsidRPr="007F2F1A">
        <w:rPr>
          <w:rFonts w:eastAsia="Times New Roman"/>
          <w:sz w:val="24"/>
          <w:szCs w:val="24"/>
        </w:rPr>
        <w:t xml:space="preserve">&lt;a </w:t>
      </w:r>
      <w:proofErr w:type="spellStart"/>
      <w:r w:rsidRPr="007F2F1A">
        <w:rPr>
          <w:rFonts w:eastAsia="Times New Roman"/>
          <w:sz w:val="24"/>
          <w:szCs w:val="24"/>
        </w:rPr>
        <w:t>href</w:t>
      </w:r>
      <w:proofErr w:type="spellEnd"/>
      <w:r w:rsidRPr="007F2F1A">
        <w:rPr>
          <w:rFonts w:eastAsia="Times New Roman"/>
          <w:sz w:val="24"/>
          <w:szCs w:val="24"/>
        </w:rPr>
        <w:t xml:space="preserve">="https://www.w3schools.com"&gt; </w:t>
      </w:r>
    </w:p>
    <w:p w:rsidR="007F2F1A" w:rsidRPr="007F2F1A" w:rsidRDefault="007F2F1A" w:rsidP="00E33C7B">
      <w:pPr>
        <w:pStyle w:val="IntenseQuote"/>
        <w:rPr>
          <w:rFonts w:eastAsia="Times New Roman"/>
          <w:sz w:val="24"/>
          <w:szCs w:val="24"/>
        </w:rPr>
      </w:pPr>
      <w:r w:rsidRPr="007F2F1A">
        <w:rPr>
          <w:rFonts w:eastAsia="Times New Roman"/>
          <w:sz w:val="24"/>
          <w:szCs w:val="24"/>
        </w:rPr>
        <w:t>W3C recommends quotes in HTML, and demands quotes for stricter document types like XHTML.</w:t>
      </w:r>
    </w:p>
    <w:p w:rsidR="007F2F1A" w:rsidRPr="007F2F1A" w:rsidRDefault="007F2F1A" w:rsidP="00E33C7B">
      <w:pPr>
        <w:pStyle w:val="IntenseQuote"/>
        <w:rPr>
          <w:rFonts w:eastAsia="Times New Roman"/>
          <w:sz w:val="24"/>
          <w:szCs w:val="24"/>
        </w:rPr>
      </w:pPr>
      <w:r w:rsidRPr="007F2F1A">
        <w:rPr>
          <w:rFonts w:eastAsia="Times New Roman"/>
          <w:sz w:val="24"/>
          <w:szCs w:val="24"/>
        </w:rPr>
        <w:t>Sometimes it is necessary to use quotes. This example will not display the title attribute correctly, because it contains a space:</w:t>
      </w:r>
    </w:p>
    <w:p w:rsidR="007F2F1A" w:rsidRPr="007F2F1A" w:rsidRDefault="007F2F1A" w:rsidP="00E33C7B">
      <w:pPr>
        <w:pStyle w:val="IntenseQuote"/>
        <w:rPr>
          <w:rFonts w:eastAsia="Times New Roman"/>
          <w:sz w:val="27"/>
          <w:szCs w:val="27"/>
        </w:rPr>
      </w:pPr>
      <w:r w:rsidRPr="007F2F1A">
        <w:rPr>
          <w:rFonts w:eastAsia="Times New Roman"/>
          <w:sz w:val="27"/>
          <w:szCs w:val="27"/>
        </w:rPr>
        <w:t>Example</w:t>
      </w:r>
    </w:p>
    <w:p w:rsidR="007F2F1A" w:rsidRPr="007F2F1A" w:rsidRDefault="007F2F1A" w:rsidP="00E33C7B">
      <w:pPr>
        <w:pStyle w:val="IntenseQuote"/>
        <w:rPr>
          <w:rFonts w:eastAsia="Times New Roman"/>
          <w:sz w:val="24"/>
          <w:szCs w:val="24"/>
        </w:rPr>
      </w:pPr>
      <w:r w:rsidRPr="007F2F1A">
        <w:rPr>
          <w:rFonts w:eastAsia="Times New Roman"/>
          <w:sz w:val="24"/>
          <w:szCs w:val="24"/>
        </w:rPr>
        <w:t xml:space="preserve">&lt;p title=About W3Schools&gt; </w:t>
      </w:r>
    </w:p>
    <w:p w:rsidR="007F2F1A" w:rsidRPr="007F2F1A" w:rsidRDefault="007F2F1A" w:rsidP="00E33C7B">
      <w:pPr>
        <w:pStyle w:val="IntenseQuote"/>
        <w:rPr>
          <w:rFonts w:eastAsia="Times New Roman"/>
          <w:sz w:val="24"/>
          <w:szCs w:val="24"/>
        </w:rPr>
      </w:pPr>
      <w:r w:rsidRPr="007F2F1A">
        <w:rPr>
          <w:rFonts w:eastAsia="Times New Roman"/>
          <w:sz w:val="24"/>
          <w:szCs w:val="24"/>
        </w:rPr>
        <w:lastRenderedPageBreak/>
        <w:t xml:space="preserve">Using quotes are the most common. Omitting quotes can produce errors. </w:t>
      </w:r>
      <w:r w:rsidRPr="007F2F1A">
        <w:rPr>
          <w:rFonts w:eastAsia="Times New Roman"/>
          <w:sz w:val="24"/>
          <w:szCs w:val="24"/>
        </w:rPr>
        <w:br/>
        <w:t>At W3Schools we always use quotes around attribute values.</w:t>
      </w:r>
    </w:p>
    <w:p w:rsidR="007F2F1A" w:rsidRPr="007F2F1A" w:rsidRDefault="00E33C7B" w:rsidP="00E33C7B">
      <w:pPr>
        <w:pStyle w:val="IntenseQuote"/>
        <w:rPr>
          <w:rFonts w:eastAsia="Times New Roman"/>
          <w:sz w:val="24"/>
          <w:szCs w:val="24"/>
        </w:rPr>
      </w:pPr>
      <w:r>
        <w:rPr>
          <w:rFonts w:eastAsia="Times New Roman"/>
          <w:sz w:val="24"/>
          <w:szCs w:val="24"/>
        </w:rPr>
        <w:pict>
          <v:rect id="_x0000_i1067" style="width:0;height:1.5pt" o:hralign="center" o:hrstd="t" o:hr="t" fillcolor="#a0a0a0" stroked="f"/>
        </w:pict>
      </w:r>
    </w:p>
    <w:p w:rsidR="007F2F1A" w:rsidRPr="007F2F1A" w:rsidRDefault="007F2F1A" w:rsidP="009E7D69">
      <w:pPr>
        <w:pStyle w:val="IntenseQuote"/>
        <w:jc w:val="center"/>
        <w:rPr>
          <w:rFonts w:eastAsia="Times New Roman"/>
          <w:sz w:val="36"/>
          <w:szCs w:val="36"/>
        </w:rPr>
      </w:pPr>
      <w:proofErr w:type="gramStart"/>
      <w:r w:rsidRPr="007F2F1A">
        <w:rPr>
          <w:rFonts w:eastAsia="Times New Roman"/>
          <w:sz w:val="36"/>
          <w:szCs w:val="36"/>
        </w:rPr>
        <w:t>Single or Double Quotes?</w:t>
      </w:r>
      <w:proofErr w:type="gramEnd"/>
    </w:p>
    <w:p w:rsidR="007F2F1A" w:rsidRPr="007F2F1A" w:rsidRDefault="007F2F1A" w:rsidP="00E33C7B">
      <w:pPr>
        <w:pStyle w:val="IntenseQuote"/>
        <w:rPr>
          <w:rFonts w:eastAsia="Times New Roman"/>
          <w:sz w:val="24"/>
          <w:szCs w:val="24"/>
        </w:rPr>
      </w:pPr>
      <w:r w:rsidRPr="007F2F1A">
        <w:rPr>
          <w:rFonts w:eastAsia="Times New Roman"/>
          <w:sz w:val="24"/>
          <w:szCs w:val="24"/>
        </w:rPr>
        <w:t>Double quotes around attribute values are the most common in HTML, but single quotes can also be used.</w:t>
      </w:r>
    </w:p>
    <w:p w:rsidR="007F2F1A" w:rsidRPr="007F2F1A" w:rsidRDefault="007F2F1A" w:rsidP="00E33C7B">
      <w:pPr>
        <w:pStyle w:val="IntenseQuote"/>
        <w:rPr>
          <w:rFonts w:eastAsia="Times New Roman"/>
          <w:sz w:val="24"/>
          <w:szCs w:val="24"/>
        </w:rPr>
      </w:pPr>
      <w:r w:rsidRPr="007F2F1A">
        <w:rPr>
          <w:rFonts w:eastAsia="Times New Roman"/>
          <w:sz w:val="24"/>
          <w:szCs w:val="24"/>
        </w:rPr>
        <w:t>In some situations, when the attribute value itself contains double quotes, it is necessary to use single quotes:</w:t>
      </w:r>
    </w:p>
    <w:p w:rsidR="007F2F1A" w:rsidRPr="007F2F1A" w:rsidRDefault="007F2F1A" w:rsidP="00E33C7B">
      <w:pPr>
        <w:pStyle w:val="IntenseQuote"/>
        <w:rPr>
          <w:rFonts w:eastAsia="Times New Roman"/>
          <w:sz w:val="24"/>
          <w:szCs w:val="24"/>
        </w:rPr>
      </w:pPr>
      <w:r w:rsidRPr="007F2F1A">
        <w:rPr>
          <w:rFonts w:eastAsia="Times New Roman"/>
          <w:sz w:val="24"/>
          <w:szCs w:val="24"/>
        </w:rPr>
        <w:t>&lt;p title='John "</w:t>
      </w:r>
      <w:proofErr w:type="spellStart"/>
      <w:r w:rsidRPr="007F2F1A">
        <w:rPr>
          <w:rFonts w:eastAsia="Times New Roman"/>
          <w:sz w:val="24"/>
          <w:szCs w:val="24"/>
        </w:rPr>
        <w:t>ShotGun</w:t>
      </w:r>
      <w:proofErr w:type="spellEnd"/>
      <w:r w:rsidRPr="007F2F1A">
        <w:rPr>
          <w:rFonts w:eastAsia="Times New Roman"/>
          <w:sz w:val="24"/>
          <w:szCs w:val="24"/>
        </w:rPr>
        <w:t xml:space="preserve">" Nelson'&gt; </w:t>
      </w:r>
    </w:p>
    <w:p w:rsidR="007F2F1A" w:rsidRPr="007F2F1A" w:rsidRDefault="007F2F1A" w:rsidP="00E33C7B">
      <w:pPr>
        <w:pStyle w:val="IntenseQuote"/>
        <w:rPr>
          <w:rFonts w:eastAsia="Times New Roman"/>
          <w:sz w:val="24"/>
          <w:szCs w:val="24"/>
        </w:rPr>
      </w:pPr>
      <w:r w:rsidRPr="007F2F1A">
        <w:rPr>
          <w:rFonts w:eastAsia="Times New Roman"/>
          <w:sz w:val="24"/>
          <w:szCs w:val="24"/>
        </w:rPr>
        <w:t>Or vice versa:</w:t>
      </w:r>
    </w:p>
    <w:p w:rsidR="007F2F1A" w:rsidRPr="007F2F1A" w:rsidRDefault="007F2F1A" w:rsidP="00E33C7B">
      <w:pPr>
        <w:pStyle w:val="IntenseQuote"/>
        <w:rPr>
          <w:rFonts w:eastAsia="Times New Roman"/>
          <w:sz w:val="24"/>
          <w:szCs w:val="24"/>
        </w:rPr>
      </w:pPr>
      <w:r w:rsidRPr="007F2F1A">
        <w:rPr>
          <w:rFonts w:eastAsia="Times New Roman"/>
          <w:sz w:val="24"/>
          <w:szCs w:val="24"/>
        </w:rPr>
        <w:t>&lt;p title="John '</w:t>
      </w:r>
      <w:proofErr w:type="spellStart"/>
      <w:r w:rsidRPr="007F2F1A">
        <w:rPr>
          <w:rFonts w:eastAsia="Times New Roman"/>
          <w:sz w:val="24"/>
          <w:szCs w:val="24"/>
        </w:rPr>
        <w:t>ShotGun</w:t>
      </w:r>
      <w:proofErr w:type="spellEnd"/>
      <w:r w:rsidRPr="007F2F1A">
        <w:rPr>
          <w:rFonts w:eastAsia="Times New Roman"/>
          <w:sz w:val="24"/>
          <w:szCs w:val="24"/>
        </w:rPr>
        <w:t xml:space="preserve">' Nelson"&gt; </w:t>
      </w:r>
    </w:p>
    <w:p w:rsidR="007F2F1A" w:rsidRPr="007F2F1A" w:rsidRDefault="00E33C7B" w:rsidP="00E33C7B">
      <w:pPr>
        <w:pStyle w:val="IntenseQuote"/>
        <w:rPr>
          <w:rFonts w:eastAsia="Times New Roman"/>
          <w:sz w:val="24"/>
          <w:szCs w:val="24"/>
        </w:rPr>
      </w:pPr>
      <w:r>
        <w:rPr>
          <w:rFonts w:eastAsia="Times New Roman"/>
          <w:sz w:val="24"/>
          <w:szCs w:val="24"/>
        </w:rPr>
        <w:pict>
          <v:rect id="_x0000_i1068" style="width:0;height:1.5pt" o:hralign="center" o:hrstd="t" o:hr="t" fillcolor="#a0a0a0" stroked="f"/>
        </w:pict>
      </w:r>
    </w:p>
    <w:p w:rsidR="007F2F1A" w:rsidRPr="007F2F1A" w:rsidRDefault="007F2F1A" w:rsidP="009E7D69">
      <w:pPr>
        <w:pStyle w:val="IntenseQuote"/>
        <w:jc w:val="center"/>
        <w:rPr>
          <w:rFonts w:eastAsia="Times New Roman"/>
          <w:sz w:val="36"/>
          <w:szCs w:val="36"/>
        </w:rPr>
      </w:pPr>
      <w:r w:rsidRPr="007F2F1A">
        <w:rPr>
          <w:rFonts w:eastAsia="Times New Roman"/>
          <w:sz w:val="36"/>
          <w:szCs w:val="36"/>
        </w:rPr>
        <w:t>Chapter Summary</w:t>
      </w:r>
    </w:p>
    <w:p w:rsidR="007F2F1A" w:rsidRPr="007F2F1A" w:rsidRDefault="007F2F1A" w:rsidP="00E33C7B">
      <w:pPr>
        <w:pStyle w:val="IntenseQuote"/>
        <w:rPr>
          <w:rFonts w:eastAsia="Times New Roman"/>
          <w:sz w:val="24"/>
          <w:szCs w:val="24"/>
        </w:rPr>
      </w:pPr>
      <w:r w:rsidRPr="007F2F1A">
        <w:rPr>
          <w:rFonts w:eastAsia="Times New Roman"/>
          <w:sz w:val="24"/>
          <w:szCs w:val="24"/>
        </w:rPr>
        <w:t>All HTML elements can have attributes</w:t>
      </w:r>
    </w:p>
    <w:p w:rsidR="007F2F1A" w:rsidRPr="007F2F1A" w:rsidRDefault="007F2F1A" w:rsidP="00E33C7B">
      <w:pPr>
        <w:pStyle w:val="IntenseQuote"/>
        <w:rPr>
          <w:rFonts w:eastAsia="Times New Roman"/>
          <w:sz w:val="24"/>
          <w:szCs w:val="24"/>
        </w:rPr>
      </w:pPr>
      <w:r w:rsidRPr="007F2F1A">
        <w:rPr>
          <w:rFonts w:eastAsia="Times New Roman"/>
          <w:sz w:val="24"/>
          <w:szCs w:val="24"/>
        </w:rPr>
        <w:t xml:space="preserve">The </w:t>
      </w:r>
      <w:r w:rsidRPr="007F2F1A">
        <w:rPr>
          <w:rFonts w:ascii="Courier New" w:eastAsia="Times New Roman" w:hAnsi="Courier New" w:cs="Courier New"/>
          <w:sz w:val="20"/>
          <w:szCs w:val="20"/>
        </w:rPr>
        <w:t>title</w:t>
      </w:r>
      <w:r w:rsidRPr="007F2F1A">
        <w:rPr>
          <w:rFonts w:eastAsia="Times New Roman"/>
          <w:sz w:val="24"/>
          <w:szCs w:val="24"/>
        </w:rPr>
        <w:t xml:space="preserve"> attribute provides additional "tool-tip" information</w:t>
      </w:r>
    </w:p>
    <w:p w:rsidR="007F2F1A" w:rsidRPr="007F2F1A" w:rsidRDefault="007F2F1A" w:rsidP="00E33C7B">
      <w:pPr>
        <w:pStyle w:val="IntenseQuote"/>
        <w:rPr>
          <w:rFonts w:eastAsia="Times New Roman"/>
          <w:sz w:val="24"/>
          <w:szCs w:val="24"/>
        </w:rPr>
      </w:pPr>
      <w:r w:rsidRPr="007F2F1A">
        <w:rPr>
          <w:rFonts w:eastAsia="Times New Roman"/>
          <w:sz w:val="24"/>
          <w:szCs w:val="24"/>
        </w:rPr>
        <w:t xml:space="preserve">The </w:t>
      </w:r>
      <w:proofErr w:type="spellStart"/>
      <w:r w:rsidRPr="007F2F1A">
        <w:rPr>
          <w:rFonts w:ascii="Courier New" w:eastAsia="Times New Roman" w:hAnsi="Courier New" w:cs="Courier New"/>
          <w:sz w:val="20"/>
          <w:szCs w:val="20"/>
        </w:rPr>
        <w:t>href</w:t>
      </w:r>
      <w:proofErr w:type="spellEnd"/>
      <w:r w:rsidRPr="007F2F1A">
        <w:rPr>
          <w:rFonts w:eastAsia="Times New Roman"/>
          <w:sz w:val="24"/>
          <w:szCs w:val="24"/>
        </w:rPr>
        <w:t xml:space="preserve"> attribute provides address information for links</w:t>
      </w:r>
    </w:p>
    <w:p w:rsidR="007F2F1A" w:rsidRPr="007F2F1A" w:rsidRDefault="007F2F1A" w:rsidP="00E33C7B">
      <w:pPr>
        <w:pStyle w:val="IntenseQuote"/>
        <w:rPr>
          <w:rFonts w:eastAsia="Times New Roman"/>
          <w:sz w:val="24"/>
          <w:szCs w:val="24"/>
        </w:rPr>
      </w:pPr>
      <w:r w:rsidRPr="007F2F1A">
        <w:rPr>
          <w:rFonts w:eastAsia="Times New Roman"/>
          <w:sz w:val="24"/>
          <w:szCs w:val="24"/>
        </w:rPr>
        <w:t xml:space="preserve">The </w:t>
      </w:r>
      <w:r w:rsidRPr="007F2F1A">
        <w:rPr>
          <w:rFonts w:ascii="Courier New" w:eastAsia="Times New Roman" w:hAnsi="Courier New" w:cs="Courier New"/>
          <w:sz w:val="20"/>
          <w:szCs w:val="20"/>
        </w:rPr>
        <w:t>width</w:t>
      </w:r>
      <w:r w:rsidRPr="007F2F1A">
        <w:rPr>
          <w:rFonts w:eastAsia="Times New Roman"/>
          <w:sz w:val="24"/>
          <w:szCs w:val="24"/>
        </w:rPr>
        <w:t xml:space="preserve"> and </w:t>
      </w:r>
      <w:r w:rsidRPr="007F2F1A">
        <w:rPr>
          <w:rFonts w:ascii="Courier New" w:eastAsia="Times New Roman" w:hAnsi="Courier New" w:cs="Courier New"/>
          <w:sz w:val="20"/>
          <w:szCs w:val="20"/>
        </w:rPr>
        <w:t>height</w:t>
      </w:r>
      <w:r w:rsidRPr="007F2F1A">
        <w:rPr>
          <w:rFonts w:eastAsia="Times New Roman"/>
          <w:sz w:val="24"/>
          <w:szCs w:val="24"/>
        </w:rPr>
        <w:t xml:space="preserve"> attributes provide size information for images</w:t>
      </w:r>
    </w:p>
    <w:p w:rsidR="007F2F1A" w:rsidRPr="007F2F1A" w:rsidRDefault="007F2F1A" w:rsidP="00E33C7B">
      <w:pPr>
        <w:pStyle w:val="IntenseQuote"/>
        <w:rPr>
          <w:rFonts w:eastAsia="Times New Roman"/>
          <w:sz w:val="24"/>
          <w:szCs w:val="24"/>
        </w:rPr>
      </w:pPr>
      <w:r w:rsidRPr="007F2F1A">
        <w:rPr>
          <w:rFonts w:eastAsia="Times New Roman"/>
          <w:sz w:val="24"/>
          <w:szCs w:val="24"/>
        </w:rPr>
        <w:t xml:space="preserve">The </w:t>
      </w:r>
      <w:r w:rsidRPr="007F2F1A">
        <w:rPr>
          <w:rFonts w:ascii="Courier New" w:eastAsia="Times New Roman" w:hAnsi="Courier New" w:cs="Courier New"/>
          <w:sz w:val="20"/>
          <w:szCs w:val="20"/>
        </w:rPr>
        <w:t>alt</w:t>
      </w:r>
      <w:r w:rsidRPr="007F2F1A">
        <w:rPr>
          <w:rFonts w:eastAsia="Times New Roman"/>
          <w:sz w:val="24"/>
          <w:szCs w:val="24"/>
        </w:rPr>
        <w:t xml:space="preserve"> attribute provides text for screen readers</w:t>
      </w:r>
    </w:p>
    <w:p w:rsidR="007F2F1A" w:rsidRPr="007F2F1A" w:rsidRDefault="007F2F1A" w:rsidP="00E33C7B">
      <w:pPr>
        <w:pStyle w:val="IntenseQuote"/>
        <w:rPr>
          <w:rFonts w:eastAsia="Times New Roman"/>
          <w:sz w:val="24"/>
          <w:szCs w:val="24"/>
        </w:rPr>
      </w:pPr>
      <w:r w:rsidRPr="007F2F1A">
        <w:rPr>
          <w:rFonts w:eastAsia="Times New Roman"/>
          <w:sz w:val="24"/>
          <w:szCs w:val="24"/>
        </w:rPr>
        <w:t>At W3Schools we always use lowercase attribute names</w:t>
      </w:r>
    </w:p>
    <w:p w:rsidR="007F2F1A" w:rsidRPr="007F2F1A" w:rsidRDefault="007F2F1A" w:rsidP="00E33C7B">
      <w:pPr>
        <w:pStyle w:val="IntenseQuote"/>
        <w:rPr>
          <w:rFonts w:eastAsia="Times New Roman"/>
          <w:sz w:val="24"/>
          <w:szCs w:val="24"/>
        </w:rPr>
      </w:pPr>
      <w:r w:rsidRPr="007F2F1A">
        <w:rPr>
          <w:rFonts w:eastAsia="Times New Roman"/>
          <w:sz w:val="24"/>
          <w:szCs w:val="24"/>
        </w:rPr>
        <w:t>At W3Schools we always quote attribute values with double quotes</w:t>
      </w:r>
    </w:p>
    <w:p w:rsidR="007F2F1A" w:rsidRPr="007F2F1A" w:rsidRDefault="00E33C7B" w:rsidP="00E33C7B">
      <w:pPr>
        <w:pStyle w:val="IntenseQuote"/>
        <w:rPr>
          <w:rFonts w:eastAsia="Times New Roman"/>
          <w:sz w:val="24"/>
          <w:szCs w:val="24"/>
        </w:rPr>
      </w:pPr>
      <w:r>
        <w:rPr>
          <w:rFonts w:eastAsia="Times New Roman"/>
          <w:sz w:val="24"/>
          <w:szCs w:val="24"/>
        </w:rPr>
        <w:pict>
          <v:rect id="_x0000_i1069" style="width:0;height:1.5pt" o:hralign="center" o:hrstd="t" o:hr="t" fillcolor="#a0a0a0" stroked="f"/>
        </w:pict>
      </w:r>
    </w:p>
    <w:p w:rsidR="007F2F1A" w:rsidRPr="007F2F1A" w:rsidRDefault="007F2F1A" w:rsidP="00E33C7B">
      <w:pPr>
        <w:pStyle w:val="IntenseQuote"/>
        <w:rPr>
          <w:rFonts w:eastAsia="Times New Roman"/>
          <w:sz w:val="24"/>
          <w:szCs w:val="24"/>
        </w:rPr>
      </w:pPr>
    </w:p>
    <w:p w:rsidR="009E7D69" w:rsidRDefault="009E7D69" w:rsidP="00E33C7B">
      <w:pPr>
        <w:pStyle w:val="IntenseQuote"/>
        <w:rPr>
          <w:rFonts w:eastAsia="Times New Roman"/>
          <w:sz w:val="36"/>
          <w:szCs w:val="36"/>
        </w:rPr>
      </w:pPr>
    </w:p>
    <w:p w:rsidR="007F2F1A" w:rsidRPr="007F2F1A" w:rsidRDefault="009E7D69" w:rsidP="00E33C7B">
      <w:pPr>
        <w:pStyle w:val="IntenseQuote"/>
        <w:rPr>
          <w:rFonts w:eastAsia="Times New Roman"/>
          <w:sz w:val="36"/>
          <w:szCs w:val="36"/>
        </w:rPr>
      </w:pPr>
      <w:r>
        <w:rPr>
          <w:rFonts w:eastAsia="Times New Roman"/>
          <w:sz w:val="36"/>
          <w:szCs w:val="36"/>
        </w:rPr>
        <w:lastRenderedPageBreak/>
        <w:t xml:space="preserve">                                  </w:t>
      </w:r>
      <w:r w:rsidR="007F2F1A" w:rsidRPr="007F2F1A">
        <w:rPr>
          <w:rFonts w:eastAsia="Times New Roman"/>
          <w:sz w:val="36"/>
          <w:szCs w:val="36"/>
        </w:rPr>
        <w:t>HTML Attributes</w:t>
      </w:r>
    </w:p>
    <w:p w:rsidR="007F2F1A" w:rsidRPr="007F2F1A" w:rsidRDefault="007F2F1A" w:rsidP="00E33C7B">
      <w:pPr>
        <w:pStyle w:val="IntenseQuote"/>
        <w:rPr>
          <w:rFonts w:eastAsia="Times New Roman"/>
          <w:sz w:val="24"/>
          <w:szCs w:val="24"/>
        </w:rPr>
      </w:pPr>
      <w:r w:rsidRPr="007F2F1A">
        <w:rPr>
          <w:rFonts w:eastAsia="Times New Roman"/>
          <w:sz w:val="24"/>
          <w:szCs w:val="24"/>
        </w:rPr>
        <w:t xml:space="preserve">Below is an alphabetical list of some attributes often used in HTML, which you will learn more about in this </w:t>
      </w:r>
      <w:proofErr w:type="gramStart"/>
      <w:r w:rsidRPr="007F2F1A">
        <w:rPr>
          <w:rFonts w:eastAsia="Times New Roman"/>
          <w:sz w:val="24"/>
          <w:szCs w:val="24"/>
        </w:rPr>
        <w:t>tutorial:</w:t>
      </w:r>
      <w:proofErr w:type="gramEnd"/>
    </w:p>
    <w:tbl>
      <w:tblPr>
        <w:tblW w:w="4759" w:type="pct"/>
        <w:tblCellSpacing w:w="15" w:type="dxa"/>
        <w:tblCellMar>
          <w:top w:w="15" w:type="dxa"/>
          <w:left w:w="15" w:type="dxa"/>
          <w:bottom w:w="15" w:type="dxa"/>
          <w:right w:w="15" w:type="dxa"/>
        </w:tblCellMar>
        <w:tblLook w:val="04A0" w:firstRow="1" w:lastRow="0" w:firstColumn="1" w:lastColumn="0" w:noHBand="0" w:noVBand="1"/>
      </w:tblPr>
      <w:tblGrid>
        <w:gridCol w:w="1237"/>
        <w:gridCol w:w="122"/>
        <w:gridCol w:w="7636"/>
      </w:tblGrid>
      <w:tr w:rsidR="002E4D80" w:rsidRPr="007F2F1A" w:rsidTr="002E4D80">
        <w:trPr>
          <w:tblCellSpacing w:w="15" w:type="dxa"/>
        </w:trPr>
        <w:tc>
          <w:tcPr>
            <w:tcW w:w="656" w:type="pct"/>
            <w:tcBorders>
              <w:right w:val="single" w:sz="4" w:space="0" w:color="auto"/>
            </w:tcBorders>
            <w:vAlign w:val="center"/>
            <w:hideMark/>
          </w:tcPr>
          <w:p w:rsidR="002E4D80" w:rsidRPr="007F2F1A" w:rsidRDefault="002E4D80" w:rsidP="00E33C7B">
            <w:pPr>
              <w:pStyle w:val="IntenseQuote"/>
              <w:rPr>
                <w:rFonts w:eastAsia="Times New Roman"/>
                <w:sz w:val="24"/>
                <w:szCs w:val="24"/>
              </w:rPr>
            </w:pPr>
            <w:r w:rsidRPr="007F2F1A">
              <w:rPr>
                <w:rFonts w:eastAsia="Times New Roman"/>
                <w:sz w:val="24"/>
                <w:szCs w:val="24"/>
              </w:rPr>
              <w:t>Attribute</w:t>
            </w:r>
          </w:p>
        </w:tc>
        <w:tc>
          <w:tcPr>
            <w:tcW w:w="54" w:type="pct"/>
            <w:tcBorders>
              <w:left w:val="single" w:sz="4" w:space="0" w:color="auto"/>
            </w:tcBorders>
            <w:vAlign w:val="center"/>
          </w:tcPr>
          <w:p w:rsidR="002E4D80" w:rsidRPr="007F2F1A" w:rsidRDefault="002E4D80" w:rsidP="002E4D80">
            <w:pPr>
              <w:pStyle w:val="IntenseQuote"/>
              <w:rPr>
                <w:rFonts w:eastAsia="Times New Roman"/>
                <w:sz w:val="24"/>
                <w:szCs w:val="24"/>
              </w:rPr>
            </w:pPr>
          </w:p>
        </w:tc>
        <w:tc>
          <w:tcPr>
            <w:tcW w:w="4222" w:type="pct"/>
            <w:vAlign w:val="center"/>
            <w:hideMark/>
          </w:tcPr>
          <w:p w:rsidR="002E4D80" w:rsidRPr="007F2F1A" w:rsidRDefault="002E4D80" w:rsidP="00E33C7B">
            <w:pPr>
              <w:pStyle w:val="IntenseQuote"/>
              <w:rPr>
                <w:rFonts w:eastAsia="Times New Roman"/>
                <w:sz w:val="24"/>
                <w:szCs w:val="24"/>
              </w:rPr>
            </w:pPr>
            <w:r w:rsidRPr="007F2F1A">
              <w:rPr>
                <w:rFonts w:eastAsia="Times New Roman"/>
                <w:sz w:val="24"/>
                <w:szCs w:val="24"/>
              </w:rPr>
              <w:t>Description</w:t>
            </w:r>
          </w:p>
        </w:tc>
      </w:tr>
      <w:tr w:rsidR="002E4D80" w:rsidRPr="007F2F1A" w:rsidTr="002E4D80">
        <w:trPr>
          <w:tblCellSpacing w:w="15" w:type="dxa"/>
        </w:trPr>
        <w:tc>
          <w:tcPr>
            <w:tcW w:w="656" w:type="pct"/>
            <w:tcBorders>
              <w:top w:val="single" w:sz="4" w:space="0" w:color="auto"/>
              <w:right w:val="single" w:sz="4" w:space="0" w:color="auto"/>
            </w:tcBorders>
            <w:vAlign w:val="center"/>
            <w:hideMark/>
          </w:tcPr>
          <w:p w:rsidR="002E4D80" w:rsidRPr="007F2F1A" w:rsidRDefault="002E4D80" w:rsidP="00E33C7B">
            <w:pPr>
              <w:pStyle w:val="IntenseQuote"/>
              <w:rPr>
                <w:rFonts w:eastAsia="Times New Roman"/>
                <w:sz w:val="24"/>
                <w:szCs w:val="24"/>
              </w:rPr>
            </w:pPr>
            <w:r w:rsidRPr="007F2F1A">
              <w:rPr>
                <w:rFonts w:eastAsia="Times New Roman"/>
                <w:sz w:val="24"/>
                <w:szCs w:val="24"/>
              </w:rPr>
              <w:t>alt</w:t>
            </w:r>
          </w:p>
        </w:tc>
        <w:tc>
          <w:tcPr>
            <w:tcW w:w="54" w:type="pct"/>
            <w:tcBorders>
              <w:top w:val="single" w:sz="4" w:space="0" w:color="auto"/>
              <w:left w:val="single" w:sz="4" w:space="0" w:color="auto"/>
            </w:tcBorders>
            <w:vAlign w:val="center"/>
          </w:tcPr>
          <w:p w:rsidR="002E4D80" w:rsidRPr="007F2F1A" w:rsidRDefault="002E4D80" w:rsidP="002E4D80">
            <w:pPr>
              <w:pStyle w:val="IntenseQuote"/>
              <w:rPr>
                <w:rFonts w:eastAsia="Times New Roman"/>
                <w:sz w:val="24"/>
                <w:szCs w:val="24"/>
              </w:rPr>
            </w:pPr>
          </w:p>
        </w:tc>
        <w:tc>
          <w:tcPr>
            <w:tcW w:w="4222" w:type="pct"/>
            <w:tcBorders>
              <w:top w:val="single" w:sz="4" w:space="0" w:color="auto"/>
            </w:tcBorders>
            <w:vAlign w:val="center"/>
            <w:hideMark/>
          </w:tcPr>
          <w:p w:rsidR="002E4D80" w:rsidRPr="007F2F1A" w:rsidRDefault="002E4D80" w:rsidP="00E33C7B">
            <w:pPr>
              <w:pStyle w:val="IntenseQuote"/>
              <w:rPr>
                <w:rFonts w:eastAsia="Times New Roman"/>
                <w:sz w:val="24"/>
                <w:szCs w:val="24"/>
              </w:rPr>
            </w:pPr>
            <w:r w:rsidRPr="007F2F1A">
              <w:rPr>
                <w:rFonts w:eastAsia="Times New Roman"/>
                <w:sz w:val="24"/>
                <w:szCs w:val="24"/>
              </w:rPr>
              <w:t>Specifies an alternative text for an image, when the image cannot be displayed</w:t>
            </w:r>
          </w:p>
        </w:tc>
      </w:tr>
      <w:tr w:rsidR="002E4D80" w:rsidRPr="007F2F1A" w:rsidTr="002E4D80">
        <w:trPr>
          <w:tblCellSpacing w:w="15" w:type="dxa"/>
        </w:trPr>
        <w:tc>
          <w:tcPr>
            <w:tcW w:w="656" w:type="pct"/>
            <w:tcBorders>
              <w:right w:val="single" w:sz="4" w:space="0" w:color="auto"/>
            </w:tcBorders>
            <w:vAlign w:val="center"/>
            <w:hideMark/>
          </w:tcPr>
          <w:p w:rsidR="002E4D80" w:rsidRPr="007F2F1A" w:rsidRDefault="002E4D80" w:rsidP="00E33C7B">
            <w:pPr>
              <w:pStyle w:val="IntenseQuote"/>
              <w:rPr>
                <w:rFonts w:eastAsia="Times New Roman"/>
                <w:sz w:val="24"/>
                <w:szCs w:val="24"/>
              </w:rPr>
            </w:pPr>
            <w:r w:rsidRPr="007F2F1A">
              <w:rPr>
                <w:rFonts w:eastAsia="Times New Roman"/>
                <w:sz w:val="24"/>
                <w:szCs w:val="24"/>
              </w:rPr>
              <w:t>disabled</w:t>
            </w:r>
          </w:p>
        </w:tc>
        <w:tc>
          <w:tcPr>
            <w:tcW w:w="54" w:type="pct"/>
            <w:tcBorders>
              <w:left w:val="single" w:sz="4" w:space="0" w:color="auto"/>
            </w:tcBorders>
            <w:vAlign w:val="center"/>
          </w:tcPr>
          <w:p w:rsidR="002E4D80" w:rsidRPr="007F2F1A" w:rsidRDefault="002E4D80" w:rsidP="002E4D80">
            <w:pPr>
              <w:pStyle w:val="IntenseQuote"/>
              <w:rPr>
                <w:rFonts w:eastAsia="Times New Roman"/>
                <w:sz w:val="24"/>
                <w:szCs w:val="24"/>
              </w:rPr>
            </w:pPr>
          </w:p>
        </w:tc>
        <w:tc>
          <w:tcPr>
            <w:tcW w:w="4222" w:type="pct"/>
            <w:vAlign w:val="center"/>
            <w:hideMark/>
          </w:tcPr>
          <w:p w:rsidR="002E4D80" w:rsidRPr="007F2F1A" w:rsidRDefault="002E4D80" w:rsidP="00E33C7B">
            <w:pPr>
              <w:pStyle w:val="IntenseQuote"/>
              <w:rPr>
                <w:rFonts w:eastAsia="Times New Roman"/>
                <w:sz w:val="24"/>
                <w:szCs w:val="24"/>
              </w:rPr>
            </w:pPr>
            <w:r w:rsidRPr="007F2F1A">
              <w:rPr>
                <w:rFonts w:eastAsia="Times New Roman"/>
                <w:sz w:val="24"/>
                <w:szCs w:val="24"/>
              </w:rPr>
              <w:t>Specifies that an input element should be disabled</w:t>
            </w:r>
          </w:p>
        </w:tc>
      </w:tr>
      <w:tr w:rsidR="002E4D80" w:rsidRPr="007F2F1A" w:rsidTr="002E4D80">
        <w:trPr>
          <w:tblCellSpacing w:w="15" w:type="dxa"/>
        </w:trPr>
        <w:tc>
          <w:tcPr>
            <w:tcW w:w="656" w:type="pct"/>
            <w:tcBorders>
              <w:right w:val="single" w:sz="4" w:space="0" w:color="auto"/>
            </w:tcBorders>
            <w:vAlign w:val="center"/>
            <w:hideMark/>
          </w:tcPr>
          <w:p w:rsidR="002E4D80" w:rsidRPr="007F2F1A" w:rsidRDefault="002E4D80" w:rsidP="00E33C7B">
            <w:pPr>
              <w:pStyle w:val="IntenseQuote"/>
              <w:rPr>
                <w:rFonts w:eastAsia="Times New Roman"/>
                <w:sz w:val="24"/>
                <w:szCs w:val="24"/>
              </w:rPr>
            </w:pPr>
            <w:proofErr w:type="spellStart"/>
            <w:r w:rsidRPr="007F2F1A">
              <w:rPr>
                <w:rFonts w:eastAsia="Times New Roman"/>
                <w:sz w:val="24"/>
                <w:szCs w:val="24"/>
              </w:rPr>
              <w:t>href</w:t>
            </w:r>
            <w:proofErr w:type="spellEnd"/>
          </w:p>
        </w:tc>
        <w:tc>
          <w:tcPr>
            <w:tcW w:w="54" w:type="pct"/>
            <w:tcBorders>
              <w:left w:val="single" w:sz="4" w:space="0" w:color="auto"/>
            </w:tcBorders>
            <w:vAlign w:val="center"/>
          </w:tcPr>
          <w:p w:rsidR="002E4D80" w:rsidRPr="007F2F1A" w:rsidRDefault="002E4D80" w:rsidP="002E4D80">
            <w:pPr>
              <w:pStyle w:val="IntenseQuote"/>
              <w:rPr>
                <w:rFonts w:eastAsia="Times New Roman"/>
                <w:sz w:val="24"/>
                <w:szCs w:val="24"/>
              </w:rPr>
            </w:pPr>
          </w:p>
        </w:tc>
        <w:tc>
          <w:tcPr>
            <w:tcW w:w="4222" w:type="pct"/>
            <w:vAlign w:val="center"/>
            <w:hideMark/>
          </w:tcPr>
          <w:p w:rsidR="002E4D80" w:rsidRPr="007F2F1A" w:rsidRDefault="002E4D80" w:rsidP="00E33C7B">
            <w:pPr>
              <w:pStyle w:val="IntenseQuote"/>
              <w:rPr>
                <w:rFonts w:eastAsia="Times New Roman"/>
                <w:sz w:val="24"/>
                <w:szCs w:val="24"/>
              </w:rPr>
            </w:pPr>
            <w:r w:rsidRPr="007F2F1A">
              <w:rPr>
                <w:rFonts w:eastAsia="Times New Roman"/>
                <w:sz w:val="24"/>
                <w:szCs w:val="24"/>
              </w:rPr>
              <w:t>Specifies the URL (web address) for a link</w:t>
            </w:r>
          </w:p>
        </w:tc>
      </w:tr>
      <w:tr w:rsidR="002E4D80" w:rsidRPr="007F2F1A" w:rsidTr="002E4D80">
        <w:trPr>
          <w:tblCellSpacing w:w="15" w:type="dxa"/>
        </w:trPr>
        <w:tc>
          <w:tcPr>
            <w:tcW w:w="656" w:type="pct"/>
            <w:tcBorders>
              <w:right w:val="single" w:sz="4" w:space="0" w:color="auto"/>
            </w:tcBorders>
            <w:vAlign w:val="center"/>
            <w:hideMark/>
          </w:tcPr>
          <w:p w:rsidR="002E4D80" w:rsidRPr="007F2F1A" w:rsidRDefault="002E4D80" w:rsidP="00E33C7B">
            <w:pPr>
              <w:pStyle w:val="IntenseQuote"/>
              <w:rPr>
                <w:rFonts w:eastAsia="Times New Roman"/>
                <w:sz w:val="24"/>
                <w:szCs w:val="24"/>
              </w:rPr>
            </w:pPr>
            <w:r w:rsidRPr="007F2F1A">
              <w:rPr>
                <w:rFonts w:eastAsia="Times New Roman"/>
                <w:sz w:val="24"/>
                <w:szCs w:val="24"/>
              </w:rPr>
              <w:t>id</w:t>
            </w:r>
          </w:p>
        </w:tc>
        <w:tc>
          <w:tcPr>
            <w:tcW w:w="54" w:type="pct"/>
            <w:tcBorders>
              <w:left w:val="single" w:sz="4" w:space="0" w:color="auto"/>
            </w:tcBorders>
            <w:vAlign w:val="center"/>
          </w:tcPr>
          <w:p w:rsidR="002E4D80" w:rsidRPr="007F2F1A" w:rsidRDefault="002E4D80" w:rsidP="002E4D80">
            <w:pPr>
              <w:pStyle w:val="IntenseQuote"/>
              <w:rPr>
                <w:rFonts w:eastAsia="Times New Roman"/>
                <w:sz w:val="24"/>
                <w:szCs w:val="24"/>
              </w:rPr>
            </w:pPr>
          </w:p>
        </w:tc>
        <w:tc>
          <w:tcPr>
            <w:tcW w:w="4222" w:type="pct"/>
            <w:vAlign w:val="center"/>
            <w:hideMark/>
          </w:tcPr>
          <w:p w:rsidR="002E4D80" w:rsidRPr="007F2F1A" w:rsidRDefault="002E4D80" w:rsidP="00E33C7B">
            <w:pPr>
              <w:pStyle w:val="IntenseQuote"/>
              <w:rPr>
                <w:rFonts w:eastAsia="Times New Roman"/>
                <w:sz w:val="24"/>
                <w:szCs w:val="24"/>
              </w:rPr>
            </w:pPr>
            <w:r w:rsidRPr="007F2F1A">
              <w:rPr>
                <w:rFonts w:eastAsia="Times New Roman"/>
                <w:sz w:val="24"/>
                <w:szCs w:val="24"/>
              </w:rPr>
              <w:t>Specifies a unique id for an element</w:t>
            </w:r>
          </w:p>
        </w:tc>
      </w:tr>
      <w:tr w:rsidR="002E4D80" w:rsidRPr="007F2F1A" w:rsidTr="002E4D80">
        <w:trPr>
          <w:tblCellSpacing w:w="15" w:type="dxa"/>
        </w:trPr>
        <w:tc>
          <w:tcPr>
            <w:tcW w:w="656" w:type="pct"/>
            <w:tcBorders>
              <w:right w:val="single" w:sz="4" w:space="0" w:color="auto"/>
            </w:tcBorders>
            <w:vAlign w:val="center"/>
            <w:hideMark/>
          </w:tcPr>
          <w:p w:rsidR="002E4D80" w:rsidRPr="007F2F1A" w:rsidRDefault="002E4D80" w:rsidP="00E33C7B">
            <w:pPr>
              <w:pStyle w:val="IntenseQuote"/>
              <w:rPr>
                <w:rFonts w:eastAsia="Times New Roman"/>
                <w:sz w:val="24"/>
                <w:szCs w:val="24"/>
              </w:rPr>
            </w:pPr>
            <w:proofErr w:type="spellStart"/>
            <w:r w:rsidRPr="007F2F1A">
              <w:rPr>
                <w:rFonts w:eastAsia="Times New Roman"/>
                <w:sz w:val="24"/>
                <w:szCs w:val="24"/>
              </w:rPr>
              <w:t>src</w:t>
            </w:r>
            <w:proofErr w:type="spellEnd"/>
          </w:p>
        </w:tc>
        <w:tc>
          <w:tcPr>
            <w:tcW w:w="54" w:type="pct"/>
            <w:tcBorders>
              <w:left w:val="single" w:sz="4" w:space="0" w:color="auto"/>
            </w:tcBorders>
            <w:vAlign w:val="center"/>
          </w:tcPr>
          <w:p w:rsidR="002E4D80" w:rsidRPr="007F2F1A" w:rsidRDefault="002E4D80" w:rsidP="002E4D80">
            <w:pPr>
              <w:pStyle w:val="IntenseQuote"/>
              <w:rPr>
                <w:rFonts w:eastAsia="Times New Roman"/>
                <w:sz w:val="24"/>
                <w:szCs w:val="24"/>
              </w:rPr>
            </w:pPr>
          </w:p>
        </w:tc>
        <w:tc>
          <w:tcPr>
            <w:tcW w:w="4222" w:type="pct"/>
            <w:vAlign w:val="center"/>
            <w:hideMark/>
          </w:tcPr>
          <w:p w:rsidR="002E4D80" w:rsidRPr="007F2F1A" w:rsidRDefault="002E4D80" w:rsidP="00E33C7B">
            <w:pPr>
              <w:pStyle w:val="IntenseQuote"/>
              <w:rPr>
                <w:rFonts w:eastAsia="Times New Roman"/>
                <w:sz w:val="24"/>
                <w:szCs w:val="24"/>
              </w:rPr>
            </w:pPr>
            <w:r w:rsidRPr="007F2F1A">
              <w:rPr>
                <w:rFonts w:eastAsia="Times New Roman"/>
                <w:sz w:val="24"/>
                <w:szCs w:val="24"/>
              </w:rPr>
              <w:t>Specifies the URL (web address) for an image</w:t>
            </w:r>
          </w:p>
        </w:tc>
      </w:tr>
      <w:tr w:rsidR="002E4D80" w:rsidRPr="007F2F1A" w:rsidTr="002E4D80">
        <w:trPr>
          <w:tblCellSpacing w:w="15" w:type="dxa"/>
        </w:trPr>
        <w:tc>
          <w:tcPr>
            <w:tcW w:w="656" w:type="pct"/>
            <w:tcBorders>
              <w:right w:val="single" w:sz="4" w:space="0" w:color="auto"/>
            </w:tcBorders>
            <w:vAlign w:val="center"/>
            <w:hideMark/>
          </w:tcPr>
          <w:p w:rsidR="002E4D80" w:rsidRPr="007F2F1A" w:rsidRDefault="002E4D80" w:rsidP="00E33C7B">
            <w:pPr>
              <w:pStyle w:val="IntenseQuote"/>
              <w:rPr>
                <w:rFonts w:eastAsia="Times New Roman"/>
                <w:sz w:val="24"/>
                <w:szCs w:val="24"/>
              </w:rPr>
            </w:pPr>
            <w:r w:rsidRPr="007F2F1A">
              <w:rPr>
                <w:rFonts w:eastAsia="Times New Roman"/>
                <w:sz w:val="24"/>
                <w:szCs w:val="24"/>
              </w:rPr>
              <w:t>style</w:t>
            </w:r>
          </w:p>
        </w:tc>
        <w:tc>
          <w:tcPr>
            <w:tcW w:w="54" w:type="pct"/>
            <w:tcBorders>
              <w:left w:val="single" w:sz="4" w:space="0" w:color="auto"/>
            </w:tcBorders>
            <w:vAlign w:val="center"/>
          </w:tcPr>
          <w:p w:rsidR="002E4D80" w:rsidRPr="007F2F1A" w:rsidRDefault="002E4D80" w:rsidP="002E4D80">
            <w:pPr>
              <w:pStyle w:val="IntenseQuote"/>
              <w:rPr>
                <w:rFonts w:eastAsia="Times New Roman"/>
                <w:sz w:val="24"/>
                <w:szCs w:val="24"/>
              </w:rPr>
            </w:pPr>
          </w:p>
        </w:tc>
        <w:tc>
          <w:tcPr>
            <w:tcW w:w="4222" w:type="pct"/>
            <w:vAlign w:val="center"/>
            <w:hideMark/>
          </w:tcPr>
          <w:p w:rsidR="002E4D80" w:rsidRPr="007F2F1A" w:rsidRDefault="002E4D80" w:rsidP="00E33C7B">
            <w:pPr>
              <w:pStyle w:val="IntenseQuote"/>
              <w:rPr>
                <w:rFonts w:eastAsia="Times New Roman"/>
                <w:sz w:val="24"/>
                <w:szCs w:val="24"/>
              </w:rPr>
            </w:pPr>
            <w:r w:rsidRPr="007F2F1A">
              <w:rPr>
                <w:rFonts w:eastAsia="Times New Roman"/>
                <w:sz w:val="24"/>
                <w:szCs w:val="24"/>
              </w:rPr>
              <w:t>Specifies an inline CSS style for an element</w:t>
            </w:r>
          </w:p>
        </w:tc>
      </w:tr>
      <w:tr w:rsidR="002E4D80" w:rsidRPr="007F2F1A" w:rsidTr="002E4D80">
        <w:trPr>
          <w:tblCellSpacing w:w="15" w:type="dxa"/>
        </w:trPr>
        <w:tc>
          <w:tcPr>
            <w:tcW w:w="656" w:type="pct"/>
            <w:tcBorders>
              <w:right w:val="single" w:sz="4" w:space="0" w:color="auto"/>
            </w:tcBorders>
            <w:vAlign w:val="center"/>
            <w:hideMark/>
          </w:tcPr>
          <w:p w:rsidR="002E4D80" w:rsidRPr="007F2F1A" w:rsidRDefault="002E4D80" w:rsidP="00E33C7B">
            <w:pPr>
              <w:pStyle w:val="IntenseQuote"/>
              <w:rPr>
                <w:rFonts w:eastAsia="Times New Roman"/>
                <w:sz w:val="24"/>
                <w:szCs w:val="24"/>
              </w:rPr>
            </w:pPr>
            <w:r w:rsidRPr="007F2F1A">
              <w:rPr>
                <w:rFonts w:eastAsia="Times New Roman"/>
                <w:sz w:val="24"/>
                <w:szCs w:val="24"/>
              </w:rPr>
              <w:t>title</w:t>
            </w:r>
          </w:p>
        </w:tc>
        <w:tc>
          <w:tcPr>
            <w:tcW w:w="54" w:type="pct"/>
            <w:tcBorders>
              <w:left w:val="single" w:sz="4" w:space="0" w:color="auto"/>
            </w:tcBorders>
            <w:vAlign w:val="center"/>
          </w:tcPr>
          <w:p w:rsidR="002E4D80" w:rsidRPr="007F2F1A" w:rsidRDefault="002E4D80" w:rsidP="002E4D80">
            <w:pPr>
              <w:pStyle w:val="IntenseQuote"/>
              <w:rPr>
                <w:rFonts w:eastAsia="Times New Roman"/>
                <w:sz w:val="24"/>
                <w:szCs w:val="24"/>
              </w:rPr>
            </w:pPr>
          </w:p>
        </w:tc>
        <w:tc>
          <w:tcPr>
            <w:tcW w:w="4222" w:type="pct"/>
            <w:vAlign w:val="center"/>
            <w:hideMark/>
          </w:tcPr>
          <w:p w:rsidR="002E4D80" w:rsidRPr="007F2F1A" w:rsidRDefault="002E4D80" w:rsidP="00E33C7B">
            <w:pPr>
              <w:pStyle w:val="IntenseQuote"/>
              <w:rPr>
                <w:rFonts w:eastAsia="Times New Roman"/>
                <w:sz w:val="24"/>
                <w:szCs w:val="24"/>
              </w:rPr>
            </w:pPr>
            <w:r w:rsidRPr="007F2F1A">
              <w:rPr>
                <w:rFonts w:eastAsia="Times New Roman"/>
                <w:sz w:val="24"/>
                <w:szCs w:val="24"/>
              </w:rPr>
              <w:t>Specifies extra information about an element (displayed as a tool tip)</w:t>
            </w:r>
          </w:p>
        </w:tc>
      </w:tr>
    </w:tbl>
    <w:p w:rsidR="002E4D80" w:rsidRDefault="009E7D69" w:rsidP="00E33C7B">
      <w:pPr>
        <w:pStyle w:val="IntenseQuote"/>
        <w:rPr>
          <w:sz w:val="44"/>
        </w:rPr>
      </w:pPr>
      <w:r>
        <w:rPr>
          <w:sz w:val="44"/>
        </w:rPr>
        <w:t xml:space="preserve">          </w:t>
      </w:r>
    </w:p>
    <w:p w:rsidR="002E4D80" w:rsidRDefault="002E4D80" w:rsidP="00E33C7B">
      <w:pPr>
        <w:pStyle w:val="IntenseQuote"/>
        <w:rPr>
          <w:sz w:val="44"/>
        </w:rPr>
      </w:pPr>
    </w:p>
    <w:p w:rsidR="002E4D80" w:rsidRDefault="002E4D80" w:rsidP="00E33C7B">
      <w:pPr>
        <w:pStyle w:val="IntenseQuote"/>
        <w:rPr>
          <w:sz w:val="44"/>
        </w:rPr>
      </w:pPr>
    </w:p>
    <w:p w:rsidR="002E4D80" w:rsidRDefault="002E4D80" w:rsidP="00E33C7B">
      <w:pPr>
        <w:pStyle w:val="IntenseQuote"/>
        <w:rPr>
          <w:sz w:val="44"/>
        </w:rPr>
      </w:pPr>
    </w:p>
    <w:p w:rsidR="002E4D80" w:rsidRDefault="002E4D80" w:rsidP="00E33C7B">
      <w:pPr>
        <w:pStyle w:val="IntenseQuote"/>
        <w:rPr>
          <w:sz w:val="44"/>
        </w:rPr>
      </w:pPr>
    </w:p>
    <w:p w:rsidR="002E4D80" w:rsidRDefault="002E4D80" w:rsidP="00E33C7B">
      <w:pPr>
        <w:pStyle w:val="IntenseQuote"/>
        <w:rPr>
          <w:sz w:val="44"/>
        </w:rPr>
      </w:pPr>
    </w:p>
    <w:p w:rsidR="009E7D69" w:rsidRPr="002E4D80" w:rsidRDefault="002E4D80" w:rsidP="00E33C7B">
      <w:pPr>
        <w:pStyle w:val="IntenseQuote"/>
        <w:rPr>
          <w:rFonts w:ascii="Times New Roman" w:hAnsi="Times New Roman" w:cs="Times New Roman"/>
          <w:i w:val="0"/>
          <w:sz w:val="72"/>
          <w:u w:val="single"/>
        </w:rPr>
      </w:pPr>
      <w:r>
        <w:rPr>
          <w:rFonts w:ascii="Times New Roman" w:hAnsi="Times New Roman" w:cs="Times New Roman"/>
          <w:i w:val="0"/>
          <w:sz w:val="72"/>
          <w:u w:val="single"/>
        </w:rPr>
        <w:t xml:space="preserve">          </w:t>
      </w:r>
      <w:r w:rsidR="00916F2D" w:rsidRPr="002E4D80">
        <w:rPr>
          <w:rFonts w:ascii="Times New Roman" w:hAnsi="Times New Roman" w:cs="Times New Roman"/>
          <w:i w:val="0"/>
          <w:sz w:val="72"/>
          <w:u w:val="single"/>
        </w:rPr>
        <w:t>HTML Headings</w:t>
      </w:r>
    </w:p>
    <w:p w:rsidR="00916F2D" w:rsidRPr="009E7D69" w:rsidRDefault="00916F2D" w:rsidP="009E7D69">
      <w:pPr>
        <w:pStyle w:val="IntenseQuote"/>
        <w:spacing w:after="0" w:line="240" w:lineRule="auto"/>
        <w:rPr>
          <w:sz w:val="44"/>
        </w:rPr>
      </w:pPr>
      <w:r w:rsidRPr="009E7D69">
        <w:rPr>
          <w:sz w:val="36"/>
        </w:rPr>
        <w:t>Headings</w:t>
      </w:r>
    </w:p>
    <w:p w:rsidR="00916F2D" w:rsidRDefault="00916F2D" w:rsidP="009E7D69">
      <w:pPr>
        <w:pStyle w:val="IntenseQuote"/>
        <w:spacing w:after="0" w:line="240" w:lineRule="auto"/>
      </w:pPr>
      <w:r>
        <w:t>Heading 1</w:t>
      </w:r>
    </w:p>
    <w:p w:rsidR="00916F2D" w:rsidRDefault="00916F2D" w:rsidP="009E7D69">
      <w:pPr>
        <w:pStyle w:val="IntenseQuote"/>
        <w:spacing w:after="0" w:line="240" w:lineRule="auto"/>
      </w:pPr>
      <w:r>
        <w:t>Heading 2</w:t>
      </w:r>
    </w:p>
    <w:p w:rsidR="00916F2D" w:rsidRDefault="00916F2D" w:rsidP="009E7D69">
      <w:pPr>
        <w:pStyle w:val="IntenseQuote"/>
        <w:spacing w:after="0" w:line="240" w:lineRule="auto"/>
      </w:pPr>
      <w:r>
        <w:t>Heading 3</w:t>
      </w:r>
    </w:p>
    <w:p w:rsidR="00916F2D" w:rsidRDefault="00916F2D" w:rsidP="009E7D69">
      <w:pPr>
        <w:pStyle w:val="IntenseQuote"/>
        <w:spacing w:after="0" w:line="240" w:lineRule="auto"/>
      </w:pPr>
      <w:r>
        <w:t>Heading 4</w:t>
      </w:r>
    </w:p>
    <w:p w:rsidR="00916F2D" w:rsidRDefault="00916F2D" w:rsidP="009E7D69">
      <w:pPr>
        <w:pStyle w:val="IntenseQuote"/>
        <w:spacing w:after="0" w:line="240" w:lineRule="auto"/>
      </w:pPr>
      <w:r>
        <w:t>Heading 5</w:t>
      </w:r>
    </w:p>
    <w:p w:rsidR="00916F2D" w:rsidRDefault="00916F2D" w:rsidP="009E7D69">
      <w:pPr>
        <w:pStyle w:val="IntenseQuote"/>
        <w:spacing w:after="0" w:line="240" w:lineRule="auto"/>
      </w:pPr>
      <w:r>
        <w:t>Heading 6</w:t>
      </w:r>
    </w:p>
    <w:p w:rsidR="00916F2D" w:rsidRDefault="00E33C7B" w:rsidP="00E33C7B">
      <w:pPr>
        <w:pStyle w:val="IntenseQuote"/>
      </w:pPr>
      <w:r>
        <w:pict>
          <v:rect id="_x0000_i3470" style="width:0;height:1.5pt" o:hralign="center" o:hrstd="t" o:hr="t" fillcolor="#a0a0a0" stroked="f"/>
        </w:pict>
      </w:r>
    </w:p>
    <w:p w:rsidR="00916F2D" w:rsidRPr="00700354" w:rsidRDefault="00916F2D" w:rsidP="00700354">
      <w:pPr>
        <w:pStyle w:val="IntenseQuote"/>
        <w:jc w:val="center"/>
        <w:rPr>
          <w:sz w:val="36"/>
          <w:szCs w:val="36"/>
        </w:rPr>
      </w:pPr>
      <w:r w:rsidRPr="00700354">
        <w:rPr>
          <w:sz w:val="36"/>
          <w:szCs w:val="36"/>
        </w:rPr>
        <w:t>HTML Headings</w:t>
      </w:r>
    </w:p>
    <w:p w:rsidR="00916F2D" w:rsidRDefault="00916F2D" w:rsidP="00E33C7B">
      <w:pPr>
        <w:pStyle w:val="IntenseQuote"/>
      </w:pPr>
      <w:r>
        <w:t xml:space="preserve">Headings are defined with the </w:t>
      </w:r>
      <w:r>
        <w:rPr>
          <w:rStyle w:val="HTMLCode"/>
          <w:rFonts w:eastAsiaTheme="majorEastAsia"/>
        </w:rPr>
        <w:t>&lt;h1&gt;</w:t>
      </w:r>
      <w:r>
        <w:t xml:space="preserve"> to </w:t>
      </w:r>
      <w:r>
        <w:rPr>
          <w:rStyle w:val="HTMLCode"/>
          <w:rFonts w:eastAsiaTheme="majorEastAsia"/>
        </w:rPr>
        <w:t>&lt;h6&gt;</w:t>
      </w:r>
      <w:r>
        <w:t xml:space="preserve"> tags.</w:t>
      </w:r>
    </w:p>
    <w:p w:rsidR="00916F2D" w:rsidRDefault="00916F2D" w:rsidP="00E33C7B">
      <w:pPr>
        <w:pStyle w:val="IntenseQuote"/>
      </w:pPr>
      <w:r>
        <w:rPr>
          <w:rStyle w:val="HTMLCode"/>
          <w:rFonts w:eastAsiaTheme="majorEastAsia"/>
        </w:rPr>
        <w:t>&lt;h1&gt;</w:t>
      </w:r>
      <w:r>
        <w:t xml:space="preserve"> defines the most important heading. </w:t>
      </w:r>
      <w:r>
        <w:rPr>
          <w:rStyle w:val="HTMLCode"/>
          <w:rFonts w:eastAsiaTheme="majorEastAsia"/>
        </w:rPr>
        <w:t>&lt;h6&gt;</w:t>
      </w:r>
      <w:r>
        <w:t xml:space="preserve"> defines the least important heading.</w:t>
      </w:r>
    </w:p>
    <w:p w:rsidR="00916F2D" w:rsidRDefault="00916F2D" w:rsidP="00E33C7B">
      <w:pPr>
        <w:pStyle w:val="IntenseQuote"/>
      </w:pPr>
      <w:r>
        <w:t>Example</w:t>
      </w:r>
    </w:p>
    <w:p w:rsidR="00916F2D" w:rsidRDefault="00916F2D" w:rsidP="00E33C7B">
      <w:pPr>
        <w:pStyle w:val="IntenseQuote"/>
      </w:pPr>
      <w:r>
        <w:rPr>
          <w:rStyle w:val="tagcolor"/>
        </w:rPr>
        <w:t>&lt;</w:t>
      </w:r>
      <w:r>
        <w:rPr>
          <w:rStyle w:val="tagnamecolor"/>
        </w:rPr>
        <w:t>h1</w:t>
      </w:r>
      <w:r>
        <w:rPr>
          <w:rStyle w:val="tagcolor"/>
        </w:rPr>
        <w:t>&gt;</w:t>
      </w:r>
      <w:r>
        <w:t>Heading 1</w:t>
      </w:r>
      <w:r>
        <w:rPr>
          <w:rStyle w:val="tagcolor"/>
        </w:rPr>
        <w:t>&lt;</w:t>
      </w:r>
      <w:r>
        <w:rPr>
          <w:rStyle w:val="tagnamecolor"/>
        </w:rPr>
        <w:t>/h1</w:t>
      </w:r>
      <w:r>
        <w:rPr>
          <w:rStyle w:val="tagcolor"/>
        </w:rPr>
        <w:t>&gt;</w:t>
      </w:r>
      <w:r>
        <w:br/>
      </w:r>
      <w:r>
        <w:rPr>
          <w:rStyle w:val="tagcolor"/>
        </w:rPr>
        <w:t>&lt;</w:t>
      </w:r>
      <w:r>
        <w:rPr>
          <w:rStyle w:val="tagnamecolor"/>
        </w:rPr>
        <w:t>h2</w:t>
      </w:r>
      <w:r>
        <w:rPr>
          <w:rStyle w:val="tagcolor"/>
        </w:rPr>
        <w:t>&gt;</w:t>
      </w:r>
      <w:r>
        <w:t>Heading 2</w:t>
      </w:r>
      <w:r>
        <w:rPr>
          <w:rStyle w:val="tagcolor"/>
        </w:rPr>
        <w:t>&lt;</w:t>
      </w:r>
      <w:r>
        <w:rPr>
          <w:rStyle w:val="tagnamecolor"/>
        </w:rPr>
        <w:t>/h2</w:t>
      </w:r>
      <w:r>
        <w:rPr>
          <w:rStyle w:val="tagcolor"/>
        </w:rPr>
        <w:t>&gt;</w:t>
      </w:r>
      <w:r>
        <w:br/>
      </w:r>
      <w:r>
        <w:rPr>
          <w:rStyle w:val="tagcolor"/>
        </w:rPr>
        <w:t>&lt;</w:t>
      </w:r>
      <w:r>
        <w:rPr>
          <w:rStyle w:val="tagnamecolor"/>
        </w:rPr>
        <w:t>h3</w:t>
      </w:r>
      <w:r>
        <w:rPr>
          <w:rStyle w:val="tagcolor"/>
        </w:rPr>
        <w:t>&gt;</w:t>
      </w:r>
      <w:r>
        <w:t>Heading 3</w:t>
      </w:r>
      <w:r>
        <w:rPr>
          <w:rStyle w:val="tagcolor"/>
        </w:rPr>
        <w:t>&lt;</w:t>
      </w:r>
      <w:r>
        <w:rPr>
          <w:rStyle w:val="tagnamecolor"/>
        </w:rPr>
        <w:t>/h3</w:t>
      </w:r>
      <w:r>
        <w:rPr>
          <w:rStyle w:val="tagcolor"/>
        </w:rPr>
        <w:t>&gt;</w:t>
      </w:r>
      <w:r>
        <w:br/>
      </w:r>
      <w:r>
        <w:rPr>
          <w:rStyle w:val="tagcolor"/>
        </w:rPr>
        <w:t>&lt;</w:t>
      </w:r>
      <w:r>
        <w:rPr>
          <w:rStyle w:val="tagnamecolor"/>
        </w:rPr>
        <w:t>h4</w:t>
      </w:r>
      <w:r>
        <w:rPr>
          <w:rStyle w:val="tagcolor"/>
        </w:rPr>
        <w:t>&gt;</w:t>
      </w:r>
      <w:r>
        <w:t>Heading 4</w:t>
      </w:r>
      <w:r>
        <w:rPr>
          <w:rStyle w:val="tagcolor"/>
        </w:rPr>
        <w:t>&lt;</w:t>
      </w:r>
      <w:r>
        <w:rPr>
          <w:rStyle w:val="tagnamecolor"/>
        </w:rPr>
        <w:t>/h4</w:t>
      </w:r>
      <w:r>
        <w:rPr>
          <w:rStyle w:val="tagcolor"/>
        </w:rPr>
        <w:t>&gt;</w:t>
      </w:r>
      <w:r>
        <w:br/>
      </w:r>
      <w:r>
        <w:rPr>
          <w:rStyle w:val="tagcolor"/>
        </w:rPr>
        <w:t>&lt;</w:t>
      </w:r>
      <w:r>
        <w:rPr>
          <w:rStyle w:val="tagnamecolor"/>
        </w:rPr>
        <w:t>h5</w:t>
      </w:r>
      <w:r>
        <w:rPr>
          <w:rStyle w:val="tagcolor"/>
        </w:rPr>
        <w:t>&gt;</w:t>
      </w:r>
      <w:r>
        <w:t>Heading 5</w:t>
      </w:r>
      <w:r>
        <w:rPr>
          <w:rStyle w:val="tagcolor"/>
        </w:rPr>
        <w:t>&lt;</w:t>
      </w:r>
      <w:r>
        <w:rPr>
          <w:rStyle w:val="tagnamecolor"/>
        </w:rPr>
        <w:t>/h5</w:t>
      </w:r>
      <w:r>
        <w:rPr>
          <w:rStyle w:val="tagcolor"/>
        </w:rPr>
        <w:t>&gt;</w:t>
      </w:r>
      <w:r>
        <w:br/>
      </w:r>
      <w:r>
        <w:rPr>
          <w:rStyle w:val="tagcolor"/>
        </w:rPr>
        <w:t>&lt;</w:t>
      </w:r>
      <w:r>
        <w:rPr>
          <w:rStyle w:val="tagnamecolor"/>
        </w:rPr>
        <w:t>h6</w:t>
      </w:r>
      <w:r>
        <w:rPr>
          <w:rStyle w:val="tagcolor"/>
        </w:rPr>
        <w:t>&gt;</w:t>
      </w:r>
      <w:r>
        <w:t>Heading 6</w:t>
      </w:r>
      <w:r>
        <w:rPr>
          <w:rStyle w:val="tagcolor"/>
        </w:rPr>
        <w:t>&lt;</w:t>
      </w:r>
      <w:r>
        <w:rPr>
          <w:rStyle w:val="tagnamecolor"/>
        </w:rPr>
        <w:t>/h6</w:t>
      </w:r>
      <w:r>
        <w:rPr>
          <w:rStyle w:val="tagcolor"/>
        </w:rPr>
        <w:t>&gt;</w:t>
      </w:r>
      <w:r>
        <w:t xml:space="preserve"> </w:t>
      </w:r>
    </w:p>
    <w:p w:rsidR="00916F2D" w:rsidRDefault="00916F2D" w:rsidP="00E33C7B">
      <w:pPr>
        <w:pStyle w:val="IntenseQuote"/>
      </w:pPr>
      <w:r>
        <w:rPr>
          <w:rStyle w:val="Strong"/>
        </w:rPr>
        <w:t>Note:</w:t>
      </w:r>
      <w:r>
        <w:t xml:space="preserve"> Browsers automatically add some white space (a margin) before and after a heading.</w:t>
      </w:r>
    </w:p>
    <w:p w:rsidR="00916F2D" w:rsidRDefault="00E33C7B" w:rsidP="00E33C7B">
      <w:pPr>
        <w:pStyle w:val="IntenseQuote"/>
      </w:pPr>
      <w:r>
        <w:pict>
          <v:rect id="_x0000_i3471" style="width:0;height:1.5pt" o:hralign="center" o:hrstd="t" o:hr="t" fillcolor="#a0a0a0" stroked="f"/>
        </w:pict>
      </w:r>
    </w:p>
    <w:p w:rsidR="00916F2D" w:rsidRPr="00700354" w:rsidRDefault="00916F2D" w:rsidP="00700354">
      <w:pPr>
        <w:pStyle w:val="IntenseQuote"/>
        <w:jc w:val="center"/>
        <w:rPr>
          <w:sz w:val="36"/>
          <w:szCs w:val="36"/>
        </w:rPr>
      </w:pPr>
      <w:r w:rsidRPr="00700354">
        <w:rPr>
          <w:sz w:val="36"/>
          <w:szCs w:val="36"/>
        </w:rPr>
        <w:t>Headings Are Important</w:t>
      </w:r>
    </w:p>
    <w:p w:rsidR="00916F2D" w:rsidRDefault="00916F2D" w:rsidP="00E33C7B">
      <w:pPr>
        <w:pStyle w:val="IntenseQuote"/>
      </w:pPr>
      <w:r>
        <w:t>Search engines use the headings to index the structure and content of your web pages.</w:t>
      </w:r>
    </w:p>
    <w:p w:rsidR="00916F2D" w:rsidRDefault="00916F2D" w:rsidP="00E33C7B">
      <w:pPr>
        <w:pStyle w:val="IntenseQuote"/>
      </w:pPr>
      <w:r>
        <w:t>Users skim your pages by its headings. It is important to use headings to show the document structure.</w:t>
      </w:r>
    </w:p>
    <w:p w:rsidR="00916F2D" w:rsidRDefault="00916F2D" w:rsidP="00E33C7B">
      <w:pPr>
        <w:pStyle w:val="IntenseQuote"/>
      </w:pPr>
      <w:r>
        <w:rPr>
          <w:rStyle w:val="HTMLCode"/>
          <w:rFonts w:eastAsiaTheme="majorEastAsia"/>
        </w:rPr>
        <w:t>&lt;h1&gt;</w:t>
      </w:r>
      <w:r>
        <w:t xml:space="preserve"> headings should be used for main headings, followed by </w:t>
      </w:r>
      <w:r>
        <w:rPr>
          <w:rStyle w:val="HTMLCode"/>
          <w:rFonts w:eastAsiaTheme="majorEastAsia"/>
        </w:rPr>
        <w:t>&lt;h2&gt;</w:t>
      </w:r>
      <w:r>
        <w:t xml:space="preserve"> headings, then the less important </w:t>
      </w:r>
      <w:r>
        <w:rPr>
          <w:rStyle w:val="HTMLCode"/>
          <w:rFonts w:eastAsiaTheme="majorEastAsia"/>
        </w:rPr>
        <w:t>&lt;h3&gt;</w:t>
      </w:r>
      <w:r>
        <w:t>, and so on.</w:t>
      </w:r>
    </w:p>
    <w:p w:rsidR="00916F2D" w:rsidRDefault="00916F2D" w:rsidP="00E33C7B">
      <w:pPr>
        <w:pStyle w:val="IntenseQuote"/>
      </w:pPr>
      <w:r>
        <w:rPr>
          <w:rStyle w:val="Strong"/>
        </w:rPr>
        <w:t>Note:</w:t>
      </w:r>
      <w:r>
        <w:t xml:space="preserve"> Use HTML headings for headings only. Don't use headings to make text </w:t>
      </w:r>
      <w:r>
        <w:rPr>
          <w:rStyle w:val="Strong"/>
        </w:rPr>
        <w:t>BIG</w:t>
      </w:r>
      <w:r>
        <w:t xml:space="preserve"> or </w:t>
      </w:r>
      <w:r>
        <w:rPr>
          <w:rStyle w:val="Strong"/>
        </w:rPr>
        <w:t>bold</w:t>
      </w:r>
      <w:r>
        <w:t>.</w:t>
      </w:r>
    </w:p>
    <w:p w:rsidR="00916F2D" w:rsidRDefault="00E33C7B" w:rsidP="00E33C7B">
      <w:pPr>
        <w:pStyle w:val="IntenseQuote"/>
      </w:pPr>
      <w:r>
        <w:pict>
          <v:rect id="_x0000_i3472" style="width:0;height:1.5pt" o:hralign="center" o:hrstd="t" o:hr="t" fillcolor="#a0a0a0" stroked="f"/>
        </w:pict>
      </w:r>
    </w:p>
    <w:p w:rsidR="00916F2D" w:rsidRPr="00700354" w:rsidRDefault="00916F2D" w:rsidP="00700354">
      <w:pPr>
        <w:pStyle w:val="IntenseQuote"/>
        <w:jc w:val="center"/>
        <w:rPr>
          <w:sz w:val="36"/>
          <w:szCs w:val="36"/>
        </w:rPr>
      </w:pPr>
      <w:r w:rsidRPr="00700354">
        <w:rPr>
          <w:sz w:val="36"/>
          <w:szCs w:val="36"/>
        </w:rPr>
        <w:t>Bigger Headings</w:t>
      </w:r>
    </w:p>
    <w:p w:rsidR="00916F2D" w:rsidRDefault="00916F2D" w:rsidP="00E33C7B">
      <w:pPr>
        <w:pStyle w:val="IntenseQuote"/>
      </w:pPr>
      <w:r>
        <w:t xml:space="preserve">Each HTML heading has a default size. However, you can specify the size for any heading with the </w:t>
      </w:r>
      <w:r>
        <w:rPr>
          <w:rStyle w:val="HTMLCode"/>
          <w:rFonts w:eastAsiaTheme="majorEastAsia"/>
        </w:rPr>
        <w:t>style</w:t>
      </w:r>
      <w:r>
        <w:t xml:space="preserve"> attribute, using the CSS </w:t>
      </w:r>
      <w:r>
        <w:rPr>
          <w:rStyle w:val="HTMLCode"/>
          <w:rFonts w:eastAsiaTheme="majorEastAsia"/>
        </w:rPr>
        <w:t>font-size</w:t>
      </w:r>
      <w:r>
        <w:t xml:space="preserve"> property:</w:t>
      </w:r>
    </w:p>
    <w:p w:rsidR="00916F2D" w:rsidRDefault="00916F2D" w:rsidP="00E33C7B">
      <w:pPr>
        <w:pStyle w:val="IntenseQuote"/>
      </w:pPr>
      <w:r>
        <w:t>Example</w:t>
      </w:r>
    </w:p>
    <w:p w:rsidR="00916F2D" w:rsidRDefault="00916F2D" w:rsidP="00E33C7B">
      <w:pPr>
        <w:pStyle w:val="IntenseQuote"/>
      </w:pPr>
      <w:r>
        <w:rPr>
          <w:rStyle w:val="tagcolor"/>
        </w:rPr>
        <w:t>&lt;</w:t>
      </w:r>
      <w:r>
        <w:rPr>
          <w:rStyle w:val="tagnamecolor"/>
        </w:rPr>
        <w:t>h1</w:t>
      </w:r>
      <w:r>
        <w:rPr>
          <w:rStyle w:val="attributecolor"/>
        </w:rPr>
        <w:t xml:space="preserve"> style</w:t>
      </w:r>
      <w:r>
        <w:rPr>
          <w:rStyle w:val="attributevaluecolor"/>
        </w:rPr>
        <w:t>="font-size</w:t>
      </w:r>
      <w:proofErr w:type="gramStart"/>
      <w:r>
        <w:rPr>
          <w:rStyle w:val="attributevaluecolor"/>
        </w:rPr>
        <w:t>:60px</w:t>
      </w:r>
      <w:proofErr w:type="gramEnd"/>
      <w:r>
        <w:rPr>
          <w:rStyle w:val="attributevaluecolor"/>
        </w:rPr>
        <w:t>;"</w:t>
      </w:r>
      <w:r>
        <w:rPr>
          <w:rStyle w:val="tagcolor"/>
        </w:rPr>
        <w:t>&gt;</w:t>
      </w:r>
      <w:r>
        <w:t>Heading 1</w:t>
      </w:r>
      <w:r>
        <w:rPr>
          <w:rStyle w:val="tagcolor"/>
        </w:rPr>
        <w:t>&lt;</w:t>
      </w:r>
      <w:r>
        <w:rPr>
          <w:rStyle w:val="tagnamecolor"/>
        </w:rPr>
        <w:t>/h1</w:t>
      </w:r>
      <w:r>
        <w:rPr>
          <w:rStyle w:val="tagcolor"/>
        </w:rPr>
        <w:t>&gt;</w:t>
      </w:r>
    </w:p>
    <w:p w:rsidR="00916F2D" w:rsidRDefault="00E33C7B" w:rsidP="00E33C7B">
      <w:pPr>
        <w:pStyle w:val="IntenseQuote"/>
      </w:pPr>
      <w:r>
        <w:pict>
          <v:rect id="_x0000_i3473" style="width:0;height:1.5pt" o:hralign="center" o:hrstd="t" o:hr="t" fillcolor="#a0a0a0" stroked="f"/>
        </w:pict>
      </w:r>
    </w:p>
    <w:p w:rsidR="00916F2D" w:rsidRPr="00700354" w:rsidRDefault="00916F2D" w:rsidP="00700354">
      <w:pPr>
        <w:pStyle w:val="IntenseQuote"/>
        <w:jc w:val="center"/>
        <w:rPr>
          <w:sz w:val="36"/>
          <w:szCs w:val="36"/>
        </w:rPr>
      </w:pPr>
      <w:r w:rsidRPr="00700354">
        <w:rPr>
          <w:sz w:val="36"/>
          <w:szCs w:val="36"/>
        </w:rPr>
        <w:t>HTML Horizontal Rules</w:t>
      </w:r>
    </w:p>
    <w:p w:rsidR="00916F2D" w:rsidRDefault="00916F2D" w:rsidP="00E33C7B">
      <w:pPr>
        <w:pStyle w:val="IntenseQuote"/>
      </w:pPr>
      <w:r>
        <w:t xml:space="preserve">The </w:t>
      </w:r>
      <w:r>
        <w:rPr>
          <w:rStyle w:val="HTMLCode"/>
          <w:rFonts w:eastAsiaTheme="majorEastAsia"/>
        </w:rPr>
        <w:t>&lt;</w:t>
      </w:r>
      <w:proofErr w:type="spellStart"/>
      <w:r>
        <w:rPr>
          <w:rStyle w:val="HTMLCode"/>
          <w:rFonts w:eastAsiaTheme="majorEastAsia"/>
        </w:rPr>
        <w:t>hr</w:t>
      </w:r>
      <w:proofErr w:type="spellEnd"/>
      <w:r>
        <w:rPr>
          <w:rStyle w:val="HTMLCode"/>
          <w:rFonts w:eastAsiaTheme="majorEastAsia"/>
        </w:rPr>
        <w:t>&gt;</w:t>
      </w:r>
      <w:r>
        <w:t xml:space="preserve"> tag defines a thematic break in an HTML page, and is most often displayed as a horizontal rule.</w:t>
      </w:r>
    </w:p>
    <w:p w:rsidR="00916F2D" w:rsidRDefault="00916F2D" w:rsidP="00E33C7B">
      <w:pPr>
        <w:pStyle w:val="IntenseQuote"/>
      </w:pPr>
      <w:r>
        <w:t xml:space="preserve">The </w:t>
      </w:r>
      <w:r>
        <w:rPr>
          <w:rStyle w:val="HTMLCode"/>
          <w:rFonts w:eastAsiaTheme="majorEastAsia"/>
        </w:rPr>
        <w:t>&lt;</w:t>
      </w:r>
      <w:proofErr w:type="spellStart"/>
      <w:r>
        <w:rPr>
          <w:rStyle w:val="HTMLCode"/>
          <w:rFonts w:eastAsiaTheme="majorEastAsia"/>
        </w:rPr>
        <w:t>hr</w:t>
      </w:r>
      <w:proofErr w:type="spellEnd"/>
      <w:r>
        <w:rPr>
          <w:rStyle w:val="HTMLCode"/>
          <w:rFonts w:eastAsiaTheme="majorEastAsia"/>
        </w:rPr>
        <w:t>&gt;</w:t>
      </w:r>
      <w:r>
        <w:t xml:space="preserve"> element is used to separate content (or define a change) in an HTML page:</w:t>
      </w:r>
    </w:p>
    <w:p w:rsidR="00916F2D" w:rsidRDefault="00916F2D" w:rsidP="00E33C7B">
      <w:pPr>
        <w:pStyle w:val="IntenseQuote"/>
      </w:pPr>
      <w:r>
        <w:t>Example</w:t>
      </w:r>
    </w:p>
    <w:p w:rsidR="00916F2D" w:rsidRDefault="00916F2D" w:rsidP="00E33C7B">
      <w:pPr>
        <w:pStyle w:val="IntenseQuote"/>
      </w:pPr>
      <w:r>
        <w:rPr>
          <w:rStyle w:val="tagcolor"/>
        </w:rPr>
        <w:t>&lt;</w:t>
      </w:r>
      <w:r>
        <w:rPr>
          <w:rStyle w:val="tagnamecolor"/>
        </w:rPr>
        <w:t>h1</w:t>
      </w:r>
      <w:r>
        <w:rPr>
          <w:rStyle w:val="tagcolor"/>
        </w:rPr>
        <w:t>&gt;</w:t>
      </w:r>
      <w:r>
        <w:t>This is heading 1</w:t>
      </w:r>
      <w:r>
        <w:rPr>
          <w:rStyle w:val="tagcolor"/>
        </w:rPr>
        <w:t>&lt;</w:t>
      </w:r>
      <w:r>
        <w:rPr>
          <w:rStyle w:val="tagnamecolor"/>
        </w:rPr>
        <w:t>/h1</w:t>
      </w:r>
      <w:r>
        <w:rPr>
          <w:rStyle w:val="tagcolor"/>
        </w:rPr>
        <w:t>&gt;</w:t>
      </w:r>
      <w:r>
        <w:br/>
      </w:r>
      <w:r>
        <w:rPr>
          <w:rStyle w:val="tagcolor"/>
        </w:rPr>
        <w:t>&lt;</w:t>
      </w:r>
      <w:r>
        <w:rPr>
          <w:rStyle w:val="tagnamecolor"/>
        </w:rPr>
        <w:t>p</w:t>
      </w:r>
      <w:r>
        <w:rPr>
          <w:rStyle w:val="tagcolor"/>
        </w:rPr>
        <w:t>&gt;</w:t>
      </w:r>
      <w:r>
        <w:t>This is some text</w:t>
      </w:r>
      <w:proofErr w:type="gramStart"/>
      <w:r>
        <w:t>.</w:t>
      </w:r>
      <w:r>
        <w:rPr>
          <w:rStyle w:val="tagcolor"/>
        </w:rPr>
        <w:t>&lt;</w:t>
      </w:r>
      <w:proofErr w:type="gramEnd"/>
      <w:r>
        <w:rPr>
          <w:rStyle w:val="tagnamecolor"/>
        </w:rPr>
        <w:t>/p</w:t>
      </w:r>
      <w:r>
        <w:rPr>
          <w:rStyle w:val="tagcolor"/>
        </w:rPr>
        <w:t>&gt;</w:t>
      </w:r>
      <w:r>
        <w:br/>
      </w:r>
      <w:r>
        <w:rPr>
          <w:rStyle w:val="tagcolor"/>
        </w:rPr>
        <w:t>&lt;</w:t>
      </w:r>
      <w:proofErr w:type="spellStart"/>
      <w:r>
        <w:rPr>
          <w:rStyle w:val="tagnamecolor"/>
        </w:rPr>
        <w:t>hr</w:t>
      </w:r>
      <w:proofErr w:type="spellEnd"/>
      <w:r>
        <w:rPr>
          <w:rStyle w:val="tagcolor"/>
        </w:rPr>
        <w:t>&gt;</w:t>
      </w:r>
      <w:r>
        <w:br/>
      </w:r>
      <w:r>
        <w:rPr>
          <w:rStyle w:val="tagcolor"/>
        </w:rPr>
        <w:t>&lt;</w:t>
      </w:r>
      <w:r>
        <w:rPr>
          <w:rStyle w:val="tagnamecolor"/>
        </w:rPr>
        <w:t>h2</w:t>
      </w:r>
      <w:r>
        <w:rPr>
          <w:rStyle w:val="tagcolor"/>
        </w:rPr>
        <w:t>&gt;</w:t>
      </w:r>
      <w:r>
        <w:t>This is heading 2</w:t>
      </w:r>
      <w:r>
        <w:rPr>
          <w:rStyle w:val="tagcolor"/>
        </w:rPr>
        <w:t>&lt;</w:t>
      </w:r>
      <w:r>
        <w:rPr>
          <w:rStyle w:val="tagnamecolor"/>
        </w:rPr>
        <w:t>/h2</w:t>
      </w:r>
      <w:r>
        <w:rPr>
          <w:rStyle w:val="tagcolor"/>
        </w:rPr>
        <w:t>&gt;</w:t>
      </w:r>
      <w:r>
        <w:br/>
      </w:r>
      <w:r>
        <w:rPr>
          <w:rStyle w:val="tagcolor"/>
        </w:rPr>
        <w:t>&lt;</w:t>
      </w:r>
      <w:r>
        <w:rPr>
          <w:rStyle w:val="tagnamecolor"/>
        </w:rPr>
        <w:t>p</w:t>
      </w:r>
      <w:r>
        <w:rPr>
          <w:rStyle w:val="tagcolor"/>
        </w:rPr>
        <w:t>&gt;</w:t>
      </w:r>
      <w:r>
        <w:t>This is some other text.</w:t>
      </w:r>
      <w:r>
        <w:rPr>
          <w:rStyle w:val="tagcolor"/>
        </w:rPr>
        <w:t>&lt;</w:t>
      </w:r>
      <w:r>
        <w:rPr>
          <w:rStyle w:val="tagnamecolor"/>
        </w:rPr>
        <w:t>/p</w:t>
      </w:r>
      <w:r>
        <w:rPr>
          <w:rStyle w:val="tagcolor"/>
        </w:rPr>
        <w:t>&gt;</w:t>
      </w:r>
      <w:r>
        <w:br/>
      </w:r>
      <w:r>
        <w:rPr>
          <w:rStyle w:val="tagcolor"/>
        </w:rPr>
        <w:t>&lt;</w:t>
      </w:r>
      <w:proofErr w:type="spellStart"/>
      <w:r>
        <w:rPr>
          <w:rStyle w:val="tagnamecolor"/>
        </w:rPr>
        <w:t>hr</w:t>
      </w:r>
      <w:proofErr w:type="spellEnd"/>
      <w:r>
        <w:rPr>
          <w:rStyle w:val="tagcolor"/>
        </w:rPr>
        <w:t>&gt;</w:t>
      </w:r>
      <w:r>
        <w:t xml:space="preserve"> </w:t>
      </w:r>
    </w:p>
    <w:p w:rsidR="00916F2D" w:rsidRDefault="00E33C7B" w:rsidP="00E33C7B">
      <w:pPr>
        <w:pStyle w:val="IntenseQuote"/>
      </w:pPr>
      <w:r>
        <w:pict>
          <v:rect id="_x0000_i3474" style="width:0;height:1.5pt" o:hralign="center" o:hrstd="t" o:hr="t" fillcolor="#a0a0a0" stroked="f"/>
        </w:pict>
      </w:r>
    </w:p>
    <w:p w:rsidR="00916F2D" w:rsidRDefault="00E33C7B" w:rsidP="00E33C7B">
      <w:pPr>
        <w:pStyle w:val="IntenseQuote"/>
      </w:pPr>
      <w:r>
        <w:pict>
          <v:rect id="_x0000_i3475" style="width:0;height:1.5pt" o:hralign="center" o:hrstd="t" o:hr="t" fillcolor="#a0a0a0" stroked="f"/>
        </w:pict>
      </w:r>
    </w:p>
    <w:p w:rsidR="00916F2D" w:rsidRPr="00700354" w:rsidRDefault="00916F2D" w:rsidP="00700354">
      <w:pPr>
        <w:pStyle w:val="IntenseQuote"/>
        <w:jc w:val="center"/>
        <w:rPr>
          <w:sz w:val="36"/>
          <w:szCs w:val="36"/>
        </w:rPr>
      </w:pPr>
      <w:r w:rsidRPr="00700354">
        <w:rPr>
          <w:sz w:val="36"/>
          <w:szCs w:val="36"/>
        </w:rPr>
        <w:t>The HTML &lt;head&gt; Element</w:t>
      </w:r>
    </w:p>
    <w:p w:rsidR="00916F2D" w:rsidRDefault="00916F2D" w:rsidP="00E33C7B">
      <w:pPr>
        <w:pStyle w:val="IntenseQuote"/>
      </w:pPr>
      <w:r>
        <w:t xml:space="preserve">The HTML </w:t>
      </w:r>
      <w:r>
        <w:rPr>
          <w:rStyle w:val="HTMLCode"/>
          <w:rFonts w:eastAsiaTheme="majorEastAsia"/>
        </w:rPr>
        <w:t>&lt;head&gt;</w:t>
      </w:r>
      <w:r>
        <w:t xml:space="preserve"> element has nothing to do with HTML headings.</w:t>
      </w:r>
    </w:p>
    <w:p w:rsidR="00916F2D" w:rsidRDefault="00916F2D" w:rsidP="00E33C7B">
      <w:pPr>
        <w:pStyle w:val="IntenseQuote"/>
      </w:pPr>
      <w:r>
        <w:t xml:space="preserve">The </w:t>
      </w:r>
      <w:r>
        <w:rPr>
          <w:rStyle w:val="HTMLCode"/>
          <w:rFonts w:eastAsiaTheme="majorEastAsia"/>
        </w:rPr>
        <w:t>&lt;head&gt;</w:t>
      </w:r>
      <w:r>
        <w:t xml:space="preserve"> element is a container for metadata. HTML metadata is data about the HTML document. Metadata is not displayed.</w:t>
      </w:r>
    </w:p>
    <w:p w:rsidR="00916F2D" w:rsidRDefault="00916F2D" w:rsidP="00E33C7B">
      <w:pPr>
        <w:pStyle w:val="IntenseQuote"/>
      </w:pPr>
      <w:r>
        <w:t xml:space="preserve">The </w:t>
      </w:r>
      <w:r>
        <w:rPr>
          <w:rStyle w:val="HTMLCode"/>
          <w:rFonts w:eastAsiaTheme="majorEastAsia"/>
        </w:rPr>
        <w:t>&lt;head&gt;</w:t>
      </w:r>
      <w:r>
        <w:t xml:space="preserve"> element is placed between the </w:t>
      </w:r>
      <w:r>
        <w:rPr>
          <w:rStyle w:val="HTMLCode"/>
          <w:rFonts w:eastAsiaTheme="majorEastAsia"/>
        </w:rPr>
        <w:t>&lt;html&gt;</w:t>
      </w:r>
      <w:r>
        <w:t xml:space="preserve"> tag and the </w:t>
      </w:r>
      <w:r>
        <w:rPr>
          <w:rStyle w:val="HTMLCode"/>
          <w:rFonts w:eastAsiaTheme="majorEastAsia"/>
        </w:rPr>
        <w:t>&lt;body&gt;</w:t>
      </w:r>
      <w:r>
        <w:t xml:space="preserve"> tag:</w:t>
      </w:r>
    </w:p>
    <w:p w:rsidR="00916F2D" w:rsidRDefault="00916F2D" w:rsidP="00E33C7B">
      <w:pPr>
        <w:pStyle w:val="IntenseQuote"/>
      </w:pPr>
      <w:r>
        <w:t>Example</w:t>
      </w:r>
    </w:p>
    <w:p w:rsidR="00916F2D" w:rsidRDefault="00916F2D" w:rsidP="00E33C7B">
      <w:pPr>
        <w:pStyle w:val="IntenseQuote"/>
      </w:pPr>
      <w:proofErr w:type="gramStart"/>
      <w:r>
        <w:rPr>
          <w:rStyle w:val="tagcolor"/>
        </w:rPr>
        <w:t>&lt;</w:t>
      </w:r>
      <w:r>
        <w:rPr>
          <w:rStyle w:val="tagnamecolor"/>
        </w:rPr>
        <w:t>!DOCTYPE</w:t>
      </w:r>
      <w:proofErr w:type="gramEnd"/>
      <w:r>
        <w:rPr>
          <w:rStyle w:val="attributecolor"/>
        </w:rPr>
        <w:t xml:space="preserve"> html</w:t>
      </w:r>
      <w:r>
        <w:rPr>
          <w:rStyle w:val="tagcolor"/>
        </w:rPr>
        <w:t>&gt;</w:t>
      </w:r>
      <w:r>
        <w:br/>
      </w:r>
      <w:r>
        <w:rPr>
          <w:rStyle w:val="tagcolor"/>
        </w:rPr>
        <w:t>&lt;</w:t>
      </w:r>
      <w:r>
        <w:rPr>
          <w:rStyle w:val="tagnamecolor"/>
        </w:rPr>
        <w:t>html</w:t>
      </w:r>
      <w:r>
        <w:rPr>
          <w:rStyle w:val="tagcolor"/>
        </w:rPr>
        <w:t>&gt;</w:t>
      </w:r>
      <w:r>
        <w:br/>
      </w:r>
      <w:r>
        <w:br/>
      </w:r>
      <w:r>
        <w:rPr>
          <w:rStyle w:val="tagcolor"/>
        </w:rPr>
        <w:t>&lt;</w:t>
      </w:r>
      <w:r>
        <w:rPr>
          <w:rStyle w:val="tagnamecolor"/>
        </w:rPr>
        <w:t>head</w:t>
      </w:r>
      <w:r>
        <w:rPr>
          <w:rStyle w:val="tagcolor"/>
        </w:rPr>
        <w:t>&gt;</w:t>
      </w:r>
      <w:r>
        <w:br/>
        <w:t xml:space="preserve">  </w:t>
      </w:r>
      <w:r>
        <w:rPr>
          <w:rStyle w:val="tagcolor"/>
        </w:rPr>
        <w:t>&lt;</w:t>
      </w:r>
      <w:r>
        <w:rPr>
          <w:rStyle w:val="tagnamecolor"/>
        </w:rPr>
        <w:t>title</w:t>
      </w:r>
      <w:r>
        <w:rPr>
          <w:rStyle w:val="tagcolor"/>
        </w:rPr>
        <w:t>&gt;</w:t>
      </w:r>
      <w:r>
        <w:t>My First HTML</w:t>
      </w:r>
      <w:r>
        <w:rPr>
          <w:rStyle w:val="tagcolor"/>
        </w:rPr>
        <w:t>&lt;</w:t>
      </w:r>
      <w:r>
        <w:rPr>
          <w:rStyle w:val="tagnamecolor"/>
        </w:rPr>
        <w:t>/title</w:t>
      </w:r>
      <w:r>
        <w:rPr>
          <w:rStyle w:val="tagcolor"/>
        </w:rPr>
        <w:t>&gt;</w:t>
      </w:r>
      <w:r>
        <w:br/>
        <w:t xml:space="preserve">  </w:t>
      </w:r>
      <w:r>
        <w:rPr>
          <w:rStyle w:val="tagcolor"/>
        </w:rPr>
        <w:t>&lt;</w:t>
      </w:r>
      <w:r>
        <w:rPr>
          <w:rStyle w:val="tagnamecolor"/>
        </w:rPr>
        <w:t>meta</w:t>
      </w:r>
      <w:r>
        <w:rPr>
          <w:rStyle w:val="attributecolor"/>
        </w:rPr>
        <w:t xml:space="preserve"> charset</w:t>
      </w:r>
      <w:r>
        <w:rPr>
          <w:rStyle w:val="attributevaluecolor"/>
        </w:rPr>
        <w:t>="UTF-8"</w:t>
      </w:r>
      <w:r>
        <w:rPr>
          <w:rStyle w:val="tagcolor"/>
        </w:rPr>
        <w:t>&gt;</w:t>
      </w:r>
      <w:r>
        <w:br/>
      </w:r>
      <w:r>
        <w:rPr>
          <w:rStyle w:val="tagcolor"/>
        </w:rPr>
        <w:t>&lt;</w:t>
      </w:r>
      <w:r>
        <w:rPr>
          <w:rStyle w:val="tagnamecolor"/>
        </w:rPr>
        <w:t>/head</w:t>
      </w:r>
      <w:r>
        <w:rPr>
          <w:rStyle w:val="tagcolor"/>
        </w:rPr>
        <w:t>&gt;</w:t>
      </w:r>
      <w:r>
        <w:br/>
      </w:r>
      <w:r>
        <w:br/>
      </w:r>
      <w:r>
        <w:rPr>
          <w:rStyle w:val="tagcolor"/>
        </w:rPr>
        <w:t>&lt;</w:t>
      </w:r>
      <w:r>
        <w:rPr>
          <w:rStyle w:val="tagnamecolor"/>
        </w:rPr>
        <w:t>body</w:t>
      </w:r>
      <w:r>
        <w:rPr>
          <w:rStyle w:val="tagcolor"/>
        </w:rPr>
        <w:t>&gt;</w:t>
      </w:r>
      <w:r>
        <w:br/>
        <w:t>.</w:t>
      </w:r>
      <w:r>
        <w:br/>
        <w:t>.</w:t>
      </w:r>
      <w:r>
        <w:br/>
        <w:t xml:space="preserve">. </w:t>
      </w:r>
    </w:p>
    <w:p w:rsidR="00916F2D" w:rsidRDefault="00916F2D" w:rsidP="00E33C7B">
      <w:pPr>
        <w:pStyle w:val="IntenseQuote"/>
      </w:pPr>
      <w:r>
        <w:rPr>
          <w:rStyle w:val="Strong"/>
        </w:rPr>
        <w:t>Note:</w:t>
      </w:r>
      <w:r>
        <w:t xml:space="preserve"> Metadata typically define the document title, character set, styles, links, scripts, and other </w:t>
      </w:r>
      <w:proofErr w:type="gramStart"/>
      <w:r>
        <w:t>meta</w:t>
      </w:r>
      <w:proofErr w:type="gramEnd"/>
      <w:r>
        <w:t xml:space="preserve"> information.</w:t>
      </w:r>
    </w:p>
    <w:p w:rsidR="00916F2D" w:rsidRDefault="00E33C7B" w:rsidP="00E33C7B">
      <w:pPr>
        <w:pStyle w:val="IntenseQuote"/>
      </w:pPr>
      <w:r>
        <w:pict>
          <v:rect id="_x0000_i3476" style="width:0;height:1.5pt" o:hralign="center" o:hrstd="t" o:hr="t" fillcolor="#a0a0a0" stroked="f"/>
        </w:pict>
      </w:r>
    </w:p>
    <w:p w:rsidR="00916F2D" w:rsidRPr="00700354" w:rsidRDefault="00916F2D" w:rsidP="00700354">
      <w:pPr>
        <w:pStyle w:val="IntenseQuote"/>
        <w:jc w:val="center"/>
        <w:rPr>
          <w:sz w:val="36"/>
          <w:szCs w:val="36"/>
        </w:rPr>
      </w:pPr>
      <w:r w:rsidRPr="00700354">
        <w:rPr>
          <w:sz w:val="36"/>
          <w:szCs w:val="36"/>
        </w:rPr>
        <w:t>How to View HTML Source?</w:t>
      </w:r>
    </w:p>
    <w:p w:rsidR="00916F2D" w:rsidRDefault="00916F2D" w:rsidP="00E33C7B">
      <w:pPr>
        <w:pStyle w:val="IntenseQuote"/>
      </w:pPr>
      <w:r>
        <w:t>Have you ever seen a Web page and wondered "Hey! How did they do that?"</w:t>
      </w:r>
    </w:p>
    <w:p w:rsidR="00916F2D" w:rsidRPr="00700354" w:rsidRDefault="00916F2D" w:rsidP="00E33C7B">
      <w:pPr>
        <w:pStyle w:val="IntenseQuote"/>
        <w:rPr>
          <w:sz w:val="32"/>
        </w:rPr>
      </w:pPr>
      <w:r w:rsidRPr="00700354">
        <w:rPr>
          <w:sz w:val="32"/>
        </w:rPr>
        <w:t>View HTML Source Code:</w:t>
      </w:r>
    </w:p>
    <w:p w:rsidR="00916F2D" w:rsidRDefault="00916F2D" w:rsidP="00E33C7B">
      <w:pPr>
        <w:pStyle w:val="IntenseQuote"/>
      </w:pPr>
      <w:proofErr w:type="gramStart"/>
      <w:r>
        <w:t>Right-click in an HTML page and select "View Page Source" (in Chrome) or "View Source" (in IE), or similar in other browsers.</w:t>
      </w:r>
      <w:proofErr w:type="gramEnd"/>
      <w:r>
        <w:t xml:space="preserve"> This will open a window containing the HTML source code of the page.</w:t>
      </w:r>
    </w:p>
    <w:p w:rsidR="00916F2D" w:rsidRPr="00700354" w:rsidRDefault="00916F2D" w:rsidP="00E33C7B">
      <w:pPr>
        <w:pStyle w:val="IntenseQuote"/>
        <w:rPr>
          <w:sz w:val="32"/>
        </w:rPr>
      </w:pPr>
      <w:r w:rsidRPr="00700354">
        <w:rPr>
          <w:sz w:val="32"/>
        </w:rPr>
        <w:t>Inspect an HTML Element:</w:t>
      </w:r>
    </w:p>
    <w:p w:rsidR="00916F2D" w:rsidRDefault="00916F2D" w:rsidP="00E33C7B">
      <w:pPr>
        <w:pStyle w:val="IntenseQuote"/>
      </w:pPr>
      <w:r>
        <w:t>Right-click on an element (or a blank area), and choose "Inspect" or "Inspect Element" to see what elements are made up of (you will see both the HTML and the CSS). You can also edit the HTML or CSS on-the-fly in the Elements or Styles panel that opens.</w:t>
      </w:r>
    </w:p>
    <w:p w:rsidR="00916F2D" w:rsidRDefault="00916F2D" w:rsidP="00E33C7B">
      <w:pPr>
        <w:pStyle w:val="IntenseQuote"/>
      </w:pPr>
      <w:r>
        <w:t>Top of Form</w:t>
      </w:r>
    </w:p>
    <w:p w:rsidR="00916F2D" w:rsidRDefault="00E33C7B" w:rsidP="00E33C7B">
      <w:pPr>
        <w:pStyle w:val="IntenseQuote"/>
      </w:pPr>
      <w:hyperlink r:id="rId14" w:tgtFrame="_blank" w:history="1">
        <w:r w:rsidR="00916F2D">
          <w:rPr>
            <w:rStyle w:val="Hyperlink"/>
          </w:rPr>
          <w:t>Start the Exercise</w:t>
        </w:r>
      </w:hyperlink>
    </w:p>
    <w:p w:rsidR="00916F2D" w:rsidRPr="00700354" w:rsidRDefault="00916F2D" w:rsidP="00700354">
      <w:pPr>
        <w:pStyle w:val="IntenseQuote"/>
        <w:jc w:val="center"/>
        <w:rPr>
          <w:sz w:val="44"/>
          <w:szCs w:val="40"/>
        </w:rPr>
      </w:pPr>
      <w:r w:rsidRPr="00700354">
        <w:rPr>
          <w:sz w:val="44"/>
          <w:szCs w:val="40"/>
        </w:rPr>
        <w:t>HTML Tag Reference</w:t>
      </w:r>
    </w:p>
    <w:p w:rsidR="00916F2D" w:rsidRDefault="00700354" w:rsidP="00E33C7B">
      <w:pPr>
        <w:pStyle w:val="IntenseQuote"/>
      </w:pPr>
      <w:r>
        <w:t>T</w:t>
      </w:r>
      <w:r w:rsidR="00916F2D">
        <w:t>ag reference contains additional information about these tags and their attributes.</w:t>
      </w:r>
    </w:p>
    <w:p w:rsidR="00916F2D" w:rsidRDefault="00916F2D" w:rsidP="00E33C7B">
      <w:pPr>
        <w:pStyle w:val="IntenseQuote"/>
      </w:pPr>
      <w:r>
        <w:t>You will learn more about HTML tags and attributes in the next chapters of this tutorial.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6"/>
        <w:gridCol w:w="338"/>
        <w:gridCol w:w="7886"/>
      </w:tblGrid>
      <w:tr w:rsidR="00E5501F" w:rsidTr="00E5501F">
        <w:trPr>
          <w:trHeight w:val="671"/>
          <w:tblCellSpacing w:w="15" w:type="dxa"/>
        </w:trPr>
        <w:tc>
          <w:tcPr>
            <w:tcW w:w="1181" w:type="dxa"/>
            <w:tcBorders>
              <w:bottom w:val="single" w:sz="4" w:space="0" w:color="auto"/>
              <w:right w:val="single" w:sz="4" w:space="0" w:color="auto"/>
            </w:tcBorders>
            <w:vAlign w:val="center"/>
            <w:hideMark/>
          </w:tcPr>
          <w:p w:rsidR="00E5501F" w:rsidRDefault="00E5501F" w:rsidP="00E33C7B">
            <w:pPr>
              <w:pStyle w:val="IntenseQuote"/>
              <w:rPr>
                <w:sz w:val="24"/>
                <w:szCs w:val="24"/>
              </w:rPr>
            </w:pPr>
            <w:r>
              <w:t>Tag</w:t>
            </w:r>
          </w:p>
        </w:tc>
        <w:tc>
          <w:tcPr>
            <w:tcW w:w="308" w:type="dxa"/>
            <w:tcBorders>
              <w:left w:val="single" w:sz="4" w:space="0" w:color="auto"/>
              <w:bottom w:val="single" w:sz="4" w:space="0" w:color="auto"/>
            </w:tcBorders>
            <w:vAlign w:val="center"/>
          </w:tcPr>
          <w:p w:rsidR="00E5501F" w:rsidRDefault="00E5501F" w:rsidP="00E5501F">
            <w:pPr>
              <w:pStyle w:val="IntenseQuote"/>
              <w:rPr>
                <w:sz w:val="24"/>
                <w:szCs w:val="24"/>
              </w:rPr>
            </w:pPr>
          </w:p>
        </w:tc>
        <w:tc>
          <w:tcPr>
            <w:tcW w:w="0" w:type="auto"/>
            <w:tcBorders>
              <w:bottom w:val="single" w:sz="4" w:space="0" w:color="auto"/>
            </w:tcBorders>
            <w:vAlign w:val="center"/>
            <w:hideMark/>
          </w:tcPr>
          <w:p w:rsidR="00E5501F" w:rsidRDefault="00E5501F" w:rsidP="00E33C7B">
            <w:pPr>
              <w:pStyle w:val="IntenseQuote"/>
              <w:rPr>
                <w:sz w:val="24"/>
                <w:szCs w:val="24"/>
              </w:rPr>
            </w:pPr>
            <w:r>
              <w:t>Description</w:t>
            </w:r>
          </w:p>
        </w:tc>
      </w:tr>
      <w:tr w:rsidR="00E5501F" w:rsidTr="00E5501F">
        <w:trPr>
          <w:trHeight w:val="65"/>
          <w:tblCellSpacing w:w="15" w:type="dxa"/>
        </w:trPr>
        <w:tc>
          <w:tcPr>
            <w:tcW w:w="1181" w:type="dxa"/>
            <w:tcBorders>
              <w:top w:val="single" w:sz="4" w:space="0" w:color="auto"/>
              <w:right w:val="single" w:sz="4" w:space="0" w:color="auto"/>
            </w:tcBorders>
            <w:vAlign w:val="center"/>
          </w:tcPr>
          <w:p w:rsidR="00E5501F" w:rsidRDefault="00E5501F" w:rsidP="00E33C7B">
            <w:pPr>
              <w:pStyle w:val="IntenseQuote"/>
            </w:pPr>
          </w:p>
        </w:tc>
        <w:tc>
          <w:tcPr>
            <w:tcW w:w="308" w:type="dxa"/>
            <w:tcBorders>
              <w:top w:val="single" w:sz="4" w:space="0" w:color="auto"/>
              <w:left w:val="single" w:sz="4" w:space="0" w:color="auto"/>
            </w:tcBorders>
            <w:vAlign w:val="center"/>
          </w:tcPr>
          <w:p w:rsidR="00E5501F" w:rsidRDefault="00E5501F" w:rsidP="00E5501F">
            <w:pPr>
              <w:pStyle w:val="IntenseQuote"/>
              <w:rPr>
                <w:sz w:val="24"/>
                <w:szCs w:val="24"/>
              </w:rPr>
            </w:pPr>
          </w:p>
        </w:tc>
        <w:tc>
          <w:tcPr>
            <w:tcW w:w="0" w:type="auto"/>
            <w:tcBorders>
              <w:top w:val="single" w:sz="4" w:space="0" w:color="auto"/>
            </w:tcBorders>
            <w:vAlign w:val="center"/>
          </w:tcPr>
          <w:p w:rsidR="00E5501F" w:rsidRDefault="00E5501F" w:rsidP="00E33C7B">
            <w:pPr>
              <w:pStyle w:val="IntenseQuote"/>
            </w:pPr>
          </w:p>
        </w:tc>
      </w:tr>
      <w:tr w:rsidR="00E5501F" w:rsidTr="00E5501F">
        <w:trPr>
          <w:tblCellSpacing w:w="15" w:type="dxa"/>
        </w:trPr>
        <w:tc>
          <w:tcPr>
            <w:tcW w:w="1181" w:type="dxa"/>
            <w:tcBorders>
              <w:right w:val="single" w:sz="4" w:space="0" w:color="auto"/>
            </w:tcBorders>
            <w:vAlign w:val="center"/>
            <w:hideMark/>
          </w:tcPr>
          <w:p w:rsidR="00E5501F" w:rsidRDefault="00E5501F" w:rsidP="00E33C7B">
            <w:pPr>
              <w:pStyle w:val="IntenseQuote"/>
              <w:rPr>
                <w:sz w:val="24"/>
                <w:szCs w:val="24"/>
              </w:rPr>
            </w:pPr>
            <w:hyperlink r:id="rId15" w:history="1">
              <w:r>
                <w:rPr>
                  <w:rStyle w:val="Hyperlink"/>
                </w:rPr>
                <w:t>&lt;html&gt;</w:t>
              </w:r>
            </w:hyperlink>
          </w:p>
        </w:tc>
        <w:tc>
          <w:tcPr>
            <w:tcW w:w="308" w:type="dxa"/>
            <w:tcBorders>
              <w:left w:val="single" w:sz="4" w:space="0" w:color="auto"/>
            </w:tcBorders>
            <w:vAlign w:val="center"/>
          </w:tcPr>
          <w:p w:rsidR="00E5501F" w:rsidRDefault="00E5501F" w:rsidP="00E5501F">
            <w:pPr>
              <w:pStyle w:val="IntenseQuote"/>
              <w:rPr>
                <w:sz w:val="24"/>
                <w:szCs w:val="24"/>
              </w:rPr>
            </w:pPr>
          </w:p>
        </w:tc>
        <w:tc>
          <w:tcPr>
            <w:tcW w:w="0" w:type="auto"/>
            <w:vAlign w:val="center"/>
            <w:hideMark/>
          </w:tcPr>
          <w:p w:rsidR="00E5501F" w:rsidRDefault="00E5501F" w:rsidP="00E33C7B">
            <w:pPr>
              <w:pStyle w:val="IntenseQuote"/>
              <w:rPr>
                <w:sz w:val="24"/>
                <w:szCs w:val="24"/>
              </w:rPr>
            </w:pPr>
            <w:r>
              <w:t>Defines the root of an HTML document</w:t>
            </w:r>
          </w:p>
        </w:tc>
      </w:tr>
      <w:tr w:rsidR="00E5501F" w:rsidTr="00E5501F">
        <w:trPr>
          <w:tblCellSpacing w:w="15" w:type="dxa"/>
        </w:trPr>
        <w:tc>
          <w:tcPr>
            <w:tcW w:w="1181" w:type="dxa"/>
            <w:tcBorders>
              <w:right w:val="single" w:sz="4" w:space="0" w:color="auto"/>
            </w:tcBorders>
            <w:vAlign w:val="center"/>
            <w:hideMark/>
          </w:tcPr>
          <w:p w:rsidR="00E5501F" w:rsidRDefault="00E5501F" w:rsidP="00E33C7B">
            <w:pPr>
              <w:pStyle w:val="IntenseQuote"/>
              <w:rPr>
                <w:sz w:val="24"/>
                <w:szCs w:val="24"/>
              </w:rPr>
            </w:pPr>
            <w:hyperlink r:id="rId16" w:history="1">
              <w:r>
                <w:rPr>
                  <w:rStyle w:val="Hyperlink"/>
                </w:rPr>
                <w:t>&lt;body&gt;</w:t>
              </w:r>
            </w:hyperlink>
          </w:p>
        </w:tc>
        <w:tc>
          <w:tcPr>
            <w:tcW w:w="308" w:type="dxa"/>
            <w:tcBorders>
              <w:left w:val="single" w:sz="4" w:space="0" w:color="auto"/>
            </w:tcBorders>
            <w:vAlign w:val="center"/>
          </w:tcPr>
          <w:p w:rsidR="00E5501F" w:rsidRDefault="00E5501F" w:rsidP="00E5501F">
            <w:pPr>
              <w:pStyle w:val="IntenseQuote"/>
              <w:rPr>
                <w:sz w:val="24"/>
                <w:szCs w:val="24"/>
              </w:rPr>
            </w:pPr>
          </w:p>
        </w:tc>
        <w:tc>
          <w:tcPr>
            <w:tcW w:w="0" w:type="auto"/>
            <w:vAlign w:val="center"/>
            <w:hideMark/>
          </w:tcPr>
          <w:p w:rsidR="00E5501F" w:rsidRDefault="00E5501F" w:rsidP="00E33C7B">
            <w:pPr>
              <w:pStyle w:val="IntenseQuote"/>
              <w:rPr>
                <w:sz w:val="24"/>
                <w:szCs w:val="24"/>
              </w:rPr>
            </w:pPr>
            <w:r>
              <w:t>Defines the document's body</w:t>
            </w:r>
          </w:p>
        </w:tc>
      </w:tr>
      <w:tr w:rsidR="00E5501F" w:rsidTr="00E5501F">
        <w:trPr>
          <w:tblCellSpacing w:w="15" w:type="dxa"/>
        </w:trPr>
        <w:tc>
          <w:tcPr>
            <w:tcW w:w="1181" w:type="dxa"/>
            <w:tcBorders>
              <w:right w:val="single" w:sz="4" w:space="0" w:color="auto"/>
            </w:tcBorders>
            <w:vAlign w:val="center"/>
            <w:hideMark/>
          </w:tcPr>
          <w:p w:rsidR="00E5501F" w:rsidRDefault="00E5501F" w:rsidP="00E33C7B">
            <w:pPr>
              <w:pStyle w:val="IntenseQuote"/>
              <w:rPr>
                <w:sz w:val="24"/>
                <w:szCs w:val="24"/>
              </w:rPr>
            </w:pPr>
            <w:hyperlink r:id="rId17" w:history="1">
              <w:r>
                <w:rPr>
                  <w:rStyle w:val="Hyperlink"/>
                </w:rPr>
                <w:t>&lt;head&gt;</w:t>
              </w:r>
            </w:hyperlink>
          </w:p>
        </w:tc>
        <w:tc>
          <w:tcPr>
            <w:tcW w:w="308" w:type="dxa"/>
            <w:tcBorders>
              <w:left w:val="single" w:sz="4" w:space="0" w:color="auto"/>
            </w:tcBorders>
            <w:vAlign w:val="center"/>
          </w:tcPr>
          <w:p w:rsidR="00E5501F" w:rsidRDefault="00E5501F" w:rsidP="00E5501F">
            <w:pPr>
              <w:pStyle w:val="IntenseQuote"/>
              <w:rPr>
                <w:sz w:val="24"/>
                <w:szCs w:val="24"/>
              </w:rPr>
            </w:pPr>
          </w:p>
        </w:tc>
        <w:tc>
          <w:tcPr>
            <w:tcW w:w="0" w:type="auto"/>
            <w:vAlign w:val="center"/>
            <w:hideMark/>
          </w:tcPr>
          <w:p w:rsidR="00E5501F" w:rsidRDefault="00E5501F" w:rsidP="00E33C7B">
            <w:pPr>
              <w:pStyle w:val="IntenseQuote"/>
              <w:rPr>
                <w:sz w:val="24"/>
                <w:szCs w:val="24"/>
              </w:rPr>
            </w:pPr>
            <w:r>
              <w:t>A container for all the head elements (title, scripts, styles, meta information, and more)</w:t>
            </w:r>
          </w:p>
        </w:tc>
      </w:tr>
      <w:tr w:rsidR="00E5501F" w:rsidTr="00E5501F">
        <w:trPr>
          <w:tblCellSpacing w:w="15" w:type="dxa"/>
        </w:trPr>
        <w:tc>
          <w:tcPr>
            <w:tcW w:w="1181" w:type="dxa"/>
            <w:tcBorders>
              <w:right w:val="single" w:sz="4" w:space="0" w:color="auto"/>
            </w:tcBorders>
            <w:vAlign w:val="center"/>
            <w:hideMark/>
          </w:tcPr>
          <w:p w:rsidR="00E5501F" w:rsidRDefault="00E5501F" w:rsidP="00E33C7B">
            <w:pPr>
              <w:pStyle w:val="IntenseQuote"/>
              <w:rPr>
                <w:sz w:val="24"/>
                <w:szCs w:val="24"/>
              </w:rPr>
            </w:pPr>
            <w:hyperlink r:id="rId18" w:history="1">
              <w:r>
                <w:rPr>
                  <w:rStyle w:val="Hyperlink"/>
                </w:rPr>
                <w:t>&lt;h1&gt; to &lt;h6&gt;</w:t>
              </w:r>
            </w:hyperlink>
          </w:p>
        </w:tc>
        <w:tc>
          <w:tcPr>
            <w:tcW w:w="308" w:type="dxa"/>
            <w:tcBorders>
              <w:left w:val="single" w:sz="4" w:space="0" w:color="auto"/>
            </w:tcBorders>
            <w:vAlign w:val="center"/>
          </w:tcPr>
          <w:p w:rsidR="00E5501F" w:rsidRDefault="00E5501F">
            <w:pPr>
              <w:spacing w:after="0" w:line="240" w:lineRule="auto"/>
              <w:rPr>
                <w:rFonts w:eastAsiaTheme="minorEastAsia"/>
                <w:b/>
                <w:bCs/>
                <w:i/>
                <w:iCs/>
                <w:color w:val="9B2D1F" w:themeColor="accent2"/>
                <w:sz w:val="24"/>
                <w:szCs w:val="24"/>
                <w:lang w:bidi="hi-IN"/>
                <w14:ligatures w14:val="standard"/>
                <w14:numForm w14:val="oldStyle"/>
              </w:rPr>
            </w:pPr>
          </w:p>
          <w:p w:rsidR="00E5501F" w:rsidRDefault="00E5501F" w:rsidP="00E5501F">
            <w:pPr>
              <w:pStyle w:val="IntenseQuote"/>
              <w:rPr>
                <w:sz w:val="24"/>
                <w:szCs w:val="24"/>
              </w:rPr>
            </w:pPr>
          </w:p>
        </w:tc>
        <w:tc>
          <w:tcPr>
            <w:tcW w:w="0" w:type="auto"/>
            <w:vAlign w:val="center"/>
            <w:hideMark/>
          </w:tcPr>
          <w:p w:rsidR="00E5501F" w:rsidRDefault="00E5501F" w:rsidP="00E33C7B">
            <w:pPr>
              <w:pStyle w:val="IntenseQuote"/>
              <w:rPr>
                <w:sz w:val="24"/>
                <w:szCs w:val="24"/>
              </w:rPr>
            </w:pPr>
            <w:r>
              <w:t>Defines HTML headings</w:t>
            </w:r>
          </w:p>
        </w:tc>
      </w:tr>
      <w:tr w:rsidR="00E5501F" w:rsidTr="00E5501F">
        <w:trPr>
          <w:tblCellSpacing w:w="15" w:type="dxa"/>
        </w:trPr>
        <w:tc>
          <w:tcPr>
            <w:tcW w:w="1181" w:type="dxa"/>
            <w:tcBorders>
              <w:right w:val="single" w:sz="4" w:space="0" w:color="auto"/>
            </w:tcBorders>
            <w:vAlign w:val="center"/>
            <w:hideMark/>
          </w:tcPr>
          <w:p w:rsidR="00E5501F" w:rsidRDefault="00E5501F" w:rsidP="00E33C7B">
            <w:pPr>
              <w:pStyle w:val="IntenseQuote"/>
              <w:rPr>
                <w:sz w:val="24"/>
                <w:szCs w:val="24"/>
              </w:rPr>
            </w:pPr>
            <w:hyperlink r:id="rId19" w:history="1">
              <w:r>
                <w:rPr>
                  <w:rStyle w:val="Hyperlink"/>
                </w:rPr>
                <w:t>&lt;</w:t>
              </w:r>
              <w:proofErr w:type="spellStart"/>
              <w:r>
                <w:rPr>
                  <w:rStyle w:val="Hyperlink"/>
                </w:rPr>
                <w:t>hr</w:t>
              </w:r>
              <w:proofErr w:type="spellEnd"/>
              <w:r>
                <w:rPr>
                  <w:rStyle w:val="Hyperlink"/>
                </w:rPr>
                <w:t>&gt;</w:t>
              </w:r>
            </w:hyperlink>
          </w:p>
        </w:tc>
        <w:tc>
          <w:tcPr>
            <w:tcW w:w="308" w:type="dxa"/>
            <w:tcBorders>
              <w:left w:val="single" w:sz="4" w:space="0" w:color="auto"/>
            </w:tcBorders>
            <w:vAlign w:val="center"/>
          </w:tcPr>
          <w:p w:rsidR="00E5501F" w:rsidRDefault="00E5501F" w:rsidP="00E5501F">
            <w:pPr>
              <w:pStyle w:val="IntenseQuote"/>
              <w:rPr>
                <w:sz w:val="24"/>
                <w:szCs w:val="24"/>
              </w:rPr>
            </w:pPr>
          </w:p>
        </w:tc>
        <w:tc>
          <w:tcPr>
            <w:tcW w:w="0" w:type="auto"/>
            <w:vAlign w:val="center"/>
            <w:hideMark/>
          </w:tcPr>
          <w:p w:rsidR="00E5501F" w:rsidRDefault="00E5501F" w:rsidP="00E33C7B">
            <w:pPr>
              <w:pStyle w:val="IntenseQuote"/>
              <w:rPr>
                <w:sz w:val="24"/>
                <w:szCs w:val="24"/>
              </w:rPr>
            </w:pPr>
            <w:r>
              <w:t>Defines a thematic change in the content</w:t>
            </w:r>
          </w:p>
        </w:tc>
      </w:tr>
    </w:tbl>
    <w:p w:rsidR="00916F2D" w:rsidRPr="00916F2D" w:rsidRDefault="00916F2D" w:rsidP="00E33C7B">
      <w:pPr>
        <w:pStyle w:val="IntenseQuote"/>
      </w:pPr>
    </w:p>
    <w:p w:rsidR="00916F2D" w:rsidRDefault="00916F2D" w:rsidP="00E33C7B">
      <w:pPr>
        <w:pStyle w:val="IntenseQuote"/>
      </w:pPr>
      <w:r>
        <w:br w:type="page"/>
      </w:r>
    </w:p>
    <w:p w:rsidR="00F45F2B" w:rsidRPr="002E4D80" w:rsidRDefault="00E5501F" w:rsidP="00E33C7B">
      <w:pPr>
        <w:pStyle w:val="IntenseQuote"/>
        <w:rPr>
          <w:rFonts w:ascii="Times New Roman" w:hAnsi="Times New Roman" w:cs="Times New Roman"/>
          <w:i w:val="0"/>
          <w:sz w:val="72"/>
          <w:u w:val="single"/>
        </w:rPr>
      </w:pPr>
      <w:r w:rsidRPr="002E4D80">
        <w:rPr>
          <w:rFonts w:ascii="Times New Roman" w:hAnsi="Times New Roman" w:cs="Times New Roman"/>
          <w:i w:val="0"/>
          <w:sz w:val="72"/>
          <w:u w:val="single"/>
        </w:rPr>
        <w:t xml:space="preserve">       </w:t>
      </w:r>
      <w:r w:rsidR="00F45F2B" w:rsidRPr="002E4D80">
        <w:rPr>
          <w:rFonts w:ascii="Times New Roman" w:hAnsi="Times New Roman" w:cs="Times New Roman"/>
          <w:i w:val="0"/>
          <w:sz w:val="72"/>
          <w:u w:val="single"/>
        </w:rPr>
        <w:t>HTML Paragraphs</w:t>
      </w:r>
    </w:p>
    <w:p w:rsidR="00F45F2B" w:rsidRPr="002E4D80" w:rsidRDefault="00F45F2B" w:rsidP="00E33C7B">
      <w:pPr>
        <w:pStyle w:val="IntenseQuote"/>
        <w:rPr>
          <w:rFonts w:ascii="Times New Roman" w:hAnsi="Times New Roman" w:cs="Times New Roman"/>
          <w:i w:val="0"/>
          <w:u w:val="single"/>
        </w:rPr>
      </w:pPr>
      <w:bookmarkStart w:id="0" w:name="_GoBack"/>
      <w:bookmarkEnd w:id="0"/>
    </w:p>
    <w:p w:rsidR="00F45F2B" w:rsidRPr="00E5501F" w:rsidRDefault="00F45F2B" w:rsidP="00E5501F">
      <w:pPr>
        <w:pStyle w:val="IntenseQuote"/>
        <w:jc w:val="center"/>
        <w:rPr>
          <w:sz w:val="36"/>
        </w:rPr>
      </w:pPr>
      <w:r w:rsidRPr="00E5501F">
        <w:rPr>
          <w:sz w:val="36"/>
        </w:rPr>
        <w:t>HTML Paragraphs</w:t>
      </w:r>
    </w:p>
    <w:p w:rsidR="00F45F2B" w:rsidRDefault="00F45F2B" w:rsidP="00E33C7B">
      <w:pPr>
        <w:pStyle w:val="IntenseQuote"/>
      </w:pPr>
      <w:r>
        <w:t xml:space="preserve">The HTML </w:t>
      </w:r>
      <w:r>
        <w:rPr>
          <w:rStyle w:val="HTMLCode"/>
          <w:rFonts w:eastAsiaTheme="majorEastAsia"/>
        </w:rPr>
        <w:t>&lt;p&gt;</w:t>
      </w:r>
      <w:r>
        <w:t xml:space="preserve"> element defines a </w:t>
      </w:r>
      <w:r>
        <w:rPr>
          <w:rStyle w:val="Strong"/>
        </w:rPr>
        <w:t>paragraph</w:t>
      </w:r>
      <w:r>
        <w:t>:</w:t>
      </w:r>
    </w:p>
    <w:p w:rsidR="00F45F2B" w:rsidRDefault="00F45F2B" w:rsidP="00E33C7B">
      <w:pPr>
        <w:pStyle w:val="IntenseQuote"/>
      </w:pPr>
      <w:r>
        <w:t>Example</w:t>
      </w:r>
    </w:p>
    <w:p w:rsidR="00F45F2B" w:rsidRDefault="00F45F2B" w:rsidP="00E33C7B">
      <w:pPr>
        <w:pStyle w:val="IntenseQuote"/>
      </w:pPr>
      <w:r>
        <w:rPr>
          <w:rStyle w:val="tagcolor"/>
        </w:rPr>
        <w:t>&lt;</w:t>
      </w:r>
      <w:r>
        <w:rPr>
          <w:rStyle w:val="tagnamecolor"/>
        </w:rPr>
        <w:t>p</w:t>
      </w:r>
      <w:r>
        <w:rPr>
          <w:rStyle w:val="tagcolor"/>
        </w:rPr>
        <w:t>&gt;</w:t>
      </w:r>
      <w:r>
        <w:t>This is a paragraph</w:t>
      </w:r>
      <w:proofErr w:type="gramStart"/>
      <w:r>
        <w:t>.</w:t>
      </w:r>
      <w:r>
        <w:rPr>
          <w:rStyle w:val="tagcolor"/>
        </w:rPr>
        <w:t>&lt;</w:t>
      </w:r>
      <w:proofErr w:type="gramEnd"/>
      <w:r>
        <w:rPr>
          <w:rStyle w:val="tagnamecolor"/>
        </w:rPr>
        <w:t>/p</w:t>
      </w:r>
      <w:r>
        <w:rPr>
          <w:rStyle w:val="tagcolor"/>
        </w:rPr>
        <w:t>&gt;</w:t>
      </w:r>
      <w:r>
        <w:br/>
      </w:r>
      <w:r>
        <w:rPr>
          <w:rStyle w:val="tagcolor"/>
        </w:rPr>
        <w:t>&lt;</w:t>
      </w:r>
      <w:r>
        <w:rPr>
          <w:rStyle w:val="tagnamecolor"/>
        </w:rPr>
        <w:t>p</w:t>
      </w:r>
      <w:r>
        <w:rPr>
          <w:rStyle w:val="tagcolor"/>
        </w:rPr>
        <w:t>&gt;</w:t>
      </w:r>
      <w:r>
        <w:t>This is another paragraph.</w:t>
      </w:r>
      <w:r>
        <w:rPr>
          <w:rStyle w:val="tagcolor"/>
        </w:rPr>
        <w:t>&lt;</w:t>
      </w:r>
      <w:r>
        <w:rPr>
          <w:rStyle w:val="tagnamecolor"/>
        </w:rPr>
        <w:t>/p</w:t>
      </w:r>
      <w:r>
        <w:rPr>
          <w:rStyle w:val="tagcolor"/>
        </w:rPr>
        <w:t>&gt;</w:t>
      </w:r>
      <w:r>
        <w:t xml:space="preserve"> </w:t>
      </w:r>
    </w:p>
    <w:p w:rsidR="00F45F2B" w:rsidRDefault="00F45F2B" w:rsidP="00E33C7B">
      <w:pPr>
        <w:pStyle w:val="IntenseQuote"/>
      </w:pPr>
      <w:r>
        <w:rPr>
          <w:rStyle w:val="Strong"/>
        </w:rPr>
        <w:t>Note:</w:t>
      </w:r>
      <w:r>
        <w:t xml:space="preserve"> Browsers automatically add some white space (a margin) before and after a paragraph.</w:t>
      </w:r>
    </w:p>
    <w:p w:rsidR="00F45F2B" w:rsidRDefault="00E33C7B" w:rsidP="00E33C7B">
      <w:pPr>
        <w:pStyle w:val="IntenseQuote"/>
      </w:pPr>
      <w:r>
        <w:pict>
          <v:rect id="_x0000_i1082" style="width:0;height:1.5pt" o:hralign="center" o:hrstd="t" o:hr="t" fillcolor="#a0a0a0" stroked="f"/>
        </w:pict>
      </w:r>
    </w:p>
    <w:p w:rsidR="00F45F2B" w:rsidRPr="00E5501F" w:rsidRDefault="00F45F2B" w:rsidP="00E5501F">
      <w:pPr>
        <w:pStyle w:val="IntenseQuote"/>
        <w:jc w:val="center"/>
        <w:rPr>
          <w:sz w:val="36"/>
        </w:rPr>
      </w:pPr>
      <w:r w:rsidRPr="00E5501F">
        <w:rPr>
          <w:sz w:val="36"/>
        </w:rPr>
        <w:t>HTML Display</w:t>
      </w:r>
    </w:p>
    <w:p w:rsidR="00F45F2B" w:rsidRDefault="00F45F2B" w:rsidP="00E33C7B">
      <w:pPr>
        <w:pStyle w:val="IntenseQuote"/>
      </w:pPr>
      <w:r>
        <w:t>You cannot be sure how HTML will be displayed.</w:t>
      </w:r>
    </w:p>
    <w:p w:rsidR="00F45F2B" w:rsidRDefault="00F45F2B" w:rsidP="00E33C7B">
      <w:pPr>
        <w:pStyle w:val="IntenseQuote"/>
      </w:pPr>
      <w:r>
        <w:t xml:space="preserve">Large or small </w:t>
      </w:r>
      <w:proofErr w:type="gramStart"/>
      <w:r>
        <w:t>screens,</w:t>
      </w:r>
      <w:proofErr w:type="gramEnd"/>
      <w:r>
        <w:t xml:space="preserve"> and resized windows will create different results. </w:t>
      </w:r>
    </w:p>
    <w:p w:rsidR="00F45F2B" w:rsidRDefault="00F45F2B" w:rsidP="00E33C7B">
      <w:pPr>
        <w:pStyle w:val="IntenseQuote"/>
      </w:pPr>
      <w:r>
        <w:t>With HTML, you cannot change the output by adding extra spaces or extra lines in your HTML code.</w:t>
      </w:r>
    </w:p>
    <w:p w:rsidR="00F45F2B" w:rsidRDefault="00F45F2B" w:rsidP="00E33C7B">
      <w:pPr>
        <w:pStyle w:val="IntenseQuote"/>
      </w:pPr>
      <w:r>
        <w:t>The browser will remove any extra spaces and extra lines when the page is displayed:</w:t>
      </w:r>
    </w:p>
    <w:p w:rsidR="00F45F2B" w:rsidRDefault="00F45F2B" w:rsidP="00E33C7B">
      <w:pPr>
        <w:pStyle w:val="IntenseQuote"/>
      </w:pPr>
      <w:r>
        <w:t>Example</w:t>
      </w:r>
    </w:p>
    <w:p w:rsidR="00F45F2B" w:rsidRDefault="00F45F2B" w:rsidP="00E33C7B">
      <w:pPr>
        <w:pStyle w:val="IntenseQuote"/>
      </w:pPr>
      <w:r>
        <w:rPr>
          <w:rStyle w:val="tagcolor"/>
        </w:rPr>
        <w:t>&lt;</w:t>
      </w:r>
      <w:r>
        <w:rPr>
          <w:rStyle w:val="tagnamecolor"/>
        </w:rPr>
        <w:t>p</w:t>
      </w:r>
      <w:r>
        <w:rPr>
          <w:rStyle w:val="tagcolor"/>
        </w:rPr>
        <w:t>&gt;</w:t>
      </w:r>
      <w:r>
        <w:br/>
        <w:t>This paragraph</w:t>
      </w:r>
      <w:r>
        <w:br/>
        <w:t>contains a lot of lines</w:t>
      </w:r>
      <w:r>
        <w:br/>
        <w:t>in the source code</w:t>
      </w:r>
      <w:proofErr w:type="gramStart"/>
      <w:r>
        <w:t>,</w:t>
      </w:r>
      <w:proofErr w:type="gramEnd"/>
      <w:r>
        <w:br/>
        <w:t xml:space="preserve">but the browser </w:t>
      </w:r>
      <w:r>
        <w:br/>
      </w:r>
      <w:r>
        <w:lastRenderedPageBreak/>
        <w:t>ignores it.</w:t>
      </w:r>
      <w:r>
        <w:br/>
      </w:r>
      <w:r>
        <w:rPr>
          <w:rStyle w:val="tagcolor"/>
        </w:rPr>
        <w:t>&lt;</w:t>
      </w:r>
      <w:r>
        <w:rPr>
          <w:rStyle w:val="tagnamecolor"/>
        </w:rPr>
        <w:t>/p</w:t>
      </w:r>
      <w:r>
        <w:rPr>
          <w:rStyle w:val="tagcolor"/>
        </w:rPr>
        <w:t>&gt;</w:t>
      </w:r>
      <w:r>
        <w:br/>
      </w:r>
      <w:r>
        <w:br/>
      </w:r>
      <w:r>
        <w:rPr>
          <w:rStyle w:val="tagcolor"/>
        </w:rPr>
        <w:t>&lt;</w:t>
      </w:r>
      <w:r>
        <w:rPr>
          <w:rStyle w:val="tagnamecolor"/>
        </w:rPr>
        <w:t>p</w:t>
      </w:r>
      <w:r>
        <w:rPr>
          <w:rStyle w:val="tagcolor"/>
        </w:rPr>
        <w:t>&gt;</w:t>
      </w:r>
      <w:r>
        <w:br/>
        <w:t>This paragraph</w:t>
      </w:r>
      <w:r>
        <w:br/>
        <w:t>contains         a lot of spaces</w:t>
      </w:r>
      <w:r>
        <w:br/>
        <w:t>in the source         code</w:t>
      </w:r>
      <w:proofErr w:type="gramStart"/>
      <w:r>
        <w:t>,</w:t>
      </w:r>
      <w:proofErr w:type="gramEnd"/>
      <w:r>
        <w:br/>
        <w:t xml:space="preserve">but the        browser </w:t>
      </w:r>
      <w:r>
        <w:br/>
        <w:t>ignores it.</w:t>
      </w:r>
      <w:r>
        <w:br/>
      </w:r>
      <w:r>
        <w:rPr>
          <w:rStyle w:val="tagcolor"/>
        </w:rPr>
        <w:t>&lt;</w:t>
      </w:r>
      <w:r>
        <w:rPr>
          <w:rStyle w:val="tagnamecolor"/>
        </w:rPr>
        <w:t>/p</w:t>
      </w:r>
      <w:r>
        <w:rPr>
          <w:rStyle w:val="tagcolor"/>
        </w:rPr>
        <w:t>&gt;</w:t>
      </w:r>
      <w:r>
        <w:t xml:space="preserve"> </w:t>
      </w:r>
    </w:p>
    <w:p w:rsidR="00F45F2B" w:rsidRDefault="00E33C7B" w:rsidP="00E33C7B">
      <w:pPr>
        <w:pStyle w:val="IntenseQuote"/>
      </w:pPr>
      <w:r>
        <w:pict>
          <v:rect id="_x0000_i1083" style="width:0;height:1.5pt" o:hralign="center" o:hrstd="t" o:hr="t" fillcolor="#a0a0a0" stroked="f"/>
        </w:pict>
      </w:r>
    </w:p>
    <w:p w:rsidR="00F45F2B" w:rsidRDefault="00E33C7B" w:rsidP="00E33C7B">
      <w:pPr>
        <w:pStyle w:val="IntenseQuote"/>
      </w:pPr>
      <w:r>
        <w:pict>
          <v:rect id="_x0000_i1084" style="width:0;height:1.5pt" o:hralign="center" o:hrstd="t" o:hr="t" fillcolor="#a0a0a0" stroked="f"/>
        </w:pict>
      </w:r>
    </w:p>
    <w:p w:rsidR="00F45F2B" w:rsidRPr="00E5501F" w:rsidRDefault="00F45F2B" w:rsidP="00E5501F">
      <w:pPr>
        <w:pStyle w:val="IntenseQuote"/>
        <w:jc w:val="center"/>
        <w:rPr>
          <w:sz w:val="36"/>
        </w:rPr>
      </w:pPr>
      <w:r w:rsidRPr="00E5501F">
        <w:rPr>
          <w:sz w:val="36"/>
        </w:rPr>
        <w:t>Don't Forget the End Tag</w:t>
      </w:r>
    </w:p>
    <w:p w:rsidR="00F45F2B" w:rsidRDefault="00F45F2B" w:rsidP="00E33C7B">
      <w:pPr>
        <w:pStyle w:val="IntenseQuote"/>
      </w:pPr>
      <w:r>
        <w:t>Most browsers will display HTML correctly even if you forget the end tag:</w:t>
      </w:r>
    </w:p>
    <w:p w:rsidR="00F45F2B" w:rsidRDefault="00F45F2B" w:rsidP="00E33C7B">
      <w:pPr>
        <w:pStyle w:val="IntenseQuote"/>
      </w:pPr>
      <w:r>
        <w:t>Example</w:t>
      </w:r>
    </w:p>
    <w:p w:rsidR="00F45F2B" w:rsidRDefault="00F45F2B" w:rsidP="00E33C7B">
      <w:pPr>
        <w:pStyle w:val="IntenseQuote"/>
      </w:pPr>
      <w:r>
        <w:rPr>
          <w:rStyle w:val="tagcolor"/>
        </w:rPr>
        <w:t>&lt;</w:t>
      </w:r>
      <w:r>
        <w:rPr>
          <w:rStyle w:val="tagnamecolor"/>
        </w:rPr>
        <w:t>p</w:t>
      </w:r>
      <w:r>
        <w:rPr>
          <w:rStyle w:val="tagcolor"/>
        </w:rPr>
        <w:t>&gt;</w:t>
      </w:r>
      <w:proofErr w:type="gramStart"/>
      <w:r>
        <w:t>This</w:t>
      </w:r>
      <w:proofErr w:type="gramEnd"/>
      <w:r>
        <w:t xml:space="preserve"> is a paragraph.</w:t>
      </w:r>
      <w:r>
        <w:br/>
      </w:r>
      <w:r>
        <w:rPr>
          <w:rStyle w:val="tagcolor"/>
        </w:rPr>
        <w:t>&lt;</w:t>
      </w:r>
      <w:r>
        <w:rPr>
          <w:rStyle w:val="tagnamecolor"/>
        </w:rPr>
        <w:t>p</w:t>
      </w:r>
      <w:r>
        <w:rPr>
          <w:rStyle w:val="tagcolor"/>
        </w:rPr>
        <w:t>&gt;</w:t>
      </w:r>
      <w:proofErr w:type="gramStart"/>
      <w:r>
        <w:t>This</w:t>
      </w:r>
      <w:proofErr w:type="gramEnd"/>
      <w:r>
        <w:t xml:space="preserve"> is another paragraph. </w:t>
      </w:r>
    </w:p>
    <w:p w:rsidR="00F45F2B" w:rsidRDefault="00F45F2B" w:rsidP="00E33C7B">
      <w:pPr>
        <w:pStyle w:val="IntenseQuote"/>
      </w:pPr>
      <w:r>
        <w:t>The example above will work in most browsers, but do not rely on it.</w:t>
      </w:r>
    </w:p>
    <w:p w:rsidR="00F45F2B" w:rsidRDefault="00F45F2B" w:rsidP="00E33C7B">
      <w:pPr>
        <w:pStyle w:val="IntenseQuote"/>
      </w:pPr>
      <w:r>
        <w:rPr>
          <w:rStyle w:val="Strong"/>
        </w:rPr>
        <w:t>Note:</w:t>
      </w:r>
      <w:r>
        <w:t xml:space="preserve"> Dropping the end tag can produce unexpected results or errors.</w:t>
      </w:r>
    </w:p>
    <w:p w:rsidR="00F45F2B" w:rsidRDefault="00E33C7B" w:rsidP="00E33C7B">
      <w:pPr>
        <w:pStyle w:val="IntenseQuote"/>
      </w:pPr>
      <w:r>
        <w:pict>
          <v:rect id="_x0000_i1085" style="width:0;height:1.5pt" o:hralign="center" o:hrstd="t" o:hr="t" fillcolor="#a0a0a0" stroked="f"/>
        </w:pict>
      </w:r>
    </w:p>
    <w:p w:rsidR="00F45F2B" w:rsidRPr="00E5501F" w:rsidRDefault="00F45F2B" w:rsidP="00E5501F">
      <w:pPr>
        <w:pStyle w:val="IntenseQuote"/>
        <w:jc w:val="center"/>
        <w:rPr>
          <w:sz w:val="36"/>
        </w:rPr>
      </w:pPr>
      <w:r w:rsidRPr="00E5501F">
        <w:rPr>
          <w:sz w:val="36"/>
        </w:rPr>
        <w:t>HTML Line Breaks</w:t>
      </w:r>
    </w:p>
    <w:p w:rsidR="00F45F2B" w:rsidRDefault="00F45F2B" w:rsidP="00E33C7B">
      <w:pPr>
        <w:pStyle w:val="IntenseQuote"/>
      </w:pPr>
      <w:r>
        <w:t xml:space="preserve">The HTML </w:t>
      </w:r>
      <w:r>
        <w:rPr>
          <w:rStyle w:val="HTMLCode"/>
          <w:rFonts w:eastAsiaTheme="majorEastAsia"/>
        </w:rPr>
        <w:t>&lt;</w:t>
      </w:r>
      <w:proofErr w:type="spellStart"/>
      <w:r>
        <w:rPr>
          <w:rStyle w:val="HTMLCode"/>
          <w:rFonts w:eastAsiaTheme="majorEastAsia"/>
        </w:rPr>
        <w:t>br</w:t>
      </w:r>
      <w:proofErr w:type="spellEnd"/>
      <w:r>
        <w:rPr>
          <w:rStyle w:val="HTMLCode"/>
          <w:rFonts w:eastAsiaTheme="majorEastAsia"/>
        </w:rPr>
        <w:t>&gt;</w:t>
      </w:r>
      <w:r>
        <w:t xml:space="preserve"> element defines a </w:t>
      </w:r>
      <w:r>
        <w:rPr>
          <w:rStyle w:val="Strong"/>
        </w:rPr>
        <w:t>line break</w:t>
      </w:r>
      <w:r>
        <w:t>.</w:t>
      </w:r>
    </w:p>
    <w:p w:rsidR="00F45F2B" w:rsidRDefault="00F45F2B" w:rsidP="00E33C7B">
      <w:pPr>
        <w:pStyle w:val="IntenseQuote"/>
      </w:pPr>
      <w:r>
        <w:t xml:space="preserve">Use </w:t>
      </w:r>
      <w:r>
        <w:rPr>
          <w:rStyle w:val="HTMLCode"/>
          <w:rFonts w:eastAsiaTheme="majorEastAsia"/>
        </w:rPr>
        <w:t>&lt;</w:t>
      </w:r>
      <w:proofErr w:type="spellStart"/>
      <w:r>
        <w:rPr>
          <w:rStyle w:val="HTMLCode"/>
          <w:rFonts w:eastAsiaTheme="majorEastAsia"/>
        </w:rPr>
        <w:t>br</w:t>
      </w:r>
      <w:proofErr w:type="spellEnd"/>
      <w:r>
        <w:rPr>
          <w:rStyle w:val="HTMLCode"/>
          <w:rFonts w:eastAsiaTheme="majorEastAsia"/>
        </w:rPr>
        <w:t>&gt;</w:t>
      </w:r>
      <w:r>
        <w:t xml:space="preserve"> if you want a line break (a new line) without starting a new paragraph:</w:t>
      </w:r>
    </w:p>
    <w:p w:rsidR="00F45F2B" w:rsidRDefault="00F45F2B" w:rsidP="00E33C7B">
      <w:pPr>
        <w:pStyle w:val="IntenseQuote"/>
      </w:pPr>
      <w:r>
        <w:t>Example</w:t>
      </w:r>
    </w:p>
    <w:p w:rsidR="00F45F2B" w:rsidRDefault="00F45F2B" w:rsidP="00E33C7B">
      <w:pPr>
        <w:pStyle w:val="IntenseQuote"/>
      </w:pPr>
      <w:r>
        <w:rPr>
          <w:rStyle w:val="tagcolor"/>
        </w:rPr>
        <w:lastRenderedPageBreak/>
        <w:t>&lt;</w:t>
      </w:r>
      <w:r>
        <w:rPr>
          <w:rStyle w:val="tagnamecolor"/>
        </w:rPr>
        <w:t>p</w:t>
      </w:r>
      <w:r>
        <w:rPr>
          <w:rStyle w:val="tagcolor"/>
        </w:rPr>
        <w:t>&gt;</w:t>
      </w:r>
      <w:r>
        <w:t>This is</w:t>
      </w:r>
      <w:r>
        <w:rPr>
          <w:rStyle w:val="tagcolor"/>
        </w:rPr>
        <w:t>&lt;</w:t>
      </w:r>
      <w:proofErr w:type="spellStart"/>
      <w:r>
        <w:rPr>
          <w:rStyle w:val="tagnamecolor"/>
        </w:rPr>
        <w:t>br</w:t>
      </w:r>
      <w:proofErr w:type="spellEnd"/>
      <w:r>
        <w:rPr>
          <w:rStyle w:val="tagcolor"/>
        </w:rPr>
        <w:t>&gt;</w:t>
      </w:r>
      <w:r>
        <w:t>a paragraph</w:t>
      </w:r>
      <w:r>
        <w:rPr>
          <w:rStyle w:val="tagcolor"/>
        </w:rPr>
        <w:t>&lt;</w:t>
      </w:r>
      <w:proofErr w:type="spellStart"/>
      <w:r>
        <w:rPr>
          <w:rStyle w:val="tagnamecolor"/>
        </w:rPr>
        <w:t>br</w:t>
      </w:r>
      <w:proofErr w:type="spellEnd"/>
      <w:r>
        <w:rPr>
          <w:rStyle w:val="tagcolor"/>
        </w:rPr>
        <w:t>&gt;</w:t>
      </w:r>
      <w:r>
        <w:t>with line breaks</w:t>
      </w:r>
      <w:proofErr w:type="gramStart"/>
      <w:r>
        <w:t>.</w:t>
      </w:r>
      <w:r>
        <w:rPr>
          <w:rStyle w:val="tagcolor"/>
        </w:rPr>
        <w:t>&lt;</w:t>
      </w:r>
      <w:proofErr w:type="gramEnd"/>
      <w:r>
        <w:rPr>
          <w:rStyle w:val="tagnamecolor"/>
        </w:rPr>
        <w:t>/p</w:t>
      </w:r>
      <w:r>
        <w:rPr>
          <w:rStyle w:val="tagcolor"/>
        </w:rPr>
        <w:t>&gt;</w:t>
      </w:r>
      <w:r>
        <w:t xml:space="preserve"> </w:t>
      </w:r>
    </w:p>
    <w:p w:rsidR="00F45F2B" w:rsidRDefault="00F45F2B" w:rsidP="00E33C7B">
      <w:pPr>
        <w:pStyle w:val="IntenseQuote"/>
      </w:pPr>
      <w:r>
        <w:t xml:space="preserve">The </w:t>
      </w:r>
      <w:r>
        <w:rPr>
          <w:rStyle w:val="HTMLCode"/>
          <w:rFonts w:eastAsiaTheme="majorEastAsia"/>
        </w:rPr>
        <w:t>&lt;</w:t>
      </w:r>
      <w:proofErr w:type="spellStart"/>
      <w:r>
        <w:rPr>
          <w:rStyle w:val="HTMLCode"/>
          <w:rFonts w:eastAsiaTheme="majorEastAsia"/>
        </w:rPr>
        <w:t>br</w:t>
      </w:r>
      <w:proofErr w:type="spellEnd"/>
      <w:r>
        <w:rPr>
          <w:rStyle w:val="HTMLCode"/>
          <w:rFonts w:eastAsiaTheme="majorEastAsia"/>
        </w:rPr>
        <w:t>&gt;</w:t>
      </w:r>
      <w:r>
        <w:t xml:space="preserve"> tag is an empty tag, which means that it has no end tag.</w:t>
      </w:r>
    </w:p>
    <w:p w:rsidR="00F45F2B" w:rsidRDefault="00E33C7B" w:rsidP="00E33C7B">
      <w:pPr>
        <w:pStyle w:val="IntenseQuote"/>
      </w:pPr>
      <w:r>
        <w:pict>
          <v:rect id="_x0000_i1086" style="width:0;height:1.5pt" o:hralign="center" o:hrstd="t" o:hr="t" fillcolor="#a0a0a0" stroked="f"/>
        </w:pict>
      </w:r>
    </w:p>
    <w:p w:rsidR="00F45F2B" w:rsidRPr="00E5501F" w:rsidRDefault="00F45F2B" w:rsidP="00E5501F">
      <w:pPr>
        <w:pStyle w:val="IntenseQuote"/>
        <w:jc w:val="center"/>
        <w:rPr>
          <w:sz w:val="36"/>
        </w:rPr>
      </w:pPr>
      <w:r w:rsidRPr="00E5501F">
        <w:rPr>
          <w:sz w:val="36"/>
        </w:rPr>
        <w:t>The Poem Problem</w:t>
      </w:r>
    </w:p>
    <w:p w:rsidR="00F45F2B" w:rsidRDefault="00F45F2B" w:rsidP="00E33C7B">
      <w:pPr>
        <w:pStyle w:val="IntenseQuote"/>
      </w:pPr>
      <w:r>
        <w:t>This poem will display on a single line:</w:t>
      </w:r>
    </w:p>
    <w:p w:rsidR="00F45F2B" w:rsidRDefault="00F45F2B" w:rsidP="00E33C7B">
      <w:pPr>
        <w:pStyle w:val="IntenseQuote"/>
      </w:pPr>
      <w:r>
        <w:t>Example</w:t>
      </w:r>
    </w:p>
    <w:p w:rsidR="00F45F2B" w:rsidRDefault="00F45F2B" w:rsidP="00E33C7B">
      <w:pPr>
        <w:pStyle w:val="IntenseQuote"/>
      </w:pPr>
      <w:r>
        <w:rPr>
          <w:rStyle w:val="tagcolor"/>
        </w:rPr>
        <w:t>&lt;</w:t>
      </w:r>
      <w:r>
        <w:rPr>
          <w:rStyle w:val="tagnamecolor"/>
        </w:rPr>
        <w:t>p</w:t>
      </w:r>
      <w:r>
        <w:rPr>
          <w:rStyle w:val="tagcolor"/>
        </w:rPr>
        <w:t>&gt;</w:t>
      </w:r>
      <w:r>
        <w:br/>
        <w:t>  My Bonnie lies over the ocean.</w:t>
      </w:r>
      <w:r>
        <w:br/>
      </w:r>
      <w:r>
        <w:br/>
        <w:t>  My Bonnie lies over the sea.</w:t>
      </w:r>
      <w:r>
        <w:br/>
      </w:r>
      <w:r>
        <w:br/>
        <w:t>  My Bonnie lies over the ocean.</w:t>
      </w:r>
      <w:r>
        <w:br/>
      </w:r>
      <w:r>
        <w:br/>
        <w:t>  Oh, bring back my Bonnie to me.</w:t>
      </w:r>
      <w:r>
        <w:br/>
      </w:r>
      <w:r>
        <w:rPr>
          <w:rStyle w:val="tagcolor"/>
        </w:rPr>
        <w:t>&lt;</w:t>
      </w:r>
      <w:r>
        <w:rPr>
          <w:rStyle w:val="tagnamecolor"/>
        </w:rPr>
        <w:t>/p</w:t>
      </w:r>
      <w:r>
        <w:rPr>
          <w:rStyle w:val="tagcolor"/>
        </w:rPr>
        <w:t>&gt;</w:t>
      </w:r>
      <w:r>
        <w:t xml:space="preserve"> </w:t>
      </w:r>
    </w:p>
    <w:p w:rsidR="00F45F2B" w:rsidRDefault="00E33C7B" w:rsidP="00E33C7B">
      <w:pPr>
        <w:pStyle w:val="IntenseQuote"/>
      </w:pPr>
      <w:r>
        <w:pict>
          <v:rect id="_x0000_i1087" style="width:0;height:1.5pt" o:hralign="center" o:hrstd="t" o:hr="t" fillcolor="#a0a0a0" stroked="f"/>
        </w:pict>
      </w:r>
    </w:p>
    <w:p w:rsidR="00F45F2B" w:rsidRPr="00E5501F" w:rsidRDefault="00F45F2B" w:rsidP="00E5501F">
      <w:pPr>
        <w:pStyle w:val="IntenseQuote"/>
        <w:jc w:val="center"/>
        <w:rPr>
          <w:sz w:val="36"/>
        </w:rPr>
      </w:pPr>
      <w:r w:rsidRPr="00E5501F">
        <w:rPr>
          <w:sz w:val="36"/>
        </w:rPr>
        <w:t>The HTML &lt;pre&gt; Element</w:t>
      </w:r>
    </w:p>
    <w:p w:rsidR="00F45F2B" w:rsidRDefault="00F45F2B" w:rsidP="00E33C7B">
      <w:pPr>
        <w:pStyle w:val="IntenseQuote"/>
      </w:pPr>
      <w:r>
        <w:t xml:space="preserve">The HTML </w:t>
      </w:r>
      <w:r>
        <w:rPr>
          <w:rStyle w:val="HTMLCode"/>
          <w:rFonts w:eastAsiaTheme="majorEastAsia"/>
        </w:rPr>
        <w:t>&lt;pre&gt;</w:t>
      </w:r>
      <w:r>
        <w:t xml:space="preserve"> element defines preformatted text.</w:t>
      </w:r>
    </w:p>
    <w:p w:rsidR="00F45F2B" w:rsidRDefault="00F45F2B" w:rsidP="00E33C7B">
      <w:pPr>
        <w:pStyle w:val="IntenseQuote"/>
      </w:pPr>
      <w:r>
        <w:t xml:space="preserve">The text inside a </w:t>
      </w:r>
      <w:r>
        <w:rPr>
          <w:rStyle w:val="HTMLCode"/>
          <w:rFonts w:eastAsiaTheme="majorEastAsia"/>
        </w:rPr>
        <w:t>&lt;pre&gt;</w:t>
      </w:r>
      <w:r>
        <w:t xml:space="preserve"> element is displayed in a fixed-width font (usually Courier), and it preserves both spaces and line breaks:</w:t>
      </w:r>
    </w:p>
    <w:p w:rsidR="00F45F2B" w:rsidRDefault="00F45F2B" w:rsidP="00E33C7B">
      <w:pPr>
        <w:pStyle w:val="IntenseQuote"/>
      </w:pPr>
      <w:r>
        <w:t>Example</w:t>
      </w:r>
    </w:p>
    <w:p w:rsidR="00F45F2B" w:rsidRDefault="00F45F2B" w:rsidP="00E33C7B">
      <w:pPr>
        <w:pStyle w:val="IntenseQuote"/>
      </w:pPr>
      <w:r>
        <w:rPr>
          <w:rStyle w:val="tagcolor"/>
        </w:rPr>
        <w:t>&lt;</w:t>
      </w:r>
      <w:proofErr w:type="gramStart"/>
      <w:r>
        <w:rPr>
          <w:rStyle w:val="tagnamecolor"/>
        </w:rPr>
        <w:t>pre</w:t>
      </w:r>
      <w:proofErr w:type="gramEnd"/>
      <w:r>
        <w:rPr>
          <w:rStyle w:val="tagcolor"/>
        </w:rPr>
        <w:t>&gt;</w:t>
      </w:r>
      <w:r>
        <w:br/>
        <w:t>  My Bonnie lies over the ocean.</w:t>
      </w:r>
      <w:r>
        <w:br/>
      </w:r>
      <w:r>
        <w:br/>
        <w:t>  My Bonnie lies over the sea.</w:t>
      </w:r>
      <w:r>
        <w:br/>
      </w:r>
      <w:r>
        <w:br/>
        <w:t>  My Bonnie lies over the ocean.</w:t>
      </w:r>
      <w:r>
        <w:br/>
      </w:r>
      <w:r>
        <w:lastRenderedPageBreak/>
        <w:br/>
        <w:t>  Oh, bring back my Bonnie to me.</w:t>
      </w:r>
      <w:r>
        <w:br/>
      </w:r>
      <w:r>
        <w:rPr>
          <w:rStyle w:val="tagcolor"/>
        </w:rPr>
        <w:t>&lt;</w:t>
      </w:r>
      <w:r>
        <w:rPr>
          <w:rStyle w:val="tagnamecolor"/>
        </w:rPr>
        <w:t>/pre</w:t>
      </w:r>
      <w:r>
        <w:rPr>
          <w:rStyle w:val="tagcolor"/>
        </w:rPr>
        <w:t>&gt;</w:t>
      </w:r>
      <w:r>
        <w:t xml:space="preserve"> </w:t>
      </w:r>
    </w:p>
    <w:p w:rsidR="00F45F2B" w:rsidRDefault="00F45F2B" w:rsidP="00E33C7B">
      <w:pPr>
        <w:pStyle w:val="IntenseQuote"/>
      </w:pPr>
      <w:r>
        <w:t>Top of Form</w:t>
      </w:r>
    </w:p>
    <w:p w:rsidR="00F45F2B" w:rsidRDefault="00F45F2B" w:rsidP="00E33C7B">
      <w:pPr>
        <w:pStyle w:val="IntenseQuote"/>
      </w:pPr>
      <w:r>
        <w:t>Bottom of Form</w:t>
      </w:r>
    </w:p>
    <w:p w:rsidR="00F45F2B" w:rsidRDefault="00F45F2B" w:rsidP="00E33C7B">
      <w:pPr>
        <w:pStyle w:val="IntenseQuote"/>
      </w:pPr>
      <w:r>
        <w:t>HTML Tag Reference</w:t>
      </w:r>
    </w:p>
    <w:p w:rsidR="00F45F2B" w:rsidRDefault="00F45F2B" w:rsidP="00E33C7B">
      <w:pPr>
        <w:pStyle w:val="IntenseQuote"/>
      </w:pPr>
      <w:r>
        <w:t>W3Schools' tag reference contains additional information about HTML elements and their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gridCol w:w="3945"/>
      </w:tblGrid>
      <w:tr w:rsidR="00F45F2B" w:rsidTr="00E5501F">
        <w:trPr>
          <w:tblCellSpacing w:w="15" w:type="dxa"/>
        </w:trPr>
        <w:tc>
          <w:tcPr>
            <w:tcW w:w="1170" w:type="dxa"/>
            <w:tcBorders>
              <w:right w:val="single" w:sz="4" w:space="0" w:color="auto"/>
            </w:tcBorders>
            <w:vAlign w:val="center"/>
            <w:hideMark/>
          </w:tcPr>
          <w:p w:rsidR="00F45F2B" w:rsidRDefault="00F45F2B" w:rsidP="00E33C7B">
            <w:pPr>
              <w:pStyle w:val="IntenseQuote"/>
              <w:rPr>
                <w:sz w:val="24"/>
                <w:szCs w:val="24"/>
              </w:rPr>
            </w:pPr>
            <w:r>
              <w:t>Tag</w:t>
            </w:r>
          </w:p>
        </w:tc>
        <w:tc>
          <w:tcPr>
            <w:tcW w:w="3900" w:type="dxa"/>
            <w:vAlign w:val="center"/>
            <w:hideMark/>
          </w:tcPr>
          <w:p w:rsidR="00F45F2B" w:rsidRDefault="00E5501F" w:rsidP="00E33C7B">
            <w:pPr>
              <w:pStyle w:val="IntenseQuote"/>
              <w:rPr>
                <w:sz w:val="24"/>
                <w:szCs w:val="24"/>
              </w:rPr>
            </w:pPr>
            <w:r>
              <w:t xml:space="preserve">                  </w:t>
            </w:r>
            <w:r w:rsidR="00F45F2B">
              <w:t>Description</w:t>
            </w:r>
          </w:p>
        </w:tc>
      </w:tr>
      <w:tr w:rsidR="00F45F2B" w:rsidTr="00E5501F">
        <w:trPr>
          <w:tblCellSpacing w:w="15" w:type="dxa"/>
        </w:trPr>
        <w:tc>
          <w:tcPr>
            <w:tcW w:w="1170" w:type="dxa"/>
            <w:tcBorders>
              <w:top w:val="single" w:sz="4" w:space="0" w:color="auto"/>
              <w:right w:val="single" w:sz="4" w:space="0" w:color="auto"/>
            </w:tcBorders>
            <w:vAlign w:val="center"/>
            <w:hideMark/>
          </w:tcPr>
          <w:p w:rsidR="00F45F2B" w:rsidRDefault="00E33C7B" w:rsidP="00E33C7B">
            <w:pPr>
              <w:pStyle w:val="IntenseQuote"/>
              <w:rPr>
                <w:sz w:val="24"/>
                <w:szCs w:val="24"/>
              </w:rPr>
            </w:pPr>
            <w:hyperlink r:id="rId20" w:history="1">
              <w:r w:rsidR="00F45F2B">
                <w:rPr>
                  <w:rStyle w:val="Hyperlink"/>
                </w:rPr>
                <w:t>&lt;p&gt;</w:t>
              </w:r>
            </w:hyperlink>
          </w:p>
        </w:tc>
        <w:tc>
          <w:tcPr>
            <w:tcW w:w="3900" w:type="dxa"/>
            <w:tcBorders>
              <w:top w:val="single" w:sz="4" w:space="0" w:color="auto"/>
            </w:tcBorders>
            <w:vAlign w:val="center"/>
            <w:hideMark/>
          </w:tcPr>
          <w:p w:rsidR="00F45F2B" w:rsidRDefault="00E5501F" w:rsidP="00E33C7B">
            <w:pPr>
              <w:pStyle w:val="IntenseQuote"/>
              <w:rPr>
                <w:sz w:val="24"/>
                <w:szCs w:val="24"/>
              </w:rPr>
            </w:pPr>
            <w:r>
              <w:t xml:space="preserve">         </w:t>
            </w:r>
            <w:r w:rsidR="00F45F2B">
              <w:t>Defines a paragraph</w:t>
            </w:r>
          </w:p>
        </w:tc>
      </w:tr>
      <w:tr w:rsidR="00F45F2B" w:rsidTr="00E5501F">
        <w:trPr>
          <w:tblCellSpacing w:w="15" w:type="dxa"/>
        </w:trPr>
        <w:tc>
          <w:tcPr>
            <w:tcW w:w="1170" w:type="dxa"/>
            <w:tcBorders>
              <w:right w:val="single" w:sz="4" w:space="0" w:color="auto"/>
            </w:tcBorders>
            <w:vAlign w:val="center"/>
            <w:hideMark/>
          </w:tcPr>
          <w:p w:rsidR="00F45F2B" w:rsidRDefault="00E33C7B" w:rsidP="00E33C7B">
            <w:pPr>
              <w:pStyle w:val="IntenseQuote"/>
              <w:rPr>
                <w:sz w:val="24"/>
                <w:szCs w:val="24"/>
              </w:rPr>
            </w:pPr>
            <w:hyperlink r:id="rId21" w:history="1">
              <w:r w:rsidR="00F45F2B">
                <w:rPr>
                  <w:rStyle w:val="Hyperlink"/>
                </w:rPr>
                <w:t>&lt;</w:t>
              </w:r>
              <w:proofErr w:type="spellStart"/>
              <w:r w:rsidR="00F45F2B">
                <w:rPr>
                  <w:rStyle w:val="Hyperlink"/>
                </w:rPr>
                <w:t>br</w:t>
              </w:r>
              <w:proofErr w:type="spellEnd"/>
              <w:r w:rsidR="00F45F2B">
                <w:rPr>
                  <w:rStyle w:val="Hyperlink"/>
                </w:rPr>
                <w:t>&gt;</w:t>
              </w:r>
            </w:hyperlink>
          </w:p>
        </w:tc>
        <w:tc>
          <w:tcPr>
            <w:tcW w:w="3900" w:type="dxa"/>
            <w:vAlign w:val="center"/>
            <w:hideMark/>
          </w:tcPr>
          <w:p w:rsidR="00F45F2B" w:rsidRDefault="00E5501F" w:rsidP="00E33C7B">
            <w:pPr>
              <w:pStyle w:val="IntenseQuote"/>
              <w:rPr>
                <w:sz w:val="24"/>
                <w:szCs w:val="24"/>
              </w:rPr>
            </w:pPr>
            <w:r>
              <w:t xml:space="preserve">    </w:t>
            </w:r>
            <w:r w:rsidR="00F45F2B">
              <w:t>Inserts a single line break</w:t>
            </w:r>
          </w:p>
        </w:tc>
      </w:tr>
      <w:tr w:rsidR="00F45F2B" w:rsidTr="00E5501F">
        <w:trPr>
          <w:tblCellSpacing w:w="15" w:type="dxa"/>
        </w:trPr>
        <w:tc>
          <w:tcPr>
            <w:tcW w:w="1170" w:type="dxa"/>
            <w:tcBorders>
              <w:right w:val="single" w:sz="4" w:space="0" w:color="auto"/>
            </w:tcBorders>
            <w:vAlign w:val="center"/>
            <w:hideMark/>
          </w:tcPr>
          <w:p w:rsidR="00F45F2B" w:rsidRDefault="00E33C7B" w:rsidP="00E33C7B">
            <w:pPr>
              <w:pStyle w:val="IntenseQuote"/>
              <w:rPr>
                <w:sz w:val="24"/>
                <w:szCs w:val="24"/>
              </w:rPr>
            </w:pPr>
            <w:hyperlink r:id="rId22" w:history="1">
              <w:r w:rsidR="00F45F2B">
                <w:rPr>
                  <w:rStyle w:val="Hyperlink"/>
                </w:rPr>
                <w:t>&lt;pre&gt;</w:t>
              </w:r>
            </w:hyperlink>
          </w:p>
        </w:tc>
        <w:tc>
          <w:tcPr>
            <w:tcW w:w="3900" w:type="dxa"/>
            <w:vAlign w:val="center"/>
            <w:hideMark/>
          </w:tcPr>
          <w:p w:rsidR="00F45F2B" w:rsidRDefault="00E5501F" w:rsidP="00E33C7B">
            <w:pPr>
              <w:pStyle w:val="IntenseQuote"/>
              <w:rPr>
                <w:sz w:val="24"/>
                <w:szCs w:val="24"/>
              </w:rPr>
            </w:pPr>
            <w:r>
              <w:t xml:space="preserve">    </w:t>
            </w:r>
            <w:r w:rsidR="00F45F2B">
              <w:t>Defines pre-formatted text</w:t>
            </w:r>
          </w:p>
        </w:tc>
      </w:tr>
    </w:tbl>
    <w:p w:rsidR="00F45F2B" w:rsidRDefault="00F45F2B" w:rsidP="00E33C7B">
      <w:pPr>
        <w:pStyle w:val="IntenseQuote"/>
      </w:pPr>
    </w:p>
    <w:p w:rsidR="00F45F2B" w:rsidRDefault="00F45F2B" w:rsidP="00E33C7B">
      <w:pPr>
        <w:pStyle w:val="IntenseQuote"/>
      </w:pPr>
      <w:r>
        <w:br w:type="page"/>
      </w:r>
    </w:p>
    <w:p w:rsidR="00F45F2B" w:rsidRPr="002E4D80" w:rsidRDefault="00F45F2B" w:rsidP="00E5501F">
      <w:pPr>
        <w:pStyle w:val="IntenseQuote"/>
        <w:jc w:val="center"/>
        <w:rPr>
          <w:rFonts w:ascii="Times New Roman" w:hAnsi="Times New Roman" w:cs="Times New Roman"/>
          <w:i w:val="0"/>
          <w:sz w:val="72"/>
          <w:u w:val="single"/>
        </w:rPr>
      </w:pPr>
      <w:r w:rsidRPr="002E4D80">
        <w:rPr>
          <w:rFonts w:ascii="Times New Roman" w:hAnsi="Times New Roman" w:cs="Times New Roman"/>
          <w:i w:val="0"/>
          <w:sz w:val="72"/>
          <w:u w:val="single"/>
        </w:rPr>
        <w:lastRenderedPageBreak/>
        <w:t>HTML Styles</w:t>
      </w:r>
    </w:p>
    <w:p w:rsidR="00F45F2B" w:rsidRPr="00F45F2B" w:rsidRDefault="00F45F2B" w:rsidP="00E33C7B">
      <w:pPr>
        <w:pStyle w:val="IntenseQuote"/>
        <w:rPr>
          <w:rFonts w:eastAsia="Times New Roman"/>
          <w:sz w:val="27"/>
          <w:szCs w:val="27"/>
        </w:rPr>
      </w:pPr>
      <w:r w:rsidRPr="00F45F2B">
        <w:rPr>
          <w:rFonts w:eastAsia="Times New Roman"/>
          <w:sz w:val="27"/>
          <w:szCs w:val="27"/>
        </w:rPr>
        <w:t>Example</w:t>
      </w:r>
    </w:p>
    <w:p w:rsidR="00F45F2B" w:rsidRPr="00F45F2B" w:rsidRDefault="00F45F2B" w:rsidP="00E33C7B">
      <w:pPr>
        <w:pStyle w:val="IntenseQuote"/>
        <w:rPr>
          <w:rFonts w:eastAsia="Times New Roman"/>
          <w:sz w:val="30"/>
          <w:szCs w:val="30"/>
        </w:rPr>
      </w:pPr>
      <w:r w:rsidRPr="00F45F2B">
        <w:rPr>
          <w:rFonts w:eastAsia="Times New Roman"/>
          <w:sz w:val="30"/>
          <w:szCs w:val="30"/>
        </w:rPr>
        <w:t>I am Red</w:t>
      </w:r>
    </w:p>
    <w:p w:rsidR="00F45F2B" w:rsidRPr="00F45F2B" w:rsidRDefault="00F45F2B" w:rsidP="00E33C7B">
      <w:pPr>
        <w:pStyle w:val="IntenseQuote"/>
        <w:rPr>
          <w:rFonts w:eastAsia="Times New Roman"/>
          <w:sz w:val="30"/>
          <w:szCs w:val="30"/>
        </w:rPr>
      </w:pPr>
      <w:r w:rsidRPr="00F45F2B">
        <w:rPr>
          <w:rFonts w:eastAsia="Times New Roman"/>
          <w:sz w:val="30"/>
          <w:szCs w:val="30"/>
        </w:rPr>
        <w:t>I am Blue</w:t>
      </w:r>
    </w:p>
    <w:p w:rsidR="00F45F2B" w:rsidRPr="00F45F2B" w:rsidRDefault="00F45F2B" w:rsidP="00E33C7B">
      <w:pPr>
        <w:pStyle w:val="IntenseQuote"/>
        <w:rPr>
          <w:rFonts w:eastAsia="Times New Roman"/>
          <w:sz w:val="54"/>
          <w:szCs w:val="54"/>
        </w:rPr>
      </w:pPr>
      <w:r w:rsidRPr="00F45F2B">
        <w:rPr>
          <w:rFonts w:eastAsia="Times New Roman"/>
          <w:sz w:val="54"/>
          <w:szCs w:val="54"/>
        </w:rPr>
        <w:t>I am Big</w:t>
      </w:r>
    </w:p>
    <w:p w:rsidR="00F45F2B" w:rsidRPr="00F45F2B" w:rsidRDefault="00E33C7B" w:rsidP="00E33C7B">
      <w:pPr>
        <w:pStyle w:val="IntenseQuote"/>
        <w:rPr>
          <w:rFonts w:eastAsia="Times New Roman"/>
          <w:sz w:val="24"/>
          <w:szCs w:val="24"/>
        </w:rPr>
      </w:pPr>
      <w:r>
        <w:rPr>
          <w:rFonts w:eastAsia="Times New Roman"/>
          <w:sz w:val="24"/>
          <w:szCs w:val="24"/>
        </w:rPr>
        <w:pict>
          <v:rect id="_x0000_i1088" style="width:0;height:1.5pt" o:hralign="center" o:hrstd="t" o:hr="t" fillcolor="#a0a0a0" stroked="f"/>
        </w:pict>
      </w:r>
    </w:p>
    <w:p w:rsidR="00F45F2B" w:rsidRPr="00E5501F" w:rsidRDefault="00F45F2B" w:rsidP="00E5501F">
      <w:pPr>
        <w:pStyle w:val="IntenseQuote"/>
        <w:jc w:val="center"/>
        <w:rPr>
          <w:sz w:val="36"/>
        </w:rPr>
      </w:pPr>
      <w:r w:rsidRPr="00E5501F">
        <w:rPr>
          <w:sz w:val="36"/>
        </w:rPr>
        <w:t>The HTML Style Attribute</w:t>
      </w:r>
    </w:p>
    <w:p w:rsidR="00F45F2B" w:rsidRPr="00F45F2B" w:rsidRDefault="00F45F2B" w:rsidP="00E33C7B">
      <w:pPr>
        <w:pStyle w:val="IntenseQuote"/>
        <w:rPr>
          <w:rFonts w:eastAsia="Times New Roman"/>
          <w:sz w:val="24"/>
          <w:szCs w:val="24"/>
        </w:rPr>
      </w:pPr>
      <w:r w:rsidRPr="00F45F2B">
        <w:rPr>
          <w:rFonts w:eastAsia="Times New Roman"/>
          <w:sz w:val="24"/>
          <w:szCs w:val="24"/>
        </w:rPr>
        <w:t xml:space="preserve">Setting the style of an HTML element, can be done with the </w:t>
      </w:r>
      <w:r w:rsidRPr="00F45F2B">
        <w:rPr>
          <w:rFonts w:ascii="Courier New" w:eastAsia="Times New Roman" w:hAnsi="Courier New" w:cs="Courier New"/>
          <w:sz w:val="20"/>
          <w:szCs w:val="20"/>
        </w:rPr>
        <w:t>style</w:t>
      </w:r>
      <w:r w:rsidRPr="00F45F2B">
        <w:rPr>
          <w:rFonts w:eastAsia="Times New Roman"/>
          <w:sz w:val="24"/>
          <w:szCs w:val="24"/>
        </w:rPr>
        <w:t xml:space="preserve"> attribute.</w:t>
      </w:r>
    </w:p>
    <w:p w:rsidR="00F45F2B" w:rsidRPr="00F45F2B" w:rsidRDefault="00F45F2B" w:rsidP="00E33C7B">
      <w:pPr>
        <w:pStyle w:val="IntenseQuote"/>
        <w:rPr>
          <w:rFonts w:eastAsia="Times New Roman"/>
          <w:sz w:val="24"/>
          <w:szCs w:val="24"/>
        </w:rPr>
      </w:pPr>
      <w:r w:rsidRPr="00F45F2B">
        <w:rPr>
          <w:rFonts w:eastAsia="Times New Roman"/>
          <w:sz w:val="24"/>
          <w:szCs w:val="24"/>
        </w:rPr>
        <w:t xml:space="preserve">The HTML </w:t>
      </w:r>
      <w:r w:rsidRPr="00F45F2B">
        <w:rPr>
          <w:rFonts w:ascii="Courier New" w:eastAsia="Times New Roman" w:hAnsi="Courier New" w:cs="Courier New"/>
          <w:sz w:val="20"/>
          <w:szCs w:val="20"/>
        </w:rPr>
        <w:t>style</w:t>
      </w:r>
      <w:r w:rsidRPr="00F45F2B">
        <w:rPr>
          <w:rFonts w:eastAsia="Times New Roman"/>
          <w:sz w:val="24"/>
          <w:szCs w:val="24"/>
        </w:rPr>
        <w:t xml:space="preserve"> attribute has the following syntax:</w:t>
      </w:r>
    </w:p>
    <w:p w:rsidR="00F45F2B" w:rsidRPr="00F45F2B" w:rsidRDefault="00F45F2B" w:rsidP="00E33C7B">
      <w:pPr>
        <w:pStyle w:val="IntenseQuote"/>
        <w:rPr>
          <w:rFonts w:eastAsia="Times New Roman"/>
          <w:sz w:val="24"/>
          <w:szCs w:val="24"/>
        </w:rPr>
      </w:pPr>
      <w:r w:rsidRPr="00F45F2B">
        <w:rPr>
          <w:rFonts w:eastAsia="Times New Roman"/>
          <w:sz w:val="24"/>
          <w:szCs w:val="24"/>
        </w:rPr>
        <w:t>&lt;</w:t>
      </w:r>
      <w:proofErr w:type="spellStart"/>
      <w:r w:rsidRPr="00F45F2B">
        <w:rPr>
          <w:rFonts w:eastAsia="Times New Roman"/>
          <w:sz w:val="24"/>
          <w:szCs w:val="24"/>
        </w:rPr>
        <w:t>tagname</w:t>
      </w:r>
      <w:proofErr w:type="spellEnd"/>
      <w:r w:rsidRPr="00F45F2B">
        <w:rPr>
          <w:rFonts w:eastAsia="Times New Roman"/>
          <w:sz w:val="24"/>
          <w:szCs w:val="24"/>
        </w:rPr>
        <w:t xml:space="preserve"> style="</w:t>
      </w:r>
      <w:proofErr w:type="spellStart"/>
      <w:r w:rsidRPr="00F45F2B">
        <w:rPr>
          <w:rFonts w:eastAsia="Times New Roman"/>
          <w:sz w:val="24"/>
          <w:szCs w:val="24"/>
        </w:rPr>
        <w:t>property</w:t>
      </w:r>
      <w:proofErr w:type="gramStart"/>
      <w:r w:rsidRPr="00F45F2B">
        <w:rPr>
          <w:rFonts w:eastAsia="Times New Roman"/>
          <w:sz w:val="24"/>
          <w:szCs w:val="24"/>
        </w:rPr>
        <w:t>:value</w:t>
      </w:r>
      <w:proofErr w:type="spellEnd"/>
      <w:proofErr w:type="gramEnd"/>
      <w:r w:rsidRPr="00F45F2B">
        <w:rPr>
          <w:rFonts w:eastAsia="Times New Roman"/>
          <w:sz w:val="24"/>
          <w:szCs w:val="24"/>
        </w:rPr>
        <w:t xml:space="preserve">;"&gt; </w:t>
      </w:r>
    </w:p>
    <w:p w:rsidR="00F45F2B" w:rsidRPr="00F45F2B" w:rsidRDefault="00F45F2B" w:rsidP="00E33C7B">
      <w:pPr>
        <w:pStyle w:val="IntenseQuote"/>
        <w:rPr>
          <w:rFonts w:eastAsia="Times New Roman"/>
          <w:sz w:val="24"/>
          <w:szCs w:val="24"/>
        </w:rPr>
      </w:pPr>
      <w:r w:rsidRPr="00F45F2B">
        <w:rPr>
          <w:rFonts w:eastAsia="Times New Roman"/>
          <w:sz w:val="24"/>
          <w:szCs w:val="24"/>
        </w:rPr>
        <w:t>The property is a CSS property. The value is a CSS value.</w:t>
      </w:r>
    </w:p>
    <w:p w:rsidR="00F45F2B" w:rsidRPr="00F45F2B" w:rsidRDefault="00F45F2B" w:rsidP="00E33C7B">
      <w:pPr>
        <w:pStyle w:val="IntenseQuote"/>
        <w:rPr>
          <w:rFonts w:eastAsia="Times New Roman"/>
          <w:sz w:val="24"/>
          <w:szCs w:val="24"/>
        </w:rPr>
      </w:pPr>
      <w:r w:rsidRPr="00F45F2B">
        <w:rPr>
          <w:rFonts w:eastAsia="Times New Roman"/>
          <w:sz w:val="24"/>
          <w:szCs w:val="24"/>
        </w:rPr>
        <w:t>You will learn more about CSS later in this tutorial.</w:t>
      </w:r>
    </w:p>
    <w:p w:rsidR="00F45F2B" w:rsidRPr="00F45F2B" w:rsidRDefault="00E33C7B" w:rsidP="00E33C7B">
      <w:pPr>
        <w:pStyle w:val="IntenseQuote"/>
        <w:rPr>
          <w:rFonts w:eastAsia="Times New Roman"/>
          <w:sz w:val="24"/>
          <w:szCs w:val="24"/>
        </w:rPr>
      </w:pPr>
      <w:r>
        <w:rPr>
          <w:rFonts w:eastAsia="Times New Roman"/>
          <w:sz w:val="24"/>
          <w:szCs w:val="24"/>
        </w:rPr>
        <w:pict>
          <v:rect id="_x0000_i1089" style="width:0;height:1.5pt" o:hralign="center" o:hrstd="t" o:hr="t" fillcolor="#a0a0a0" stroked="f"/>
        </w:pict>
      </w:r>
    </w:p>
    <w:p w:rsidR="00F45F2B" w:rsidRPr="00E5501F" w:rsidRDefault="00F45F2B" w:rsidP="00E5501F">
      <w:pPr>
        <w:pStyle w:val="IntenseQuote"/>
        <w:jc w:val="center"/>
        <w:rPr>
          <w:sz w:val="36"/>
        </w:rPr>
      </w:pPr>
      <w:r w:rsidRPr="00E5501F">
        <w:rPr>
          <w:sz w:val="36"/>
        </w:rPr>
        <w:t>HTML Background Color</w:t>
      </w:r>
    </w:p>
    <w:p w:rsidR="00F45F2B" w:rsidRPr="00F45F2B" w:rsidRDefault="00F45F2B" w:rsidP="00E33C7B">
      <w:pPr>
        <w:pStyle w:val="IntenseQuote"/>
        <w:rPr>
          <w:rFonts w:eastAsia="Times New Roman"/>
          <w:sz w:val="24"/>
          <w:szCs w:val="24"/>
        </w:rPr>
      </w:pPr>
      <w:r w:rsidRPr="00F45F2B">
        <w:rPr>
          <w:rFonts w:eastAsia="Times New Roman"/>
          <w:sz w:val="24"/>
          <w:szCs w:val="24"/>
        </w:rPr>
        <w:t xml:space="preserve">The </w:t>
      </w:r>
      <w:r w:rsidRPr="00F45F2B">
        <w:rPr>
          <w:rFonts w:ascii="Courier New" w:eastAsia="Times New Roman" w:hAnsi="Courier New" w:cs="Courier New"/>
          <w:sz w:val="20"/>
          <w:szCs w:val="20"/>
        </w:rPr>
        <w:t>background-color</w:t>
      </w:r>
      <w:r w:rsidRPr="00F45F2B">
        <w:rPr>
          <w:rFonts w:eastAsia="Times New Roman"/>
          <w:sz w:val="24"/>
          <w:szCs w:val="24"/>
        </w:rPr>
        <w:t xml:space="preserve"> property defines the background color for an HTML element.</w:t>
      </w:r>
    </w:p>
    <w:p w:rsidR="00F45F2B" w:rsidRPr="00F45F2B" w:rsidRDefault="00F45F2B" w:rsidP="00E33C7B">
      <w:pPr>
        <w:pStyle w:val="IntenseQuote"/>
        <w:rPr>
          <w:rFonts w:eastAsia="Times New Roman"/>
          <w:sz w:val="24"/>
          <w:szCs w:val="24"/>
        </w:rPr>
      </w:pPr>
      <w:r w:rsidRPr="00F45F2B">
        <w:rPr>
          <w:rFonts w:eastAsia="Times New Roman"/>
          <w:sz w:val="24"/>
          <w:szCs w:val="24"/>
        </w:rPr>
        <w:t xml:space="preserve">This example sets the background color for a page to </w:t>
      </w:r>
      <w:proofErr w:type="spellStart"/>
      <w:r w:rsidRPr="00F45F2B">
        <w:rPr>
          <w:rFonts w:eastAsia="Times New Roman"/>
          <w:sz w:val="24"/>
          <w:szCs w:val="24"/>
        </w:rPr>
        <w:t>powderblue</w:t>
      </w:r>
      <w:proofErr w:type="spellEnd"/>
      <w:r w:rsidRPr="00F45F2B">
        <w:rPr>
          <w:rFonts w:eastAsia="Times New Roman"/>
          <w:sz w:val="24"/>
          <w:szCs w:val="24"/>
        </w:rPr>
        <w:t>:</w:t>
      </w:r>
    </w:p>
    <w:p w:rsidR="00F45F2B" w:rsidRPr="00F45F2B" w:rsidRDefault="00F45F2B" w:rsidP="00E33C7B">
      <w:pPr>
        <w:pStyle w:val="IntenseQuote"/>
        <w:rPr>
          <w:rFonts w:eastAsia="Times New Roman"/>
          <w:sz w:val="27"/>
          <w:szCs w:val="27"/>
        </w:rPr>
      </w:pPr>
      <w:r w:rsidRPr="00F45F2B">
        <w:rPr>
          <w:rFonts w:eastAsia="Times New Roman"/>
          <w:sz w:val="27"/>
          <w:szCs w:val="27"/>
        </w:rPr>
        <w:t>Example</w:t>
      </w:r>
    </w:p>
    <w:p w:rsidR="00F45F2B" w:rsidRPr="00F45F2B" w:rsidRDefault="00F45F2B" w:rsidP="00E33C7B">
      <w:pPr>
        <w:pStyle w:val="IntenseQuote"/>
        <w:rPr>
          <w:rFonts w:eastAsia="Times New Roman"/>
          <w:sz w:val="24"/>
          <w:szCs w:val="24"/>
        </w:rPr>
      </w:pPr>
      <w:r w:rsidRPr="00F45F2B">
        <w:rPr>
          <w:rFonts w:eastAsia="Times New Roman"/>
          <w:sz w:val="24"/>
          <w:szCs w:val="24"/>
        </w:rPr>
        <w:t>&lt;body style="</w:t>
      </w:r>
      <w:proofErr w:type="spellStart"/>
      <w:r w:rsidRPr="00F45F2B">
        <w:rPr>
          <w:rFonts w:eastAsia="Times New Roman"/>
          <w:sz w:val="24"/>
          <w:szCs w:val="24"/>
        </w:rPr>
        <w:t>background-color</w:t>
      </w:r>
      <w:proofErr w:type="gramStart"/>
      <w:r w:rsidRPr="00F45F2B">
        <w:rPr>
          <w:rFonts w:eastAsia="Times New Roman"/>
          <w:sz w:val="24"/>
          <w:szCs w:val="24"/>
        </w:rPr>
        <w:t>:powderblue</w:t>
      </w:r>
      <w:proofErr w:type="spellEnd"/>
      <w:proofErr w:type="gramEnd"/>
      <w:r w:rsidRPr="00F45F2B">
        <w:rPr>
          <w:rFonts w:eastAsia="Times New Roman"/>
          <w:sz w:val="24"/>
          <w:szCs w:val="24"/>
        </w:rPr>
        <w:t>;"&gt;</w:t>
      </w:r>
      <w:r w:rsidRPr="00F45F2B">
        <w:rPr>
          <w:rFonts w:eastAsia="Times New Roman"/>
          <w:sz w:val="24"/>
          <w:szCs w:val="24"/>
        </w:rPr>
        <w:br/>
      </w:r>
      <w:r w:rsidRPr="00F45F2B">
        <w:rPr>
          <w:rFonts w:eastAsia="Times New Roman"/>
          <w:sz w:val="24"/>
          <w:szCs w:val="24"/>
        </w:rPr>
        <w:br/>
        <w:t>&lt;h1&gt;This is a heading&lt;/h1&gt;</w:t>
      </w:r>
      <w:r w:rsidRPr="00F45F2B">
        <w:rPr>
          <w:rFonts w:eastAsia="Times New Roman"/>
          <w:sz w:val="24"/>
          <w:szCs w:val="24"/>
        </w:rPr>
        <w:br/>
        <w:t>&lt;p&gt;This is a paragraph.&lt;/p&gt;</w:t>
      </w:r>
      <w:r w:rsidRPr="00F45F2B">
        <w:rPr>
          <w:rFonts w:eastAsia="Times New Roman"/>
          <w:sz w:val="24"/>
          <w:szCs w:val="24"/>
        </w:rPr>
        <w:br/>
      </w:r>
      <w:r w:rsidRPr="00F45F2B">
        <w:rPr>
          <w:rFonts w:eastAsia="Times New Roman"/>
          <w:sz w:val="24"/>
          <w:szCs w:val="24"/>
        </w:rPr>
        <w:lastRenderedPageBreak/>
        <w:br/>
        <w:t xml:space="preserve">&lt;/body&gt; </w:t>
      </w:r>
    </w:p>
    <w:p w:rsidR="00F45F2B" w:rsidRPr="00F45F2B" w:rsidRDefault="00E33C7B" w:rsidP="00E33C7B">
      <w:pPr>
        <w:pStyle w:val="IntenseQuote"/>
        <w:rPr>
          <w:rFonts w:eastAsia="Times New Roman"/>
          <w:sz w:val="24"/>
          <w:szCs w:val="24"/>
        </w:rPr>
      </w:pPr>
      <w:r>
        <w:rPr>
          <w:rFonts w:eastAsia="Times New Roman"/>
          <w:sz w:val="24"/>
          <w:szCs w:val="24"/>
        </w:rPr>
        <w:pict>
          <v:rect id="_x0000_i1090" style="width:0;height:1.5pt" o:hralign="center" o:hrstd="t" o:hr="t" fillcolor="#a0a0a0" stroked="f"/>
        </w:pict>
      </w:r>
    </w:p>
    <w:p w:rsidR="00F45F2B" w:rsidRPr="00F45F2B" w:rsidRDefault="00E33C7B" w:rsidP="00E33C7B">
      <w:pPr>
        <w:pStyle w:val="IntenseQuote"/>
        <w:rPr>
          <w:rFonts w:eastAsia="Times New Roman"/>
          <w:sz w:val="24"/>
          <w:szCs w:val="24"/>
        </w:rPr>
      </w:pPr>
      <w:r>
        <w:rPr>
          <w:rFonts w:eastAsia="Times New Roman"/>
          <w:sz w:val="24"/>
          <w:szCs w:val="24"/>
        </w:rPr>
        <w:pict>
          <v:rect id="_x0000_i1091" style="width:0;height:1.5pt" o:hralign="center" o:hrstd="t" o:hr="t" fillcolor="#a0a0a0" stroked="f"/>
        </w:pict>
      </w:r>
    </w:p>
    <w:p w:rsidR="00F45F2B" w:rsidRPr="00E5501F" w:rsidRDefault="00F45F2B" w:rsidP="00E5501F">
      <w:pPr>
        <w:pStyle w:val="IntenseQuote"/>
        <w:jc w:val="center"/>
        <w:rPr>
          <w:sz w:val="36"/>
        </w:rPr>
      </w:pPr>
      <w:r w:rsidRPr="00E5501F">
        <w:rPr>
          <w:sz w:val="36"/>
        </w:rPr>
        <w:t>HTML Text Color</w:t>
      </w:r>
    </w:p>
    <w:p w:rsidR="00F45F2B" w:rsidRPr="00F45F2B" w:rsidRDefault="00F45F2B" w:rsidP="00E33C7B">
      <w:pPr>
        <w:pStyle w:val="IntenseQuote"/>
        <w:rPr>
          <w:rFonts w:eastAsia="Times New Roman"/>
          <w:sz w:val="24"/>
          <w:szCs w:val="24"/>
        </w:rPr>
      </w:pPr>
      <w:r w:rsidRPr="00F45F2B">
        <w:rPr>
          <w:rFonts w:eastAsia="Times New Roman"/>
          <w:sz w:val="24"/>
          <w:szCs w:val="24"/>
        </w:rPr>
        <w:t xml:space="preserve">The </w:t>
      </w:r>
      <w:r w:rsidRPr="00F45F2B">
        <w:rPr>
          <w:rFonts w:ascii="Courier New" w:eastAsia="Times New Roman" w:hAnsi="Courier New" w:cs="Courier New"/>
          <w:sz w:val="20"/>
          <w:szCs w:val="20"/>
        </w:rPr>
        <w:t>color</w:t>
      </w:r>
      <w:r w:rsidRPr="00F45F2B">
        <w:rPr>
          <w:rFonts w:eastAsia="Times New Roman"/>
          <w:sz w:val="24"/>
          <w:szCs w:val="24"/>
        </w:rPr>
        <w:t xml:space="preserve"> property defines the text color for an HTML element:</w:t>
      </w:r>
    </w:p>
    <w:p w:rsidR="00F45F2B" w:rsidRPr="00F45F2B" w:rsidRDefault="00F45F2B" w:rsidP="00E33C7B">
      <w:pPr>
        <w:pStyle w:val="IntenseQuote"/>
        <w:rPr>
          <w:rFonts w:eastAsia="Times New Roman"/>
          <w:sz w:val="27"/>
          <w:szCs w:val="27"/>
        </w:rPr>
      </w:pPr>
      <w:r w:rsidRPr="00F45F2B">
        <w:rPr>
          <w:rFonts w:eastAsia="Times New Roman"/>
          <w:sz w:val="27"/>
          <w:szCs w:val="27"/>
        </w:rPr>
        <w:t>Example</w:t>
      </w:r>
    </w:p>
    <w:p w:rsidR="00F45F2B" w:rsidRPr="00F45F2B" w:rsidRDefault="00F45F2B" w:rsidP="00E33C7B">
      <w:pPr>
        <w:pStyle w:val="IntenseQuote"/>
        <w:rPr>
          <w:rFonts w:eastAsia="Times New Roman"/>
          <w:sz w:val="24"/>
          <w:szCs w:val="24"/>
        </w:rPr>
      </w:pPr>
      <w:r w:rsidRPr="00F45F2B">
        <w:rPr>
          <w:rFonts w:eastAsia="Times New Roman"/>
          <w:sz w:val="24"/>
          <w:szCs w:val="24"/>
        </w:rPr>
        <w:t>&lt;h1 style="</w:t>
      </w:r>
      <w:proofErr w:type="spellStart"/>
      <w:r w:rsidRPr="00F45F2B">
        <w:rPr>
          <w:rFonts w:eastAsia="Times New Roman"/>
          <w:sz w:val="24"/>
          <w:szCs w:val="24"/>
        </w:rPr>
        <w:t>color</w:t>
      </w:r>
      <w:proofErr w:type="gramStart"/>
      <w:r w:rsidRPr="00F45F2B">
        <w:rPr>
          <w:rFonts w:eastAsia="Times New Roman"/>
          <w:sz w:val="24"/>
          <w:szCs w:val="24"/>
        </w:rPr>
        <w:t>:blue</w:t>
      </w:r>
      <w:proofErr w:type="spellEnd"/>
      <w:proofErr w:type="gramEnd"/>
      <w:r w:rsidRPr="00F45F2B">
        <w:rPr>
          <w:rFonts w:eastAsia="Times New Roman"/>
          <w:sz w:val="24"/>
          <w:szCs w:val="24"/>
        </w:rPr>
        <w:t>;"&gt;This is a heading&lt;/h1&gt;</w:t>
      </w:r>
      <w:r w:rsidRPr="00F45F2B">
        <w:rPr>
          <w:rFonts w:eastAsia="Times New Roman"/>
          <w:sz w:val="24"/>
          <w:szCs w:val="24"/>
        </w:rPr>
        <w:br/>
        <w:t>&lt;p style="</w:t>
      </w:r>
      <w:proofErr w:type="spellStart"/>
      <w:r w:rsidRPr="00F45F2B">
        <w:rPr>
          <w:rFonts w:eastAsia="Times New Roman"/>
          <w:sz w:val="24"/>
          <w:szCs w:val="24"/>
        </w:rPr>
        <w:t>color:red</w:t>
      </w:r>
      <w:proofErr w:type="spellEnd"/>
      <w:r w:rsidRPr="00F45F2B">
        <w:rPr>
          <w:rFonts w:eastAsia="Times New Roman"/>
          <w:sz w:val="24"/>
          <w:szCs w:val="24"/>
        </w:rPr>
        <w:t xml:space="preserve">;"&gt;This is a paragraph.&lt;/p&gt; </w:t>
      </w:r>
    </w:p>
    <w:p w:rsidR="00F45F2B" w:rsidRPr="00F45F2B" w:rsidRDefault="00E33C7B" w:rsidP="00E33C7B">
      <w:pPr>
        <w:pStyle w:val="IntenseQuote"/>
        <w:rPr>
          <w:rFonts w:eastAsia="Times New Roman"/>
          <w:sz w:val="24"/>
          <w:szCs w:val="24"/>
        </w:rPr>
      </w:pPr>
      <w:r>
        <w:rPr>
          <w:rFonts w:eastAsia="Times New Roman"/>
          <w:sz w:val="24"/>
          <w:szCs w:val="24"/>
        </w:rPr>
        <w:pict>
          <v:rect id="_x0000_i1092" style="width:0;height:1.5pt" o:hralign="center" o:hrstd="t" o:hr="t" fillcolor="#a0a0a0" stroked="f"/>
        </w:pict>
      </w:r>
    </w:p>
    <w:p w:rsidR="00F45F2B" w:rsidRPr="00E5501F" w:rsidRDefault="00F45F2B" w:rsidP="00E5501F">
      <w:pPr>
        <w:pStyle w:val="IntenseQuote"/>
        <w:jc w:val="center"/>
        <w:rPr>
          <w:sz w:val="36"/>
        </w:rPr>
      </w:pPr>
      <w:r w:rsidRPr="00E5501F">
        <w:rPr>
          <w:sz w:val="36"/>
        </w:rPr>
        <w:t>HTML Fonts</w:t>
      </w:r>
    </w:p>
    <w:p w:rsidR="00F45F2B" w:rsidRPr="00F45F2B" w:rsidRDefault="00F45F2B" w:rsidP="00E33C7B">
      <w:pPr>
        <w:pStyle w:val="IntenseQuote"/>
        <w:rPr>
          <w:rFonts w:eastAsia="Times New Roman"/>
          <w:sz w:val="24"/>
          <w:szCs w:val="24"/>
        </w:rPr>
      </w:pPr>
      <w:r w:rsidRPr="00F45F2B">
        <w:rPr>
          <w:rFonts w:eastAsia="Times New Roman"/>
          <w:sz w:val="24"/>
          <w:szCs w:val="24"/>
        </w:rPr>
        <w:t xml:space="preserve">The </w:t>
      </w:r>
      <w:r w:rsidRPr="00F45F2B">
        <w:rPr>
          <w:rFonts w:ascii="Courier New" w:eastAsia="Times New Roman" w:hAnsi="Courier New" w:cs="Courier New"/>
          <w:sz w:val="20"/>
          <w:szCs w:val="20"/>
        </w:rPr>
        <w:t>font-family</w:t>
      </w:r>
      <w:r w:rsidRPr="00F45F2B">
        <w:rPr>
          <w:rFonts w:eastAsia="Times New Roman"/>
          <w:sz w:val="24"/>
          <w:szCs w:val="24"/>
        </w:rPr>
        <w:t xml:space="preserve"> property defines the font to be used for an HTML element:</w:t>
      </w:r>
    </w:p>
    <w:p w:rsidR="00F45F2B" w:rsidRPr="00F45F2B" w:rsidRDefault="00F45F2B" w:rsidP="00E33C7B">
      <w:pPr>
        <w:pStyle w:val="IntenseQuote"/>
        <w:rPr>
          <w:rFonts w:eastAsia="Times New Roman"/>
          <w:sz w:val="27"/>
          <w:szCs w:val="27"/>
        </w:rPr>
      </w:pPr>
      <w:r w:rsidRPr="00F45F2B">
        <w:rPr>
          <w:rFonts w:eastAsia="Times New Roman"/>
          <w:sz w:val="27"/>
          <w:szCs w:val="27"/>
        </w:rPr>
        <w:t>Example</w:t>
      </w:r>
    </w:p>
    <w:p w:rsidR="00F45F2B" w:rsidRPr="00F45F2B" w:rsidRDefault="00F45F2B" w:rsidP="00E33C7B">
      <w:pPr>
        <w:pStyle w:val="IntenseQuote"/>
        <w:rPr>
          <w:rFonts w:eastAsia="Times New Roman"/>
          <w:sz w:val="24"/>
          <w:szCs w:val="24"/>
        </w:rPr>
      </w:pPr>
      <w:r w:rsidRPr="00F45F2B">
        <w:rPr>
          <w:rFonts w:eastAsia="Times New Roman"/>
          <w:sz w:val="24"/>
          <w:szCs w:val="24"/>
        </w:rPr>
        <w:t>&lt;h1 style="</w:t>
      </w:r>
      <w:proofErr w:type="spellStart"/>
      <w:r w:rsidRPr="00F45F2B">
        <w:rPr>
          <w:rFonts w:eastAsia="Times New Roman"/>
          <w:sz w:val="24"/>
          <w:szCs w:val="24"/>
        </w:rPr>
        <w:t>font-family</w:t>
      </w:r>
      <w:proofErr w:type="gramStart"/>
      <w:r w:rsidRPr="00F45F2B">
        <w:rPr>
          <w:rFonts w:eastAsia="Times New Roman"/>
          <w:sz w:val="24"/>
          <w:szCs w:val="24"/>
        </w:rPr>
        <w:t>:verdana</w:t>
      </w:r>
      <w:proofErr w:type="spellEnd"/>
      <w:proofErr w:type="gramEnd"/>
      <w:r w:rsidRPr="00F45F2B">
        <w:rPr>
          <w:rFonts w:eastAsia="Times New Roman"/>
          <w:sz w:val="24"/>
          <w:szCs w:val="24"/>
        </w:rPr>
        <w:t>;"&gt;This is a heading&lt;/h1&gt;</w:t>
      </w:r>
      <w:r w:rsidRPr="00F45F2B">
        <w:rPr>
          <w:rFonts w:eastAsia="Times New Roman"/>
          <w:sz w:val="24"/>
          <w:szCs w:val="24"/>
        </w:rPr>
        <w:br/>
        <w:t>&lt;p style="</w:t>
      </w:r>
      <w:proofErr w:type="spellStart"/>
      <w:r w:rsidRPr="00F45F2B">
        <w:rPr>
          <w:rFonts w:eastAsia="Times New Roman"/>
          <w:sz w:val="24"/>
          <w:szCs w:val="24"/>
        </w:rPr>
        <w:t>font-family:courier</w:t>
      </w:r>
      <w:proofErr w:type="spellEnd"/>
      <w:r w:rsidRPr="00F45F2B">
        <w:rPr>
          <w:rFonts w:eastAsia="Times New Roman"/>
          <w:sz w:val="24"/>
          <w:szCs w:val="24"/>
        </w:rPr>
        <w:t xml:space="preserve">;"&gt;This is a paragraph.&lt;/p&gt; </w:t>
      </w:r>
    </w:p>
    <w:p w:rsidR="00F45F2B" w:rsidRPr="00F45F2B" w:rsidRDefault="00E33C7B" w:rsidP="00E33C7B">
      <w:pPr>
        <w:pStyle w:val="IntenseQuote"/>
        <w:rPr>
          <w:rFonts w:eastAsia="Times New Roman"/>
          <w:sz w:val="24"/>
          <w:szCs w:val="24"/>
        </w:rPr>
      </w:pPr>
      <w:r>
        <w:rPr>
          <w:rFonts w:eastAsia="Times New Roman"/>
          <w:sz w:val="24"/>
          <w:szCs w:val="24"/>
        </w:rPr>
        <w:pict>
          <v:rect id="_x0000_i1093" style="width:0;height:1.5pt" o:hralign="center" o:hrstd="t" o:hr="t" fillcolor="#a0a0a0" stroked="f"/>
        </w:pict>
      </w:r>
    </w:p>
    <w:p w:rsidR="00F45F2B" w:rsidRPr="00E5501F" w:rsidRDefault="00F45F2B" w:rsidP="00E5501F">
      <w:pPr>
        <w:pStyle w:val="IntenseQuote"/>
        <w:jc w:val="center"/>
        <w:rPr>
          <w:sz w:val="36"/>
        </w:rPr>
      </w:pPr>
      <w:r w:rsidRPr="00E5501F">
        <w:rPr>
          <w:sz w:val="36"/>
        </w:rPr>
        <w:t>HTML Text Size</w:t>
      </w:r>
    </w:p>
    <w:p w:rsidR="00F45F2B" w:rsidRPr="00F45F2B" w:rsidRDefault="00F45F2B" w:rsidP="00E33C7B">
      <w:pPr>
        <w:pStyle w:val="IntenseQuote"/>
        <w:rPr>
          <w:rFonts w:eastAsia="Times New Roman"/>
          <w:sz w:val="24"/>
          <w:szCs w:val="24"/>
        </w:rPr>
      </w:pPr>
      <w:r w:rsidRPr="00F45F2B">
        <w:rPr>
          <w:rFonts w:eastAsia="Times New Roman"/>
          <w:sz w:val="24"/>
          <w:szCs w:val="24"/>
        </w:rPr>
        <w:t xml:space="preserve">The </w:t>
      </w:r>
      <w:r w:rsidRPr="00F45F2B">
        <w:rPr>
          <w:rFonts w:ascii="Courier New" w:eastAsia="Times New Roman" w:hAnsi="Courier New" w:cs="Courier New"/>
          <w:sz w:val="20"/>
          <w:szCs w:val="20"/>
        </w:rPr>
        <w:t>font-size</w:t>
      </w:r>
      <w:r w:rsidRPr="00F45F2B">
        <w:rPr>
          <w:rFonts w:eastAsia="Times New Roman"/>
          <w:sz w:val="24"/>
          <w:szCs w:val="24"/>
        </w:rPr>
        <w:t xml:space="preserve"> property defines the text size for an HTML element:</w:t>
      </w:r>
    </w:p>
    <w:p w:rsidR="00F45F2B" w:rsidRPr="00F45F2B" w:rsidRDefault="00F45F2B" w:rsidP="00E33C7B">
      <w:pPr>
        <w:pStyle w:val="IntenseQuote"/>
        <w:rPr>
          <w:rFonts w:eastAsia="Times New Roman"/>
          <w:sz w:val="27"/>
          <w:szCs w:val="27"/>
        </w:rPr>
      </w:pPr>
      <w:r w:rsidRPr="00F45F2B">
        <w:rPr>
          <w:rFonts w:eastAsia="Times New Roman"/>
          <w:sz w:val="27"/>
          <w:szCs w:val="27"/>
        </w:rPr>
        <w:t>Example</w:t>
      </w:r>
    </w:p>
    <w:p w:rsidR="00F45F2B" w:rsidRPr="00F45F2B" w:rsidRDefault="00F45F2B" w:rsidP="00E33C7B">
      <w:pPr>
        <w:pStyle w:val="IntenseQuote"/>
        <w:rPr>
          <w:rFonts w:eastAsia="Times New Roman"/>
          <w:sz w:val="24"/>
          <w:szCs w:val="24"/>
        </w:rPr>
      </w:pPr>
      <w:r w:rsidRPr="00F45F2B">
        <w:rPr>
          <w:rFonts w:eastAsia="Times New Roman"/>
          <w:sz w:val="24"/>
          <w:szCs w:val="24"/>
        </w:rPr>
        <w:t>&lt;h1 style="font-size</w:t>
      </w:r>
      <w:proofErr w:type="gramStart"/>
      <w:r w:rsidRPr="00F45F2B">
        <w:rPr>
          <w:rFonts w:eastAsia="Times New Roman"/>
          <w:sz w:val="24"/>
          <w:szCs w:val="24"/>
        </w:rPr>
        <w:t>:300</w:t>
      </w:r>
      <w:proofErr w:type="gramEnd"/>
      <w:r w:rsidRPr="00F45F2B">
        <w:rPr>
          <w:rFonts w:eastAsia="Times New Roman"/>
          <w:sz w:val="24"/>
          <w:szCs w:val="24"/>
        </w:rPr>
        <w:t>%;"&gt;This is a heading&lt;/h1&gt;</w:t>
      </w:r>
      <w:r w:rsidRPr="00F45F2B">
        <w:rPr>
          <w:rFonts w:eastAsia="Times New Roman"/>
          <w:sz w:val="24"/>
          <w:szCs w:val="24"/>
        </w:rPr>
        <w:br/>
        <w:t xml:space="preserve">&lt;p style="font-size:160%;"&gt;This is a paragraph.&lt;/p&gt; </w:t>
      </w:r>
    </w:p>
    <w:p w:rsidR="00F45F2B" w:rsidRPr="00F45F2B" w:rsidRDefault="00E33C7B" w:rsidP="00E33C7B">
      <w:pPr>
        <w:pStyle w:val="IntenseQuote"/>
        <w:rPr>
          <w:rFonts w:eastAsia="Times New Roman"/>
          <w:sz w:val="24"/>
          <w:szCs w:val="24"/>
        </w:rPr>
      </w:pPr>
      <w:r>
        <w:rPr>
          <w:rFonts w:eastAsia="Times New Roman"/>
          <w:sz w:val="24"/>
          <w:szCs w:val="24"/>
        </w:rPr>
        <w:pict>
          <v:rect id="_x0000_i1094" style="width:0;height:1.5pt" o:hralign="center" o:hrstd="t" o:hr="t" fillcolor="#a0a0a0" stroked="f"/>
        </w:pict>
      </w:r>
    </w:p>
    <w:p w:rsidR="00F45F2B" w:rsidRPr="00F45F2B" w:rsidRDefault="00F45F2B" w:rsidP="00E5501F">
      <w:pPr>
        <w:pStyle w:val="IntenseQuote"/>
        <w:jc w:val="center"/>
        <w:rPr>
          <w:rFonts w:eastAsia="Times New Roman"/>
          <w:sz w:val="36"/>
          <w:szCs w:val="36"/>
        </w:rPr>
      </w:pPr>
      <w:r w:rsidRPr="00F45F2B">
        <w:rPr>
          <w:rFonts w:eastAsia="Times New Roman"/>
          <w:sz w:val="36"/>
          <w:szCs w:val="36"/>
        </w:rPr>
        <w:t>HTML Text Alignment</w:t>
      </w:r>
    </w:p>
    <w:p w:rsidR="00F45F2B" w:rsidRPr="00F45F2B" w:rsidRDefault="00F45F2B" w:rsidP="00E33C7B">
      <w:pPr>
        <w:pStyle w:val="IntenseQuote"/>
        <w:rPr>
          <w:rFonts w:eastAsia="Times New Roman"/>
          <w:sz w:val="24"/>
          <w:szCs w:val="24"/>
        </w:rPr>
      </w:pPr>
      <w:r w:rsidRPr="00F45F2B">
        <w:rPr>
          <w:rFonts w:eastAsia="Times New Roman"/>
          <w:sz w:val="24"/>
          <w:szCs w:val="24"/>
        </w:rPr>
        <w:lastRenderedPageBreak/>
        <w:t xml:space="preserve">The </w:t>
      </w:r>
      <w:r w:rsidRPr="00F45F2B">
        <w:rPr>
          <w:rFonts w:ascii="Courier New" w:eastAsia="Times New Roman" w:hAnsi="Courier New" w:cs="Courier New"/>
          <w:sz w:val="20"/>
          <w:szCs w:val="20"/>
        </w:rPr>
        <w:t>text-align</w:t>
      </w:r>
      <w:r w:rsidRPr="00F45F2B">
        <w:rPr>
          <w:rFonts w:eastAsia="Times New Roman"/>
          <w:sz w:val="24"/>
          <w:szCs w:val="24"/>
        </w:rPr>
        <w:t xml:space="preserve"> property defines the horizontal text alignment for an HTML element:</w:t>
      </w:r>
    </w:p>
    <w:p w:rsidR="00F45F2B" w:rsidRPr="00F45F2B" w:rsidRDefault="00F45F2B" w:rsidP="00E33C7B">
      <w:pPr>
        <w:pStyle w:val="IntenseQuote"/>
        <w:rPr>
          <w:rFonts w:eastAsia="Times New Roman"/>
          <w:sz w:val="27"/>
          <w:szCs w:val="27"/>
        </w:rPr>
      </w:pPr>
      <w:r w:rsidRPr="00F45F2B">
        <w:rPr>
          <w:rFonts w:eastAsia="Times New Roman"/>
          <w:sz w:val="27"/>
          <w:szCs w:val="27"/>
        </w:rPr>
        <w:t>Example</w:t>
      </w:r>
    </w:p>
    <w:p w:rsidR="00F45F2B" w:rsidRPr="00F45F2B" w:rsidRDefault="00F45F2B" w:rsidP="00E33C7B">
      <w:pPr>
        <w:pStyle w:val="IntenseQuote"/>
        <w:rPr>
          <w:rFonts w:eastAsia="Times New Roman"/>
          <w:sz w:val="24"/>
          <w:szCs w:val="24"/>
        </w:rPr>
      </w:pPr>
      <w:r w:rsidRPr="00F45F2B">
        <w:rPr>
          <w:rFonts w:eastAsia="Times New Roman"/>
          <w:sz w:val="24"/>
          <w:szCs w:val="24"/>
        </w:rPr>
        <w:t>&lt;h1 style="</w:t>
      </w:r>
      <w:proofErr w:type="spellStart"/>
      <w:r w:rsidRPr="00F45F2B">
        <w:rPr>
          <w:rFonts w:eastAsia="Times New Roman"/>
          <w:sz w:val="24"/>
          <w:szCs w:val="24"/>
        </w:rPr>
        <w:t>text-align</w:t>
      </w:r>
      <w:proofErr w:type="gramStart"/>
      <w:r w:rsidRPr="00F45F2B">
        <w:rPr>
          <w:rFonts w:eastAsia="Times New Roman"/>
          <w:sz w:val="24"/>
          <w:szCs w:val="24"/>
        </w:rPr>
        <w:t>:center</w:t>
      </w:r>
      <w:proofErr w:type="spellEnd"/>
      <w:proofErr w:type="gramEnd"/>
      <w:r w:rsidRPr="00F45F2B">
        <w:rPr>
          <w:rFonts w:eastAsia="Times New Roman"/>
          <w:sz w:val="24"/>
          <w:szCs w:val="24"/>
        </w:rPr>
        <w:t>;"&gt;Centered Heading&lt;/h1&gt;</w:t>
      </w:r>
      <w:r w:rsidRPr="00F45F2B">
        <w:rPr>
          <w:rFonts w:eastAsia="Times New Roman"/>
          <w:sz w:val="24"/>
          <w:szCs w:val="24"/>
        </w:rPr>
        <w:br/>
        <w:t>&lt;p style="</w:t>
      </w:r>
      <w:proofErr w:type="spellStart"/>
      <w:r w:rsidRPr="00F45F2B">
        <w:rPr>
          <w:rFonts w:eastAsia="Times New Roman"/>
          <w:sz w:val="24"/>
          <w:szCs w:val="24"/>
        </w:rPr>
        <w:t>text-align:center</w:t>
      </w:r>
      <w:proofErr w:type="spellEnd"/>
      <w:r w:rsidRPr="00F45F2B">
        <w:rPr>
          <w:rFonts w:eastAsia="Times New Roman"/>
          <w:sz w:val="24"/>
          <w:szCs w:val="24"/>
        </w:rPr>
        <w:t xml:space="preserve">;"&gt;Centered paragraph.&lt;/p&gt; </w:t>
      </w:r>
    </w:p>
    <w:p w:rsidR="00F45F2B" w:rsidRPr="00F45F2B" w:rsidRDefault="00E33C7B" w:rsidP="00E33C7B">
      <w:pPr>
        <w:pStyle w:val="IntenseQuote"/>
        <w:rPr>
          <w:rFonts w:eastAsia="Times New Roman"/>
          <w:sz w:val="24"/>
          <w:szCs w:val="24"/>
        </w:rPr>
      </w:pPr>
      <w:r>
        <w:rPr>
          <w:rFonts w:eastAsia="Times New Roman"/>
          <w:sz w:val="24"/>
          <w:szCs w:val="24"/>
        </w:rPr>
        <w:pict>
          <v:rect id="_x0000_i1095" style="width:0;height:1.5pt" o:hralign="center" o:hrstd="t" o:hr="t" fillcolor="#a0a0a0" stroked="f"/>
        </w:pict>
      </w:r>
    </w:p>
    <w:p w:rsidR="00F45F2B" w:rsidRDefault="00F45F2B" w:rsidP="00E33C7B">
      <w:pPr>
        <w:pStyle w:val="IntenseQuote"/>
        <w:rPr>
          <w:rFonts w:eastAsia="Times New Roman"/>
          <w:sz w:val="36"/>
          <w:szCs w:val="36"/>
        </w:rPr>
      </w:pPr>
    </w:p>
    <w:p w:rsidR="00F45F2B" w:rsidRDefault="00F45F2B" w:rsidP="00E33C7B">
      <w:pPr>
        <w:pStyle w:val="IntenseQuote"/>
        <w:rPr>
          <w:rFonts w:eastAsia="Times New Roman"/>
          <w:sz w:val="36"/>
          <w:szCs w:val="36"/>
        </w:rPr>
      </w:pPr>
    </w:p>
    <w:p w:rsidR="00F45F2B" w:rsidRPr="00F45F2B" w:rsidRDefault="00F45F2B" w:rsidP="00E5501F">
      <w:pPr>
        <w:pStyle w:val="IntenseQuote"/>
        <w:jc w:val="center"/>
        <w:rPr>
          <w:rFonts w:eastAsia="Times New Roman"/>
          <w:sz w:val="36"/>
          <w:szCs w:val="36"/>
        </w:rPr>
      </w:pPr>
      <w:r w:rsidRPr="00F45F2B">
        <w:rPr>
          <w:rFonts w:eastAsia="Times New Roman"/>
          <w:sz w:val="36"/>
          <w:szCs w:val="36"/>
        </w:rPr>
        <w:t>Chapter Summary</w:t>
      </w:r>
    </w:p>
    <w:p w:rsidR="00F45F2B" w:rsidRPr="00F45F2B" w:rsidRDefault="00F45F2B" w:rsidP="00E33C7B">
      <w:pPr>
        <w:pStyle w:val="IntenseQuote"/>
        <w:rPr>
          <w:rFonts w:eastAsia="Times New Roman"/>
          <w:sz w:val="24"/>
          <w:szCs w:val="24"/>
        </w:rPr>
      </w:pPr>
      <w:r w:rsidRPr="00F45F2B">
        <w:rPr>
          <w:rFonts w:eastAsia="Times New Roman"/>
          <w:sz w:val="24"/>
          <w:szCs w:val="24"/>
        </w:rPr>
        <w:t xml:space="preserve">Use the </w:t>
      </w:r>
      <w:r w:rsidRPr="00F45F2B">
        <w:rPr>
          <w:rFonts w:ascii="Courier New" w:eastAsia="Times New Roman" w:hAnsi="Courier New" w:cs="Courier New"/>
          <w:sz w:val="20"/>
          <w:szCs w:val="20"/>
        </w:rPr>
        <w:t>style</w:t>
      </w:r>
      <w:r w:rsidRPr="00F45F2B">
        <w:rPr>
          <w:rFonts w:eastAsia="Times New Roman"/>
          <w:sz w:val="24"/>
          <w:szCs w:val="24"/>
        </w:rPr>
        <w:t xml:space="preserve"> attribute for styling HTML elements</w:t>
      </w:r>
    </w:p>
    <w:p w:rsidR="00F45F2B" w:rsidRPr="00F45F2B" w:rsidRDefault="00F45F2B" w:rsidP="00E33C7B">
      <w:pPr>
        <w:pStyle w:val="IntenseQuote"/>
        <w:rPr>
          <w:rFonts w:eastAsia="Times New Roman"/>
          <w:sz w:val="24"/>
          <w:szCs w:val="24"/>
        </w:rPr>
      </w:pPr>
      <w:r w:rsidRPr="00F45F2B">
        <w:rPr>
          <w:rFonts w:eastAsia="Times New Roman"/>
          <w:sz w:val="24"/>
          <w:szCs w:val="24"/>
        </w:rPr>
        <w:t xml:space="preserve">Use </w:t>
      </w:r>
      <w:r w:rsidRPr="00F45F2B">
        <w:rPr>
          <w:rFonts w:ascii="Courier New" w:eastAsia="Times New Roman" w:hAnsi="Courier New" w:cs="Courier New"/>
          <w:sz w:val="20"/>
          <w:szCs w:val="20"/>
        </w:rPr>
        <w:t>background-color</w:t>
      </w:r>
      <w:r w:rsidRPr="00F45F2B">
        <w:rPr>
          <w:rFonts w:eastAsia="Times New Roman"/>
          <w:sz w:val="24"/>
          <w:szCs w:val="24"/>
        </w:rPr>
        <w:t xml:space="preserve"> for background color</w:t>
      </w:r>
    </w:p>
    <w:p w:rsidR="00F45F2B" w:rsidRPr="00F45F2B" w:rsidRDefault="00F45F2B" w:rsidP="00E33C7B">
      <w:pPr>
        <w:pStyle w:val="IntenseQuote"/>
        <w:rPr>
          <w:rFonts w:eastAsia="Times New Roman"/>
          <w:sz w:val="24"/>
          <w:szCs w:val="24"/>
        </w:rPr>
      </w:pPr>
      <w:r w:rsidRPr="00F45F2B">
        <w:rPr>
          <w:rFonts w:eastAsia="Times New Roman"/>
          <w:sz w:val="24"/>
          <w:szCs w:val="24"/>
        </w:rPr>
        <w:t xml:space="preserve">Use </w:t>
      </w:r>
      <w:r w:rsidRPr="00F45F2B">
        <w:rPr>
          <w:rFonts w:ascii="Courier New" w:eastAsia="Times New Roman" w:hAnsi="Courier New" w:cs="Courier New"/>
          <w:sz w:val="20"/>
          <w:szCs w:val="20"/>
        </w:rPr>
        <w:t>color</w:t>
      </w:r>
      <w:r w:rsidRPr="00F45F2B">
        <w:rPr>
          <w:rFonts w:eastAsia="Times New Roman"/>
          <w:sz w:val="24"/>
          <w:szCs w:val="24"/>
        </w:rPr>
        <w:t xml:space="preserve"> for text colors</w:t>
      </w:r>
    </w:p>
    <w:p w:rsidR="00F45F2B" w:rsidRPr="00F45F2B" w:rsidRDefault="00F45F2B" w:rsidP="00E33C7B">
      <w:pPr>
        <w:pStyle w:val="IntenseQuote"/>
        <w:rPr>
          <w:rFonts w:eastAsia="Times New Roman"/>
          <w:sz w:val="24"/>
          <w:szCs w:val="24"/>
        </w:rPr>
      </w:pPr>
      <w:r w:rsidRPr="00F45F2B">
        <w:rPr>
          <w:rFonts w:eastAsia="Times New Roman"/>
          <w:sz w:val="24"/>
          <w:szCs w:val="24"/>
        </w:rPr>
        <w:t xml:space="preserve">Use </w:t>
      </w:r>
      <w:r w:rsidRPr="00F45F2B">
        <w:rPr>
          <w:rFonts w:ascii="Courier New" w:eastAsia="Times New Roman" w:hAnsi="Courier New" w:cs="Courier New"/>
          <w:sz w:val="20"/>
          <w:szCs w:val="20"/>
        </w:rPr>
        <w:t>font-family</w:t>
      </w:r>
      <w:r w:rsidRPr="00F45F2B">
        <w:rPr>
          <w:rFonts w:eastAsia="Times New Roman"/>
          <w:sz w:val="24"/>
          <w:szCs w:val="24"/>
        </w:rPr>
        <w:t xml:space="preserve"> for text fonts</w:t>
      </w:r>
    </w:p>
    <w:p w:rsidR="00F45F2B" w:rsidRPr="00F45F2B" w:rsidRDefault="00F45F2B" w:rsidP="00E33C7B">
      <w:pPr>
        <w:pStyle w:val="IntenseQuote"/>
        <w:rPr>
          <w:rFonts w:eastAsia="Times New Roman"/>
          <w:sz w:val="24"/>
          <w:szCs w:val="24"/>
        </w:rPr>
      </w:pPr>
      <w:r w:rsidRPr="00F45F2B">
        <w:rPr>
          <w:rFonts w:eastAsia="Times New Roman"/>
          <w:sz w:val="24"/>
          <w:szCs w:val="24"/>
        </w:rPr>
        <w:t xml:space="preserve">Use </w:t>
      </w:r>
      <w:r w:rsidRPr="00F45F2B">
        <w:rPr>
          <w:rFonts w:ascii="Courier New" w:eastAsia="Times New Roman" w:hAnsi="Courier New" w:cs="Courier New"/>
          <w:sz w:val="20"/>
          <w:szCs w:val="20"/>
        </w:rPr>
        <w:t>font-size</w:t>
      </w:r>
      <w:r w:rsidRPr="00F45F2B">
        <w:rPr>
          <w:rFonts w:eastAsia="Times New Roman"/>
          <w:sz w:val="24"/>
          <w:szCs w:val="24"/>
        </w:rPr>
        <w:t xml:space="preserve"> for text sizes</w:t>
      </w:r>
    </w:p>
    <w:p w:rsidR="00F45F2B" w:rsidRPr="00F45F2B" w:rsidRDefault="00F45F2B" w:rsidP="00E33C7B">
      <w:pPr>
        <w:pStyle w:val="IntenseQuote"/>
        <w:rPr>
          <w:rFonts w:eastAsia="Times New Roman"/>
          <w:sz w:val="24"/>
          <w:szCs w:val="24"/>
        </w:rPr>
      </w:pPr>
      <w:r w:rsidRPr="00F45F2B">
        <w:rPr>
          <w:rFonts w:eastAsia="Times New Roman"/>
          <w:sz w:val="24"/>
          <w:szCs w:val="24"/>
        </w:rPr>
        <w:t xml:space="preserve">Use </w:t>
      </w:r>
      <w:r w:rsidRPr="00F45F2B">
        <w:rPr>
          <w:rFonts w:ascii="Courier New" w:eastAsia="Times New Roman" w:hAnsi="Courier New" w:cs="Courier New"/>
          <w:sz w:val="20"/>
          <w:szCs w:val="20"/>
        </w:rPr>
        <w:t>text-align</w:t>
      </w:r>
      <w:r w:rsidRPr="00F45F2B">
        <w:rPr>
          <w:rFonts w:eastAsia="Times New Roman"/>
          <w:sz w:val="24"/>
          <w:szCs w:val="24"/>
        </w:rPr>
        <w:t xml:space="preserve"> for text alignment</w:t>
      </w:r>
    </w:p>
    <w:p w:rsidR="00F45F2B" w:rsidRPr="00F45F2B" w:rsidRDefault="00E33C7B" w:rsidP="00E33C7B">
      <w:pPr>
        <w:pStyle w:val="IntenseQuote"/>
        <w:rPr>
          <w:rFonts w:eastAsia="Times New Roman"/>
          <w:sz w:val="24"/>
          <w:szCs w:val="24"/>
        </w:rPr>
      </w:pPr>
      <w:r>
        <w:rPr>
          <w:rFonts w:eastAsia="Times New Roman"/>
          <w:sz w:val="24"/>
          <w:szCs w:val="24"/>
        </w:rPr>
        <w:pict>
          <v:rect id="_x0000_i1096" style="width:0;height:1.5pt" o:hralign="center" o:hrstd="t" o:hr="t" fillcolor="#a0a0a0" stroked="f"/>
        </w:pict>
      </w:r>
    </w:p>
    <w:p w:rsidR="003A2FBF" w:rsidRDefault="003A2FBF" w:rsidP="00E33C7B">
      <w:pPr>
        <w:pStyle w:val="IntenseQuote"/>
      </w:pPr>
    </w:p>
    <w:p w:rsidR="003A2FBF" w:rsidRDefault="003A2FBF" w:rsidP="00E33C7B">
      <w:pPr>
        <w:pStyle w:val="IntenseQuote"/>
      </w:pPr>
      <w:r>
        <w:br w:type="page"/>
      </w:r>
    </w:p>
    <w:p w:rsidR="003A2FBF" w:rsidRPr="002E4D80" w:rsidRDefault="003A2FBF" w:rsidP="00E5501F">
      <w:pPr>
        <w:pStyle w:val="IntenseQuote"/>
        <w:jc w:val="center"/>
        <w:rPr>
          <w:rFonts w:ascii="Times New Roman" w:eastAsia="Times New Roman" w:hAnsi="Times New Roman" w:cs="Times New Roman"/>
          <w:i w:val="0"/>
          <w:sz w:val="72"/>
          <w:u w:val="single"/>
        </w:rPr>
      </w:pPr>
      <w:r w:rsidRPr="002E4D80">
        <w:rPr>
          <w:rFonts w:ascii="Times New Roman" w:eastAsia="Times New Roman" w:hAnsi="Times New Roman" w:cs="Times New Roman"/>
          <w:i w:val="0"/>
          <w:sz w:val="72"/>
          <w:u w:val="single"/>
        </w:rPr>
        <w:lastRenderedPageBreak/>
        <w:t>HTML Text Formatting</w:t>
      </w:r>
    </w:p>
    <w:p w:rsidR="003A2FBF" w:rsidRPr="00E5501F" w:rsidRDefault="003A2FBF" w:rsidP="00E5501F">
      <w:pPr>
        <w:pStyle w:val="IntenseQuote"/>
        <w:jc w:val="center"/>
        <w:rPr>
          <w:rFonts w:eastAsia="Times New Roman"/>
          <w:sz w:val="40"/>
          <w:szCs w:val="27"/>
        </w:rPr>
      </w:pPr>
      <w:r w:rsidRPr="00E5501F">
        <w:rPr>
          <w:rFonts w:eastAsia="Times New Roman"/>
          <w:sz w:val="40"/>
          <w:szCs w:val="27"/>
        </w:rPr>
        <w:t>Text Formatting</w:t>
      </w:r>
    </w:p>
    <w:p w:rsidR="003A2FBF" w:rsidRPr="003A2FBF" w:rsidRDefault="003A2FBF" w:rsidP="00E33C7B">
      <w:pPr>
        <w:pStyle w:val="IntenseQuote"/>
        <w:rPr>
          <w:rFonts w:eastAsia="Times New Roman"/>
          <w:sz w:val="24"/>
          <w:szCs w:val="24"/>
        </w:rPr>
      </w:pPr>
      <w:r w:rsidRPr="003A2FBF">
        <w:rPr>
          <w:rFonts w:eastAsia="Times New Roman"/>
          <w:sz w:val="24"/>
          <w:szCs w:val="24"/>
        </w:rPr>
        <w:t>This text is bold</w:t>
      </w:r>
    </w:p>
    <w:p w:rsidR="003A2FBF" w:rsidRPr="003A2FBF" w:rsidRDefault="003A2FBF" w:rsidP="00E33C7B">
      <w:pPr>
        <w:pStyle w:val="IntenseQuote"/>
        <w:rPr>
          <w:rFonts w:eastAsia="Times New Roman"/>
          <w:sz w:val="24"/>
          <w:szCs w:val="24"/>
        </w:rPr>
      </w:pPr>
      <w:r w:rsidRPr="003A2FBF">
        <w:rPr>
          <w:rFonts w:eastAsia="Times New Roman"/>
          <w:sz w:val="24"/>
          <w:szCs w:val="24"/>
        </w:rPr>
        <w:t>This text is italic</w:t>
      </w:r>
    </w:p>
    <w:p w:rsidR="003A2FBF" w:rsidRPr="003A2FBF" w:rsidRDefault="003A2FBF" w:rsidP="00E33C7B">
      <w:pPr>
        <w:pStyle w:val="IntenseQuote"/>
        <w:rPr>
          <w:rFonts w:eastAsia="Times New Roman"/>
          <w:sz w:val="24"/>
          <w:szCs w:val="24"/>
        </w:rPr>
      </w:pPr>
      <w:r w:rsidRPr="003A2FBF">
        <w:rPr>
          <w:rFonts w:eastAsia="Times New Roman"/>
          <w:sz w:val="24"/>
          <w:szCs w:val="24"/>
        </w:rPr>
        <w:t>This is</w:t>
      </w:r>
      <w:r w:rsidRPr="003A2FBF">
        <w:rPr>
          <w:rFonts w:eastAsia="Times New Roman"/>
          <w:sz w:val="24"/>
          <w:szCs w:val="24"/>
          <w:vertAlign w:val="subscript"/>
        </w:rPr>
        <w:t xml:space="preserve"> subscript</w:t>
      </w:r>
      <w:r w:rsidRPr="003A2FBF">
        <w:rPr>
          <w:rFonts w:eastAsia="Times New Roman"/>
          <w:sz w:val="24"/>
          <w:szCs w:val="24"/>
        </w:rPr>
        <w:t xml:space="preserve"> and </w:t>
      </w:r>
      <w:r w:rsidRPr="003A2FBF">
        <w:rPr>
          <w:rFonts w:eastAsia="Times New Roman"/>
          <w:sz w:val="24"/>
          <w:szCs w:val="24"/>
          <w:vertAlign w:val="superscript"/>
        </w:rPr>
        <w:t>superscript</w:t>
      </w:r>
    </w:p>
    <w:p w:rsidR="003A2FBF" w:rsidRPr="003A2FBF" w:rsidRDefault="00E33C7B" w:rsidP="00E33C7B">
      <w:pPr>
        <w:pStyle w:val="IntenseQuote"/>
        <w:rPr>
          <w:rFonts w:eastAsia="Times New Roman"/>
          <w:sz w:val="24"/>
          <w:szCs w:val="24"/>
        </w:rPr>
      </w:pPr>
      <w:r>
        <w:rPr>
          <w:rFonts w:eastAsia="Times New Roman"/>
          <w:sz w:val="24"/>
          <w:szCs w:val="24"/>
        </w:rPr>
        <w:pict>
          <v:rect id="_x0000_i1097" style="width:0;height:1.5pt" o:hralign="center" o:hrstd="t" o:hr="t" fillcolor="#a0a0a0" stroked="f"/>
        </w:pict>
      </w:r>
    </w:p>
    <w:p w:rsidR="003A2FBF" w:rsidRPr="00E5501F" w:rsidRDefault="003A2FBF" w:rsidP="00E5501F">
      <w:pPr>
        <w:pStyle w:val="IntenseQuote"/>
        <w:jc w:val="center"/>
        <w:rPr>
          <w:rFonts w:eastAsia="Times New Roman"/>
          <w:sz w:val="40"/>
          <w:szCs w:val="27"/>
        </w:rPr>
      </w:pPr>
      <w:r w:rsidRPr="00E5501F">
        <w:rPr>
          <w:rFonts w:eastAsia="Times New Roman"/>
          <w:sz w:val="40"/>
          <w:szCs w:val="27"/>
        </w:rPr>
        <w:t>HTML Formatting Elements</w:t>
      </w:r>
    </w:p>
    <w:p w:rsidR="003A2FBF" w:rsidRPr="003A2FBF" w:rsidRDefault="003A2FBF" w:rsidP="00E33C7B">
      <w:pPr>
        <w:pStyle w:val="IntenseQuote"/>
        <w:rPr>
          <w:rFonts w:eastAsia="Times New Roman"/>
          <w:sz w:val="24"/>
          <w:szCs w:val="24"/>
        </w:rPr>
      </w:pPr>
      <w:r w:rsidRPr="003A2FBF">
        <w:rPr>
          <w:rFonts w:eastAsia="Times New Roman"/>
          <w:sz w:val="24"/>
          <w:szCs w:val="24"/>
        </w:rPr>
        <w:t>In the previous chapter, you learned about the HTML style attribute.</w:t>
      </w:r>
    </w:p>
    <w:p w:rsidR="003A2FBF" w:rsidRPr="003A2FBF" w:rsidRDefault="003A2FBF" w:rsidP="00E33C7B">
      <w:pPr>
        <w:pStyle w:val="IntenseQuote"/>
        <w:rPr>
          <w:rFonts w:eastAsia="Times New Roman"/>
          <w:sz w:val="24"/>
          <w:szCs w:val="24"/>
        </w:rPr>
      </w:pPr>
      <w:r w:rsidRPr="003A2FBF">
        <w:rPr>
          <w:rFonts w:eastAsia="Times New Roman"/>
          <w:sz w:val="24"/>
          <w:szCs w:val="24"/>
        </w:rPr>
        <w:t>HTML also defines special elements for defining text with a special meaning.</w:t>
      </w:r>
    </w:p>
    <w:p w:rsidR="003A2FBF" w:rsidRPr="003A2FBF" w:rsidRDefault="003A2FBF" w:rsidP="00E33C7B">
      <w:pPr>
        <w:pStyle w:val="IntenseQuote"/>
        <w:rPr>
          <w:rFonts w:eastAsia="Times New Roman"/>
          <w:sz w:val="24"/>
          <w:szCs w:val="24"/>
        </w:rPr>
      </w:pPr>
      <w:r w:rsidRPr="003A2FBF">
        <w:rPr>
          <w:rFonts w:eastAsia="Times New Roman"/>
          <w:sz w:val="24"/>
          <w:szCs w:val="24"/>
        </w:rPr>
        <w:t xml:space="preserve">HTML uses elements like </w:t>
      </w:r>
      <w:r w:rsidRPr="003A2FBF">
        <w:rPr>
          <w:rFonts w:ascii="Courier New" w:eastAsia="Times New Roman" w:hAnsi="Courier New" w:cs="Courier New"/>
          <w:sz w:val="20"/>
          <w:szCs w:val="20"/>
        </w:rPr>
        <w:t>&lt;b&gt;</w:t>
      </w:r>
      <w:r w:rsidRPr="003A2FBF">
        <w:rPr>
          <w:rFonts w:eastAsia="Times New Roman"/>
          <w:sz w:val="24"/>
          <w:szCs w:val="24"/>
        </w:rPr>
        <w:t xml:space="preserve"> and </w:t>
      </w:r>
      <w:r w:rsidRPr="003A2FBF">
        <w:rPr>
          <w:rFonts w:ascii="Courier New" w:eastAsia="Times New Roman" w:hAnsi="Courier New" w:cs="Courier New"/>
          <w:sz w:val="20"/>
          <w:szCs w:val="20"/>
        </w:rPr>
        <w:t>&lt;i&gt;</w:t>
      </w:r>
      <w:r w:rsidRPr="003A2FBF">
        <w:rPr>
          <w:rFonts w:eastAsia="Times New Roman"/>
          <w:sz w:val="24"/>
          <w:szCs w:val="24"/>
        </w:rPr>
        <w:t xml:space="preserve"> for formatting output, like bold or italic text.</w:t>
      </w:r>
    </w:p>
    <w:p w:rsidR="003A2FBF" w:rsidRPr="003A2FBF" w:rsidRDefault="003A2FBF" w:rsidP="00E33C7B">
      <w:pPr>
        <w:pStyle w:val="IntenseQuote"/>
        <w:rPr>
          <w:rFonts w:eastAsia="Times New Roman"/>
          <w:sz w:val="24"/>
          <w:szCs w:val="24"/>
        </w:rPr>
      </w:pPr>
      <w:r w:rsidRPr="003A2FBF">
        <w:rPr>
          <w:rFonts w:eastAsia="Times New Roman"/>
          <w:sz w:val="24"/>
          <w:szCs w:val="24"/>
        </w:rPr>
        <w:t>Formatting elements were designed to display special types of text:</w:t>
      </w:r>
    </w:p>
    <w:p w:rsidR="003A2FBF" w:rsidRPr="003A2FBF" w:rsidRDefault="003A2FBF" w:rsidP="00E33C7B">
      <w:pPr>
        <w:pStyle w:val="IntenseQuote"/>
        <w:rPr>
          <w:rFonts w:eastAsia="Times New Roman"/>
          <w:sz w:val="24"/>
          <w:szCs w:val="24"/>
        </w:rPr>
      </w:pPr>
      <w:r w:rsidRPr="003A2FBF">
        <w:rPr>
          <w:rFonts w:ascii="Courier New" w:eastAsia="Times New Roman" w:hAnsi="Courier New" w:cs="Courier New"/>
          <w:sz w:val="20"/>
          <w:szCs w:val="20"/>
        </w:rPr>
        <w:t>&lt;b&gt;</w:t>
      </w:r>
      <w:r w:rsidRPr="003A2FBF">
        <w:rPr>
          <w:rFonts w:eastAsia="Times New Roman"/>
          <w:sz w:val="24"/>
          <w:szCs w:val="24"/>
        </w:rPr>
        <w:t xml:space="preserve"> - Bold text</w:t>
      </w:r>
    </w:p>
    <w:p w:rsidR="003A2FBF" w:rsidRPr="003A2FBF" w:rsidRDefault="003A2FBF" w:rsidP="00E33C7B">
      <w:pPr>
        <w:pStyle w:val="IntenseQuote"/>
        <w:rPr>
          <w:rFonts w:eastAsia="Times New Roman"/>
          <w:sz w:val="24"/>
          <w:szCs w:val="24"/>
        </w:rPr>
      </w:pPr>
      <w:r w:rsidRPr="003A2FBF">
        <w:rPr>
          <w:rFonts w:ascii="Courier New" w:eastAsia="Times New Roman" w:hAnsi="Courier New" w:cs="Courier New"/>
          <w:sz w:val="20"/>
          <w:szCs w:val="20"/>
        </w:rPr>
        <w:t>&lt;</w:t>
      </w:r>
      <w:proofErr w:type="gramStart"/>
      <w:r w:rsidRPr="003A2FBF">
        <w:rPr>
          <w:rFonts w:ascii="Courier New" w:eastAsia="Times New Roman" w:hAnsi="Courier New" w:cs="Courier New"/>
          <w:sz w:val="20"/>
          <w:szCs w:val="20"/>
        </w:rPr>
        <w:t>strong</w:t>
      </w:r>
      <w:proofErr w:type="gramEnd"/>
      <w:r w:rsidRPr="003A2FBF">
        <w:rPr>
          <w:rFonts w:ascii="Courier New" w:eastAsia="Times New Roman" w:hAnsi="Courier New" w:cs="Courier New"/>
          <w:sz w:val="20"/>
          <w:szCs w:val="20"/>
        </w:rPr>
        <w:t>&gt;</w:t>
      </w:r>
      <w:r w:rsidRPr="003A2FBF">
        <w:rPr>
          <w:rFonts w:eastAsia="Times New Roman"/>
          <w:sz w:val="24"/>
          <w:szCs w:val="24"/>
        </w:rPr>
        <w:t xml:space="preserve"> - Important text</w:t>
      </w:r>
    </w:p>
    <w:p w:rsidR="003A2FBF" w:rsidRPr="003A2FBF" w:rsidRDefault="003A2FBF" w:rsidP="00E33C7B">
      <w:pPr>
        <w:pStyle w:val="IntenseQuote"/>
        <w:rPr>
          <w:rFonts w:eastAsia="Times New Roman"/>
          <w:sz w:val="24"/>
          <w:szCs w:val="24"/>
        </w:rPr>
      </w:pPr>
      <w:r w:rsidRPr="003A2FBF">
        <w:rPr>
          <w:rFonts w:ascii="Courier New" w:eastAsia="Times New Roman" w:hAnsi="Courier New" w:cs="Courier New"/>
          <w:sz w:val="20"/>
          <w:szCs w:val="20"/>
        </w:rPr>
        <w:t>&lt;i&gt;</w:t>
      </w:r>
      <w:r w:rsidRPr="003A2FBF">
        <w:rPr>
          <w:rFonts w:eastAsia="Times New Roman"/>
          <w:sz w:val="24"/>
          <w:szCs w:val="24"/>
        </w:rPr>
        <w:t xml:space="preserve"> - Italic text</w:t>
      </w:r>
    </w:p>
    <w:p w:rsidR="003A2FBF" w:rsidRPr="003A2FBF" w:rsidRDefault="003A2FBF" w:rsidP="00E33C7B">
      <w:pPr>
        <w:pStyle w:val="IntenseQuote"/>
        <w:rPr>
          <w:rFonts w:eastAsia="Times New Roman"/>
          <w:sz w:val="24"/>
          <w:szCs w:val="24"/>
        </w:rPr>
      </w:pPr>
      <w:r w:rsidRPr="003A2FBF">
        <w:rPr>
          <w:rFonts w:ascii="Courier New" w:eastAsia="Times New Roman" w:hAnsi="Courier New" w:cs="Courier New"/>
          <w:sz w:val="20"/>
          <w:szCs w:val="20"/>
        </w:rPr>
        <w:t>&lt;</w:t>
      </w:r>
      <w:proofErr w:type="spellStart"/>
      <w:proofErr w:type="gramStart"/>
      <w:r w:rsidRPr="003A2FBF">
        <w:rPr>
          <w:rFonts w:ascii="Courier New" w:eastAsia="Times New Roman" w:hAnsi="Courier New" w:cs="Courier New"/>
          <w:sz w:val="20"/>
          <w:szCs w:val="20"/>
        </w:rPr>
        <w:t>em</w:t>
      </w:r>
      <w:proofErr w:type="spellEnd"/>
      <w:proofErr w:type="gramEnd"/>
      <w:r w:rsidRPr="003A2FBF">
        <w:rPr>
          <w:rFonts w:ascii="Courier New" w:eastAsia="Times New Roman" w:hAnsi="Courier New" w:cs="Courier New"/>
          <w:sz w:val="20"/>
          <w:szCs w:val="20"/>
        </w:rPr>
        <w:t>&gt;</w:t>
      </w:r>
      <w:r w:rsidRPr="003A2FBF">
        <w:rPr>
          <w:rFonts w:eastAsia="Times New Roman"/>
          <w:sz w:val="24"/>
          <w:szCs w:val="24"/>
        </w:rPr>
        <w:t xml:space="preserve"> - Emphasized text</w:t>
      </w:r>
    </w:p>
    <w:p w:rsidR="003A2FBF" w:rsidRPr="003A2FBF" w:rsidRDefault="003A2FBF" w:rsidP="00E33C7B">
      <w:pPr>
        <w:pStyle w:val="IntenseQuote"/>
        <w:rPr>
          <w:rFonts w:eastAsia="Times New Roman"/>
          <w:sz w:val="24"/>
          <w:szCs w:val="24"/>
        </w:rPr>
      </w:pPr>
      <w:r w:rsidRPr="003A2FBF">
        <w:rPr>
          <w:rFonts w:ascii="Courier New" w:eastAsia="Times New Roman" w:hAnsi="Courier New" w:cs="Courier New"/>
          <w:sz w:val="20"/>
          <w:szCs w:val="20"/>
        </w:rPr>
        <w:t>&lt;</w:t>
      </w:r>
      <w:proofErr w:type="gramStart"/>
      <w:r w:rsidRPr="003A2FBF">
        <w:rPr>
          <w:rFonts w:ascii="Courier New" w:eastAsia="Times New Roman" w:hAnsi="Courier New" w:cs="Courier New"/>
          <w:sz w:val="20"/>
          <w:szCs w:val="20"/>
        </w:rPr>
        <w:t>mark</w:t>
      </w:r>
      <w:proofErr w:type="gramEnd"/>
      <w:r w:rsidRPr="003A2FBF">
        <w:rPr>
          <w:rFonts w:ascii="Courier New" w:eastAsia="Times New Roman" w:hAnsi="Courier New" w:cs="Courier New"/>
          <w:sz w:val="20"/>
          <w:szCs w:val="20"/>
        </w:rPr>
        <w:t>&gt;</w:t>
      </w:r>
      <w:r w:rsidRPr="003A2FBF">
        <w:rPr>
          <w:rFonts w:eastAsia="Times New Roman"/>
          <w:sz w:val="24"/>
          <w:szCs w:val="24"/>
        </w:rPr>
        <w:t xml:space="preserve"> - Marked text</w:t>
      </w:r>
    </w:p>
    <w:p w:rsidR="003A2FBF" w:rsidRPr="003A2FBF" w:rsidRDefault="003A2FBF" w:rsidP="00E33C7B">
      <w:pPr>
        <w:pStyle w:val="IntenseQuote"/>
        <w:rPr>
          <w:rFonts w:eastAsia="Times New Roman"/>
          <w:sz w:val="24"/>
          <w:szCs w:val="24"/>
        </w:rPr>
      </w:pPr>
      <w:r w:rsidRPr="003A2FBF">
        <w:rPr>
          <w:rFonts w:ascii="Courier New" w:eastAsia="Times New Roman" w:hAnsi="Courier New" w:cs="Courier New"/>
          <w:sz w:val="20"/>
          <w:szCs w:val="20"/>
        </w:rPr>
        <w:t>&lt;</w:t>
      </w:r>
      <w:proofErr w:type="gramStart"/>
      <w:r w:rsidRPr="003A2FBF">
        <w:rPr>
          <w:rFonts w:ascii="Courier New" w:eastAsia="Times New Roman" w:hAnsi="Courier New" w:cs="Courier New"/>
          <w:sz w:val="20"/>
          <w:szCs w:val="20"/>
        </w:rPr>
        <w:t>small</w:t>
      </w:r>
      <w:proofErr w:type="gramEnd"/>
      <w:r w:rsidRPr="003A2FBF">
        <w:rPr>
          <w:rFonts w:ascii="Courier New" w:eastAsia="Times New Roman" w:hAnsi="Courier New" w:cs="Courier New"/>
          <w:sz w:val="20"/>
          <w:szCs w:val="20"/>
        </w:rPr>
        <w:t>&gt;</w:t>
      </w:r>
      <w:r w:rsidRPr="003A2FBF">
        <w:rPr>
          <w:rFonts w:eastAsia="Times New Roman"/>
          <w:sz w:val="24"/>
          <w:szCs w:val="24"/>
        </w:rPr>
        <w:t xml:space="preserve"> - Small text</w:t>
      </w:r>
    </w:p>
    <w:p w:rsidR="003A2FBF" w:rsidRPr="003A2FBF" w:rsidRDefault="003A2FBF" w:rsidP="00E33C7B">
      <w:pPr>
        <w:pStyle w:val="IntenseQuote"/>
        <w:rPr>
          <w:rFonts w:eastAsia="Times New Roman"/>
          <w:sz w:val="24"/>
          <w:szCs w:val="24"/>
        </w:rPr>
      </w:pPr>
      <w:r w:rsidRPr="003A2FBF">
        <w:rPr>
          <w:rFonts w:ascii="Courier New" w:eastAsia="Times New Roman" w:hAnsi="Courier New" w:cs="Courier New"/>
          <w:sz w:val="20"/>
          <w:szCs w:val="20"/>
        </w:rPr>
        <w:t>&lt;</w:t>
      </w:r>
      <w:proofErr w:type="gramStart"/>
      <w:r w:rsidRPr="003A2FBF">
        <w:rPr>
          <w:rFonts w:ascii="Courier New" w:eastAsia="Times New Roman" w:hAnsi="Courier New" w:cs="Courier New"/>
          <w:sz w:val="20"/>
          <w:szCs w:val="20"/>
        </w:rPr>
        <w:t>del</w:t>
      </w:r>
      <w:proofErr w:type="gramEnd"/>
      <w:r w:rsidRPr="003A2FBF">
        <w:rPr>
          <w:rFonts w:ascii="Courier New" w:eastAsia="Times New Roman" w:hAnsi="Courier New" w:cs="Courier New"/>
          <w:sz w:val="20"/>
          <w:szCs w:val="20"/>
        </w:rPr>
        <w:t>&gt;</w:t>
      </w:r>
      <w:r w:rsidRPr="003A2FBF">
        <w:rPr>
          <w:rFonts w:eastAsia="Times New Roman"/>
          <w:sz w:val="24"/>
          <w:szCs w:val="24"/>
        </w:rPr>
        <w:t xml:space="preserve"> - Deleted text</w:t>
      </w:r>
    </w:p>
    <w:p w:rsidR="003A2FBF" w:rsidRPr="003A2FBF" w:rsidRDefault="003A2FBF" w:rsidP="00E33C7B">
      <w:pPr>
        <w:pStyle w:val="IntenseQuote"/>
        <w:rPr>
          <w:rFonts w:eastAsia="Times New Roman"/>
          <w:sz w:val="24"/>
          <w:szCs w:val="24"/>
        </w:rPr>
      </w:pPr>
      <w:r w:rsidRPr="003A2FBF">
        <w:rPr>
          <w:rFonts w:ascii="Courier New" w:eastAsia="Times New Roman" w:hAnsi="Courier New" w:cs="Courier New"/>
          <w:sz w:val="20"/>
          <w:szCs w:val="20"/>
        </w:rPr>
        <w:t>&lt;</w:t>
      </w:r>
      <w:proofErr w:type="gramStart"/>
      <w:r w:rsidRPr="003A2FBF">
        <w:rPr>
          <w:rFonts w:ascii="Courier New" w:eastAsia="Times New Roman" w:hAnsi="Courier New" w:cs="Courier New"/>
          <w:sz w:val="20"/>
          <w:szCs w:val="20"/>
        </w:rPr>
        <w:t>ins</w:t>
      </w:r>
      <w:proofErr w:type="gramEnd"/>
      <w:r w:rsidRPr="003A2FBF">
        <w:rPr>
          <w:rFonts w:ascii="Courier New" w:eastAsia="Times New Roman" w:hAnsi="Courier New" w:cs="Courier New"/>
          <w:sz w:val="20"/>
          <w:szCs w:val="20"/>
        </w:rPr>
        <w:t>&gt;</w:t>
      </w:r>
      <w:r w:rsidRPr="003A2FBF">
        <w:rPr>
          <w:rFonts w:eastAsia="Times New Roman"/>
          <w:sz w:val="24"/>
          <w:szCs w:val="24"/>
        </w:rPr>
        <w:t xml:space="preserve"> - Inserted text</w:t>
      </w:r>
    </w:p>
    <w:p w:rsidR="003A2FBF" w:rsidRPr="003A2FBF" w:rsidRDefault="003A2FBF" w:rsidP="00E33C7B">
      <w:pPr>
        <w:pStyle w:val="IntenseQuote"/>
        <w:rPr>
          <w:rFonts w:eastAsia="Times New Roman"/>
          <w:sz w:val="24"/>
          <w:szCs w:val="24"/>
        </w:rPr>
      </w:pPr>
      <w:r w:rsidRPr="003A2FBF">
        <w:rPr>
          <w:rFonts w:ascii="Courier New" w:eastAsia="Times New Roman" w:hAnsi="Courier New" w:cs="Courier New"/>
          <w:sz w:val="20"/>
          <w:szCs w:val="20"/>
        </w:rPr>
        <w:t>&lt;</w:t>
      </w:r>
      <w:proofErr w:type="gramStart"/>
      <w:r w:rsidRPr="003A2FBF">
        <w:rPr>
          <w:rFonts w:ascii="Courier New" w:eastAsia="Times New Roman" w:hAnsi="Courier New" w:cs="Courier New"/>
          <w:sz w:val="20"/>
          <w:szCs w:val="20"/>
        </w:rPr>
        <w:t>sub</w:t>
      </w:r>
      <w:proofErr w:type="gramEnd"/>
      <w:r w:rsidRPr="003A2FBF">
        <w:rPr>
          <w:rFonts w:ascii="Courier New" w:eastAsia="Times New Roman" w:hAnsi="Courier New" w:cs="Courier New"/>
          <w:sz w:val="20"/>
          <w:szCs w:val="20"/>
        </w:rPr>
        <w:t>&gt;</w:t>
      </w:r>
      <w:r w:rsidRPr="003A2FBF">
        <w:rPr>
          <w:rFonts w:eastAsia="Times New Roman"/>
          <w:sz w:val="24"/>
          <w:szCs w:val="24"/>
        </w:rPr>
        <w:t xml:space="preserve"> - Subscript text</w:t>
      </w:r>
    </w:p>
    <w:p w:rsidR="003A2FBF" w:rsidRPr="003A2FBF" w:rsidRDefault="003A2FBF" w:rsidP="00E33C7B">
      <w:pPr>
        <w:pStyle w:val="IntenseQuote"/>
        <w:rPr>
          <w:rFonts w:eastAsia="Times New Roman"/>
          <w:sz w:val="24"/>
          <w:szCs w:val="24"/>
        </w:rPr>
      </w:pPr>
      <w:r w:rsidRPr="003A2FBF">
        <w:rPr>
          <w:rFonts w:ascii="Courier New" w:eastAsia="Times New Roman" w:hAnsi="Courier New" w:cs="Courier New"/>
          <w:sz w:val="20"/>
          <w:szCs w:val="20"/>
        </w:rPr>
        <w:lastRenderedPageBreak/>
        <w:t>&lt;</w:t>
      </w:r>
      <w:proofErr w:type="gramStart"/>
      <w:r w:rsidRPr="003A2FBF">
        <w:rPr>
          <w:rFonts w:ascii="Courier New" w:eastAsia="Times New Roman" w:hAnsi="Courier New" w:cs="Courier New"/>
          <w:sz w:val="20"/>
          <w:szCs w:val="20"/>
        </w:rPr>
        <w:t>sup</w:t>
      </w:r>
      <w:proofErr w:type="gramEnd"/>
      <w:r w:rsidRPr="003A2FBF">
        <w:rPr>
          <w:rFonts w:ascii="Courier New" w:eastAsia="Times New Roman" w:hAnsi="Courier New" w:cs="Courier New"/>
          <w:sz w:val="20"/>
          <w:szCs w:val="20"/>
        </w:rPr>
        <w:t>&gt;</w:t>
      </w:r>
      <w:r w:rsidRPr="003A2FBF">
        <w:rPr>
          <w:rFonts w:eastAsia="Times New Roman"/>
          <w:sz w:val="24"/>
          <w:szCs w:val="24"/>
        </w:rPr>
        <w:t xml:space="preserve"> - Superscript text</w:t>
      </w:r>
    </w:p>
    <w:p w:rsidR="003A2FBF" w:rsidRPr="003A2FBF" w:rsidRDefault="00E33C7B" w:rsidP="00E33C7B">
      <w:pPr>
        <w:pStyle w:val="IntenseQuote"/>
        <w:rPr>
          <w:rFonts w:eastAsia="Times New Roman"/>
          <w:sz w:val="24"/>
          <w:szCs w:val="24"/>
        </w:rPr>
      </w:pPr>
      <w:r>
        <w:rPr>
          <w:rFonts w:eastAsia="Times New Roman"/>
          <w:sz w:val="24"/>
          <w:szCs w:val="24"/>
        </w:rPr>
        <w:pict>
          <v:rect id="_x0000_i1098" style="width:0;height:1.5pt" o:hralign="center" o:hrstd="t" o:hr="t" fillcolor="#a0a0a0" stroked="f"/>
        </w:pict>
      </w:r>
    </w:p>
    <w:p w:rsidR="003A2FBF" w:rsidRPr="00E5501F" w:rsidRDefault="003A2FBF" w:rsidP="00E5501F">
      <w:pPr>
        <w:pStyle w:val="IntenseQuote"/>
        <w:jc w:val="center"/>
        <w:rPr>
          <w:rFonts w:eastAsia="Times New Roman"/>
          <w:sz w:val="40"/>
          <w:szCs w:val="27"/>
        </w:rPr>
      </w:pPr>
      <w:r w:rsidRPr="00E5501F">
        <w:rPr>
          <w:rFonts w:eastAsia="Times New Roman"/>
          <w:sz w:val="40"/>
          <w:szCs w:val="27"/>
        </w:rPr>
        <w:t>HTML &lt;b&gt; and &lt;strong&gt; Elements</w:t>
      </w:r>
    </w:p>
    <w:p w:rsidR="003A2FBF" w:rsidRPr="003A2FBF" w:rsidRDefault="003A2FBF" w:rsidP="00E33C7B">
      <w:pPr>
        <w:pStyle w:val="IntenseQuote"/>
        <w:rPr>
          <w:rFonts w:eastAsia="Times New Roman"/>
          <w:sz w:val="24"/>
          <w:szCs w:val="24"/>
        </w:rPr>
      </w:pPr>
      <w:r w:rsidRPr="003A2FBF">
        <w:rPr>
          <w:rFonts w:eastAsia="Times New Roman"/>
          <w:sz w:val="24"/>
          <w:szCs w:val="24"/>
        </w:rPr>
        <w:t xml:space="preserve">The HTML </w:t>
      </w:r>
      <w:r w:rsidRPr="003A2FBF">
        <w:rPr>
          <w:rFonts w:ascii="Courier New" w:eastAsia="Times New Roman" w:hAnsi="Courier New" w:cs="Courier New"/>
          <w:sz w:val="20"/>
          <w:szCs w:val="20"/>
        </w:rPr>
        <w:t>&lt;b&gt;</w:t>
      </w:r>
      <w:r w:rsidRPr="003A2FBF">
        <w:rPr>
          <w:rFonts w:eastAsia="Times New Roman"/>
          <w:sz w:val="24"/>
          <w:szCs w:val="24"/>
        </w:rPr>
        <w:t xml:space="preserve"> element defines bold text, without any extra importance.</w:t>
      </w:r>
    </w:p>
    <w:p w:rsidR="003A2FBF" w:rsidRPr="003A2FBF" w:rsidRDefault="003A2FBF" w:rsidP="00E33C7B">
      <w:pPr>
        <w:pStyle w:val="IntenseQuote"/>
        <w:rPr>
          <w:rFonts w:eastAsia="Times New Roman"/>
          <w:sz w:val="27"/>
          <w:szCs w:val="27"/>
        </w:rPr>
      </w:pPr>
      <w:r w:rsidRPr="003A2FBF">
        <w:rPr>
          <w:rFonts w:eastAsia="Times New Roman"/>
          <w:sz w:val="27"/>
          <w:szCs w:val="27"/>
        </w:rPr>
        <w:t>Example</w:t>
      </w:r>
    </w:p>
    <w:p w:rsidR="003A2FBF" w:rsidRPr="003A2FBF" w:rsidRDefault="003A2FBF" w:rsidP="00E33C7B">
      <w:pPr>
        <w:pStyle w:val="IntenseQuote"/>
        <w:rPr>
          <w:rFonts w:eastAsia="Times New Roman"/>
          <w:sz w:val="24"/>
          <w:szCs w:val="24"/>
        </w:rPr>
      </w:pPr>
      <w:r w:rsidRPr="003A2FBF">
        <w:rPr>
          <w:rFonts w:eastAsia="Times New Roman"/>
          <w:sz w:val="24"/>
          <w:szCs w:val="24"/>
        </w:rPr>
        <w:t>&lt;b&gt;</w:t>
      </w:r>
      <w:proofErr w:type="gramStart"/>
      <w:r w:rsidRPr="003A2FBF">
        <w:rPr>
          <w:rFonts w:eastAsia="Times New Roman"/>
          <w:sz w:val="24"/>
          <w:szCs w:val="24"/>
        </w:rPr>
        <w:t>This</w:t>
      </w:r>
      <w:proofErr w:type="gramEnd"/>
      <w:r w:rsidRPr="003A2FBF">
        <w:rPr>
          <w:rFonts w:eastAsia="Times New Roman"/>
          <w:sz w:val="24"/>
          <w:szCs w:val="24"/>
        </w:rPr>
        <w:t xml:space="preserve"> text is bold&lt;/b&gt; </w:t>
      </w:r>
    </w:p>
    <w:p w:rsidR="003A2FBF" w:rsidRPr="003A2FBF" w:rsidRDefault="003A2FBF" w:rsidP="00E33C7B">
      <w:pPr>
        <w:pStyle w:val="IntenseQuote"/>
        <w:rPr>
          <w:rFonts w:eastAsia="Times New Roman"/>
          <w:sz w:val="24"/>
          <w:szCs w:val="24"/>
        </w:rPr>
      </w:pPr>
      <w:r w:rsidRPr="003A2FBF">
        <w:rPr>
          <w:rFonts w:eastAsia="Times New Roman"/>
          <w:sz w:val="24"/>
          <w:szCs w:val="24"/>
        </w:rPr>
        <w:t xml:space="preserve">The HTML </w:t>
      </w:r>
      <w:r w:rsidRPr="003A2FBF">
        <w:rPr>
          <w:rFonts w:ascii="Courier New" w:eastAsia="Times New Roman" w:hAnsi="Courier New" w:cs="Courier New"/>
          <w:sz w:val="20"/>
          <w:szCs w:val="20"/>
        </w:rPr>
        <w:t>&lt;strong&gt;</w:t>
      </w:r>
      <w:r w:rsidRPr="003A2FBF">
        <w:rPr>
          <w:rFonts w:eastAsia="Times New Roman"/>
          <w:sz w:val="24"/>
          <w:szCs w:val="24"/>
        </w:rPr>
        <w:t xml:space="preserve"> element defines strong text, with added semantic "strong" importance.</w:t>
      </w:r>
    </w:p>
    <w:p w:rsidR="003A2FBF" w:rsidRPr="003A2FBF" w:rsidRDefault="003A2FBF" w:rsidP="00E33C7B">
      <w:pPr>
        <w:pStyle w:val="IntenseQuote"/>
        <w:rPr>
          <w:rFonts w:eastAsia="Times New Roman"/>
          <w:sz w:val="27"/>
          <w:szCs w:val="27"/>
        </w:rPr>
      </w:pPr>
      <w:r w:rsidRPr="003A2FBF">
        <w:rPr>
          <w:rFonts w:eastAsia="Times New Roman"/>
          <w:sz w:val="27"/>
          <w:szCs w:val="27"/>
        </w:rPr>
        <w:t>Example</w:t>
      </w:r>
    </w:p>
    <w:p w:rsidR="003A2FBF" w:rsidRPr="003A2FBF" w:rsidRDefault="003A2FBF" w:rsidP="00E33C7B">
      <w:pPr>
        <w:pStyle w:val="IntenseQuote"/>
        <w:rPr>
          <w:rFonts w:eastAsia="Times New Roman"/>
          <w:sz w:val="24"/>
          <w:szCs w:val="24"/>
        </w:rPr>
      </w:pPr>
      <w:r w:rsidRPr="003A2FBF">
        <w:rPr>
          <w:rFonts w:eastAsia="Times New Roman"/>
          <w:sz w:val="24"/>
          <w:szCs w:val="24"/>
        </w:rPr>
        <w:t>&lt;</w:t>
      </w:r>
      <w:proofErr w:type="gramStart"/>
      <w:r w:rsidRPr="003A2FBF">
        <w:rPr>
          <w:rFonts w:eastAsia="Times New Roman"/>
          <w:sz w:val="24"/>
          <w:szCs w:val="24"/>
        </w:rPr>
        <w:t>strong&gt;</w:t>
      </w:r>
      <w:proofErr w:type="gramEnd"/>
      <w:r w:rsidRPr="003A2FBF">
        <w:rPr>
          <w:rFonts w:eastAsia="Times New Roman"/>
          <w:sz w:val="24"/>
          <w:szCs w:val="24"/>
        </w:rPr>
        <w:t xml:space="preserve">This text is strong&lt;/strong&gt; </w:t>
      </w:r>
    </w:p>
    <w:p w:rsidR="003A2FBF" w:rsidRPr="003A2FBF" w:rsidRDefault="00E33C7B" w:rsidP="00E33C7B">
      <w:pPr>
        <w:pStyle w:val="IntenseQuote"/>
        <w:rPr>
          <w:rFonts w:eastAsia="Times New Roman"/>
          <w:sz w:val="24"/>
          <w:szCs w:val="24"/>
        </w:rPr>
      </w:pPr>
      <w:r>
        <w:rPr>
          <w:rFonts w:eastAsia="Times New Roman"/>
          <w:sz w:val="24"/>
          <w:szCs w:val="24"/>
        </w:rPr>
        <w:pict>
          <v:rect id="_x0000_i1099" style="width:0;height:1.5pt" o:hralign="center" o:hrstd="t" o:hr="t" fillcolor="#a0a0a0" stroked="f"/>
        </w:pict>
      </w:r>
    </w:p>
    <w:p w:rsidR="003A2FBF" w:rsidRPr="003A2FBF" w:rsidRDefault="00E33C7B" w:rsidP="00E33C7B">
      <w:pPr>
        <w:pStyle w:val="IntenseQuote"/>
        <w:rPr>
          <w:rFonts w:eastAsia="Times New Roman"/>
          <w:sz w:val="24"/>
          <w:szCs w:val="24"/>
        </w:rPr>
      </w:pPr>
      <w:r>
        <w:rPr>
          <w:rFonts w:eastAsia="Times New Roman"/>
          <w:sz w:val="24"/>
          <w:szCs w:val="24"/>
        </w:rPr>
        <w:pict>
          <v:rect id="_x0000_i1100" style="width:0;height:1.5pt" o:hralign="center" o:hrstd="t" o:hr="t" fillcolor="#a0a0a0" stroked="f"/>
        </w:pict>
      </w:r>
    </w:p>
    <w:p w:rsidR="003A2FBF" w:rsidRPr="00E5501F" w:rsidRDefault="003A2FBF" w:rsidP="00E5501F">
      <w:pPr>
        <w:pStyle w:val="IntenseQuote"/>
        <w:jc w:val="center"/>
        <w:rPr>
          <w:rFonts w:eastAsia="Times New Roman"/>
          <w:sz w:val="40"/>
          <w:szCs w:val="27"/>
        </w:rPr>
      </w:pPr>
      <w:r w:rsidRPr="00E5501F">
        <w:rPr>
          <w:rFonts w:eastAsia="Times New Roman"/>
          <w:sz w:val="40"/>
          <w:szCs w:val="27"/>
        </w:rPr>
        <w:t>HTML &lt;i&gt; and &lt;</w:t>
      </w:r>
      <w:proofErr w:type="spellStart"/>
      <w:r w:rsidRPr="00E5501F">
        <w:rPr>
          <w:rFonts w:eastAsia="Times New Roman"/>
          <w:sz w:val="40"/>
          <w:szCs w:val="27"/>
        </w:rPr>
        <w:t>em</w:t>
      </w:r>
      <w:proofErr w:type="spellEnd"/>
      <w:r w:rsidRPr="00E5501F">
        <w:rPr>
          <w:rFonts w:eastAsia="Times New Roman"/>
          <w:sz w:val="40"/>
          <w:szCs w:val="27"/>
        </w:rPr>
        <w:t>&gt; Elements</w:t>
      </w:r>
    </w:p>
    <w:p w:rsidR="003A2FBF" w:rsidRPr="003A2FBF" w:rsidRDefault="003A2FBF" w:rsidP="00E33C7B">
      <w:pPr>
        <w:pStyle w:val="IntenseQuote"/>
        <w:rPr>
          <w:rFonts w:eastAsia="Times New Roman"/>
          <w:sz w:val="24"/>
          <w:szCs w:val="24"/>
        </w:rPr>
      </w:pPr>
      <w:r w:rsidRPr="003A2FBF">
        <w:rPr>
          <w:rFonts w:eastAsia="Times New Roman"/>
          <w:sz w:val="24"/>
          <w:szCs w:val="24"/>
        </w:rPr>
        <w:t xml:space="preserve">The HTML </w:t>
      </w:r>
      <w:r w:rsidRPr="003A2FBF">
        <w:rPr>
          <w:rFonts w:ascii="Courier New" w:eastAsia="Times New Roman" w:hAnsi="Courier New" w:cs="Courier New"/>
          <w:sz w:val="20"/>
          <w:szCs w:val="20"/>
        </w:rPr>
        <w:t>&lt;i&gt;</w:t>
      </w:r>
      <w:r w:rsidRPr="003A2FBF">
        <w:rPr>
          <w:rFonts w:eastAsia="Times New Roman"/>
          <w:sz w:val="24"/>
          <w:szCs w:val="24"/>
        </w:rPr>
        <w:t xml:space="preserve"> element defines italic text, without any extra importance.</w:t>
      </w:r>
    </w:p>
    <w:p w:rsidR="003A2FBF" w:rsidRPr="003A2FBF" w:rsidRDefault="003A2FBF" w:rsidP="00E33C7B">
      <w:pPr>
        <w:pStyle w:val="IntenseQuote"/>
        <w:rPr>
          <w:rFonts w:eastAsia="Times New Roman"/>
          <w:sz w:val="27"/>
          <w:szCs w:val="27"/>
        </w:rPr>
      </w:pPr>
      <w:r w:rsidRPr="003A2FBF">
        <w:rPr>
          <w:rFonts w:eastAsia="Times New Roman"/>
          <w:sz w:val="27"/>
          <w:szCs w:val="27"/>
        </w:rPr>
        <w:t>Example</w:t>
      </w:r>
    </w:p>
    <w:p w:rsidR="003A2FBF" w:rsidRPr="003A2FBF" w:rsidRDefault="003A2FBF" w:rsidP="00E33C7B">
      <w:pPr>
        <w:pStyle w:val="IntenseQuote"/>
        <w:rPr>
          <w:rFonts w:eastAsia="Times New Roman"/>
          <w:sz w:val="24"/>
          <w:szCs w:val="24"/>
        </w:rPr>
      </w:pPr>
      <w:r w:rsidRPr="003A2FBF">
        <w:rPr>
          <w:rFonts w:eastAsia="Times New Roman"/>
          <w:sz w:val="24"/>
          <w:szCs w:val="24"/>
        </w:rPr>
        <w:t>&lt;i&gt;</w:t>
      </w:r>
      <w:proofErr w:type="gramStart"/>
      <w:r w:rsidRPr="003A2FBF">
        <w:rPr>
          <w:rFonts w:eastAsia="Times New Roman"/>
          <w:sz w:val="24"/>
          <w:szCs w:val="24"/>
        </w:rPr>
        <w:t>This</w:t>
      </w:r>
      <w:proofErr w:type="gramEnd"/>
      <w:r w:rsidRPr="003A2FBF">
        <w:rPr>
          <w:rFonts w:eastAsia="Times New Roman"/>
          <w:sz w:val="24"/>
          <w:szCs w:val="24"/>
        </w:rPr>
        <w:t xml:space="preserve"> text is italic&lt;/i&gt; </w:t>
      </w:r>
    </w:p>
    <w:p w:rsidR="003A2FBF" w:rsidRPr="003A2FBF" w:rsidRDefault="003A2FBF" w:rsidP="00E33C7B">
      <w:pPr>
        <w:pStyle w:val="IntenseQuote"/>
        <w:rPr>
          <w:rFonts w:eastAsia="Times New Roman"/>
          <w:sz w:val="24"/>
          <w:szCs w:val="24"/>
        </w:rPr>
      </w:pPr>
      <w:r w:rsidRPr="003A2FBF">
        <w:rPr>
          <w:rFonts w:eastAsia="Times New Roman"/>
          <w:sz w:val="24"/>
          <w:szCs w:val="24"/>
        </w:rPr>
        <w:t xml:space="preserve">The HTML </w:t>
      </w:r>
      <w:r w:rsidRPr="003A2FBF">
        <w:rPr>
          <w:rFonts w:ascii="Courier New" w:eastAsia="Times New Roman" w:hAnsi="Courier New" w:cs="Courier New"/>
          <w:sz w:val="20"/>
          <w:szCs w:val="20"/>
        </w:rPr>
        <w:t>&lt;</w:t>
      </w:r>
      <w:proofErr w:type="spellStart"/>
      <w:r w:rsidRPr="003A2FBF">
        <w:rPr>
          <w:rFonts w:ascii="Courier New" w:eastAsia="Times New Roman" w:hAnsi="Courier New" w:cs="Courier New"/>
          <w:sz w:val="20"/>
          <w:szCs w:val="20"/>
        </w:rPr>
        <w:t>em</w:t>
      </w:r>
      <w:proofErr w:type="spellEnd"/>
      <w:r w:rsidRPr="003A2FBF">
        <w:rPr>
          <w:rFonts w:ascii="Courier New" w:eastAsia="Times New Roman" w:hAnsi="Courier New" w:cs="Courier New"/>
          <w:sz w:val="20"/>
          <w:szCs w:val="20"/>
        </w:rPr>
        <w:t>&gt;</w:t>
      </w:r>
      <w:r w:rsidRPr="003A2FBF">
        <w:rPr>
          <w:rFonts w:eastAsia="Times New Roman"/>
          <w:sz w:val="24"/>
          <w:szCs w:val="24"/>
        </w:rPr>
        <w:t xml:space="preserve"> element defines emphasized text, with added semantic importance.</w:t>
      </w:r>
    </w:p>
    <w:p w:rsidR="003A2FBF" w:rsidRPr="003A2FBF" w:rsidRDefault="003A2FBF" w:rsidP="00E33C7B">
      <w:pPr>
        <w:pStyle w:val="IntenseQuote"/>
        <w:rPr>
          <w:rFonts w:eastAsia="Times New Roman"/>
          <w:sz w:val="27"/>
          <w:szCs w:val="27"/>
        </w:rPr>
      </w:pPr>
      <w:r w:rsidRPr="003A2FBF">
        <w:rPr>
          <w:rFonts w:eastAsia="Times New Roman"/>
          <w:sz w:val="27"/>
          <w:szCs w:val="27"/>
        </w:rPr>
        <w:t>Example</w:t>
      </w:r>
    </w:p>
    <w:p w:rsidR="003A2FBF" w:rsidRPr="003A2FBF" w:rsidRDefault="003A2FBF" w:rsidP="00E33C7B">
      <w:pPr>
        <w:pStyle w:val="IntenseQuote"/>
        <w:rPr>
          <w:rFonts w:eastAsia="Times New Roman"/>
          <w:sz w:val="24"/>
          <w:szCs w:val="24"/>
        </w:rPr>
      </w:pPr>
      <w:r w:rsidRPr="003A2FBF">
        <w:rPr>
          <w:rFonts w:eastAsia="Times New Roman"/>
          <w:sz w:val="24"/>
          <w:szCs w:val="24"/>
        </w:rPr>
        <w:t>&lt;</w:t>
      </w:r>
      <w:proofErr w:type="spellStart"/>
      <w:proofErr w:type="gramStart"/>
      <w:r w:rsidRPr="003A2FBF">
        <w:rPr>
          <w:rFonts w:eastAsia="Times New Roman"/>
          <w:sz w:val="24"/>
          <w:szCs w:val="24"/>
        </w:rPr>
        <w:t>em</w:t>
      </w:r>
      <w:proofErr w:type="spellEnd"/>
      <w:r w:rsidRPr="003A2FBF">
        <w:rPr>
          <w:rFonts w:eastAsia="Times New Roman"/>
          <w:sz w:val="24"/>
          <w:szCs w:val="24"/>
        </w:rPr>
        <w:t>&gt;</w:t>
      </w:r>
      <w:proofErr w:type="gramEnd"/>
      <w:r w:rsidRPr="003A2FBF">
        <w:rPr>
          <w:rFonts w:eastAsia="Times New Roman"/>
          <w:sz w:val="24"/>
          <w:szCs w:val="24"/>
        </w:rPr>
        <w:t>This text is emphasized&lt;/</w:t>
      </w:r>
      <w:proofErr w:type="spellStart"/>
      <w:r w:rsidRPr="003A2FBF">
        <w:rPr>
          <w:rFonts w:eastAsia="Times New Roman"/>
          <w:sz w:val="24"/>
          <w:szCs w:val="24"/>
        </w:rPr>
        <w:t>em</w:t>
      </w:r>
      <w:proofErr w:type="spellEnd"/>
      <w:r w:rsidRPr="003A2FBF">
        <w:rPr>
          <w:rFonts w:eastAsia="Times New Roman"/>
          <w:sz w:val="24"/>
          <w:szCs w:val="24"/>
        </w:rPr>
        <w:t xml:space="preserve">&gt; </w:t>
      </w:r>
    </w:p>
    <w:p w:rsidR="003A2FBF" w:rsidRPr="003A2FBF" w:rsidRDefault="003A2FBF" w:rsidP="00E33C7B">
      <w:pPr>
        <w:pStyle w:val="IntenseQuote"/>
        <w:rPr>
          <w:rFonts w:eastAsia="Times New Roman"/>
          <w:sz w:val="24"/>
          <w:szCs w:val="24"/>
        </w:rPr>
      </w:pPr>
      <w:r w:rsidRPr="003A2FBF">
        <w:rPr>
          <w:rFonts w:eastAsia="Times New Roman"/>
          <w:sz w:val="24"/>
          <w:szCs w:val="24"/>
        </w:rPr>
        <w:t xml:space="preserve">Note: Browsers display </w:t>
      </w:r>
      <w:r w:rsidRPr="003A2FBF">
        <w:rPr>
          <w:rFonts w:ascii="Courier New" w:eastAsia="Times New Roman" w:hAnsi="Courier New" w:cs="Courier New"/>
          <w:sz w:val="20"/>
          <w:szCs w:val="20"/>
        </w:rPr>
        <w:t>&lt;strong&gt;</w:t>
      </w:r>
      <w:r w:rsidRPr="003A2FBF">
        <w:rPr>
          <w:rFonts w:eastAsia="Times New Roman"/>
          <w:sz w:val="24"/>
          <w:szCs w:val="24"/>
        </w:rPr>
        <w:t xml:space="preserve"> as </w:t>
      </w:r>
      <w:r w:rsidRPr="003A2FBF">
        <w:rPr>
          <w:rFonts w:ascii="Courier New" w:eastAsia="Times New Roman" w:hAnsi="Courier New" w:cs="Courier New"/>
          <w:sz w:val="20"/>
          <w:szCs w:val="20"/>
        </w:rPr>
        <w:t>&lt;b&gt;</w:t>
      </w:r>
      <w:r w:rsidRPr="003A2FBF">
        <w:rPr>
          <w:rFonts w:eastAsia="Times New Roman"/>
          <w:sz w:val="24"/>
          <w:szCs w:val="24"/>
        </w:rPr>
        <w:t xml:space="preserve">, and </w:t>
      </w:r>
      <w:r w:rsidRPr="003A2FBF">
        <w:rPr>
          <w:rFonts w:ascii="Courier New" w:eastAsia="Times New Roman" w:hAnsi="Courier New" w:cs="Courier New"/>
          <w:sz w:val="20"/>
          <w:szCs w:val="20"/>
        </w:rPr>
        <w:t>&lt;</w:t>
      </w:r>
      <w:proofErr w:type="spellStart"/>
      <w:r w:rsidRPr="003A2FBF">
        <w:rPr>
          <w:rFonts w:ascii="Courier New" w:eastAsia="Times New Roman" w:hAnsi="Courier New" w:cs="Courier New"/>
          <w:sz w:val="20"/>
          <w:szCs w:val="20"/>
        </w:rPr>
        <w:t>em</w:t>
      </w:r>
      <w:proofErr w:type="spellEnd"/>
      <w:r w:rsidRPr="003A2FBF">
        <w:rPr>
          <w:rFonts w:ascii="Courier New" w:eastAsia="Times New Roman" w:hAnsi="Courier New" w:cs="Courier New"/>
          <w:sz w:val="20"/>
          <w:szCs w:val="20"/>
        </w:rPr>
        <w:t>&gt;</w:t>
      </w:r>
      <w:r w:rsidRPr="003A2FBF">
        <w:rPr>
          <w:rFonts w:eastAsia="Times New Roman"/>
          <w:sz w:val="24"/>
          <w:szCs w:val="24"/>
        </w:rPr>
        <w:t xml:space="preserve"> as </w:t>
      </w:r>
      <w:r w:rsidRPr="003A2FBF">
        <w:rPr>
          <w:rFonts w:ascii="Courier New" w:eastAsia="Times New Roman" w:hAnsi="Courier New" w:cs="Courier New"/>
          <w:sz w:val="20"/>
          <w:szCs w:val="20"/>
        </w:rPr>
        <w:t>&lt;i&gt;</w:t>
      </w:r>
      <w:r w:rsidRPr="003A2FBF">
        <w:rPr>
          <w:rFonts w:eastAsia="Times New Roman"/>
          <w:sz w:val="24"/>
          <w:szCs w:val="24"/>
        </w:rPr>
        <w:t xml:space="preserve">. However, there is a difference in the meaning of these tags: </w:t>
      </w:r>
      <w:r w:rsidRPr="003A2FBF">
        <w:rPr>
          <w:rFonts w:ascii="Courier New" w:eastAsia="Times New Roman" w:hAnsi="Courier New" w:cs="Courier New"/>
          <w:sz w:val="20"/>
          <w:szCs w:val="20"/>
        </w:rPr>
        <w:t>&lt;b&gt;</w:t>
      </w:r>
      <w:r w:rsidRPr="003A2FBF">
        <w:rPr>
          <w:rFonts w:eastAsia="Times New Roman"/>
          <w:sz w:val="24"/>
          <w:szCs w:val="24"/>
        </w:rPr>
        <w:t xml:space="preserve"> and </w:t>
      </w:r>
      <w:r w:rsidRPr="003A2FBF">
        <w:rPr>
          <w:rFonts w:ascii="Courier New" w:eastAsia="Times New Roman" w:hAnsi="Courier New" w:cs="Courier New"/>
          <w:sz w:val="20"/>
          <w:szCs w:val="20"/>
        </w:rPr>
        <w:t>&lt;i&gt;</w:t>
      </w:r>
      <w:r w:rsidRPr="003A2FBF">
        <w:rPr>
          <w:rFonts w:eastAsia="Times New Roman"/>
          <w:sz w:val="24"/>
          <w:szCs w:val="24"/>
        </w:rPr>
        <w:t xml:space="preserve"> </w:t>
      </w:r>
      <w:proofErr w:type="gramStart"/>
      <w:r w:rsidRPr="003A2FBF">
        <w:rPr>
          <w:rFonts w:eastAsia="Times New Roman"/>
          <w:sz w:val="24"/>
          <w:szCs w:val="24"/>
        </w:rPr>
        <w:t>defines</w:t>
      </w:r>
      <w:proofErr w:type="gramEnd"/>
      <w:r w:rsidRPr="003A2FBF">
        <w:rPr>
          <w:rFonts w:eastAsia="Times New Roman"/>
          <w:sz w:val="24"/>
          <w:szCs w:val="24"/>
        </w:rPr>
        <w:t xml:space="preserve"> bold and italic text, but </w:t>
      </w:r>
      <w:r w:rsidRPr="003A2FBF">
        <w:rPr>
          <w:rFonts w:ascii="Courier New" w:eastAsia="Times New Roman" w:hAnsi="Courier New" w:cs="Courier New"/>
          <w:sz w:val="20"/>
          <w:szCs w:val="20"/>
        </w:rPr>
        <w:t>&lt;strong&gt;</w:t>
      </w:r>
      <w:r w:rsidRPr="003A2FBF">
        <w:rPr>
          <w:rFonts w:eastAsia="Times New Roman"/>
          <w:sz w:val="24"/>
          <w:szCs w:val="24"/>
        </w:rPr>
        <w:t xml:space="preserve"> and </w:t>
      </w:r>
      <w:r w:rsidRPr="003A2FBF">
        <w:rPr>
          <w:rFonts w:ascii="Courier New" w:eastAsia="Times New Roman" w:hAnsi="Courier New" w:cs="Courier New"/>
          <w:sz w:val="20"/>
          <w:szCs w:val="20"/>
        </w:rPr>
        <w:t>&lt;</w:t>
      </w:r>
      <w:proofErr w:type="spellStart"/>
      <w:r w:rsidRPr="003A2FBF">
        <w:rPr>
          <w:rFonts w:ascii="Courier New" w:eastAsia="Times New Roman" w:hAnsi="Courier New" w:cs="Courier New"/>
          <w:sz w:val="20"/>
          <w:szCs w:val="20"/>
        </w:rPr>
        <w:t>em</w:t>
      </w:r>
      <w:proofErr w:type="spellEnd"/>
      <w:r w:rsidRPr="003A2FBF">
        <w:rPr>
          <w:rFonts w:ascii="Courier New" w:eastAsia="Times New Roman" w:hAnsi="Courier New" w:cs="Courier New"/>
          <w:sz w:val="20"/>
          <w:szCs w:val="20"/>
        </w:rPr>
        <w:t>&gt;</w:t>
      </w:r>
      <w:r w:rsidRPr="003A2FBF">
        <w:rPr>
          <w:rFonts w:eastAsia="Times New Roman"/>
          <w:sz w:val="24"/>
          <w:szCs w:val="24"/>
        </w:rPr>
        <w:t xml:space="preserve"> means that the text is "important".</w:t>
      </w:r>
    </w:p>
    <w:p w:rsidR="003A2FBF" w:rsidRPr="003A2FBF" w:rsidRDefault="00E33C7B" w:rsidP="00E33C7B">
      <w:pPr>
        <w:pStyle w:val="IntenseQuote"/>
        <w:rPr>
          <w:rFonts w:eastAsia="Times New Roman"/>
          <w:sz w:val="24"/>
          <w:szCs w:val="24"/>
        </w:rPr>
      </w:pPr>
      <w:r>
        <w:rPr>
          <w:rFonts w:eastAsia="Times New Roman"/>
          <w:sz w:val="24"/>
          <w:szCs w:val="24"/>
        </w:rPr>
        <w:pict>
          <v:rect id="_x0000_i1101" style="width:0;height:1.5pt" o:hralign="center" o:hrstd="t" o:hr="t" fillcolor="#a0a0a0" stroked="f"/>
        </w:pict>
      </w:r>
    </w:p>
    <w:p w:rsidR="003A2FBF" w:rsidRPr="00E5501F" w:rsidRDefault="003A2FBF" w:rsidP="00E5501F">
      <w:pPr>
        <w:pStyle w:val="IntenseQuote"/>
        <w:jc w:val="center"/>
        <w:rPr>
          <w:rFonts w:eastAsia="Times New Roman"/>
          <w:sz w:val="40"/>
          <w:szCs w:val="27"/>
        </w:rPr>
      </w:pPr>
      <w:r w:rsidRPr="00E5501F">
        <w:rPr>
          <w:rFonts w:eastAsia="Times New Roman"/>
          <w:sz w:val="40"/>
          <w:szCs w:val="27"/>
        </w:rPr>
        <w:lastRenderedPageBreak/>
        <w:t>HTML &lt;small&gt; Element</w:t>
      </w:r>
    </w:p>
    <w:p w:rsidR="003A2FBF" w:rsidRPr="003A2FBF" w:rsidRDefault="003A2FBF" w:rsidP="00E33C7B">
      <w:pPr>
        <w:pStyle w:val="IntenseQuote"/>
        <w:rPr>
          <w:rFonts w:eastAsia="Times New Roman"/>
          <w:sz w:val="24"/>
          <w:szCs w:val="24"/>
        </w:rPr>
      </w:pPr>
      <w:r w:rsidRPr="003A2FBF">
        <w:rPr>
          <w:rFonts w:eastAsia="Times New Roman"/>
          <w:sz w:val="24"/>
          <w:szCs w:val="24"/>
        </w:rPr>
        <w:t xml:space="preserve">The HTML </w:t>
      </w:r>
      <w:r w:rsidRPr="003A2FBF">
        <w:rPr>
          <w:rFonts w:ascii="Courier New" w:eastAsia="Times New Roman" w:hAnsi="Courier New" w:cs="Courier New"/>
          <w:sz w:val="20"/>
          <w:szCs w:val="20"/>
        </w:rPr>
        <w:t>&lt;small&gt;</w:t>
      </w:r>
      <w:r w:rsidRPr="003A2FBF">
        <w:rPr>
          <w:rFonts w:eastAsia="Times New Roman"/>
          <w:sz w:val="24"/>
          <w:szCs w:val="24"/>
        </w:rPr>
        <w:t xml:space="preserve"> element defines </w:t>
      </w:r>
      <w:r w:rsidRPr="003A2FBF">
        <w:rPr>
          <w:rFonts w:eastAsia="Times New Roman"/>
          <w:sz w:val="20"/>
          <w:szCs w:val="20"/>
        </w:rPr>
        <w:t>smaller</w:t>
      </w:r>
      <w:r w:rsidRPr="003A2FBF">
        <w:rPr>
          <w:rFonts w:eastAsia="Times New Roman"/>
          <w:sz w:val="24"/>
          <w:szCs w:val="24"/>
        </w:rPr>
        <w:t xml:space="preserve"> text:</w:t>
      </w:r>
    </w:p>
    <w:p w:rsidR="003A2FBF" w:rsidRPr="003A2FBF" w:rsidRDefault="003A2FBF" w:rsidP="00E33C7B">
      <w:pPr>
        <w:pStyle w:val="IntenseQuote"/>
        <w:rPr>
          <w:rFonts w:eastAsia="Times New Roman"/>
          <w:sz w:val="27"/>
          <w:szCs w:val="27"/>
        </w:rPr>
      </w:pPr>
      <w:r w:rsidRPr="003A2FBF">
        <w:rPr>
          <w:rFonts w:eastAsia="Times New Roman"/>
          <w:sz w:val="27"/>
          <w:szCs w:val="27"/>
        </w:rPr>
        <w:t>Example</w:t>
      </w:r>
    </w:p>
    <w:p w:rsidR="003A2FBF" w:rsidRPr="003A2FBF" w:rsidRDefault="003A2FBF" w:rsidP="00E33C7B">
      <w:pPr>
        <w:pStyle w:val="IntenseQuote"/>
        <w:rPr>
          <w:rFonts w:eastAsia="Times New Roman"/>
          <w:sz w:val="24"/>
          <w:szCs w:val="24"/>
        </w:rPr>
      </w:pPr>
      <w:r w:rsidRPr="003A2FBF">
        <w:rPr>
          <w:rFonts w:eastAsia="Times New Roman"/>
          <w:sz w:val="24"/>
          <w:szCs w:val="24"/>
        </w:rPr>
        <w:t>&lt;h2&gt;HTML &lt;small&gt;Small&lt;/small&gt; Formatting&lt;/h2&gt;</w:t>
      </w:r>
    </w:p>
    <w:p w:rsidR="003A2FBF" w:rsidRPr="003A2FBF" w:rsidRDefault="00E33C7B" w:rsidP="00E33C7B">
      <w:pPr>
        <w:pStyle w:val="IntenseQuote"/>
        <w:rPr>
          <w:rFonts w:eastAsia="Times New Roman"/>
          <w:sz w:val="24"/>
          <w:szCs w:val="24"/>
        </w:rPr>
      </w:pPr>
      <w:r>
        <w:rPr>
          <w:rFonts w:eastAsia="Times New Roman"/>
          <w:sz w:val="24"/>
          <w:szCs w:val="24"/>
        </w:rPr>
        <w:pict>
          <v:rect id="_x0000_i1102" style="width:0;height:1.5pt" o:hralign="center" o:hrstd="t" o:hr="t" fillcolor="#a0a0a0" stroked="f"/>
        </w:pict>
      </w:r>
    </w:p>
    <w:p w:rsidR="003A2FBF" w:rsidRPr="00E5501F" w:rsidRDefault="003A2FBF" w:rsidP="00E5501F">
      <w:pPr>
        <w:pStyle w:val="IntenseQuote"/>
        <w:jc w:val="center"/>
        <w:rPr>
          <w:rFonts w:eastAsia="Times New Roman"/>
          <w:sz w:val="40"/>
          <w:szCs w:val="27"/>
        </w:rPr>
      </w:pPr>
      <w:r w:rsidRPr="00E5501F">
        <w:rPr>
          <w:rFonts w:eastAsia="Times New Roman"/>
          <w:sz w:val="40"/>
          <w:szCs w:val="27"/>
        </w:rPr>
        <w:t>HTML &lt;mark&gt; Element</w:t>
      </w:r>
    </w:p>
    <w:p w:rsidR="003A2FBF" w:rsidRPr="003A2FBF" w:rsidRDefault="003A2FBF" w:rsidP="00E33C7B">
      <w:pPr>
        <w:pStyle w:val="IntenseQuote"/>
        <w:rPr>
          <w:rFonts w:eastAsia="Times New Roman"/>
          <w:sz w:val="24"/>
          <w:szCs w:val="24"/>
        </w:rPr>
      </w:pPr>
      <w:r w:rsidRPr="003A2FBF">
        <w:rPr>
          <w:rFonts w:eastAsia="Times New Roman"/>
          <w:sz w:val="24"/>
          <w:szCs w:val="24"/>
        </w:rPr>
        <w:t xml:space="preserve">The HTML </w:t>
      </w:r>
      <w:r w:rsidRPr="003A2FBF">
        <w:rPr>
          <w:rFonts w:ascii="Courier New" w:eastAsia="Times New Roman" w:hAnsi="Courier New" w:cs="Courier New"/>
          <w:sz w:val="20"/>
          <w:szCs w:val="20"/>
        </w:rPr>
        <w:t>&lt;mark&gt;</w:t>
      </w:r>
      <w:r w:rsidRPr="003A2FBF">
        <w:rPr>
          <w:rFonts w:eastAsia="Times New Roman"/>
          <w:sz w:val="24"/>
          <w:szCs w:val="24"/>
        </w:rPr>
        <w:t xml:space="preserve"> element defines marked or highlighted text:</w:t>
      </w:r>
    </w:p>
    <w:p w:rsidR="003A2FBF" w:rsidRPr="003A2FBF" w:rsidRDefault="003A2FBF" w:rsidP="00E33C7B">
      <w:pPr>
        <w:pStyle w:val="IntenseQuote"/>
        <w:rPr>
          <w:rFonts w:eastAsia="Times New Roman"/>
          <w:sz w:val="27"/>
          <w:szCs w:val="27"/>
        </w:rPr>
      </w:pPr>
      <w:r w:rsidRPr="003A2FBF">
        <w:rPr>
          <w:rFonts w:eastAsia="Times New Roman"/>
          <w:sz w:val="27"/>
          <w:szCs w:val="27"/>
        </w:rPr>
        <w:t>Example</w:t>
      </w:r>
    </w:p>
    <w:p w:rsidR="003A2FBF" w:rsidRPr="003A2FBF" w:rsidRDefault="003A2FBF" w:rsidP="00E33C7B">
      <w:pPr>
        <w:pStyle w:val="IntenseQuote"/>
        <w:rPr>
          <w:rFonts w:eastAsia="Times New Roman"/>
          <w:sz w:val="24"/>
          <w:szCs w:val="24"/>
        </w:rPr>
      </w:pPr>
      <w:r w:rsidRPr="003A2FBF">
        <w:rPr>
          <w:rFonts w:eastAsia="Times New Roman"/>
          <w:sz w:val="24"/>
          <w:szCs w:val="24"/>
        </w:rPr>
        <w:t>&lt;h2&gt;HTML &lt;mark&gt;Marked&lt;/mark&gt; Formatting&lt;/h2&gt;</w:t>
      </w:r>
    </w:p>
    <w:p w:rsidR="003A2FBF" w:rsidRPr="003A2FBF" w:rsidRDefault="00E33C7B" w:rsidP="00E33C7B">
      <w:pPr>
        <w:pStyle w:val="IntenseQuote"/>
        <w:rPr>
          <w:rFonts w:eastAsia="Times New Roman"/>
          <w:sz w:val="24"/>
          <w:szCs w:val="24"/>
        </w:rPr>
      </w:pPr>
      <w:r>
        <w:rPr>
          <w:rFonts w:eastAsia="Times New Roman"/>
          <w:sz w:val="24"/>
          <w:szCs w:val="24"/>
        </w:rPr>
        <w:pict>
          <v:rect id="_x0000_i1103" style="width:0;height:1.5pt" o:hralign="center" o:hrstd="t" o:hr="t" fillcolor="#a0a0a0" stroked="f"/>
        </w:pict>
      </w:r>
    </w:p>
    <w:p w:rsidR="003A2FBF" w:rsidRPr="00E5501F" w:rsidRDefault="003A2FBF" w:rsidP="00E5501F">
      <w:pPr>
        <w:pStyle w:val="IntenseQuote"/>
        <w:jc w:val="center"/>
        <w:rPr>
          <w:rFonts w:eastAsia="Times New Roman"/>
          <w:sz w:val="40"/>
          <w:szCs w:val="27"/>
        </w:rPr>
      </w:pPr>
      <w:r w:rsidRPr="00E5501F">
        <w:rPr>
          <w:rFonts w:eastAsia="Times New Roman"/>
          <w:sz w:val="40"/>
          <w:szCs w:val="27"/>
        </w:rPr>
        <w:t>HTML &lt;</w:t>
      </w:r>
      <w:proofErr w:type="gramStart"/>
      <w:r w:rsidRPr="00E5501F">
        <w:rPr>
          <w:rFonts w:eastAsia="Times New Roman"/>
          <w:sz w:val="40"/>
          <w:szCs w:val="27"/>
        </w:rPr>
        <w:t>del</w:t>
      </w:r>
      <w:proofErr w:type="gramEnd"/>
      <w:r w:rsidRPr="00E5501F">
        <w:rPr>
          <w:rFonts w:eastAsia="Times New Roman"/>
          <w:sz w:val="40"/>
          <w:szCs w:val="27"/>
        </w:rPr>
        <w:t>&gt; Element</w:t>
      </w:r>
    </w:p>
    <w:p w:rsidR="003A2FBF" w:rsidRPr="003A2FBF" w:rsidRDefault="003A2FBF" w:rsidP="00E33C7B">
      <w:pPr>
        <w:pStyle w:val="IntenseQuote"/>
        <w:rPr>
          <w:rFonts w:eastAsia="Times New Roman"/>
          <w:sz w:val="24"/>
          <w:szCs w:val="24"/>
        </w:rPr>
      </w:pPr>
      <w:r w:rsidRPr="003A2FBF">
        <w:rPr>
          <w:rFonts w:eastAsia="Times New Roman"/>
          <w:sz w:val="24"/>
          <w:szCs w:val="24"/>
        </w:rPr>
        <w:t xml:space="preserve">The HTML </w:t>
      </w:r>
      <w:r w:rsidRPr="003A2FBF">
        <w:rPr>
          <w:rFonts w:ascii="Courier New" w:eastAsia="Times New Roman" w:hAnsi="Courier New" w:cs="Courier New"/>
          <w:sz w:val="20"/>
          <w:szCs w:val="20"/>
        </w:rPr>
        <w:t>&lt;</w:t>
      </w:r>
      <w:proofErr w:type="gramStart"/>
      <w:r w:rsidRPr="003A2FBF">
        <w:rPr>
          <w:rFonts w:ascii="Courier New" w:eastAsia="Times New Roman" w:hAnsi="Courier New" w:cs="Courier New"/>
          <w:sz w:val="20"/>
          <w:szCs w:val="20"/>
        </w:rPr>
        <w:t>del</w:t>
      </w:r>
      <w:proofErr w:type="gramEnd"/>
      <w:r w:rsidRPr="003A2FBF">
        <w:rPr>
          <w:rFonts w:ascii="Courier New" w:eastAsia="Times New Roman" w:hAnsi="Courier New" w:cs="Courier New"/>
          <w:sz w:val="20"/>
          <w:szCs w:val="20"/>
        </w:rPr>
        <w:t>&gt;</w:t>
      </w:r>
      <w:r w:rsidRPr="003A2FBF">
        <w:rPr>
          <w:rFonts w:eastAsia="Times New Roman"/>
          <w:sz w:val="24"/>
          <w:szCs w:val="24"/>
        </w:rPr>
        <w:t xml:space="preserve"> element defines </w:t>
      </w:r>
      <w:del w:id="1" w:author="Unknown">
        <w:r w:rsidRPr="003A2FBF">
          <w:rPr>
            <w:rFonts w:eastAsia="Times New Roman"/>
            <w:sz w:val="24"/>
            <w:szCs w:val="24"/>
          </w:rPr>
          <w:delText>deleted</w:delText>
        </w:r>
      </w:del>
      <w:r w:rsidRPr="003A2FBF">
        <w:rPr>
          <w:rFonts w:eastAsia="Times New Roman"/>
          <w:sz w:val="24"/>
          <w:szCs w:val="24"/>
        </w:rPr>
        <w:t xml:space="preserve"> (removed) text.</w:t>
      </w:r>
    </w:p>
    <w:p w:rsidR="003A2FBF" w:rsidRPr="003A2FBF" w:rsidRDefault="003A2FBF" w:rsidP="00E33C7B">
      <w:pPr>
        <w:pStyle w:val="IntenseQuote"/>
        <w:rPr>
          <w:rFonts w:eastAsia="Times New Roman"/>
          <w:sz w:val="27"/>
          <w:szCs w:val="27"/>
        </w:rPr>
      </w:pPr>
      <w:r w:rsidRPr="003A2FBF">
        <w:rPr>
          <w:rFonts w:eastAsia="Times New Roman"/>
          <w:sz w:val="27"/>
          <w:szCs w:val="27"/>
        </w:rPr>
        <w:t>Example</w:t>
      </w:r>
    </w:p>
    <w:p w:rsidR="003A2FBF" w:rsidRPr="003A2FBF" w:rsidRDefault="003A2FBF" w:rsidP="00E33C7B">
      <w:pPr>
        <w:pStyle w:val="IntenseQuote"/>
        <w:rPr>
          <w:rFonts w:eastAsia="Times New Roman"/>
          <w:sz w:val="24"/>
          <w:szCs w:val="24"/>
        </w:rPr>
      </w:pPr>
      <w:r w:rsidRPr="003A2FBF">
        <w:rPr>
          <w:rFonts w:eastAsia="Times New Roman"/>
          <w:sz w:val="24"/>
          <w:szCs w:val="24"/>
        </w:rPr>
        <w:t>&lt;p&gt;My favorite color is &lt;del&gt;blue&lt;/del&gt; red</w:t>
      </w:r>
      <w:proofErr w:type="gramStart"/>
      <w:r w:rsidRPr="003A2FBF">
        <w:rPr>
          <w:rFonts w:eastAsia="Times New Roman"/>
          <w:sz w:val="24"/>
          <w:szCs w:val="24"/>
        </w:rPr>
        <w:t>.&lt;</w:t>
      </w:r>
      <w:proofErr w:type="gramEnd"/>
      <w:r w:rsidRPr="003A2FBF">
        <w:rPr>
          <w:rFonts w:eastAsia="Times New Roman"/>
          <w:sz w:val="24"/>
          <w:szCs w:val="24"/>
        </w:rPr>
        <w:t>/p&gt;</w:t>
      </w:r>
    </w:p>
    <w:p w:rsidR="003A2FBF" w:rsidRPr="003A2FBF" w:rsidRDefault="00E33C7B" w:rsidP="00E33C7B">
      <w:pPr>
        <w:pStyle w:val="IntenseQuote"/>
        <w:rPr>
          <w:rFonts w:eastAsia="Times New Roman"/>
          <w:sz w:val="24"/>
          <w:szCs w:val="24"/>
        </w:rPr>
      </w:pPr>
      <w:r>
        <w:rPr>
          <w:rFonts w:eastAsia="Times New Roman"/>
          <w:sz w:val="24"/>
          <w:szCs w:val="24"/>
        </w:rPr>
        <w:pict>
          <v:rect id="_x0000_i1104" style="width:0;height:1.5pt" o:hralign="center" o:hrstd="t" o:hr="t" fillcolor="#a0a0a0" stroked="f"/>
        </w:pict>
      </w:r>
    </w:p>
    <w:p w:rsidR="003A2FBF" w:rsidRPr="00E5501F" w:rsidRDefault="003A2FBF" w:rsidP="00E5501F">
      <w:pPr>
        <w:pStyle w:val="IntenseQuote"/>
        <w:jc w:val="center"/>
        <w:rPr>
          <w:rFonts w:eastAsia="Times New Roman"/>
          <w:sz w:val="40"/>
          <w:szCs w:val="27"/>
        </w:rPr>
      </w:pPr>
      <w:r w:rsidRPr="00E5501F">
        <w:rPr>
          <w:rFonts w:eastAsia="Times New Roman"/>
          <w:sz w:val="40"/>
          <w:szCs w:val="27"/>
        </w:rPr>
        <w:t>HTML &lt;</w:t>
      </w:r>
      <w:proofErr w:type="gramStart"/>
      <w:r w:rsidRPr="00E5501F">
        <w:rPr>
          <w:rFonts w:eastAsia="Times New Roman"/>
          <w:sz w:val="40"/>
          <w:szCs w:val="27"/>
        </w:rPr>
        <w:t>ins</w:t>
      </w:r>
      <w:proofErr w:type="gramEnd"/>
      <w:r w:rsidRPr="00E5501F">
        <w:rPr>
          <w:rFonts w:eastAsia="Times New Roman"/>
          <w:sz w:val="40"/>
          <w:szCs w:val="27"/>
        </w:rPr>
        <w:t>&gt; Element</w:t>
      </w:r>
    </w:p>
    <w:p w:rsidR="003A2FBF" w:rsidRPr="003A2FBF" w:rsidRDefault="003A2FBF" w:rsidP="00E33C7B">
      <w:pPr>
        <w:pStyle w:val="IntenseQuote"/>
        <w:rPr>
          <w:rFonts w:eastAsia="Times New Roman"/>
          <w:sz w:val="24"/>
          <w:szCs w:val="24"/>
        </w:rPr>
      </w:pPr>
      <w:r w:rsidRPr="003A2FBF">
        <w:rPr>
          <w:rFonts w:eastAsia="Times New Roman"/>
          <w:sz w:val="24"/>
          <w:szCs w:val="24"/>
        </w:rPr>
        <w:t xml:space="preserve">The HTML </w:t>
      </w:r>
      <w:r w:rsidRPr="003A2FBF">
        <w:rPr>
          <w:rFonts w:ascii="Courier New" w:eastAsia="Times New Roman" w:hAnsi="Courier New" w:cs="Courier New"/>
          <w:sz w:val="20"/>
          <w:szCs w:val="20"/>
        </w:rPr>
        <w:t>&lt;</w:t>
      </w:r>
      <w:proofErr w:type="gramStart"/>
      <w:r w:rsidRPr="003A2FBF">
        <w:rPr>
          <w:rFonts w:ascii="Courier New" w:eastAsia="Times New Roman" w:hAnsi="Courier New" w:cs="Courier New"/>
          <w:sz w:val="20"/>
          <w:szCs w:val="20"/>
        </w:rPr>
        <w:t>ins</w:t>
      </w:r>
      <w:proofErr w:type="gramEnd"/>
      <w:r w:rsidRPr="003A2FBF">
        <w:rPr>
          <w:rFonts w:ascii="Courier New" w:eastAsia="Times New Roman" w:hAnsi="Courier New" w:cs="Courier New"/>
          <w:sz w:val="20"/>
          <w:szCs w:val="20"/>
        </w:rPr>
        <w:t>&gt;</w:t>
      </w:r>
      <w:r w:rsidRPr="003A2FBF">
        <w:rPr>
          <w:rFonts w:eastAsia="Times New Roman"/>
          <w:sz w:val="24"/>
          <w:szCs w:val="24"/>
        </w:rPr>
        <w:t xml:space="preserve"> element defines </w:t>
      </w:r>
      <w:ins w:id="2" w:author="Unknown">
        <w:r w:rsidRPr="003A2FBF">
          <w:rPr>
            <w:rFonts w:eastAsia="Times New Roman"/>
            <w:sz w:val="24"/>
            <w:szCs w:val="24"/>
          </w:rPr>
          <w:t>inserted</w:t>
        </w:r>
      </w:ins>
      <w:r w:rsidRPr="003A2FBF">
        <w:rPr>
          <w:rFonts w:eastAsia="Times New Roman"/>
          <w:sz w:val="24"/>
          <w:szCs w:val="24"/>
        </w:rPr>
        <w:t xml:space="preserve"> (added) text.</w:t>
      </w:r>
    </w:p>
    <w:p w:rsidR="003A2FBF" w:rsidRPr="003A2FBF" w:rsidRDefault="003A2FBF" w:rsidP="00E33C7B">
      <w:pPr>
        <w:pStyle w:val="IntenseQuote"/>
        <w:rPr>
          <w:rFonts w:eastAsia="Times New Roman"/>
          <w:sz w:val="27"/>
          <w:szCs w:val="27"/>
        </w:rPr>
      </w:pPr>
      <w:r w:rsidRPr="003A2FBF">
        <w:rPr>
          <w:rFonts w:eastAsia="Times New Roman"/>
          <w:sz w:val="27"/>
          <w:szCs w:val="27"/>
        </w:rPr>
        <w:t>Example</w:t>
      </w:r>
    </w:p>
    <w:p w:rsidR="003A2FBF" w:rsidRPr="003A2FBF" w:rsidRDefault="003A2FBF" w:rsidP="00E33C7B">
      <w:pPr>
        <w:pStyle w:val="IntenseQuote"/>
        <w:rPr>
          <w:rFonts w:eastAsia="Times New Roman"/>
          <w:sz w:val="24"/>
          <w:szCs w:val="24"/>
        </w:rPr>
      </w:pPr>
      <w:r w:rsidRPr="003A2FBF">
        <w:rPr>
          <w:rFonts w:eastAsia="Times New Roman"/>
          <w:sz w:val="24"/>
          <w:szCs w:val="24"/>
        </w:rPr>
        <w:t>&lt;p&gt;My favorite &lt;ins&gt;color&lt;/ins&gt; is red</w:t>
      </w:r>
      <w:proofErr w:type="gramStart"/>
      <w:r w:rsidRPr="003A2FBF">
        <w:rPr>
          <w:rFonts w:eastAsia="Times New Roman"/>
          <w:sz w:val="24"/>
          <w:szCs w:val="24"/>
        </w:rPr>
        <w:t>.&lt;</w:t>
      </w:r>
      <w:proofErr w:type="gramEnd"/>
      <w:r w:rsidRPr="003A2FBF">
        <w:rPr>
          <w:rFonts w:eastAsia="Times New Roman"/>
          <w:sz w:val="24"/>
          <w:szCs w:val="24"/>
        </w:rPr>
        <w:t>/p&gt;</w:t>
      </w:r>
    </w:p>
    <w:p w:rsidR="003A2FBF" w:rsidRPr="003A2FBF" w:rsidRDefault="00E33C7B" w:rsidP="00E33C7B">
      <w:pPr>
        <w:pStyle w:val="IntenseQuote"/>
        <w:rPr>
          <w:rFonts w:eastAsia="Times New Roman"/>
          <w:sz w:val="24"/>
          <w:szCs w:val="24"/>
        </w:rPr>
      </w:pPr>
      <w:r>
        <w:rPr>
          <w:rFonts w:eastAsia="Times New Roman"/>
          <w:sz w:val="24"/>
          <w:szCs w:val="24"/>
        </w:rPr>
        <w:pict>
          <v:rect id="_x0000_i1105" style="width:0;height:1.5pt" o:hralign="center" o:hrstd="t" o:hr="t" fillcolor="#a0a0a0" stroked="f"/>
        </w:pict>
      </w:r>
    </w:p>
    <w:p w:rsidR="00E5501F" w:rsidRDefault="00E5501F" w:rsidP="00E5501F">
      <w:pPr>
        <w:pStyle w:val="IntenseQuote"/>
        <w:jc w:val="center"/>
        <w:rPr>
          <w:rFonts w:eastAsia="Times New Roman"/>
          <w:sz w:val="40"/>
          <w:szCs w:val="27"/>
        </w:rPr>
      </w:pPr>
    </w:p>
    <w:p w:rsidR="003A2FBF" w:rsidRPr="00E5501F" w:rsidRDefault="003A2FBF" w:rsidP="00E5501F">
      <w:pPr>
        <w:pStyle w:val="IntenseQuote"/>
        <w:jc w:val="center"/>
        <w:rPr>
          <w:rFonts w:eastAsia="Times New Roman"/>
          <w:sz w:val="40"/>
          <w:szCs w:val="27"/>
        </w:rPr>
      </w:pPr>
      <w:r w:rsidRPr="00E5501F">
        <w:rPr>
          <w:rFonts w:eastAsia="Times New Roman"/>
          <w:sz w:val="40"/>
          <w:szCs w:val="27"/>
        </w:rPr>
        <w:lastRenderedPageBreak/>
        <w:t>HTML &lt;sub&gt; Element</w:t>
      </w:r>
    </w:p>
    <w:p w:rsidR="003A2FBF" w:rsidRPr="003A2FBF" w:rsidRDefault="003A2FBF" w:rsidP="00E33C7B">
      <w:pPr>
        <w:pStyle w:val="IntenseQuote"/>
        <w:rPr>
          <w:rFonts w:eastAsia="Times New Roman"/>
          <w:sz w:val="24"/>
          <w:szCs w:val="24"/>
        </w:rPr>
      </w:pPr>
      <w:r w:rsidRPr="003A2FBF">
        <w:rPr>
          <w:rFonts w:eastAsia="Times New Roman"/>
          <w:sz w:val="24"/>
          <w:szCs w:val="24"/>
        </w:rPr>
        <w:t xml:space="preserve">The HTML </w:t>
      </w:r>
      <w:r w:rsidRPr="003A2FBF">
        <w:rPr>
          <w:rFonts w:ascii="Courier New" w:eastAsia="Times New Roman" w:hAnsi="Courier New" w:cs="Courier New"/>
          <w:sz w:val="20"/>
          <w:szCs w:val="20"/>
        </w:rPr>
        <w:t>&lt;sub&gt;</w:t>
      </w:r>
      <w:r w:rsidRPr="003A2FBF">
        <w:rPr>
          <w:rFonts w:eastAsia="Times New Roman"/>
          <w:sz w:val="24"/>
          <w:szCs w:val="24"/>
        </w:rPr>
        <w:t xml:space="preserve"> element defines </w:t>
      </w:r>
      <w:r w:rsidRPr="003A2FBF">
        <w:rPr>
          <w:rFonts w:eastAsia="Times New Roman"/>
          <w:sz w:val="24"/>
          <w:szCs w:val="24"/>
          <w:vertAlign w:val="subscript"/>
        </w:rPr>
        <w:t>subscripted</w:t>
      </w:r>
      <w:r w:rsidRPr="003A2FBF">
        <w:rPr>
          <w:rFonts w:eastAsia="Times New Roman"/>
          <w:sz w:val="24"/>
          <w:szCs w:val="24"/>
        </w:rPr>
        <w:t xml:space="preserve"> text.</w:t>
      </w:r>
    </w:p>
    <w:p w:rsidR="003A2FBF" w:rsidRPr="003A2FBF" w:rsidRDefault="003A2FBF" w:rsidP="00E33C7B">
      <w:pPr>
        <w:pStyle w:val="IntenseQuote"/>
        <w:rPr>
          <w:rFonts w:eastAsia="Times New Roman"/>
          <w:sz w:val="27"/>
          <w:szCs w:val="27"/>
        </w:rPr>
      </w:pPr>
      <w:r w:rsidRPr="003A2FBF">
        <w:rPr>
          <w:rFonts w:eastAsia="Times New Roman"/>
          <w:sz w:val="27"/>
          <w:szCs w:val="27"/>
        </w:rPr>
        <w:t>Example</w:t>
      </w:r>
    </w:p>
    <w:p w:rsidR="003A2FBF" w:rsidRPr="003A2FBF" w:rsidRDefault="003A2FBF" w:rsidP="00E33C7B">
      <w:pPr>
        <w:pStyle w:val="IntenseQuote"/>
        <w:rPr>
          <w:rFonts w:eastAsia="Times New Roman"/>
          <w:sz w:val="24"/>
          <w:szCs w:val="24"/>
        </w:rPr>
      </w:pPr>
      <w:r w:rsidRPr="003A2FBF">
        <w:rPr>
          <w:rFonts w:eastAsia="Times New Roman"/>
          <w:sz w:val="24"/>
          <w:szCs w:val="24"/>
        </w:rPr>
        <w:t>&lt;p&gt;This is &lt;sub&gt;subscripted&lt;/sub&gt; text</w:t>
      </w:r>
      <w:proofErr w:type="gramStart"/>
      <w:r w:rsidRPr="003A2FBF">
        <w:rPr>
          <w:rFonts w:eastAsia="Times New Roman"/>
          <w:sz w:val="24"/>
          <w:szCs w:val="24"/>
        </w:rPr>
        <w:t>.&lt;</w:t>
      </w:r>
      <w:proofErr w:type="gramEnd"/>
      <w:r w:rsidRPr="003A2FBF">
        <w:rPr>
          <w:rFonts w:eastAsia="Times New Roman"/>
          <w:sz w:val="24"/>
          <w:szCs w:val="24"/>
        </w:rPr>
        <w:t>/p&gt;</w:t>
      </w:r>
    </w:p>
    <w:p w:rsidR="003A2FBF" w:rsidRPr="00E5501F" w:rsidRDefault="00E5501F" w:rsidP="00E5501F">
      <w:pPr>
        <w:pStyle w:val="IntenseQuote"/>
        <w:rPr>
          <w:rFonts w:eastAsia="Times New Roman"/>
          <w:sz w:val="40"/>
          <w:szCs w:val="27"/>
        </w:rPr>
      </w:pPr>
      <w:r>
        <w:rPr>
          <w:rFonts w:eastAsia="Times New Roman"/>
          <w:sz w:val="24"/>
          <w:szCs w:val="24"/>
        </w:rPr>
        <w:t xml:space="preserve">                </w:t>
      </w:r>
      <w:r w:rsidR="003A2FBF" w:rsidRPr="00E5501F">
        <w:rPr>
          <w:rFonts w:eastAsia="Times New Roman"/>
          <w:sz w:val="40"/>
          <w:szCs w:val="27"/>
        </w:rPr>
        <w:t>HTML &lt;sup&gt; Element</w:t>
      </w:r>
    </w:p>
    <w:p w:rsidR="003A2FBF" w:rsidRPr="003A2FBF" w:rsidRDefault="003A2FBF" w:rsidP="00E33C7B">
      <w:pPr>
        <w:pStyle w:val="IntenseQuote"/>
        <w:rPr>
          <w:rFonts w:eastAsia="Times New Roman"/>
          <w:sz w:val="24"/>
          <w:szCs w:val="24"/>
        </w:rPr>
      </w:pPr>
      <w:r w:rsidRPr="003A2FBF">
        <w:rPr>
          <w:rFonts w:eastAsia="Times New Roman"/>
          <w:sz w:val="24"/>
          <w:szCs w:val="24"/>
        </w:rPr>
        <w:t xml:space="preserve">The HTML </w:t>
      </w:r>
      <w:r w:rsidRPr="003A2FBF">
        <w:rPr>
          <w:rFonts w:ascii="Courier New" w:eastAsia="Times New Roman" w:hAnsi="Courier New" w:cs="Courier New"/>
          <w:sz w:val="20"/>
          <w:szCs w:val="20"/>
        </w:rPr>
        <w:t>&lt;sup&gt;</w:t>
      </w:r>
      <w:r w:rsidRPr="003A2FBF">
        <w:rPr>
          <w:rFonts w:eastAsia="Times New Roman"/>
          <w:sz w:val="24"/>
          <w:szCs w:val="24"/>
        </w:rPr>
        <w:t xml:space="preserve"> element defines </w:t>
      </w:r>
      <w:r w:rsidRPr="003A2FBF">
        <w:rPr>
          <w:rFonts w:eastAsia="Times New Roman"/>
          <w:sz w:val="24"/>
          <w:szCs w:val="24"/>
          <w:vertAlign w:val="superscript"/>
        </w:rPr>
        <w:t>superscripted</w:t>
      </w:r>
      <w:r w:rsidRPr="003A2FBF">
        <w:rPr>
          <w:rFonts w:eastAsia="Times New Roman"/>
          <w:sz w:val="24"/>
          <w:szCs w:val="24"/>
        </w:rPr>
        <w:t xml:space="preserve"> text.</w:t>
      </w:r>
    </w:p>
    <w:p w:rsidR="003A2FBF" w:rsidRPr="003A2FBF" w:rsidRDefault="003A2FBF" w:rsidP="00E33C7B">
      <w:pPr>
        <w:pStyle w:val="IntenseQuote"/>
        <w:rPr>
          <w:rFonts w:eastAsia="Times New Roman"/>
          <w:sz w:val="27"/>
          <w:szCs w:val="27"/>
        </w:rPr>
      </w:pPr>
      <w:r w:rsidRPr="003A2FBF">
        <w:rPr>
          <w:rFonts w:eastAsia="Times New Roman"/>
          <w:sz w:val="27"/>
          <w:szCs w:val="27"/>
        </w:rPr>
        <w:t>Example</w:t>
      </w:r>
    </w:p>
    <w:p w:rsidR="003A2FBF" w:rsidRPr="003A2FBF" w:rsidRDefault="003A2FBF" w:rsidP="00E33C7B">
      <w:pPr>
        <w:pStyle w:val="IntenseQuote"/>
        <w:rPr>
          <w:rFonts w:eastAsia="Times New Roman"/>
          <w:sz w:val="24"/>
          <w:szCs w:val="24"/>
        </w:rPr>
      </w:pPr>
      <w:r w:rsidRPr="003A2FBF">
        <w:rPr>
          <w:rFonts w:eastAsia="Times New Roman"/>
          <w:sz w:val="24"/>
          <w:szCs w:val="24"/>
        </w:rPr>
        <w:t>&lt;p&gt;This is &lt;sup&gt;superscripted&lt;/sup&gt; text</w:t>
      </w:r>
      <w:proofErr w:type="gramStart"/>
      <w:r w:rsidRPr="003A2FBF">
        <w:rPr>
          <w:rFonts w:eastAsia="Times New Roman"/>
          <w:sz w:val="24"/>
          <w:szCs w:val="24"/>
        </w:rPr>
        <w:t>.&lt;</w:t>
      </w:r>
      <w:proofErr w:type="gramEnd"/>
      <w:r w:rsidRPr="003A2FBF">
        <w:rPr>
          <w:rFonts w:eastAsia="Times New Roman"/>
          <w:sz w:val="24"/>
          <w:szCs w:val="24"/>
        </w:rPr>
        <w:t>/p&gt;</w:t>
      </w:r>
    </w:p>
    <w:p w:rsidR="003A2FBF" w:rsidRPr="00E5501F" w:rsidRDefault="00E5501F" w:rsidP="00690F3D">
      <w:pPr>
        <w:pStyle w:val="IntenseQuote"/>
        <w:spacing w:after="0" w:line="240" w:lineRule="auto"/>
        <w:rPr>
          <w:rFonts w:eastAsia="Times New Roman"/>
          <w:sz w:val="40"/>
          <w:szCs w:val="27"/>
        </w:rPr>
      </w:pPr>
      <w:r>
        <w:rPr>
          <w:rFonts w:eastAsia="Times New Roman"/>
          <w:sz w:val="24"/>
          <w:szCs w:val="24"/>
        </w:rPr>
        <w:t xml:space="preserve">               </w:t>
      </w:r>
      <w:r w:rsidR="003A2FBF" w:rsidRPr="00E5501F">
        <w:rPr>
          <w:rFonts w:eastAsia="Times New Roman"/>
          <w:sz w:val="40"/>
          <w:szCs w:val="27"/>
        </w:rPr>
        <w:t>HTML Text Formatting Elements</w:t>
      </w:r>
    </w:p>
    <w:tbl>
      <w:tblPr>
        <w:tblW w:w="2693" w:type="pct"/>
        <w:tblCellSpacing w:w="15" w:type="dxa"/>
        <w:tblCellMar>
          <w:top w:w="15" w:type="dxa"/>
          <w:left w:w="15" w:type="dxa"/>
          <w:bottom w:w="15" w:type="dxa"/>
          <w:right w:w="15" w:type="dxa"/>
        </w:tblCellMar>
        <w:tblLook w:val="04A0" w:firstRow="1" w:lastRow="0" w:firstColumn="1" w:lastColumn="0" w:noHBand="0" w:noVBand="1"/>
      </w:tblPr>
      <w:tblGrid>
        <w:gridCol w:w="1249"/>
        <w:gridCol w:w="3841"/>
      </w:tblGrid>
      <w:tr w:rsidR="003A2FBF" w:rsidRPr="003A2FBF" w:rsidTr="00690F3D">
        <w:trPr>
          <w:tblCellSpacing w:w="15" w:type="dxa"/>
        </w:trPr>
        <w:tc>
          <w:tcPr>
            <w:tcW w:w="982" w:type="pct"/>
            <w:tcBorders>
              <w:right w:val="single" w:sz="4" w:space="0" w:color="auto"/>
            </w:tcBorders>
            <w:vAlign w:val="center"/>
            <w:hideMark/>
          </w:tcPr>
          <w:p w:rsidR="003A2FBF" w:rsidRPr="003A2FBF" w:rsidRDefault="003A2FBF" w:rsidP="00690F3D">
            <w:pPr>
              <w:pStyle w:val="IntenseQuote"/>
              <w:spacing w:after="0" w:line="240" w:lineRule="auto"/>
              <w:rPr>
                <w:rFonts w:eastAsia="Times New Roman"/>
                <w:sz w:val="24"/>
                <w:szCs w:val="24"/>
              </w:rPr>
            </w:pPr>
            <w:r w:rsidRPr="003A2FBF">
              <w:rPr>
                <w:rFonts w:eastAsia="Times New Roman"/>
                <w:sz w:val="24"/>
                <w:szCs w:val="24"/>
              </w:rPr>
              <w:t>Tag</w:t>
            </w:r>
          </w:p>
        </w:tc>
        <w:tc>
          <w:tcPr>
            <w:tcW w:w="0" w:type="auto"/>
            <w:vAlign w:val="center"/>
            <w:hideMark/>
          </w:tcPr>
          <w:p w:rsidR="003A2FBF" w:rsidRPr="003A2FBF" w:rsidRDefault="003A2FBF" w:rsidP="00690F3D">
            <w:pPr>
              <w:pStyle w:val="IntenseQuote"/>
              <w:spacing w:after="0" w:line="240" w:lineRule="auto"/>
              <w:rPr>
                <w:rFonts w:eastAsia="Times New Roman"/>
                <w:sz w:val="24"/>
                <w:szCs w:val="24"/>
              </w:rPr>
            </w:pPr>
            <w:r w:rsidRPr="003A2FBF">
              <w:rPr>
                <w:rFonts w:eastAsia="Times New Roman"/>
                <w:sz w:val="24"/>
                <w:szCs w:val="24"/>
              </w:rPr>
              <w:t>Description</w:t>
            </w:r>
          </w:p>
        </w:tc>
      </w:tr>
      <w:tr w:rsidR="003A2FBF" w:rsidRPr="003A2FBF" w:rsidTr="00690F3D">
        <w:trPr>
          <w:tblCellSpacing w:w="15" w:type="dxa"/>
        </w:trPr>
        <w:tc>
          <w:tcPr>
            <w:tcW w:w="0" w:type="auto"/>
            <w:tcBorders>
              <w:top w:val="single" w:sz="4" w:space="0" w:color="auto"/>
              <w:right w:val="single" w:sz="4" w:space="0" w:color="auto"/>
            </w:tcBorders>
            <w:vAlign w:val="center"/>
            <w:hideMark/>
          </w:tcPr>
          <w:p w:rsidR="003A2FBF" w:rsidRPr="003A2FBF" w:rsidRDefault="00E33C7B" w:rsidP="00690F3D">
            <w:pPr>
              <w:pStyle w:val="IntenseQuote"/>
              <w:spacing w:after="0" w:line="240" w:lineRule="auto"/>
              <w:rPr>
                <w:rFonts w:eastAsia="Times New Roman"/>
                <w:sz w:val="24"/>
                <w:szCs w:val="24"/>
              </w:rPr>
            </w:pPr>
            <w:hyperlink r:id="rId23" w:history="1">
              <w:r w:rsidR="003A2FBF" w:rsidRPr="003A2FBF">
                <w:rPr>
                  <w:rFonts w:eastAsia="Times New Roman"/>
                  <w:color w:val="0000FF"/>
                  <w:sz w:val="24"/>
                  <w:szCs w:val="24"/>
                  <w:u w:val="single"/>
                </w:rPr>
                <w:t>&lt;b&gt;</w:t>
              </w:r>
            </w:hyperlink>
          </w:p>
        </w:tc>
        <w:tc>
          <w:tcPr>
            <w:tcW w:w="0" w:type="auto"/>
            <w:tcBorders>
              <w:top w:val="single" w:sz="4" w:space="0" w:color="auto"/>
            </w:tcBorders>
            <w:vAlign w:val="center"/>
            <w:hideMark/>
          </w:tcPr>
          <w:p w:rsidR="003A2FBF" w:rsidRPr="003A2FBF" w:rsidRDefault="003A2FBF" w:rsidP="00690F3D">
            <w:pPr>
              <w:pStyle w:val="IntenseQuote"/>
              <w:spacing w:after="0" w:line="240" w:lineRule="auto"/>
              <w:rPr>
                <w:rFonts w:eastAsia="Times New Roman"/>
                <w:sz w:val="24"/>
                <w:szCs w:val="24"/>
              </w:rPr>
            </w:pPr>
            <w:r w:rsidRPr="003A2FBF">
              <w:rPr>
                <w:rFonts w:eastAsia="Times New Roman"/>
                <w:sz w:val="24"/>
                <w:szCs w:val="24"/>
              </w:rPr>
              <w:t>Defines bold text</w:t>
            </w:r>
          </w:p>
        </w:tc>
      </w:tr>
      <w:tr w:rsidR="003A2FBF" w:rsidRPr="003A2FBF" w:rsidTr="00690F3D">
        <w:trPr>
          <w:tblCellSpacing w:w="15" w:type="dxa"/>
        </w:trPr>
        <w:tc>
          <w:tcPr>
            <w:tcW w:w="0" w:type="auto"/>
            <w:tcBorders>
              <w:right w:val="single" w:sz="4" w:space="0" w:color="auto"/>
            </w:tcBorders>
            <w:vAlign w:val="center"/>
            <w:hideMark/>
          </w:tcPr>
          <w:p w:rsidR="003A2FBF" w:rsidRPr="003A2FBF" w:rsidRDefault="00E33C7B" w:rsidP="00690F3D">
            <w:pPr>
              <w:pStyle w:val="IntenseQuote"/>
              <w:spacing w:after="0" w:line="240" w:lineRule="auto"/>
              <w:rPr>
                <w:rFonts w:eastAsia="Times New Roman"/>
                <w:sz w:val="24"/>
                <w:szCs w:val="24"/>
              </w:rPr>
            </w:pPr>
            <w:hyperlink r:id="rId24" w:history="1">
              <w:r w:rsidR="003A2FBF" w:rsidRPr="003A2FBF">
                <w:rPr>
                  <w:rFonts w:eastAsia="Times New Roman"/>
                  <w:color w:val="0000FF"/>
                  <w:sz w:val="24"/>
                  <w:szCs w:val="24"/>
                  <w:u w:val="single"/>
                </w:rPr>
                <w:t>&lt;</w:t>
              </w:r>
              <w:proofErr w:type="spellStart"/>
              <w:r w:rsidR="003A2FBF" w:rsidRPr="003A2FBF">
                <w:rPr>
                  <w:rFonts w:eastAsia="Times New Roman"/>
                  <w:color w:val="0000FF"/>
                  <w:sz w:val="24"/>
                  <w:szCs w:val="24"/>
                  <w:u w:val="single"/>
                </w:rPr>
                <w:t>em</w:t>
              </w:r>
              <w:proofErr w:type="spellEnd"/>
              <w:r w:rsidR="003A2FBF" w:rsidRPr="003A2FBF">
                <w:rPr>
                  <w:rFonts w:eastAsia="Times New Roman"/>
                  <w:color w:val="0000FF"/>
                  <w:sz w:val="24"/>
                  <w:szCs w:val="24"/>
                  <w:u w:val="single"/>
                </w:rPr>
                <w:t>&gt;</w:t>
              </w:r>
            </w:hyperlink>
          </w:p>
        </w:tc>
        <w:tc>
          <w:tcPr>
            <w:tcW w:w="0" w:type="auto"/>
            <w:vAlign w:val="center"/>
            <w:hideMark/>
          </w:tcPr>
          <w:p w:rsidR="003A2FBF" w:rsidRPr="003A2FBF" w:rsidRDefault="003A2FBF" w:rsidP="00690F3D">
            <w:pPr>
              <w:pStyle w:val="IntenseQuote"/>
              <w:spacing w:after="0" w:line="240" w:lineRule="auto"/>
              <w:rPr>
                <w:rFonts w:eastAsia="Times New Roman"/>
                <w:sz w:val="24"/>
                <w:szCs w:val="24"/>
              </w:rPr>
            </w:pPr>
            <w:r w:rsidRPr="003A2FBF">
              <w:rPr>
                <w:rFonts w:eastAsia="Times New Roman"/>
                <w:sz w:val="24"/>
                <w:szCs w:val="24"/>
              </w:rPr>
              <w:t>Defines emphasized text </w:t>
            </w:r>
          </w:p>
        </w:tc>
      </w:tr>
      <w:tr w:rsidR="003A2FBF" w:rsidRPr="003A2FBF" w:rsidTr="00690F3D">
        <w:trPr>
          <w:tblCellSpacing w:w="15" w:type="dxa"/>
        </w:trPr>
        <w:tc>
          <w:tcPr>
            <w:tcW w:w="0" w:type="auto"/>
            <w:tcBorders>
              <w:right w:val="single" w:sz="4" w:space="0" w:color="auto"/>
            </w:tcBorders>
            <w:vAlign w:val="center"/>
            <w:hideMark/>
          </w:tcPr>
          <w:p w:rsidR="003A2FBF" w:rsidRPr="003A2FBF" w:rsidRDefault="00E33C7B" w:rsidP="00690F3D">
            <w:pPr>
              <w:pStyle w:val="IntenseQuote"/>
              <w:spacing w:after="0" w:line="240" w:lineRule="auto"/>
              <w:rPr>
                <w:rFonts w:eastAsia="Times New Roman"/>
                <w:sz w:val="24"/>
                <w:szCs w:val="24"/>
              </w:rPr>
            </w:pPr>
            <w:hyperlink r:id="rId25" w:history="1">
              <w:r w:rsidR="003A2FBF" w:rsidRPr="003A2FBF">
                <w:rPr>
                  <w:rFonts w:eastAsia="Times New Roman"/>
                  <w:color w:val="0000FF"/>
                  <w:sz w:val="24"/>
                  <w:szCs w:val="24"/>
                  <w:u w:val="single"/>
                </w:rPr>
                <w:t>&lt;i&gt;</w:t>
              </w:r>
            </w:hyperlink>
          </w:p>
        </w:tc>
        <w:tc>
          <w:tcPr>
            <w:tcW w:w="0" w:type="auto"/>
            <w:vAlign w:val="center"/>
            <w:hideMark/>
          </w:tcPr>
          <w:p w:rsidR="003A2FBF" w:rsidRPr="003A2FBF" w:rsidRDefault="003A2FBF" w:rsidP="00690F3D">
            <w:pPr>
              <w:pStyle w:val="IntenseQuote"/>
              <w:spacing w:after="0" w:line="240" w:lineRule="auto"/>
              <w:rPr>
                <w:rFonts w:eastAsia="Times New Roman"/>
                <w:sz w:val="24"/>
                <w:szCs w:val="24"/>
              </w:rPr>
            </w:pPr>
            <w:r w:rsidRPr="003A2FBF">
              <w:rPr>
                <w:rFonts w:eastAsia="Times New Roman"/>
                <w:sz w:val="24"/>
                <w:szCs w:val="24"/>
              </w:rPr>
              <w:t>Defines italic text</w:t>
            </w:r>
          </w:p>
        </w:tc>
      </w:tr>
      <w:tr w:rsidR="003A2FBF" w:rsidRPr="003A2FBF" w:rsidTr="00690F3D">
        <w:trPr>
          <w:tblCellSpacing w:w="15" w:type="dxa"/>
        </w:trPr>
        <w:tc>
          <w:tcPr>
            <w:tcW w:w="0" w:type="auto"/>
            <w:tcBorders>
              <w:right w:val="single" w:sz="4" w:space="0" w:color="auto"/>
            </w:tcBorders>
            <w:vAlign w:val="center"/>
            <w:hideMark/>
          </w:tcPr>
          <w:p w:rsidR="003A2FBF" w:rsidRPr="003A2FBF" w:rsidRDefault="00E33C7B" w:rsidP="00690F3D">
            <w:pPr>
              <w:pStyle w:val="IntenseQuote"/>
              <w:spacing w:after="0" w:line="240" w:lineRule="auto"/>
              <w:rPr>
                <w:rFonts w:eastAsia="Times New Roman"/>
                <w:sz w:val="24"/>
                <w:szCs w:val="24"/>
              </w:rPr>
            </w:pPr>
            <w:hyperlink r:id="rId26" w:history="1">
              <w:r w:rsidR="003A2FBF" w:rsidRPr="003A2FBF">
                <w:rPr>
                  <w:rFonts w:eastAsia="Times New Roman"/>
                  <w:color w:val="0000FF"/>
                  <w:sz w:val="24"/>
                  <w:szCs w:val="24"/>
                  <w:u w:val="single"/>
                </w:rPr>
                <w:t>&lt;small&gt;</w:t>
              </w:r>
            </w:hyperlink>
          </w:p>
        </w:tc>
        <w:tc>
          <w:tcPr>
            <w:tcW w:w="0" w:type="auto"/>
            <w:vAlign w:val="center"/>
            <w:hideMark/>
          </w:tcPr>
          <w:p w:rsidR="003A2FBF" w:rsidRPr="003A2FBF" w:rsidRDefault="003A2FBF" w:rsidP="00690F3D">
            <w:pPr>
              <w:pStyle w:val="IntenseQuote"/>
              <w:spacing w:after="0" w:line="240" w:lineRule="auto"/>
              <w:rPr>
                <w:rFonts w:eastAsia="Times New Roman"/>
                <w:sz w:val="24"/>
                <w:szCs w:val="24"/>
              </w:rPr>
            </w:pPr>
            <w:r w:rsidRPr="003A2FBF">
              <w:rPr>
                <w:rFonts w:eastAsia="Times New Roman"/>
                <w:sz w:val="24"/>
                <w:szCs w:val="24"/>
              </w:rPr>
              <w:t>Defines smaller text</w:t>
            </w:r>
          </w:p>
        </w:tc>
      </w:tr>
      <w:tr w:rsidR="003A2FBF" w:rsidRPr="003A2FBF" w:rsidTr="00690F3D">
        <w:trPr>
          <w:tblCellSpacing w:w="15" w:type="dxa"/>
        </w:trPr>
        <w:tc>
          <w:tcPr>
            <w:tcW w:w="0" w:type="auto"/>
            <w:tcBorders>
              <w:right w:val="single" w:sz="4" w:space="0" w:color="auto"/>
            </w:tcBorders>
            <w:vAlign w:val="center"/>
            <w:hideMark/>
          </w:tcPr>
          <w:p w:rsidR="003A2FBF" w:rsidRPr="003A2FBF" w:rsidRDefault="00E33C7B" w:rsidP="00690F3D">
            <w:pPr>
              <w:pStyle w:val="IntenseQuote"/>
              <w:spacing w:after="0" w:line="240" w:lineRule="auto"/>
              <w:rPr>
                <w:rFonts w:eastAsia="Times New Roman"/>
                <w:sz w:val="24"/>
                <w:szCs w:val="24"/>
              </w:rPr>
            </w:pPr>
            <w:hyperlink r:id="rId27" w:history="1">
              <w:r w:rsidR="003A2FBF" w:rsidRPr="003A2FBF">
                <w:rPr>
                  <w:rFonts w:eastAsia="Times New Roman"/>
                  <w:color w:val="0000FF"/>
                  <w:sz w:val="24"/>
                  <w:szCs w:val="24"/>
                  <w:u w:val="single"/>
                </w:rPr>
                <w:t>&lt;strong&gt;</w:t>
              </w:r>
            </w:hyperlink>
          </w:p>
        </w:tc>
        <w:tc>
          <w:tcPr>
            <w:tcW w:w="0" w:type="auto"/>
            <w:vAlign w:val="center"/>
            <w:hideMark/>
          </w:tcPr>
          <w:p w:rsidR="003A2FBF" w:rsidRPr="003A2FBF" w:rsidRDefault="003A2FBF" w:rsidP="00690F3D">
            <w:pPr>
              <w:pStyle w:val="IntenseQuote"/>
              <w:spacing w:after="0" w:line="240" w:lineRule="auto"/>
              <w:rPr>
                <w:rFonts w:eastAsia="Times New Roman"/>
                <w:sz w:val="24"/>
                <w:szCs w:val="24"/>
              </w:rPr>
            </w:pPr>
            <w:r w:rsidRPr="003A2FBF">
              <w:rPr>
                <w:rFonts w:eastAsia="Times New Roman"/>
                <w:sz w:val="24"/>
                <w:szCs w:val="24"/>
              </w:rPr>
              <w:t>Defines important text</w:t>
            </w:r>
          </w:p>
        </w:tc>
      </w:tr>
      <w:tr w:rsidR="003A2FBF" w:rsidRPr="003A2FBF" w:rsidTr="00690F3D">
        <w:trPr>
          <w:tblCellSpacing w:w="15" w:type="dxa"/>
        </w:trPr>
        <w:tc>
          <w:tcPr>
            <w:tcW w:w="0" w:type="auto"/>
            <w:tcBorders>
              <w:right w:val="single" w:sz="4" w:space="0" w:color="auto"/>
            </w:tcBorders>
            <w:vAlign w:val="center"/>
            <w:hideMark/>
          </w:tcPr>
          <w:p w:rsidR="003A2FBF" w:rsidRPr="003A2FBF" w:rsidRDefault="00E33C7B" w:rsidP="00690F3D">
            <w:pPr>
              <w:pStyle w:val="IntenseQuote"/>
              <w:spacing w:after="0" w:line="240" w:lineRule="auto"/>
              <w:rPr>
                <w:rFonts w:eastAsia="Times New Roman"/>
                <w:sz w:val="24"/>
                <w:szCs w:val="24"/>
              </w:rPr>
            </w:pPr>
            <w:hyperlink r:id="rId28" w:history="1">
              <w:r w:rsidR="003A2FBF" w:rsidRPr="003A2FBF">
                <w:rPr>
                  <w:rFonts w:eastAsia="Times New Roman"/>
                  <w:color w:val="0000FF"/>
                  <w:sz w:val="24"/>
                  <w:szCs w:val="24"/>
                  <w:u w:val="single"/>
                </w:rPr>
                <w:t>&lt;sub&gt;</w:t>
              </w:r>
            </w:hyperlink>
          </w:p>
        </w:tc>
        <w:tc>
          <w:tcPr>
            <w:tcW w:w="0" w:type="auto"/>
            <w:vAlign w:val="center"/>
            <w:hideMark/>
          </w:tcPr>
          <w:p w:rsidR="003A2FBF" w:rsidRPr="003A2FBF" w:rsidRDefault="003A2FBF" w:rsidP="00690F3D">
            <w:pPr>
              <w:pStyle w:val="IntenseQuote"/>
              <w:spacing w:after="0" w:line="240" w:lineRule="auto"/>
              <w:rPr>
                <w:rFonts w:eastAsia="Times New Roman"/>
                <w:sz w:val="24"/>
                <w:szCs w:val="24"/>
              </w:rPr>
            </w:pPr>
            <w:r w:rsidRPr="003A2FBF">
              <w:rPr>
                <w:rFonts w:eastAsia="Times New Roman"/>
                <w:sz w:val="24"/>
                <w:szCs w:val="24"/>
              </w:rPr>
              <w:t>Defines subscripted text</w:t>
            </w:r>
          </w:p>
        </w:tc>
      </w:tr>
      <w:tr w:rsidR="003A2FBF" w:rsidRPr="003A2FBF" w:rsidTr="00690F3D">
        <w:trPr>
          <w:tblCellSpacing w:w="15" w:type="dxa"/>
        </w:trPr>
        <w:tc>
          <w:tcPr>
            <w:tcW w:w="0" w:type="auto"/>
            <w:tcBorders>
              <w:right w:val="single" w:sz="4" w:space="0" w:color="auto"/>
            </w:tcBorders>
            <w:vAlign w:val="center"/>
            <w:hideMark/>
          </w:tcPr>
          <w:p w:rsidR="003A2FBF" w:rsidRPr="003A2FBF" w:rsidRDefault="00E33C7B" w:rsidP="00690F3D">
            <w:pPr>
              <w:pStyle w:val="IntenseQuote"/>
              <w:spacing w:after="0" w:line="240" w:lineRule="auto"/>
              <w:rPr>
                <w:rFonts w:eastAsia="Times New Roman"/>
                <w:sz w:val="24"/>
                <w:szCs w:val="24"/>
              </w:rPr>
            </w:pPr>
            <w:hyperlink r:id="rId29" w:history="1">
              <w:r w:rsidR="003A2FBF" w:rsidRPr="003A2FBF">
                <w:rPr>
                  <w:rFonts w:eastAsia="Times New Roman"/>
                  <w:color w:val="0000FF"/>
                  <w:sz w:val="24"/>
                  <w:szCs w:val="24"/>
                  <w:u w:val="single"/>
                </w:rPr>
                <w:t>&lt;sup&gt;</w:t>
              </w:r>
            </w:hyperlink>
          </w:p>
        </w:tc>
        <w:tc>
          <w:tcPr>
            <w:tcW w:w="0" w:type="auto"/>
            <w:vAlign w:val="center"/>
            <w:hideMark/>
          </w:tcPr>
          <w:p w:rsidR="003A2FBF" w:rsidRPr="003A2FBF" w:rsidRDefault="003A2FBF" w:rsidP="00690F3D">
            <w:pPr>
              <w:pStyle w:val="IntenseQuote"/>
              <w:spacing w:after="0" w:line="240" w:lineRule="auto"/>
              <w:rPr>
                <w:rFonts w:eastAsia="Times New Roman"/>
                <w:sz w:val="24"/>
                <w:szCs w:val="24"/>
              </w:rPr>
            </w:pPr>
            <w:r w:rsidRPr="003A2FBF">
              <w:rPr>
                <w:rFonts w:eastAsia="Times New Roman"/>
                <w:sz w:val="24"/>
                <w:szCs w:val="24"/>
              </w:rPr>
              <w:t>Defines superscripted text</w:t>
            </w:r>
          </w:p>
        </w:tc>
      </w:tr>
      <w:tr w:rsidR="003A2FBF" w:rsidRPr="003A2FBF" w:rsidTr="00690F3D">
        <w:trPr>
          <w:tblCellSpacing w:w="15" w:type="dxa"/>
        </w:trPr>
        <w:tc>
          <w:tcPr>
            <w:tcW w:w="0" w:type="auto"/>
            <w:tcBorders>
              <w:right w:val="single" w:sz="4" w:space="0" w:color="auto"/>
            </w:tcBorders>
            <w:vAlign w:val="center"/>
            <w:hideMark/>
          </w:tcPr>
          <w:p w:rsidR="003A2FBF" w:rsidRPr="003A2FBF" w:rsidRDefault="00E33C7B" w:rsidP="00690F3D">
            <w:pPr>
              <w:pStyle w:val="IntenseQuote"/>
              <w:spacing w:after="0" w:line="240" w:lineRule="auto"/>
              <w:rPr>
                <w:rFonts w:eastAsia="Times New Roman"/>
                <w:sz w:val="24"/>
                <w:szCs w:val="24"/>
              </w:rPr>
            </w:pPr>
            <w:hyperlink r:id="rId30" w:history="1">
              <w:r w:rsidR="003A2FBF" w:rsidRPr="003A2FBF">
                <w:rPr>
                  <w:rFonts w:eastAsia="Times New Roman"/>
                  <w:color w:val="0000FF"/>
                  <w:sz w:val="24"/>
                  <w:szCs w:val="24"/>
                  <w:u w:val="single"/>
                </w:rPr>
                <w:t>&lt;ins&gt;</w:t>
              </w:r>
            </w:hyperlink>
          </w:p>
        </w:tc>
        <w:tc>
          <w:tcPr>
            <w:tcW w:w="0" w:type="auto"/>
            <w:vAlign w:val="center"/>
            <w:hideMark/>
          </w:tcPr>
          <w:p w:rsidR="003A2FBF" w:rsidRPr="003A2FBF" w:rsidRDefault="003A2FBF" w:rsidP="00690F3D">
            <w:pPr>
              <w:pStyle w:val="IntenseQuote"/>
              <w:spacing w:after="0" w:line="240" w:lineRule="auto"/>
              <w:rPr>
                <w:rFonts w:eastAsia="Times New Roman"/>
                <w:sz w:val="24"/>
                <w:szCs w:val="24"/>
              </w:rPr>
            </w:pPr>
            <w:r w:rsidRPr="003A2FBF">
              <w:rPr>
                <w:rFonts w:eastAsia="Times New Roman"/>
                <w:sz w:val="24"/>
                <w:szCs w:val="24"/>
              </w:rPr>
              <w:t>Defines inserted text</w:t>
            </w:r>
          </w:p>
        </w:tc>
      </w:tr>
      <w:tr w:rsidR="003A2FBF" w:rsidRPr="003A2FBF" w:rsidTr="00690F3D">
        <w:trPr>
          <w:tblCellSpacing w:w="15" w:type="dxa"/>
        </w:trPr>
        <w:tc>
          <w:tcPr>
            <w:tcW w:w="0" w:type="auto"/>
            <w:tcBorders>
              <w:right w:val="single" w:sz="4" w:space="0" w:color="auto"/>
            </w:tcBorders>
            <w:vAlign w:val="center"/>
            <w:hideMark/>
          </w:tcPr>
          <w:p w:rsidR="003A2FBF" w:rsidRPr="003A2FBF" w:rsidRDefault="00E33C7B" w:rsidP="00690F3D">
            <w:pPr>
              <w:pStyle w:val="IntenseQuote"/>
              <w:spacing w:after="0" w:line="240" w:lineRule="auto"/>
              <w:rPr>
                <w:rFonts w:eastAsia="Times New Roman"/>
                <w:sz w:val="24"/>
                <w:szCs w:val="24"/>
              </w:rPr>
            </w:pPr>
            <w:hyperlink r:id="rId31" w:history="1">
              <w:r w:rsidR="003A2FBF" w:rsidRPr="003A2FBF">
                <w:rPr>
                  <w:rFonts w:eastAsia="Times New Roman"/>
                  <w:color w:val="0000FF"/>
                  <w:sz w:val="24"/>
                  <w:szCs w:val="24"/>
                  <w:u w:val="single"/>
                </w:rPr>
                <w:t>&lt;del&gt;</w:t>
              </w:r>
            </w:hyperlink>
          </w:p>
        </w:tc>
        <w:tc>
          <w:tcPr>
            <w:tcW w:w="0" w:type="auto"/>
            <w:vAlign w:val="center"/>
            <w:hideMark/>
          </w:tcPr>
          <w:p w:rsidR="003A2FBF" w:rsidRPr="003A2FBF" w:rsidRDefault="003A2FBF" w:rsidP="00690F3D">
            <w:pPr>
              <w:pStyle w:val="IntenseQuote"/>
              <w:spacing w:after="0" w:line="240" w:lineRule="auto"/>
              <w:rPr>
                <w:rFonts w:eastAsia="Times New Roman"/>
                <w:sz w:val="24"/>
                <w:szCs w:val="24"/>
              </w:rPr>
            </w:pPr>
            <w:r w:rsidRPr="003A2FBF">
              <w:rPr>
                <w:rFonts w:eastAsia="Times New Roman"/>
                <w:sz w:val="24"/>
                <w:szCs w:val="24"/>
              </w:rPr>
              <w:t>Defines deleted text</w:t>
            </w:r>
          </w:p>
        </w:tc>
      </w:tr>
      <w:tr w:rsidR="003A2FBF" w:rsidRPr="003A2FBF" w:rsidTr="00690F3D">
        <w:trPr>
          <w:tblCellSpacing w:w="15" w:type="dxa"/>
        </w:trPr>
        <w:tc>
          <w:tcPr>
            <w:tcW w:w="0" w:type="auto"/>
            <w:tcBorders>
              <w:right w:val="single" w:sz="4" w:space="0" w:color="auto"/>
            </w:tcBorders>
            <w:vAlign w:val="center"/>
            <w:hideMark/>
          </w:tcPr>
          <w:p w:rsidR="003A2FBF" w:rsidRPr="003A2FBF" w:rsidRDefault="00E33C7B" w:rsidP="00690F3D">
            <w:pPr>
              <w:pStyle w:val="IntenseQuote"/>
              <w:spacing w:after="0" w:line="240" w:lineRule="auto"/>
              <w:rPr>
                <w:rFonts w:eastAsia="Times New Roman"/>
                <w:sz w:val="24"/>
                <w:szCs w:val="24"/>
              </w:rPr>
            </w:pPr>
            <w:hyperlink r:id="rId32" w:history="1">
              <w:r w:rsidR="003A2FBF" w:rsidRPr="003A2FBF">
                <w:rPr>
                  <w:rFonts w:eastAsia="Times New Roman"/>
                  <w:color w:val="0000FF"/>
                  <w:sz w:val="24"/>
                  <w:szCs w:val="24"/>
                  <w:u w:val="single"/>
                </w:rPr>
                <w:t>&lt;mark&gt;</w:t>
              </w:r>
            </w:hyperlink>
          </w:p>
        </w:tc>
        <w:tc>
          <w:tcPr>
            <w:tcW w:w="0" w:type="auto"/>
            <w:vAlign w:val="center"/>
            <w:hideMark/>
          </w:tcPr>
          <w:p w:rsidR="003A2FBF" w:rsidRPr="003A2FBF" w:rsidRDefault="003A2FBF" w:rsidP="00690F3D">
            <w:pPr>
              <w:pStyle w:val="IntenseQuote"/>
              <w:spacing w:after="0" w:line="240" w:lineRule="auto"/>
              <w:rPr>
                <w:rFonts w:eastAsia="Times New Roman"/>
                <w:sz w:val="24"/>
                <w:szCs w:val="24"/>
              </w:rPr>
            </w:pPr>
            <w:r w:rsidRPr="003A2FBF">
              <w:rPr>
                <w:rFonts w:eastAsia="Times New Roman"/>
                <w:sz w:val="24"/>
                <w:szCs w:val="24"/>
              </w:rPr>
              <w:t>Defines marked/highlighted text</w:t>
            </w:r>
          </w:p>
        </w:tc>
      </w:tr>
    </w:tbl>
    <w:p w:rsidR="004F0127" w:rsidRDefault="004F0127" w:rsidP="00690F3D">
      <w:pPr>
        <w:pStyle w:val="IntenseQuote"/>
        <w:spacing w:after="0" w:line="240" w:lineRule="auto"/>
      </w:pPr>
    </w:p>
    <w:p w:rsidR="004F0127" w:rsidRDefault="004F0127" w:rsidP="00E33C7B">
      <w:pPr>
        <w:pStyle w:val="IntenseQuote"/>
      </w:pPr>
      <w:r>
        <w:br w:type="page"/>
      </w:r>
    </w:p>
    <w:p w:rsidR="004F0127" w:rsidRPr="002E4D80" w:rsidRDefault="004F0127" w:rsidP="00E5501F">
      <w:pPr>
        <w:pStyle w:val="IntenseQuote"/>
        <w:jc w:val="center"/>
        <w:rPr>
          <w:rFonts w:ascii="Times New Roman" w:eastAsia="Times New Roman" w:hAnsi="Times New Roman" w:cs="Times New Roman"/>
          <w:i w:val="0"/>
          <w:sz w:val="44"/>
          <w:szCs w:val="27"/>
          <w:u w:val="single"/>
        </w:rPr>
      </w:pPr>
      <w:r w:rsidRPr="002E4D80">
        <w:rPr>
          <w:rFonts w:ascii="Times New Roman" w:eastAsia="Times New Roman" w:hAnsi="Times New Roman" w:cs="Times New Roman"/>
          <w:i w:val="0"/>
          <w:sz w:val="44"/>
          <w:szCs w:val="27"/>
          <w:u w:val="single"/>
        </w:rPr>
        <w:lastRenderedPageBreak/>
        <w:t>HTML Quotation and Citation Elements</w:t>
      </w:r>
    </w:p>
    <w:p w:rsidR="004F0127" w:rsidRPr="002E4D80" w:rsidRDefault="004F0127" w:rsidP="00690F3D">
      <w:pPr>
        <w:pStyle w:val="IntenseQuote"/>
        <w:jc w:val="center"/>
        <w:rPr>
          <w:rFonts w:ascii="Times New Roman" w:hAnsi="Times New Roman" w:cs="Times New Roman"/>
          <w:i w:val="0"/>
          <w:sz w:val="40"/>
          <w:u w:val="single"/>
        </w:rPr>
      </w:pPr>
      <w:r w:rsidRPr="002E4D80">
        <w:rPr>
          <w:rFonts w:ascii="Times New Roman" w:hAnsi="Times New Roman" w:cs="Times New Roman"/>
          <w:i w:val="0"/>
          <w:sz w:val="40"/>
          <w:u w:val="single"/>
        </w:rPr>
        <w:t>Quotation</w:t>
      </w:r>
    </w:p>
    <w:p w:rsidR="004F0127" w:rsidRPr="00690F3D" w:rsidRDefault="00690F3D" w:rsidP="00690F3D">
      <w:pPr>
        <w:pStyle w:val="IntenseQuote"/>
        <w:rPr>
          <w:sz w:val="28"/>
        </w:rPr>
      </w:pPr>
      <w:r>
        <w:rPr>
          <w:sz w:val="28"/>
        </w:rPr>
        <w:t xml:space="preserve">           </w:t>
      </w:r>
      <w:r w:rsidR="004F0127" w:rsidRPr="00690F3D">
        <w:rPr>
          <w:sz w:val="28"/>
        </w:rPr>
        <w:t>Here is a quote from WWF's website:</w:t>
      </w:r>
    </w:p>
    <w:p w:rsidR="004F0127" w:rsidRDefault="004F0127" w:rsidP="00E33C7B">
      <w:pPr>
        <w:pStyle w:val="IntenseQuote"/>
      </w:pPr>
      <w:r>
        <w:t xml:space="preserve">For 50 years, WWF has been protecting the future of nature. The world's leading conservation organization, WWF works in 100 countries and is supported by 1.2 million members in the United States and close to 5 million globally. </w:t>
      </w:r>
    </w:p>
    <w:p w:rsidR="004F0127" w:rsidRDefault="00E33C7B" w:rsidP="00E33C7B">
      <w:pPr>
        <w:pStyle w:val="IntenseQuote"/>
      </w:pPr>
      <w:r>
        <w:pict>
          <v:rect id="_x0000_i1113" style="width:0;height:1.5pt" o:hralign="center" o:hrstd="t" o:hr="t" fillcolor="#a0a0a0" stroked="f"/>
        </w:pict>
      </w:r>
    </w:p>
    <w:p w:rsidR="004F0127" w:rsidRPr="00690F3D" w:rsidRDefault="004F0127" w:rsidP="00690F3D">
      <w:pPr>
        <w:pStyle w:val="IntenseQuote"/>
        <w:jc w:val="center"/>
        <w:rPr>
          <w:sz w:val="40"/>
        </w:rPr>
      </w:pPr>
      <w:r w:rsidRPr="00690F3D">
        <w:rPr>
          <w:sz w:val="40"/>
        </w:rPr>
        <w:t>HTML &lt;q&gt; for Short Quotations</w:t>
      </w:r>
    </w:p>
    <w:p w:rsidR="004F0127" w:rsidRDefault="004F0127" w:rsidP="00E33C7B">
      <w:pPr>
        <w:pStyle w:val="IntenseQuote"/>
      </w:pPr>
      <w:r>
        <w:t xml:space="preserve">The HTML </w:t>
      </w:r>
      <w:r>
        <w:rPr>
          <w:rStyle w:val="HTMLCode"/>
          <w:rFonts w:eastAsiaTheme="majorEastAsia"/>
        </w:rPr>
        <w:t>&lt;q&gt;</w:t>
      </w:r>
      <w:r>
        <w:t xml:space="preserve"> element defines a short quotation.</w:t>
      </w:r>
    </w:p>
    <w:p w:rsidR="004F0127" w:rsidRDefault="004F0127" w:rsidP="00E33C7B">
      <w:pPr>
        <w:pStyle w:val="IntenseQuote"/>
      </w:pPr>
      <w:r>
        <w:t xml:space="preserve">Browsers usually insert quotation marks around the </w:t>
      </w:r>
      <w:r>
        <w:rPr>
          <w:rStyle w:val="HTMLCode"/>
          <w:rFonts w:eastAsiaTheme="majorEastAsia"/>
        </w:rPr>
        <w:t>&lt;q&gt;</w:t>
      </w:r>
      <w:r>
        <w:t xml:space="preserve"> element.</w:t>
      </w:r>
    </w:p>
    <w:p w:rsidR="004F0127" w:rsidRDefault="004F0127" w:rsidP="00E33C7B">
      <w:pPr>
        <w:pStyle w:val="IntenseQuote"/>
      </w:pPr>
      <w:r>
        <w:t>Example</w:t>
      </w:r>
    </w:p>
    <w:p w:rsidR="004F0127" w:rsidRDefault="004F0127" w:rsidP="00E33C7B">
      <w:pPr>
        <w:pStyle w:val="IntenseQuote"/>
      </w:pPr>
      <w:r>
        <w:rPr>
          <w:rStyle w:val="tagcolor"/>
        </w:rPr>
        <w:t>&lt;</w:t>
      </w:r>
      <w:r>
        <w:rPr>
          <w:rStyle w:val="tagnamecolor"/>
        </w:rPr>
        <w:t>p</w:t>
      </w:r>
      <w:r>
        <w:rPr>
          <w:rStyle w:val="tagcolor"/>
        </w:rPr>
        <w:t>&gt;</w:t>
      </w:r>
      <w:r>
        <w:t xml:space="preserve">WWF's goal is to: </w:t>
      </w:r>
      <w:r>
        <w:rPr>
          <w:rStyle w:val="tagcolor"/>
        </w:rPr>
        <w:t>&lt;</w:t>
      </w:r>
      <w:r>
        <w:rPr>
          <w:rStyle w:val="tagnamecolor"/>
        </w:rPr>
        <w:t>q</w:t>
      </w:r>
      <w:r>
        <w:rPr>
          <w:rStyle w:val="tagcolor"/>
        </w:rPr>
        <w:t>&gt;</w:t>
      </w:r>
      <w:r>
        <w:t>Build a future where people live in harmony with nature.</w:t>
      </w:r>
      <w:r>
        <w:rPr>
          <w:rStyle w:val="tagcolor"/>
        </w:rPr>
        <w:t>&lt;</w:t>
      </w:r>
      <w:r>
        <w:rPr>
          <w:rStyle w:val="tagnamecolor"/>
        </w:rPr>
        <w:t>/q</w:t>
      </w:r>
      <w:r>
        <w:rPr>
          <w:rStyle w:val="tagcolor"/>
        </w:rPr>
        <w:t>&gt;&lt;</w:t>
      </w:r>
      <w:r>
        <w:rPr>
          <w:rStyle w:val="tagnamecolor"/>
        </w:rPr>
        <w:t>/p</w:t>
      </w:r>
      <w:r>
        <w:rPr>
          <w:rStyle w:val="tagcolor"/>
        </w:rPr>
        <w:t>&gt;</w:t>
      </w:r>
      <w:r>
        <w:t xml:space="preserve"> </w:t>
      </w:r>
    </w:p>
    <w:p w:rsidR="004F0127" w:rsidRDefault="00E33C7B" w:rsidP="00E33C7B">
      <w:pPr>
        <w:pStyle w:val="IntenseQuote"/>
      </w:pPr>
      <w:r>
        <w:pict>
          <v:rect id="_x0000_i1114" style="width:0;height:1.5pt" o:hralign="center" o:hrstd="t" o:hr="t" fillcolor="#a0a0a0" stroked="f"/>
        </w:pict>
      </w:r>
    </w:p>
    <w:p w:rsidR="004F0127" w:rsidRPr="00690F3D" w:rsidRDefault="004F0127" w:rsidP="00690F3D">
      <w:pPr>
        <w:pStyle w:val="IntenseQuote"/>
        <w:jc w:val="center"/>
        <w:rPr>
          <w:sz w:val="40"/>
        </w:rPr>
      </w:pPr>
      <w:r w:rsidRPr="00690F3D">
        <w:rPr>
          <w:sz w:val="40"/>
        </w:rPr>
        <w:t>HTML &lt;</w:t>
      </w:r>
      <w:proofErr w:type="spellStart"/>
      <w:r w:rsidRPr="00690F3D">
        <w:rPr>
          <w:sz w:val="40"/>
        </w:rPr>
        <w:t>blockquote</w:t>
      </w:r>
      <w:proofErr w:type="spellEnd"/>
      <w:r w:rsidRPr="00690F3D">
        <w:rPr>
          <w:sz w:val="40"/>
        </w:rPr>
        <w:t>&gt; for Quotations</w:t>
      </w:r>
    </w:p>
    <w:p w:rsidR="004F0127" w:rsidRDefault="004F0127" w:rsidP="00E33C7B">
      <w:pPr>
        <w:pStyle w:val="IntenseQuote"/>
      </w:pPr>
      <w:r>
        <w:t xml:space="preserve">The HTML </w:t>
      </w:r>
      <w:r>
        <w:rPr>
          <w:rStyle w:val="HTMLCode"/>
          <w:rFonts w:eastAsiaTheme="majorEastAsia"/>
        </w:rPr>
        <w:t>&lt;</w:t>
      </w:r>
      <w:proofErr w:type="spellStart"/>
      <w:r>
        <w:rPr>
          <w:rStyle w:val="HTMLCode"/>
          <w:rFonts w:eastAsiaTheme="majorEastAsia"/>
        </w:rPr>
        <w:t>blockquote</w:t>
      </w:r>
      <w:proofErr w:type="spellEnd"/>
      <w:r>
        <w:rPr>
          <w:rStyle w:val="HTMLCode"/>
          <w:rFonts w:eastAsiaTheme="majorEastAsia"/>
        </w:rPr>
        <w:t>&gt;</w:t>
      </w:r>
      <w:r>
        <w:t xml:space="preserve"> element defines a section that is quoted from another source.</w:t>
      </w:r>
    </w:p>
    <w:p w:rsidR="004F0127" w:rsidRDefault="004F0127" w:rsidP="00E33C7B">
      <w:pPr>
        <w:pStyle w:val="IntenseQuote"/>
      </w:pPr>
      <w:r>
        <w:t xml:space="preserve">Browsers usually indent </w:t>
      </w:r>
      <w:r>
        <w:rPr>
          <w:rStyle w:val="HTMLCode"/>
          <w:rFonts w:eastAsiaTheme="majorEastAsia"/>
        </w:rPr>
        <w:t>&lt;</w:t>
      </w:r>
      <w:proofErr w:type="spellStart"/>
      <w:r>
        <w:rPr>
          <w:rStyle w:val="HTMLCode"/>
          <w:rFonts w:eastAsiaTheme="majorEastAsia"/>
        </w:rPr>
        <w:t>blockquote</w:t>
      </w:r>
      <w:proofErr w:type="spellEnd"/>
      <w:r>
        <w:rPr>
          <w:rStyle w:val="HTMLCode"/>
          <w:rFonts w:eastAsiaTheme="majorEastAsia"/>
        </w:rPr>
        <w:t>&gt;</w:t>
      </w:r>
      <w:r>
        <w:t xml:space="preserve"> elements.</w:t>
      </w:r>
    </w:p>
    <w:p w:rsidR="004F0127" w:rsidRDefault="004F0127" w:rsidP="00E33C7B">
      <w:pPr>
        <w:pStyle w:val="IntenseQuote"/>
      </w:pPr>
      <w:r>
        <w:t>Example</w:t>
      </w:r>
    </w:p>
    <w:p w:rsidR="004F0127" w:rsidRDefault="004F0127" w:rsidP="00E33C7B">
      <w:pPr>
        <w:pStyle w:val="IntenseQuote"/>
      </w:pPr>
      <w:r>
        <w:rPr>
          <w:rStyle w:val="tagcolor"/>
        </w:rPr>
        <w:t>&lt;</w:t>
      </w:r>
      <w:r>
        <w:rPr>
          <w:rStyle w:val="tagnamecolor"/>
        </w:rPr>
        <w:t>p</w:t>
      </w:r>
      <w:r>
        <w:rPr>
          <w:rStyle w:val="tagcolor"/>
        </w:rPr>
        <w:t>&gt;</w:t>
      </w:r>
      <w:r>
        <w:t xml:space="preserve">Here is a quote from WWF's </w:t>
      </w:r>
      <w:proofErr w:type="gramStart"/>
      <w:r>
        <w:t>website:</w:t>
      </w:r>
      <w:proofErr w:type="gramEnd"/>
      <w:r>
        <w:rPr>
          <w:rStyle w:val="tagcolor"/>
        </w:rPr>
        <w:t>&lt;</w:t>
      </w:r>
      <w:r>
        <w:rPr>
          <w:rStyle w:val="tagnamecolor"/>
        </w:rPr>
        <w:t>/p</w:t>
      </w:r>
      <w:r>
        <w:rPr>
          <w:rStyle w:val="tagcolor"/>
        </w:rPr>
        <w:t>&gt;</w:t>
      </w:r>
      <w:r>
        <w:br/>
      </w:r>
      <w:r>
        <w:rPr>
          <w:rStyle w:val="tagcolor"/>
        </w:rPr>
        <w:t>&lt;</w:t>
      </w:r>
      <w:proofErr w:type="spellStart"/>
      <w:r>
        <w:rPr>
          <w:rStyle w:val="tagnamecolor"/>
        </w:rPr>
        <w:t>blockquote</w:t>
      </w:r>
      <w:proofErr w:type="spellEnd"/>
      <w:r>
        <w:rPr>
          <w:rStyle w:val="attributecolor"/>
        </w:rPr>
        <w:t xml:space="preserve"> cite</w:t>
      </w:r>
      <w:r>
        <w:rPr>
          <w:rStyle w:val="attributevaluecolor"/>
        </w:rPr>
        <w:t>="http://www.worldwildlife.org/who/index.html"</w:t>
      </w:r>
      <w:r>
        <w:rPr>
          <w:rStyle w:val="tagcolor"/>
        </w:rPr>
        <w:t>&gt;</w:t>
      </w:r>
      <w:r>
        <w:br/>
        <w:t>For 50 years, WWF has been protecting the future of nature.</w:t>
      </w:r>
      <w:r>
        <w:br/>
        <w:t>The world's leading conservation organization</w:t>
      </w:r>
      <w:proofErr w:type="gramStart"/>
      <w:r>
        <w:t>,</w:t>
      </w:r>
      <w:proofErr w:type="gramEnd"/>
      <w:r>
        <w:br/>
      </w:r>
      <w:r>
        <w:lastRenderedPageBreak/>
        <w:t>WWF works in 100 countries and is supported by</w:t>
      </w:r>
      <w:r>
        <w:br/>
        <w:t>1.2 million members in the United States and</w:t>
      </w:r>
      <w:r>
        <w:br/>
        <w:t>close to 5 million globally.</w:t>
      </w:r>
      <w:r>
        <w:br/>
      </w:r>
      <w:r>
        <w:rPr>
          <w:rStyle w:val="tagcolor"/>
        </w:rPr>
        <w:t>&lt;</w:t>
      </w:r>
      <w:r>
        <w:rPr>
          <w:rStyle w:val="tagnamecolor"/>
        </w:rPr>
        <w:t>/</w:t>
      </w:r>
      <w:proofErr w:type="spellStart"/>
      <w:r>
        <w:rPr>
          <w:rStyle w:val="tagnamecolor"/>
        </w:rPr>
        <w:t>blockquote</w:t>
      </w:r>
      <w:proofErr w:type="spellEnd"/>
      <w:r>
        <w:rPr>
          <w:rStyle w:val="tagcolor"/>
        </w:rPr>
        <w:t>&gt;</w:t>
      </w:r>
      <w:r>
        <w:t xml:space="preserve"> </w:t>
      </w:r>
    </w:p>
    <w:p w:rsidR="004F0127" w:rsidRDefault="00E33C7B" w:rsidP="00E33C7B">
      <w:pPr>
        <w:pStyle w:val="IntenseQuote"/>
      </w:pPr>
      <w:r>
        <w:pict>
          <v:rect id="_x0000_i1115" style="width:0;height:1.5pt" o:hralign="center" o:hrstd="t" o:hr="t" fillcolor="#a0a0a0" stroked="f"/>
        </w:pict>
      </w:r>
    </w:p>
    <w:p w:rsidR="004F0127" w:rsidRDefault="00E33C7B" w:rsidP="00E33C7B">
      <w:pPr>
        <w:pStyle w:val="IntenseQuote"/>
      </w:pPr>
      <w:r>
        <w:pict>
          <v:rect id="_x0000_i1116" style="width:0;height:1.5pt" o:hralign="center" o:hrstd="t" o:hr="t" fillcolor="#a0a0a0" stroked="f"/>
        </w:pict>
      </w:r>
    </w:p>
    <w:p w:rsidR="004F0127" w:rsidRPr="00690F3D" w:rsidRDefault="004F0127" w:rsidP="00690F3D">
      <w:pPr>
        <w:pStyle w:val="IntenseQuote"/>
        <w:jc w:val="center"/>
        <w:rPr>
          <w:sz w:val="40"/>
        </w:rPr>
      </w:pPr>
      <w:r w:rsidRPr="00690F3D">
        <w:rPr>
          <w:sz w:val="40"/>
        </w:rPr>
        <w:t>HTML &lt;</w:t>
      </w:r>
      <w:proofErr w:type="spellStart"/>
      <w:r w:rsidRPr="00690F3D">
        <w:rPr>
          <w:sz w:val="40"/>
        </w:rPr>
        <w:t>abbr</w:t>
      </w:r>
      <w:proofErr w:type="spellEnd"/>
      <w:r w:rsidRPr="00690F3D">
        <w:rPr>
          <w:sz w:val="40"/>
        </w:rPr>
        <w:t>&gt; for Abbreviations</w:t>
      </w:r>
    </w:p>
    <w:p w:rsidR="004F0127" w:rsidRDefault="004F0127" w:rsidP="00E33C7B">
      <w:pPr>
        <w:pStyle w:val="IntenseQuote"/>
      </w:pPr>
      <w:r>
        <w:t xml:space="preserve">The HTML </w:t>
      </w:r>
      <w:r>
        <w:rPr>
          <w:rStyle w:val="HTMLCode"/>
          <w:rFonts w:eastAsiaTheme="majorEastAsia"/>
        </w:rPr>
        <w:t>&lt;</w:t>
      </w:r>
      <w:proofErr w:type="spellStart"/>
      <w:r>
        <w:rPr>
          <w:rStyle w:val="HTMLCode"/>
          <w:rFonts w:eastAsiaTheme="majorEastAsia"/>
        </w:rPr>
        <w:t>abbr</w:t>
      </w:r>
      <w:proofErr w:type="spellEnd"/>
      <w:r>
        <w:rPr>
          <w:rStyle w:val="HTMLCode"/>
          <w:rFonts w:eastAsiaTheme="majorEastAsia"/>
        </w:rPr>
        <w:t>&gt;</w:t>
      </w:r>
      <w:r>
        <w:t xml:space="preserve"> element defines an abbreviation or an acronym.</w:t>
      </w:r>
    </w:p>
    <w:p w:rsidR="004F0127" w:rsidRDefault="004F0127" w:rsidP="00E33C7B">
      <w:pPr>
        <w:pStyle w:val="IntenseQuote"/>
      </w:pPr>
      <w:r>
        <w:t>Marking abbreviations can give useful information to browsers, translation systems and search-engines.</w:t>
      </w:r>
    </w:p>
    <w:p w:rsidR="004F0127" w:rsidRDefault="004F0127" w:rsidP="00E33C7B">
      <w:pPr>
        <w:pStyle w:val="IntenseQuote"/>
      </w:pPr>
      <w:r>
        <w:t>Example</w:t>
      </w:r>
    </w:p>
    <w:p w:rsidR="004F0127" w:rsidRDefault="004F0127" w:rsidP="00E33C7B">
      <w:pPr>
        <w:pStyle w:val="IntenseQuote"/>
      </w:pPr>
      <w:r>
        <w:rPr>
          <w:rStyle w:val="tagcolor"/>
        </w:rPr>
        <w:t>&lt;</w:t>
      </w:r>
      <w:r>
        <w:rPr>
          <w:rStyle w:val="tagnamecolor"/>
        </w:rPr>
        <w:t>p</w:t>
      </w:r>
      <w:r>
        <w:rPr>
          <w:rStyle w:val="tagcolor"/>
        </w:rPr>
        <w:t>&gt;</w:t>
      </w:r>
      <w:r>
        <w:t xml:space="preserve">The </w:t>
      </w:r>
      <w:r>
        <w:rPr>
          <w:rStyle w:val="tagcolor"/>
        </w:rPr>
        <w:t>&lt;</w:t>
      </w:r>
      <w:proofErr w:type="spellStart"/>
      <w:r>
        <w:rPr>
          <w:rStyle w:val="tagnamecolor"/>
        </w:rPr>
        <w:t>abbr</w:t>
      </w:r>
      <w:proofErr w:type="spellEnd"/>
      <w:r>
        <w:rPr>
          <w:rStyle w:val="attributecolor"/>
        </w:rPr>
        <w:t xml:space="preserve"> title</w:t>
      </w:r>
      <w:r>
        <w:rPr>
          <w:rStyle w:val="attributevaluecolor"/>
        </w:rPr>
        <w:t>="World Health Organization"</w:t>
      </w:r>
      <w:r>
        <w:rPr>
          <w:rStyle w:val="tagcolor"/>
        </w:rPr>
        <w:t>&gt;</w:t>
      </w:r>
      <w:r>
        <w:t>WHO</w:t>
      </w:r>
      <w:r>
        <w:rPr>
          <w:rStyle w:val="tagcolor"/>
        </w:rPr>
        <w:t>&lt;</w:t>
      </w:r>
      <w:r>
        <w:rPr>
          <w:rStyle w:val="tagnamecolor"/>
        </w:rPr>
        <w:t>/</w:t>
      </w:r>
      <w:proofErr w:type="spellStart"/>
      <w:r>
        <w:rPr>
          <w:rStyle w:val="tagnamecolor"/>
        </w:rPr>
        <w:t>abbr</w:t>
      </w:r>
      <w:proofErr w:type="spellEnd"/>
      <w:r>
        <w:rPr>
          <w:rStyle w:val="tagcolor"/>
        </w:rPr>
        <w:t>&gt;</w:t>
      </w:r>
      <w:r>
        <w:t xml:space="preserve"> was founded in 1948</w:t>
      </w:r>
      <w:proofErr w:type="gramStart"/>
      <w:r>
        <w:t>.</w:t>
      </w:r>
      <w:r>
        <w:rPr>
          <w:rStyle w:val="tagcolor"/>
        </w:rPr>
        <w:t>&lt;</w:t>
      </w:r>
      <w:proofErr w:type="gramEnd"/>
      <w:r>
        <w:rPr>
          <w:rStyle w:val="tagnamecolor"/>
        </w:rPr>
        <w:t>/p</w:t>
      </w:r>
      <w:r>
        <w:rPr>
          <w:rStyle w:val="tagcolor"/>
        </w:rPr>
        <w:t>&gt;</w:t>
      </w:r>
      <w:r>
        <w:t xml:space="preserve"> </w:t>
      </w:r>
    </w:p>
    <w:p w:rsidR="004F0127" w:rsidRDefault="00E33C7B" w:rsidP="00E33C7B">
      <w:pPr>
        <w:pStyle w:val="IntenseQuote"/>
      </w:pPr>
      <w:r>
        <w:pict>
          <v:rect id="_x0000_i1117" style="width:0;height:1.5pt" o:hralign="center" o:hrstd="t" o:hr="t" fillcolor="#a0a0a0" stroked="f"/>
        </w:pict>
      </w:r>
    </w:p>
    <w:p w:rsidR="004F0127" w:rsidRPr="00690F3D" w:rsidRDefault="004F0127" w:rsidP="00690F3D">
      <w:pPr>
        <w:pStyle w:val="IntenseQuote"/>
        <w:jc w:val="center"/>
        <w:rPr>
          <w:sz w:val="40"/>
        </w:rPr>
      </w:pPr>
      <w:r w:rsidRPr="00690F3D">
        <w:rPr>
          <w:sz w:val="40"/>
        </w:rPr>
        <w:t>HTML &lt;address&gt; for Contact Information</w:t>
      </w:r>
    </w:p>
    <w:p w:rsidR="004F0127" w:rsidRDefault="004F0127" w:rsidP="00E33C7B">
      <w:pPr>
        <w:pStyle w:val="IntenseQuote"/>
      </w:pPr>
      <w:r>
        <w:t xml:space="preserve">The HTML </w:t>
      </w:r>
      <w:r>
        <w:rPr>
          <w:rStyle w:val="HTMLCode"/>
          <w:rFonts w:eastAsiaTheme="majorEastAsia"/>
        </w:rPr>
        <w:t>&lt;address&gt;</w:t>
      </w:r>
      <w:r>
        <w:t xml:space="preserve"> element defines contact information (author/owner) of a document or an article.</w:t>
      </w:r>
    </w:p>
    <w:p w:rsidR="004F0127" w:rsidRDefault="004F0127" w:rsidP="00E33C7B">
      <w:pPr>
        <w:pStyle w:val="IntenseQuote"/>
      </w:pPr>
      <w:r>
        <w:t xml:space="preserve">The </w:t>
      </w:r>
      <w:r>
        <w:rPr>
          <w:rStyle w:val="HTMLCode"/>
          <w:rFonts w:eastAsiaTheme="majorEastAsia"/>
        </w:rPr>
        <w:t>&lt;address&gt;</w:t>
      </w:r>
      <w:r>
        <w:t xml:space="preserve"> element is usually displayed in italic. Most browsers will add a line break before and after the element.</w:t>
      </w:r>
    </w:p>
    <w:p w:rsidR="004F0127" w:rsidRDefault="004F0127" w:rsidP="00E33C7B">
      <w:pPr>
        <w:pStyle w:val="IntenseQuote"/>
      </w:pPr>
      <w:r>
        <w:t>Example</w:t>
      </w:r>
    </w:p>
    <w:p w:rsidR="004F0127" w:rsidRDefault="004F0127" w:rsidP="00E33C7B">
      <w:pPr>
        <w:pStyle w:val="IntenseQuote"/>
      </w:pPr>
      <w:r>
        <w:rPr>
          <w:rStyle w:val="tagcolor"/>
        </w:rPr>
        <w:t>&lt;</w:t>
      </w:r>
      <w:proofErr w:type="gramStart"/>
      <w:r>
        <w:rPr>
          <w:rStyle w:val="tagnamecolor"/>
        </w:rPr>
        <w:t>address</w:t>
      </w:r>
      <w:proofErr w:type="gramEnd"/>
      <w:r>
        <w:rPr>
          <w:rStyle w:val="tagcolor"/>
        </w:rPr>
        <w:t>&gt;</w:t>
      </w:r>
      <w:r>
        <w:br/>
        <w:t>Written by John Doe.</w:t>
      </w:r>
      <w:r>
        <w:rPr>
          <w:rStyle w:val="tagcolor"/>
        </w:rPr>
        <w:t>&lt;</w:t>
      </w:r>
      <w:proofErr w:type="spellStart"/>
      <w:r>
        <w:rPr>
          <w:rStyle w:val="tagnamecolor"/>
        </w:rPr>
        <w:t>br</w:t>
      </w:r>
      <w:proofErr w:type="spellEnd"/>
      <w:r>
        <w:rPr>
          <w:rStyle w:val="tagcolor"/>
        </w:rPr>
        <w:t>&gt;</w:t>
      </w:r>
      <w:r>
        <w:t xml:space="preserve"> </w:t>
      </w:r>
      <w:r>
        <w:br/>
        <w:t>Visit us at:</w:t>
      </w:r>
      <w:r>
        <w:rPr>
          <w:rStyle w:val="tagcolor"/>
        </w:rPr>
        <w:t>&lt;</w:t>
      </w:r>
      <w:proofErr w:type="spellStart"/>
      <w:r>
        <w:rPr>
          <w:rStyle w:val="tagnamecolor"/>
        </w:rPr>
        <w:t>br</w:t>
      </w:r>
      <w:proofErr w:type="spellEnd"/>
      <w:r>
        <w:rPr>
          <w:rStyle w:val="tagcolor"/>
        </w:rPr>
        <w:t>&gt;</w:t>
      </w:r>
      <w:r>
        <w:br/>
        <w:t>Example.com</w:t>
      </w:r>
      <w:r>
        <w:rPr>
          <w:rStyle w:val="tagcolor"/>
        </w:rPr>
        <w:t>&lt;</w:t>
      </w:r>
      <w:proofErr w:type="spellStart"/>
      <w:r>
        <w:rPr>
          <w:rStyle w:val="tagnamecolor"/>
        </w:rPr>
        <w:t>br</w:t>
      </w:r>
      <w:proofErr w:type="spellEnd"/>
      <w:r>
        <w:rPr>
          <w:rStyle w:val="tagcolor"/>
        </w:rPr>
        <w:t>&gt;</w:t>
      </w:r>
      <w:r>
        <w:br/>
        <w:t>Box 564, Disneyland</w:t>
      </w:r>
      <w:r>
        <w:rPr>
          <w:rStyle w:val="tagcolor"/>
        </w:rPr>
        <w:t>&lt;</w:t>
      </w:r>
      <w:proofErr w:type="spellStart"/>
      <w:r>
        <w:rPr>
          <w:rStyle w:val="tagnamecolor"/>
        </w:rPr>
        <w:t>br</w:t>
      </w:r>
      <w:proofErr w:type="spellEnd"/>
      <w:r>
        <w:rPr>
          <w:rStyle w:val="tagcolor"/>
        </w:rPr>
        <w:t>&gt;</w:t>
      </w:r>
      <w:r>
        <w:br/>
        <w:t>USA</w:t>
      </w:r>
      <w:r>
        <w:br/>
      </w:r>
      <w:r>
        <w:rPr>
          <w:rStyle w:val="tagcolor"/>
        </w:rPr>
        <w:t>&lt;</w:t>
      </w:r>
      <w:r>
        <w:rPr>
          <w:rStyle w:val="tagnamecolor"/>
        </w:rPr>
        <w:t>/address</w:t>
      </w:r>
      <w:r>
        <w:rPr>
          <w:rStyle w:val="tagcolor"/>
        </w:rPr>
        <w:t>&gt;</w:t>
      </w:r>
      <w:r>
        <w:t xml:space="preserve"> </w:t>
      </w:r>
    </w:p>
    <w:p w:rsidR="004F0127" w:rsidRDefault="00E33C7B" w:rsidP="00E33C7B">
      <w:pPr>
        <w:pStyle w:val="IntenseQuote"/>
      </w:pPr>
      <w:r>
        <w:lastRenderedPageBreak/>
        <w:pict>
          <v:rect id="_x0000_i1118" style="width:0;height:1.5pt" o:hralign="center" o:hrstd="t" o:hr="t" fillcolor="#a0a0a0" stroked="f"/>
        </w:pict>
      </w:r>
    </w:p>
    <w:p w:rsidR="004F0127" w:rsidRPr="00690F3D" w:rsidRDefault="004F0127" w:rsidP="00690F3D">
      <w:pPr>
        <w:pStyle w:val="IntenseQuote"/>
        <w:jc w:val="center"/>
        <w:rPr>
          <w:sz w:val="40"/>
        </w:rPr>
      </w:pPr>
      <w:r w:rsidRPr="00690F3D">
        <w:rPr>
          <w:sz w:val="40"/>
        </w:rPr>
        <w:t>HTML &lt;cite&gt; for Work Title</w:t>
      </w:r>
    </w:p>
    <w:p w:rsidR="004F0127" w:rsidRDefault="004F0127" w:rsidP="00E33C7B">
      <w:pPr>
        <w:pStyle w:val="IntenseQuote"/>
      </w:pPr>
      <w:r>
        <w:t xml:space="preserve">The HTML </w:t>
      </w:r>
      <w:r>
        <w:rPr>
          <w:rStyle w:val="HTMLCode"/>
          <w:rFonts w:eastAsiaTheme="majorEastAsia"/>
        </w:rPr>
        <w:t>&lt;cite&gt;</w:t>
      </w:r>
      <w:r>
        <w:t xml:space="preserve"> element defines the title of a work.</w:t>
      </w:r>
    </w:p>
    <w:p w:rsidR="004F0127" w:rsidRDefault="004F0127" w:rsidP="00E33C7B">
      <w:pPr>
        <w:pStyle w:val="IntenseQuote"/>
      </w:pPr>
      <w:r>
        <w:t xml:space="preserve">Browsers usually display </w:t>
      </w:r>
      <w:r>
        <w:rPr>
          <w:rStyle w:val="HTMLCode"/>
          <w:rFonts w:eastAsiaTheme="majorEastAsia"/>
        </w:rPr>
        <w:t>&lt;cite&gt;</w:t>
      </w:r>
      <w:r>
        <w:t xml:space="preserve"> elements in italic.</w:t>
      </w:r>
    </w:p>
    <w:p w:rsidR="004F0127" w:rsidRDefault="004F0127" w:rsidP="00E33C7B">
      <w:pPr>
        <w:pStyle w:val="IntenseQuote"/>
      </w:pPr>
      <w:r>
        <w:t>Example</w:t>
      </w:r>
    </w:p>
    <w:p w:rsidR="004F0127" w:rsidRDefault="004F0127" w:rsidP="00E33C7B">
      <w:pPr>
        <w:pStyle w:val="IntenseQuote"/>
      </w:pPr>
      <w:r>
        <w:rPr>
          <w:rStyle w:val="tagcolor"/>
        </w:rPr>
        <w:t>&lt;</w:t>
      </w:r>
      <w:r>
        <w:rPr>
          <w:rStyle w:val="tagnamecolor"/>
        </w:rPr>
        <w:t>p</w:t>
      </w:r>
      <w:r>
        <w:rPr>
          <w:rStyle w:val="tagcolor"/>
        </w:rPr>
        <w:t>&gt;&lt;</w:t>
      </w:r>
      <w:r>
        <w:rPr>
          <w:rStyle w:val="tagnamecolor"/>
        </w:rPr>
        <w:t>cite</w:t>
      </w:r>
      <w:r>
        <w:rPr>
          <w:rStyle w:val="tagcolor"/>
        </w:rPr>
        <w:t>&gt;</w:t>
      </w:r>
      <w:r>
        <w:t>The Scream</w:t>
      </w:r>
      <w:r>
        <w:rPr>
          <w:rStyle w:val="tagcolor"/>
        </w:rPr>
        <w:t>&lt;</w:t>
      </w:r>
      <w:r>
        <w:rPr>
          <w:rStyle w:val="tagnamecolor"/>
        </w:rPr>
        <w:t>/cite</w:t>
      </w:r>
      <w:r>
        <w:rPr>
          <w:rStyle w:val="tagcolor"/>
        </w:rPr>
        <w:t>&gt;</w:t>
      </w:r>
      <w:r>
        <w:t xml:space="preserve"> by </w:t>
      </w:r>
      <w:proofErr w:type="spellStart"/>
      <w:r>
        <w:t>Edvard</w:t>
      </w:r>
      <w:proofErr w:type="spellEnd"/>
      <w:r>
        <w:t xml:space="preserve"> Munch. Painted in 1893</w:t>
      </w:r>
      <w:proofErr w:type="gramStart"/>
      <w:r>
        <w:t>.</w:t>
      </w:r>
      <w:r>
        <w:rPr>
          <w:rStyle w:val="tagcolor"/>
        </w:rPr>
        <w:t>&lt;</w:t>
      </w:r>
      <w:proofErr w:type="gramEnd"/>
      <w:r>
        <w:rPr>
          <w:rStyle w:val="tagnamecolor"/>
        </w:rPr>
        <w:t>/p</w:t>
      </w:r>
      <w:r>
        <w:rPr>
          <w:rStyle w:val="tagcolor"/>
        </w:rPr>
        <w:t>&gt;</w:t>
      </w:r>
      <w:r>
        <w:t xml:space="preserve"> </w:t>
      </w:r>
    </w:p>
    <w:p w:rsidR="004F0127" w:rsidRDefault="00E33C7B" w:rsidP="00E33C7B">
      <w:pPr>
        <w:pStyle w:val="IntenseQuote"/>
      </w:pPr>
      <w:r>
        <w:pict>
          <v:rect id="_x0000_i1119" style="width:0;height:1.5pt" o:hralign="center" o:hrstd="t" o:hr="t" fillcolor="#a0a0a0" stroked="f"/>
        </w:pict>
      </w:r>
    </w:p>
    <w:p w:rsidR="004F0127" w:rsidRPr="00690F3D" w:rsidRDefault="004F0127" w:rsidP="00690F3D">
      <w:pPr>
        <w:pStyle w:val="IntenseQuote"/>
        <w:jc w:val="center"/>
        <w:rPr>
          <w:sz w:val="40"/>
        </w:rPr>
      </w:pPr>
      <w:r w:rsidRPr="00690F3D">
        <w:rPr>
          <w:sz w:val="40"/>
        </w:rPr>
        <w:t>HTML &lt;</w:t>
      </w:r>
      <w:proofErr w:type="spellStart"/>
      <w:r w:rsidRPr="00690F3D">
        <w:rPr>
          <w:sz w:val="40"/>
        </w:rPr>
        <w:t>bdo</w:t>
      </w:r>
      <w:proofErr w:type="spellEnd"/>
      <w:r w:rsidRPr="00690F3D">
        <w:rPr>
          <w:sz w:val="40"/>
        </w:rPr>
        <w:t>&gt; for Bi-Directional Override</w:t>
      </w:r>
    </w:p>
    <w:p w:rsidR="004F0127" w:rsidRDefault="004F0127" w:rsidP="00E33C7B">
      <w:pPr>
        <w:pStyle w:val="IntenseQuote"/>
      </w:pPr>
      <w:r>
        <w:t xml:space="preserve">The HTML </w:t>
      </w:r>
      <w:r>
        <w:rPr>
          <w:rStyle w:val="HTMLCode"/>
          <w:rFonts w:eastAsiaTheme="majorEastAsia"/>
        </w:rPr>
        <w:t>&lt;</w:t>
      </w:r>
      <w:proofErr w:type="spellStart"/>
      <w:r>
        <w:rPr>
          <w:rStyle w:val="HTMLCode"/>
          <w:rFonts w:eastAsiaTheme="majorEastAsia"/>
        </w:rPr>
        <w:t>bdo</w:t>
      </w:r>
      <w:proofErr w:type="spellEnd"/>
      <w:r>
        <w:rPr>
          <w:rStyle w:val="HTMLCode"/>
          <w:rFonts w:eastAsiaTheme="majorEastAsia"/>
        </w:rPr>
        <w:t>&gt;</w:t>
      </w:r>
      <w:r>
        <w:t xml:space="preserve"> element defines bi-directional override.</w:t>
      </w:r>
    </w:p>
    <w:p w:rsidR="004F0127" w:rsidRDefault="004F0127" w:rsidP="00E33C7B">
      <w:pPr>
        <w:pStyle w:val="IntenseQuote"/>
      </w:pPr>
      <w:r>
        <w:t xml:space="preserve">The </w:t>
      </w:r>
      <w:r>
        <w:rPr>
          <w:rStyle w:val="HTMLCode"/>
          <w:rFonts w:eastAsiaTheme="majorEastAsia"/>
        </w:rPr>
        <w:t>&lt;</w:t>
      </w:r>
      <w:proofErr w:type="spellStart"/>
      <w:r>
        <w:rPr>
          <w:rStyle w:val="HTMLCode"/>
          <w:rFonts w:eastAsiaTheme="majorEastAsia"/>
        </w:rPr>
        <w:t>bdo</w:t>
      </w:r>
      <w:proofErr w:type="spellEnd"/>
      <w:r>
        <w:rPr>
          <w:rStyle w:val="HTMLCode"/>
          <w:rFonts w:eastAsiaTheme="majorEastAsia"/>
        </w:rPr>
        <w:t>&gt;</w:t>
      </w:r>
      <w:r>
        <w:t xml:space="preserve"> element is used to override the current text direction:</w:t>
      </w:r>
    </w:p>
    <w:p w:rsidR="004F0127" w:rsidRDefault="004F0127" w:rsidP="00E33C7B">
      <w:pPr>
        <w:pStyle w:val="IntenseQuote"/>
      </w:pPr>
      <w:r>
        <w:t>Example</w:t>
      </w:r>
    </w:p>
    <w:p w:rsidR="004F0127" w:rsidRDefault="004F0127" w:rsidP="00E33C7B">
      <w:pPr>
        <w:pStyle w:val="IntenseQuote"/>
      </w:pPr>
      <w:r>
        <w:rPr>
          <w:rStyle w:val="tagcolor"/>
        </w:rPr>
        <w:t>&lt;</w:t>
      </w:r>
      <w:proofErr w:type="spellStart"/>
      <w:r>
        <w:rPr>
          <w:rStyle w:val="tagnamecolor"/>
        </w:rPr>
        <w:t>bdo</w:t>
      </w:r>
      <w:proofErr w:type="spellEnd"/>
      <w:r>
        <w:rPr>
          <w:rStyle w:val="attributecolor"/>
        </w:rPr>
        <w:t xml:space="preserve"> </w:t>
      </w:r>
      <w:proofErr w:type="spellStart"/>
      <w:r>
        <w:rPr>
          <w:rStyle w:val="attributecolor"/>
        </w:rPr>
        <w:t>dir</w:t>
      </w:r>
      <w:proofErr w:type="spellEnd"/>
      <w:r>
        <w:rPr>
          <w:rStyle w:val="attributevaluecolor"/>
        </w:rPr>
        <w:t>="</w:t>
      </w:r>
      <w:proofErr w:type="spellStart"/>
      <w:r>
        <w:rPr>
          <w:rStyle w:val="attributevaluecolor"/>
        </w:rPr>
        <w:t>rtl</w:t>
      </w:r>
      <w:proofErr w:type="spellEnd"/>
      <w:r>
        <w:rPr>
          <w:rStyle w:val="attributevaluecolor"/>
        </w:rPr>
        <w:t>"</w:t>
      </w:r>
      <w:r>
        <w:rPr>
          <w:rStyle w:val="tagcolor"/>
        </w:rPr>
        <w:t>&gt;</w:t>
      </w:r>
      <w:proofErr w:type="gramStart"/>
      <w:r>
        <w:t>This</w:t>
      </w:r>
      <w:proofErr w:type="gramEnd"/>
      <w:r>
        <w:t xml:space="preserve"> text will be written from right to left</w:t>
      </w:r>
      <w:r>
        <w:rPr>
          <w:rStyle w:val="tagcolor"/>
        </w:rPr>
        <w:t>&lt;</w:t>
      </w:r>
      <w:r>
        <w:rPr>
          <w:rStyle w:val="tagnamecolor"/>
        </w:rPr>
        <w:t>/</w:t>
      </w:r>
      <w:proofErr w:type="spellStart"/>
      <w:r>
        <w:rPr>
          <w:rStyle w:val="tagnamecolor"/>
        </w:rPr>
        <w:t>bdo</w:t>
      </w:r>
      <w:proofErr w:type="spellEnd"/>
      <w:r>
        <w:rPr>
          <w:rStyle w:val="tagcolor"/>
        </w:rPr>
        <w:t>&gt;</w:t>
      </w:r>
      <w:r>
        <w:t xml:space="preserve"> </w:t>
      </w:r>
    </w:p>
    <w:p w:rsidR="004F0127" w:rsidRDefault="00E33C7B" w:rsidP="00E33C7B">
      <w:pPr>
        <w:pStyle w:val="IntenseQuote"/>
      </w:pPr>
      <w:r>
        <w:pict>
          <v:rect id="_x0000_i1120" style="width:0;height:1.5pt" o:hralign="center" o:hrstd="t" o:hr="t" fillcolor="#a0a0a0" stroked="f"/>
        </w:pict>
      </w:r>
    </w:p>
    <w:p w:rsidR="00690F3D" w:rsidRDefault="00690F3D" w:rsidP="00690F3D">
      <w:pPr>
        <w:pStyle w:val="IntenseQuote"/>
        <w:jc w:val="center"/>
        <w:rPr>
          <w:sz w:val="40"/>
        </w:rPr>
      </w:pPr>
    </w:p>
    <w:p w:rsidR="00690F3D" w:rsidRDefault="00690F3D" w:rsidP="00690F3D">
      <w:pPr>
        <w:pStyle w:val="IntenseQuote"/>
        <w:jc w:val="center"/>
        <w:rPr>
          <w:sz w:val="40"/>
        </w:rPr>
      </w:pPr>
    </w:p>
    <w:p w:rsidR="00690F3D" w:rsidRDefault="00690F3D" w:rsidP="00690F3D">
      <w:pPr>
        <w:pStyle w:val="IntenseQuote"/>
        <w:jc w:val="center"/>
        <w:rPr>
          <w:sz w:val="40"/>
        </w:rPr>
      </w:pPr>
    </w:p>
    <w:p w:rsidR="00690F3D" w:rsidRDefault="00690F3D" w:rsidP="00690F3D">
      <w:pPr>
        <w:pStyle w:val="IntenseQuote"/>
        <w:jc w:val="center"/>
        <w:rPr>
          <w:sz w:val="40"/>
        </w:rPr>
      </w:pPr>
    </w:p>
    <w:p w:rsidR="00690F3D" w:rsidRDefault="00690F3D" w:rsidP="00690F3D">
      <w:pPr>
        <w:pStyle w:val="IntenseQuote"/>
        <w:jc w:val="center"/>
        <w:rPr>
          <w:sz w:val="40"/>
        </w:rPr>
      </w:pPr>
    </w:p>
    <w:p w:rsidR="00690F3D" w:rsidRDefault="00690F3D" w:rsidP="00690F3D">
      <w:pPr>
        <w:pStyle w:val="IntenseQuote"/>
        <w:jc w:val="center"/>
        <w:rPr>
          <w:sz w:val="40"/>
        </w:rPr>
      </w:pPr>
    </w:p>
    <w:p w:rsidR="004F0127" w:rsidRPr="00690F3D" w:rsidRDefault="004F0127" w:rsidP="00690F3D">
      <w:pPr>
        <w:pStyle w:val="IntenseQuote"/>
        <w:jc w:val="center"/>
        <w:rPr>
          <w:sz w:val="40"/>
        </w:rPr>
      </w:pPr>
      <w:r w:rsidRPr="00690F3D">
        <w:rPr>
          <w:sz w:val="40"/>
        </w:rPr>
        <w:lastRenderedPageBreak/>
        <w:t>Bottom of Form</w:t>
      </w:r>
    </w:p>
    <w:p w:rsidR="004F0127" w:rsidRDefault="00E33C7B" w:rsidP="00E33C7B">
      <w:pPr>
        <w:pStyle w:val="IntenseQuote"/>
      </w:pPr>
      <w:r>
        <w:pict>
          <v:rect id="_x0000_i1125" style="width:0;height:1.5pt" o:hralign="center" o:hrstd="t" o:hr="t" fillcolor="#a0a0a0" stroked="f"/>
        </w:pict>
      </w:r>
    </w:p>
    <w:p w:rsidR="004F0127" w:rsidRDefault="004F0127" w:rsidP="00E33C7B">
      <w:pPr>
        <w:pStyle w:val="IntenseQuote"/>
      </w:pPr>
      <w:r>
        <w:t>HTML Quotation and Citation Elements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49"/>
        <w:gridCol w:w="6301"/>
      </w:tblGrid>
      <w:tr w:rsidR="004F0127" w:rsidTr="00732650">
        <w:trPr>
          <w:tblCellSpacing w:w="15" w:type="dxa"/>
        </w:trPr>
        <w:tc>
          <w:tcPr>
            <w:tcW w:w="1658" w:type="pct"/>
            <w:vAlign w:val="center"/>
            <w:hideMark/>
          </w:tcPr>
          <w:p w:rsidR="004F0127" w:rsidRDefault="004F0127" w:rsidP="00E33C7B">
            <w:pPr>
              <w:pStyle w:val="IntenseQuote"/>
              <w:rPr>
                <w:sz w:val="24"/>
                <w:szCs w:val="24"/>
              </w:rPr>
            </w:pPr>
            <w:r>
              <w:t>Tag</w:t>
            </w:r>
          </w:p>
        </w:tc>
        <w:tc>
          <w:tcPr>
            <w:tcW w:w="0" w:type="auto"/>
            <w:vAlign w:val="center"/>
            <w:hideMark/>
          </w:tcPr>
          <w:p w:rsidR="004F0127" w:rsidRDefault="004F0127" w:rsidP="00E33C7B">
            <w:pPr>
              <w:pStyle w:val="IntenseQuote"/>
              <w:rPr>
                <w:sz w:val="24"/>
                <w:szCs w:val="24"/>
              </w:rPr>
            </w:pPr>
            <w:r>
              <w:t>Description</w:t>
            </w:r>
          </w:p>
        </w:tc>
      </w:tr>
      <w:tr w:rsidR="004F0127" w:rsidTr="00732650">
        <w:trPr>
          <w:tblCellSpacing w:w="15" w:type="dxa"/>
        </w:trPr>
        <w:tc>
          <w:tcPr>
            <w:tcW w:w="0" w:type="auto"/>
            <w:vAlign w:val="center"/>
            <w:hideMark/>
          </w:tcPr>
          <w:p w:rsidR="004F0127" w:rsidRDefault="00E33C7B" w:rsidP="00E33C7B">
            <w:pPr>
              <w:pStyle w:val="IntenseQuote"/>
              <w:rPr>
                <w:sz w:val="24"/>
                <w:szCs w:val="24"/>
              </w:rPr>
            </w:pPr>
            <w:hyperlink r:id="rId33" w:history="1">
              <w:r w:rsidR="004F0127">
                <w:rPr>
                  <w:rStyle w:val="Hyperlink"/>
                </w:rPr>
                <w:t>&lt;</w:t>
              </w:r>
              <w:proofErr w:type="spellStart"/>
              <w:r w:rsidR="004F0127">
                <w:rPr>
                  <w:rStyle w:val="Hyperlink"/>
                </w:rPr>
                <w:t>abbr</w:t>
              </w:r>
              <w:proofErr w:type="spellEnd"/>
              <w:r w:rsidR="004F0127">
                <w:rPr>
                  <w:rStyle w:val="Hyperlink"/>
                </w:rPr>
                <w:t>&gt;</w:t>
              </w:r>
            </w:hyperlink>
          </w:p>
        </w:tc>
        <w:tc>
          <w:tcPr>
            <w:tcW w:w="0" w:type="auto"/>
            <w:vAlign w:val="center"/>
            <w:hideMark/>
          </w:tcPr>
          <w:p w:rsidR="004F0127" w:rsidRDefault="004F0127" w:rsidP="00E33C7B">
            <w:pPr>
              <w:pStyle w:val="IntenseQuote"/>
              <w:rPr>
                <w:sz w:val="24"/>
                <w:szCs w:val="24"/>
              </w:rPr>
            </w:pPr>
            <w:r>
              <w:t>Defines an abbreviation or acronym</w:t>
            </w:r>
          </w:p>
        </w:tc>
      </w:tr>
      <w:tr w:rsidR="004F0127" w:rsidTr="00732650">
        <w:trPr>
          <w:tblCellSpacing w:w="15" w:type="dxa"/>
        </w:trPr>
        <w:tc>
          <w:tcPr>
            <w:tcW w:w="0" w:type="auto"/>
            <w:vAlign w:val="center"/>
            <w:hideMark/>
          </w:tcPr>
          <w:p w:rsidR="004F0127" w:rsidRDefault="00E33C7B" w:rsidP="00E33C7B">
            <w:pPr>
              <w:pStyle w:val="IntenseQuote"/>
              <w:rPr>
                <w:sz w:val="24"/>
                <w:szCs w:val="24"/>
              </w:rPr>
            </w:pPr>
            <w:hyperlink r:id="rId34" w:history="1">
              <w:r w:rsidR="004F0127">
                <w:rPr>
                  <w:rStyle w:val="Hyperlink"/>
                </w:rPr>
                <w:t>&lt;address&gt;</w:t>
              </w:r>
            </w:hyperlink>
          </w:p>
        </w:tc>
        <w:tc>
          <w:tcPr>
            <w:tcW w:w="0" w:type="auto"/>
            <w:vAlign w:val="center"/>
            <w:hideMark/>
          </w:tcPr>
          <w:p w:rsidR="004F0127" w:rsidRDefault="004F0127" w:rsidP="00E33C7B">
            <w:pPr>
              <w:pStyle w:val="IntenseQuote"/>
              <w:rPr>
                <w:sz w:val="24"/>
                <w:szCs w:val="24"/>
              </w:rPr>
            </w:pPr>
            <w:r>
              <w:t>Defines contact information for the author/owner of a document</w:t>
            </w:r>
          </w:p>
        </w:tc>
      </w:tr>
      <w:tr w:rsidR="004F0127" w:rsidTr="00732650">
        <w:trPr>
          <w:tblCellSpacing w:w="15" w:type="dxa"/>
        </w:trPr>
        <w:tc>
          <w:tcPr>
            <w:tcW w:w="0" w:type="auto"/>
            <w:vAlign w:val="center"/>
            <w:hideMark/>
          </w:tcPr>
          <w:p w:rsidR="004F0127" w:rsidRDefault="00E33C7B" w:rsidP="00E33C7B">
            <w:pPr>
              <w:pStyle w:val="IntenseQuote"/>
              <w:rPr>
                <w:sz w:val="24"/>
                <w:szCs w:val="24"/>
              </w:rPr>
            </w:pPr>
            <w:hyperlink r:id="rId35" w:history="1">
              <w:r w:rsidR="004F0127">
                <w:rPr>
                  <w:rStyle w:val="Hyperlink"/>
                </w:rPr>
                <w:t>&lt;</w:t>
              </w:r>
              <w:proofErr w:type="spellStart"/>
              <w:r w:rsidR="004F0127">
                <w:rPr>
                  <w:rStyle w:val="Hyperlink"/>
                </w:rPr>
                <w:t>bdo</w:t>
              </w:r>
              <w:proofErr w:type="spellEnd"/>
              <w:r w:rsidR="004F0127">
                <w:rPr>
                  <w:rStyle w:val="Hyperlink"/>
                </w:rPr>
                <w:t>&gt;</w:t>
              </w:r>
            </w:hyperlink>
          </w:p>
        </w:tc>
        <w:tc>
          <w:tcPr>
            <w:tcW w:w="0" w:type="auto"/>
            <w:vAlign w:val="center"/>
            <w:hideMark/>
          </w:tcPr>
          <w:p w:rsidR="004F0127" w:rsidRDefault="004F0127" w:rsidP="00E33C7B">
            <w:pPr>
              <w:pStyle w:val="IntenseQuote"/>
              <w:rPr>
                <w:sz w:val="24"/>
                <w:szCs w:val="24"/>
              </w:rPr>
            </w:pPr>
            <w:r>
              <w:t>Defines the text direction</w:t>
            </w:r>
          </w:p>
        </w:tc>
      </w:tr>
      <w:tr w:rsidR="004F0127" w:rsidTr="00732650">
        <w:trPr>
          <w:tblCellSpacing w:w="15" w:type="dxa"/>
        </w:trPr>
        <w:tc>
          <w:tcPr>
            <w:tcW w:w="0" w:type="auto"/>
            <w:vAlign w:val="center"/>
            <w:hideMark/>
          </w:tcPr>
          <w:p w:rsidR="004F0127" w:rsidRDefault="00E33C7B" w:rsidP="00E33C7B">
            <w:pPr>
              <w:pStyle w:val="IntenseQuote"/>
              <w:rPr>
                <w:sz w:val="24"/>
                <w:szCs w:val="24"/>
              </w:rPr>
            </w:pPr>
            <w:hyperlink r:id="rId36" w:history="1">
              <w:r w:rsidR="004F0127">
                <w:rPr>
                  <w:rStyle w:val="Hyperlink"/>
                </w:rPr>
                <w:t>&lt;</w:t>
              </w:r>
              <w:proofErr w:type="spellStart"/>
              <w:r w:rsidR="004F0127">
                <w:rPr>
                  <w:rStyle w:val="Hyperlink"/>
                </w:rPr>
                <w:t>blockquote</w:t>
              </w:r>
              <w:proofErr w:type="spellEnd"/>
              <w:r w:rsidR="004F0127">
                <w:rPr>
                  <w:rStyle w:val="Hyperlink"/>
                </w:rPr>
                <w:t>&gt;</w:t>
              </w:r>
            </w:hyperlink>
          </w:p>
        </w:tc>
        <w:tc>
          <w:tcPr>
            <w:tcW w:w="0" w:type="auto"/>
            <w:vAlign w:val="center"/>
            <w:hideMark/>
          </w:tcPr>
          <w:p w:rsidR="004F0127" w:rsidRDefault="004F0127" w:rsidP="00E33C7B">
            <w:pPr>
              <w:pStyle w:val="IntenseQuote"/>
              <w:rPr>
                <w:sz w:val="24"/>
                <w:szCs w:val="24"/>
              </w:rPr>
            </w:pPr>
            <w:r>
              <w:t>Defines a section that is quoted from another source</w:t>
            </w:r>
          </w:p>
        </w:tc>
      </w:tr>
      <w:tr w:rsidR="004F0127" w:rsidTr="00732650">
        <w:trPr>
          <w:tblCellSpacing w:w="15" w:type="dxa"/>
        </w:trPr>
        <w:tc>
          <w:tcPr>
            <w:tcW w:w="0" w:type="auto"/>
            <w:vAlign w:val="center"/>
            <w:hideMark/>
          </w:tcPr>
          <w:p w:rsidR="004F0127" w:rsidRDefault="00E33C7B" w:rsidP="00E33C7B">
            <w:pPr>
              <w:pStyle w:val="IntenseQuote"/>
              <w:rPr>
                <w:sz w:val="24"/>
                <w:szCs w:val="24"/>
              </w:rPr>
            </w:pPr>
            <w:hyperlink r:id="rId37" w:history="1">
              <w:r w:rsidR="004F0127">
                <w:rPr>
                  <w:rStyle w:val="Hyperlink"/>
                </w:rPr>
                <w:t>&lt;cite&gt;</w:t>
              </w:r>
            </w:hyperlink>
          </w:p>
        </w:tc>
        <w:tc>
          <w:tcPr>
            <w:tcW w:w="0" w:type="auto"/>
            <w:vAlign w:val="center"/>
            <w:hideMark/>
          </w:tcPr>
          <w:p w:rsidR="004F0127" w:rsidRDefault="004F0127" w:rsidP="00E33C7B">
            <w:pPr>
              <w:pStyle w:val="IntenseQuote"/>
              <w:rPr>
                <w:sz w:val="24"/>
                <w:szCs w:val="24"/>
              </w:rPr>
            </w:pPr>
            <w:r>
              <w:t>Defines the title of a work</w:t>
            </w:r>
          </w:p>
        </w:tc>
      </w:tr>
      <w:tr w:rsidR="004F0127" w:rsidTr="00732650">
        <w:trPr>
          <w:tblCellSpacing w:w="15" w:type="dxa"/>
        </w:trPr>
        <w:tc>
          <w:tcPr>
            <w:tcW w:w="0" w:type="auto"/>
            <w:vAlign w:val="center"/>
            <w:hideMark/>
          </w:tcPr>
          <w:p w:rsidR="004F0127" w:rsidRDefault="00E33C7B" w:rsidP="00E33C7B">
            <w:pPr>
              <w:pStyle w:val="IntenseQuote"/>
              <w:rPr>
                <w:sz w:val="24"/>
                <w:szCs w:val="24"/>
              </w:rPr>
            </w:pPr>
            <w:hyperlink r:id="rId38" w:history="1">
              <w:r w:rsidR="004F0127">
                <w:rPr>
                  <w:rStyle w:val="Hyperlink"/>
                </w:rPr>
                <w:t>&lt;q&gt;</w:t>
              </w:r>
            </w:hyperlink>
          </w:p>
        </w:tc>
        <w:tc>
          <w:tcPr>
            <w:tcW w:w="0" w:type="auto"/>
            <w:vAlign w:val="center"/>
            <w:hideMark/>
          </w:tcPr>
          <w:p w:rsidR="004F0127" w:rsidRDefault="004F0127" w:rsidP="00E33C7B">
            <w:pPr>
              <w:pStyle w:val="IntenseQuote"/>
              <w:rPr>
                <w:sz w:val="24"/>
                <w:szCs w:val="24"/>
              </w:rPr>
            </w:pPr>
            <w:r>
              <w:t>Defines a short inline quotation</w:t>
            </w:r>
          </w:p>
        </w:tc>
      </w:tr>
    </w:tbl>
    <w:p w:rsidR="00B46333" w:rsidRDefault="00B46333" w:rsidP="00E33C7B">
      <w:pPr>
        <w:pStyle w:val="IntenseQuote"/>
      </w:pPr>
    </w:p>
    <w:p w:rsidR="00B46333" w:rsidRDefault="00B46333" w:rsidP="00E33C7B">
      <w:pPr>
        <w:pStyle w:val="IntenseQuote"/>
        <w:rPr>
          <w:rFonts w:eastAsia="Times New Roman"/>
          <w:sz w:val="24"/>
          <w:szCs w:val="24"/>
        </w:rPr>
      </w:pPr>
      <w:r>
        <w:br w:type="page"/>
      </w:r>
    </w:p>
    <w:p w:rsidR="00B46333" w:rsidRPr="002E4D80" w:rsidRDefault="00B46333" w:rsidP="00690F3D">
      <w:pPr>
        <w:pStyle w:val="IntenseQuote"/>
        <w:jc w:val="center"/>
        <w:rPr>
          <w:rFonts w:ascii="Times New Roman" w:hAnsi="Times New Roman" w:cs="Times New Roman"/>
          <w:i w:val="0"/>
          <w:sz w:val="96"/>
          <w:u w:val="single"/>
        </w:rPr>
      </w:pPr>
      <w:r w:rsidRPr="002E4D80">
        <w:rPr>
          <w:rFonts w:ascii="Times New Roman" w:hAnsi="Times New Roman" w:cs="Times New Roman"/>
          <w:i w:val="0"/>
          <w:sz w:val="96"/>
          <w:u w:val="single"/>
        </w:rPr>
        <w:lastRenderedPageBreak/>
        <w:t xml:space="preserve">HTML </w:t>
      </w:r>
      <w:r w:rsidRPr="002E4D80">
        <w:rPr>
          <w:rStyle w:val="colorh1"/>
          <w:rFonts w:ascii="Times New Roman" w:hAnsi="Times New Roman" w:cs="Times New Roman"/>
          <w:i w:val="0"/>
          <w:sz w:val="96"/>
          <w:u w:val="single"/>
        </w:rPr>
        <w:t>Comments</w:t>
      </w:r>
    </w:p>
    <w:p w:rsidR="00B46333" w:rsidRDefault="00E33C7B" w:rsidP="00E33C7B">
      <w:pPr>
        <w:pStyle w:val="IntenseQuote"/>
      </w:pPr>
      <w:r>
        <w:pict>
          <v:rect id="_x0000_i1126" style="width:0;height:1.5pt" o:hralign="center" o:hrstd="t" o:hr="t" fillcolor="#a0a0a0" stroked="f"/>
        </w:pict>
      </w:r>
    </w:p>
    <w:p w:rsidR="00B46333" w:rsidRDefault="00B46333" w:rsidP="00E33C7B">
      <w:pPr>
        <w:pStyle w:val="IntenseQuote"/>
      </w:pPr>
      <w:r>
        <w:t>Comment tags are used to insert comments in the HTML source code.</w:t>
      </w:r>
    </w:p>
    <w:p w:rsidR="00B46333" w:rsidRDefault="00E33C7B" w:rsidP="00E33C7B">
      <w:pPr>
        <w:pStyle w:val="IntenseQuote"/>
      </w:pPr>
      <w:r>
        <w:pict>
          <v:rect id="_x0000_i1127" style="width:0;height:1.5pt" o:hralign="center" o:hrstd="t" o:hr="t" fillcolor="#a0a0a0" stroked="f"/>
        </w:pict>
      </w:r>
    </w:p>
    <w:p w:rsidR="00B46333" w:rsidRPr="00690F3D" w:rsidRDefault="00B46333" w:rsidP="00690F3D">
      <w:pPr>
        <w:pStyle w:val="IntenseQuote"/>
        <w:jc w:val="center"/>
        <w:rPr>
          <w:sz w:val="40"/>
        </w:rPr>
      </w:pPr>
      <w:r w:rsidRPr="00690F3D">
        <w:rPr>
          <w:sz w:val="40"/>
        </w:rPr>
        <w:t>HTML Comment Tags</w:t>
      </w:r>
    </w:p>
    <w:p w:rsidR="00B46333" w:rsidRDefault="00B46333" w:rsidP="00690F3D">
      <w:pPr>
        <w:pStyle w:val="IntenseQuote"/>
        <w:spacing w:after="0" w:line="240" w:lineRule="auto"/>
      </w:pPr>
      <w:r>
        <w:t>You can add comments to your HTML source by using the following syntax:</w:t>
      </w:r>
    </w:p>
    <w:p w:rsidR="00B46333" w:rsidRDefault="00B46333" w:rsidP="00690F3D">
      <w:pPr>
        <w:pStyle w:val="IntenseQuote"/>
        <w:spacing w:after="0" w:line="240" w:lineRule="auto"/>
      </w:pPr>
      <w:proofErr w:type="gramStart"/>
      <w:r>
        <w:rPr>
          <w:rStyle w:val="commentcolor"/>
        </w:rPr>
        <w:t>&lt;!--</w:t>
      </w:r>
      <w:proofErr w:type="gramEnd"/>
      <w:r>
        <w:rPr>
          <w:rStyle w:val="commentcolor"/>
        </w:rPr>
        <w:t xml:space="preserve"> Write your comments here --&gt;</w:t>
      </w:r>
      <w:r>
        <w:t xml:space="preserve"> </w:t>
      </w:r>
    </w:p>
    <w:p w:rsidR="00B46333" w:rsidRDefault="00B46333" w:rsidP="00690F3D">
      <w:pPr>
        <w:pStyle w:val="IntenseQuote"/>
        <w:spacing w:after="0" w:line="240" w:lineRule="auto"/>
      </w:pPr>
      <w:r>
        <w:t>Notice that there is an exclamation point (!) in the opening tag, but not in the closing tag.</w:t>
      </w:r>
    </w:p>
    <w:p w:rsidR="00B46333" w:rsidRDefault="00B46333" w:rsidP="00690F3D">
      <w:pPr>
        <w:pStyle w:val="IntenseQuote"/>
        <w:spacing w:after="0" w:line="240" w:lineRule="auto"/>
      </w:pPr>
      <w:r>
        <w:rPr>
          <w:rStyle w:val="Strong"/>
        </w:rPr>
        <w:t>Note:</w:t>
      </w:r>
      <w:r>
        <w:t xml:space="preserve"> Comments are not displayed by the browser, but they can help document your HTML source code.</w:t>
      </w:r>
    </w:p>
    <w:p w:rsidR="00B46333" w:rsidRDefault="00B46333" w:rsidP="00690F3D">
      <w:pPr>
        <w:pStyle w:val="IntenseQuote"/>
        <w:spacing w:after="0" w:line="240" w:lineRule="auto"/>
      </w:pPr>
      <w:r>
        <w:t>With comments you can place notifications and reminders in your HTML:</w:t>
      </w:r>
    </w:p>
    <w:p w:rsidR="00B46333" w:rsidRDefault="00B46333" w:rsidP="00690F3D">
      <w:pPr>
        <w:pStyle w:val="IntenseQuote"/>
        <w:spacing w:after="0" w:line="240" w:lineRule="auto"/>
      </w:pPr>
      <w:r>
        <w:t>Example</w:t>
      </w:r>
    </w:p>
    <w:p w:rsidR="00B46333" w:rsidRDefault="00B46333" w:rsidP="00690F3D">
      <w:pPr>
        <w:pStyle w:val="IntenseQuote"/>
        <w:spacing w:after="0" w:line="240" w:lineRule="auto"/>
      </w:pPr>
      <w:proofErr w:type="gramStart"/>
      <w:r>
        <w:rPr>
          <w:rStyle w:val="commentcolor"/>
        </w:rPr>
        <w:t>&lt;!--</w:t>
      </w:r>
      <w:proofErr w:type="gramEnd"/>
      <w:r>
        <w:rPr>
          <w:rStyle w:val="commentcolor"/>
        </w:rPr>
        <w:t xml:space="preserve"> This is a comment --&gt;</w:t>
      </w:r>
      <w:r>
        <w:br/>
      </w:r>
      <w:r>
        <w:br/>
      </w:r>
      <w:r>
        <w:rPr>
          <w:rStyle w:val="tagcolor"/>
        </w:rPr>
        <w:t>&lt;</w:t>
      </w:r>
      <w:r>
        <w:rPr>
          <w:rStyle w:val="tagnamecolor"/>
        </w:rPr>
        <w:t>p</w:t>
      </w:r>
      <w:r>
        <w:rPr>
          <w:rStyle w:val="tagcolor"/>
        </w:rPr>
        <w:t>&gt;</w:t>
      </w:r>
      <w:r>
        <w:t>This is a paragraph.</w:t>
      </w:r>
      <w:r>
        <w:rPr>
          <w:rStyle w:val="tagcolor"/>
        </w:rPr>
        <w:t>&lt;</w:t>
      </w:r>
      <w:r>
        <w:rPr>
          <w:rStyle w:val="tagnamecolor"/>
        </w:rPr>
        <w:t>/p</w:t>
      </w:r>
      <w:r>
        <w:rPr>
          <w:rStyle w:val="tagcolor"/>
        </w:rPr>
        <w:t>&gt;</w:t>
      </w:r>
      <w:r>
        <w:br/>
      </w:r>
      <w:r>
        <w:br/>
      </w:r>
      <w:r>
        <w:rPr>
          <w:rStyle w:val="commentcolor"/>
        </w:rPr>
        <w:t>&lt;!-- Remember to add more information here --&gt;</w:t>
      </w:r>
      <w:r>
        <w:t xml:space="preserve"> </w:t>
      </w:r>
    </w:p>
    <w:p w:rsidR="00B46333" w:rsidRDefault="00B46333" w:rsidP="00690F3D">
      <w:pPr>
        <w:pStyle w:val="IntenseQuote"/>
        <w:spacing w:after="0" w:line="240" w:lineRule="auto"/>
      </w:pPr>
      <w:r>
        <w:t>Comments are also great for debugging HTML, because you can comment out HTML lines of code, one at a time, to search for errors:</w:t>
      </w:r>
    </w:p>
    <w:p w:rsidR="00B46333" w:rsidRDefault="00B46333" w:rsidP="00690F3D">
      <w:pPr>
        <w:pStyle w:val="IntenseQuote"/>
        <w:spacing w:after="0" w:line="240" w:lineRule="auto"/>
      </w:pPr>
      <w:r>
        <w:t>Example</w:t>
      </w:r>
    </w:p>
    <w:p w:rsidR="00B46333" w:rsidRDefault="00B46333" w:rsidP="00690F3D">
      <w:pPr>
        <w:pStyle w:val="IntenseQuote"/>
        <w:spacing w:after="0" w:line="240" w:lineRule="auto"/>
      </w:pPr>
      <w:proofErr w:type="gramStart"/>
      <w:r>
        <w:rPr>
          <w:rStyle w:val="commentcolor"/>
        </w:rPr>
        <w:t>&lt;!--</w:t>
      </w:r>
      <w:proofErr w:type="gramEnd"/>
      <w:r>
        <w:rPr>
          <w:rStyle w:val="commentcolor"/>
        </w:rPr>
        <w:t xml:space="preserve"> Do not display this at the moment</w:t>
      </w:r>
      <w:r>
        <w:br/>
      </w:r>
      <w:r>
        <w:rPr>
          <w:rStyle w:val="commentcolor"/>
        </w:rPr>
        <w:t>&lt;</w:t>
      </w:r>
      <w:proofErr w:type="spellStart"/>
      <w:r>
        <w:rPr>
          <w:rStyle w:val="commentcolor"/>
        </w:rPr>
        <w:t>img</w:t>
      </w:r>
      <w:proofErr w:type="spellEnd"/>
      <w:r>
        <w:rPr>
          <w:rStyle w:val="commentcolor"/>
        </w:rPr>
        <w:t xml:space="preserve"> border="0" </w:t>
      </w:r>
      <w:proofErr w:type="spellStart"/>
      <w:r>
        <w:rPr>
          <w:rStyle w:val="commentcolor"/>
        </w:rPr>
        <w:t>src</w:t>
      </w:r>
      <w:proofErr w:type="spellEnd"/>
      <w:r>
        <w:rPr>
          <w:rStyle w:val="commentcolor"/>
        </w:rPr>
        <w:t>="pic_trulli.jpg" alt="</w:t>
      </w:r>
      <w:proofErr w:type="spellStart"/>
      <w:r>
        <w:rPr>
          <w:rStyle w:val="commentcolor"/>
        </w:rPr>
        <w:t>Trulli</w:t>
      </w:r>
      <w:proofErr w:type="spellEnd"/>
      <w:r>
        <w:rPr>
          <w:rStyle w:val="commentcolor"/>
        </w:rPr>
        <w:t>"&gt;</w:t>
      </w:r>
      <w:r>
        <w:br/>
      </w:r>
      <w:r>
        <w:rPr>
          <w:rStyle w:val="commentcolor"/>
        </w:rPr>
        <w:t>--&gt;</w:t>
      </w:r>
      <w:r>
        <w:t xml:space="preserve"> </w:t>
      </w:r>
    </w:p>
    <w:p w:rsidR="00690F3D" w:rsidRDefault="00E33C7B" w:rsidP="00690F3D">
      <w:pPr>
        <w:pStyle w:val="IntenseQuote"/>
        <w:spacing w:after="0" w:line="240" w:lineRule="auto"/>
      </w:pPr>
      <w:r>
        <w:pict>
          <v:rect id="_x0000_i1128" style="width:0;height:1.5pt" o:hralign="center" o:hrstd="t" o:hr="t" fillcolor="#a0a0a0" stroked="f"/>
        </w:pict>
      </w:r>
    </w:p>
    <w:p w:rsidR="00690F3D" w:rsidRPr="00690F3D" w:rsidRDefault="00690F3D" w:rsidP="00690F3D">
      <w:pPr>
        <w:rPr>
          <w:lang w:bidi="hi-IN"/>
        </w:rPr>
      </w:pPr>
    </w:p>
    <w:p w:rsidR="003F0096" w:rsidRPr="002E4D80" w:rsidRDefault="003F0096" w:rsidP="00690F3D">
      <w:pPr>
        <w:pStyle w:val="IntenseQuote"/>
        <w:jc w:val="center"/>
        <w:rPr>
          <w:rFonts w:ascii="Times New Roman" w:hAnsi="Times New Roman" w:cs="Times New Roman"/>
          <w:i w:val="0"/>
          <w:sz w:val="72"/>
          <w:u w:val="single"/>
        </w:rPr>
      </w:pPr>
      <w:r w:rsidRPr="002E4D80">
        <w:rPr>
          <w:rFonts w:ascii="Times New Roman" w:hAnsi="Times New Roman" w:cs="Times New Roman"/>
          <w:i w:val="0"/>
          <w:sz w:val="72"/>
          <w:u w:val="single"/>
        </w:rPr>
        <w:lastRenderedPageBreak/>
        <w:t xml:space="preserve">HTML </w:t>
      </w:r>
      <w:r w:rsidRPr="002E4D80">
        <w:rPr>
          <w:rStyle w:val="colorh1"/>
          <w:rFonts w:ascii="Times New Roman" w:hAnsi="Times New Roman" w:cs="Times New Roman"/>
          <w:i w:val="0"/>
          <w:sz w:val="72"/>
          <w:u w:val="single"/>
        </w:rPr>
        <w:t>Colors</w:t>
      </w:r>
    </w:p>
    <w:p w:rsidR="003F0096" w:rsidRDefault="00E33C7B" w:rsidP="00E33C7B">
      <w:pPr>
        <w:pStyle w:val="IntenseQuote"/>
      </w:pPr>
      <w:r>
        <w:pict>
          <v:rect id="_x0000_i1134" style="width:0;height:1.5pt" o:hralign="center" o:hrstd="t" o:hr="t" fillcolor="#a0a0a0" stroked="f"/>
        </w:pict>
      </w:r>
    </w:p>
    <w:p w:rsidR="003F0096" w:rsidRDefault="003F0096" w:rsidP="00E33C7B">
      <w:pPr>
        <w:pStyle w:val="IntenseQuote"/>
      </w:pPr>
      <w:r>
        <w:t>HTML colors are specified using predefined color names, or RGB, HEX, HSL, RGBA, HSLA values.</w:t>
      </w:r>
    </w:p>
    <w:p w:rsidR="003F0096" w:rsidRDefault="00E33C7B" w:rsidP="00E33C7B">
      <w:pPr>
        <w:pStyle w:val="IntenseQuote"/>
      </w:pPr>
      <w:r>
        <w:pict>
          <v:rect id="_x0000_i1135" style="width:0;height:1.5pt" o:hralign="center" o:hrstd="t" o:hr="t" fillcolor="#a0a0a0" stroked="f"/>
        </w:pict>
      </w:r>
    </w:p>
    <w:p w:rsidR="003F0096" w:rsidRPr="00690F3D" w:rsidRDefault="003F0096" w:rsidP="00690F3D">
      <w:pPr>
        <w:pStyle w:val="IntenseQuote"/>
        <w:jc w:val="center"/>
        <w:rPr>
          <w:sz w:val="48"/>
          <w:szCs w:val="48"/>
        </w:rPr>
      </w:pPr>
      <w:r w:rsidRPr="00690F3D">
        <w:rPr>
          <w:sz w:val="48"/>
          <w:szCs w:val="48"/>
        </w:rPr>
        <w:t>Color Names</w:t>
      </w:r>
    </w:p>
    <w:p w:rsidR="003F0096" w:rsidRDefault="003F0096" w:rsidP="00E33C7B">
      <w:pPr>
        <w:pStyle w:val="IntenseQuote"/>
      </w:pPr>
      <w:r>
        <w:t>In HTML, a color can be specified by using a color name:</w:t>
      </w:r>
    </w:p>
    <w:p w:rsidR="003F0096" w:rsidRDefault="003F0096" w:rsidP="00E33C7B">
      <w:pPr>
        <w:pStyle w:val="IntenseQuote"/>
      </w:pPr>
      <w:r>
        <w:t>Tomato</w:t>
      </w:r>
    </w:p>
    <w:p w:rsidR="003F0096" w:rsidRDefault="003F0096" w:rsidP="00E33C7B">
      <w:pPr>
        <w:pStyle w:val="IntenseQuote"/>
      </w:pPr>
      <w:r>
        <w:t>Orange</w:t>
      </w:r>
    </w:p>
    <w:p w:rsidR="003F0096" w:rsidRDefault="003F0096" w:rsidP="00E33C7B">
      <w:pPr>
        <w:pStyle w:val="IntenseQuote"/>
      </w:pPr>
      <w:proofErr w:type="spellStart"/>
      <w:r>
        <w:t>DodgerBlue</w:t>
      </w:r>
      <w:proofErr w:type="spellEnd"/>
    </w:p>
    <w:p w:rsidR="003F0096" w:rsidRDefault="003F0096" w:rsidP="00E33C7B">
      <w:pPr>
        <w:pStyle w:val="IntenseQuote"/>
      </w:pPr>
      <w:proofErr w:type="spellStart"/>
      <w:r>
        <w:t>MediumSeaGreen</w:t>
      </w:r>
      <w:proofErr w:type="spellEnd"/>
    </w:p>
    <w:p w:rsidR="003F0096" w:rsidRDefault="003F0096" w:rsidP="00E33C7B">
      <w:pPr>
        <w:pStyle w:val="IntenseQuote"/>
      </w:pPr>
      <w:r>
        <w:t>Gray</w:t>
      </w:r>
    </w:p>
    <w:p w:rsidR="003F0096" w:rsidRDefault="003F0096" w:rsidP="00E33C7B">
      <w:pPr>
        <w:pStyle w:val="IntenseQuote"/>
      </w:pPr>
      <w:proofErr w:type="spellStart"/>
      <w:r>
        <w:t>SlateBlue</w:t>
      </w:r>
      <w:proofErr w:type="spellEnd"/>
    </w:p>
    <w:p w:rsidR="003F0096" w:rsidRDefault="003F0096" w:rsidP="00E33C7B">
      <w:pPr>
        <w:pStyle w:val="IntenseQuote"/>
      </w:pPr>
      <w:r>
        <w:t>Violet</w:t>
      </w:r>
    </w:p>
    <w:p w:rsidR="003F0096" w:rsidRDefault="003F0096" w:rsidP="00E33C7B">
      <w:pPr>
        <w:pStyle w:val="IntenseQuote"/>
      </w:pPr>
      <w:proofErr w:type="spellStart"/>
      <w:r>
        <w:t>LightGray</w:t>
      </w:r>
      <w:proofErr w:type="spellEnd"/>
    </w:p>
    <w:p w:rsidR="003F0096" w:rsidRDefault="003F0096" w:rsidP="00E33C7B">
      <w:pPr>
        <w:pStyle w:val="IntenseQuote"/>
      </w:pPr>
      <w:r>
        <w:t xml:space="preserve">HTML supports </w:t>
      </w:r>
      <w:hyperlink r:id="rId39" w:history="1">
        <w:r>
          <w:rPr>
            <w:rStyle w:val="Hyperlink"/>
          </w:rPr>
          <w:t>140 standard color names</w:t>
        </w:r>
      </w:hyperlink>
      <w:r>
        <w:t>.</w:t>
      </w:r>
    </w:p>
    <w:p w:rsidR="003F0096" w:rsidRDefault="00E33C7B" w:rsidP="00E33C7B">
      <w:pPr>
        <w:pStyle w:val="IntenseQuote"/>
      </w:pPr>
      <w:r>
        <w:pict>
          <v:rect id="_x0000_i1136" style="width:0;height:1.5pt" o:hralign="center" o:hrstd="t" o:hr="t" fillcolor="#a0a0a0" stroked="f"/>
        </w:pict>
      </w:r>
    </w:p>
    <w:p w:rsidR="003F0096" w:rsidRPr="00690F3D" w:rsidRDefault="003F0096" w:rsidP="00690F3D">
      <w:pPr>
        <w:pStyle w:val="IntenseQuote"/>
        <w:jc w:val="center"/>
        <w:rPr>
          <w:sz w:val="48"/>
          <w:szCs w:val="48"/>
        </w:rPr>
      </w:pPr>
      <w:r w:rsidRPr="00690F3D">
        <w:rPr>
          <w:sz w:val="48"/>
          <w:szCs w:val="48"/>
        </w:rPr>
        <w:t>Background Color</w:t>
      </w:r>
    </w:p>
    <w:p w:rsidR="003F0096" w:rsidRDefault="003F0096" w:rsidP="00E33C7B">
      <w:pPr>
        <w:pStyle w:val="IntenseQuote"/>
      </w:pPr>
      <w:r>
        <w:t>You can set the background color for HTML elements:</w:t>
      </w:r>
    </w:p>
    <w:p w:rsidR="003F0096" w:rsidRDefault="003F0096" w:rsidP="00E33C7B">
      <w:pPr>
        <w:pStyle w:val="IntenseQuote"/>
        <w:rPr>
          <w:sz w:val="36"/>
          <w:szCs w:val="36"/>
        </w:rPr>
      </w:pPr>
      <w:r>
        <w:rPr>
          <w:sz w:val="36"/>
          <w:szCs w:val="36"/>
        </w:rPr>
        <w:t>Hello World</w:t>
      </w:r>
    </w:p>
    <w:p w:rsidR="003F0096" w:rsidRDefault="003F0096" w:rsidP="00E33C7B">
      <w:pPr>
        <w:pStyle w:val="IntenseQuote"/>
        <w:rPr>
          <w:sz w:val="24"/>
          <w:szCs w:val="24"/>
        </w:rPr>
      </w:pPr>
    </w:p>
    <w:p w:rsidR="003F0096" w:rsidRDefault="003F0096" w:rsidP="00E33C7B">
      <w:pPr>
        <w:pStyle w:val="IntenseQuote"/>
      </w:pPr>
      <w:r>
        <w:br/>
      </w:r>
    </w:p>
    <w:p w:rsidR="003F0096" w:rsidRDefault="003F0096" w:rsidP="00E33C7B">
      <w:pPr>
        <w:pStyle w:val="IntenseQuote"/>
      </w:pPr>
      <w:r>
        <w:t>Example</w:t>
      </w:r>
    </w:p>
    <w:p w:rsidR="003F0096" w:rsidRDefault="003F0096" w:rsidP="00E33C7B">
      <w:pPr>
        <w:pStyle w:val="IntenseQuote"/>
      </w:pPr>
      <w:r>
        <w:rPr>
          <w:rStyle w:val="tagcolor"/>
        </w:rPr>
        <w:t>&lt;</w:t>
      </w:r>
      <w:r>
        <w:rPr>
          <w:rStyle w:val="tagnamecolor"/>
        </w:rPr>
        <w:t>h1</w:t>
      </w:r>
      <w:r>
        <w:rPr>
          <w:rStyle w:val="attributecolor"/>
        </w:rPr>
        <w:t xml:space="preserve"> style</w:t>
      </w:r>
      <w:r>
        <w:rPr>
          <w:rStyle w:val="attributevaluecolor"/>
        </w:rPr>
        <w:t>="</w:t>
      </w:r>
      <w:proofErr w:type="spellStart"/>
      <w:r>
        <w:rPr>
          <w:rStyle w:val="attributevaluecolor"/>
        </w:rPr>
        <w:t>background-color</w:t>
      </w:r>
      <w:proofErr w:type="gramStart"/>
      <w:r>
        <w:rPr>
          <w:rStyle w:val="attributevaluecolor"/>
        </w:rPr>
        <w:t>:DodgerBlue</w:t>
      </w:r>
      <w:proofErr w:type="spellEnd"/>
      <w:proofErr w:type="gramEnd"/>
      <w:r>
        <w:rPr>
          <w:rStyle w:val="attributevaluecolor"/>
        </w:rPr>
        <w:t>;"</w:t>
      </w:r>
      <w:r>
        <w:rPr>
          <w:rStyle w:val="tagcolor"/>
        </w:rPr>
        <w:t>&gt;</w:t>
      </w:r>
      <w:r>
        <w:t>Hello World</w:t>
      </w:r>
      <w:r>
        <w:rPr>
          <w:rStyle w:val="tagcolor"/>
        </w:rPr>
        <w:t>&lt;</w:t>
      </w:r>
      <w:r>
        <w:rPr>
          <w:rStyle w:val="tagnamecolor"/>
        </w:rPr>
        <w:t>/h1</w:t>
      </w:r>
      <w:r>
        <w:rPr>
          <w:rStyle w:val="tagcolor"/>
        </w:rPr>
        <w:t>&gt;</w:t>
      </w:r>
      <w:r>
        <w:br/>
      </w:r>
      <w:r>
        <w:rPr>
          <w:rStyle w:val="tagcolor"/>
        </w:rPr>
        <w:t>&lt;</w:t>
      </w:r>
      <w:r>
        <w:rPr>
          <w:rStyle w:val="tagnamecolor"/>
        </w:rPr>
        <w:t>p</w:t>
      </w:r>
      <w:r>
        <w:rPr>
          <w:rStyle w:val="attributecolor"/>
        </w:rPr>
        <w:t xml:space="preserve"> style</w:t>
      </w:r>
      <w:r>
        <w:rPr>
          <w:rStyle w:val="attributevaluecolor"/>
        </w:rPr>
        <w:t>="</w:t>
      </w:r>
      <w:proofErr w:type="spellStart"/>
      <w:r>
        <w:rPr>
          <w:rStyle w:val="attributevaluecolor"/>
        </w:rPr>
        <w:t>background-color:Tomato</w:t>
      </w:r>
      <w:proofErr w:type="spellEnd"/>
      <w:r>
        <w:rPr>
          <w:rStyle w:val="attributevaluecolor"/>
        </w:rPr>
        <w:t>;"</w:t>
      </w:r>
      <w:r>
        <w:rPr>
          <w:rStyle w:val="tagcolor"/>
        </w:rPr>
        <w:t>&gt;</w:t>
      </w:r>
      <w:proofErr w:type="spellStart"/>
      <w:r>
        <w:t>Lorem</w:t>
      </w:r>
      <w:proofErr w:type="spellEnd"/>
      <w:r>
        <w:t xml:space="preserve"> </w:t>
      </w:r>
      <w:proofErr w:type="spellStart"/>
      <w:r>
        <w:t>ipsum</w:t>
      </w:r>
      <w:proofErr w:type="spellEnd"/>
      <w:r>
        <w:t>...</w:t>
      </w:r>
      <w:r>
        <w:rPr>
          <w:rStyle w:val="tagcolor"/>
        </w:rPr>
        <w:t>&lt;</w:t>
      </w:r>
      <w:r>
        <w:rPr>
          <w:rStyle w:val="tagnamecolor"/>
        </w:rPr>
        <w:t>/p</w:t>
      </w:r>
      <w:r>
        <w:rPr>
          <w:rStyle w:val="tagcolor"/>
        </w:rPr>
        <w:t>&gt;</w:t>
      </w:r>
      <w:r>
        <w:t xml:space="preserve"> </w:t>
      </w:r>
    </w:p>
    <w:p w:rsidR="003F0096" w:rsidRDefault="003F0096" w:rsidP="00E33C7B">
      <w:pPr>
        <w:pStyle w:val="IntenseQuote"/>
      </w:pPr>
    </w:p>
    <w:p w:rsidR="003F0096" w:rsidRDefault="00E33C7B" w:rsidP="00E33C7B">
      <w:pPr>
        <w:pStyle w:val="IntenseQuote"/>
      </w:pPr>
      <w:r>
        <w:pict>
          <v:rect id="_x0000_i1137" style="width:0;height:1.5pt" o:hralign="center" o:hrstd="t" o:hr="t" fillcolor="#a0a0a0" stroked="f"/>
        </w:pict>
      </w:r>
    </w:p>
    <w:p w:rsidR="003F0096" w:rsidRPr="00690F3D" w:rsidRDefault="003F0096" w:rsidP="00690F3D">
      <w:pPr>
        <w:pStyle w:val="IntenseQuote"/>
        <w:jc w:val="center"/>
        <w:rPr>
          <w:sz w:val="48"/>
          <w:szCs w:val="48"/>
        </w:rPr>
      </w:pPr>
      <w:r w:rsidRPr="00690F3D">
        <w:rPr>
          <w:sz w:val="48"/>
          <w:szCs w:val="48"/>
        </w:rPr>
        <w:t>Text Color</w:t>
      </w:r>
    </w:p>
    <w:p w:rsidR="003F0096" w:rsidRDefault="003F0096" w:rsidP="00E33C7B">
      <w:pPr>
        <w:pStyle w:val="IntenseQuote"/>
      </w:pPr>
      <w:r>
        <w:t>You can set the color of text:</w:t>
      </w:r>
    </w:p>
    <w:p w:rsidR="003F0096" w:rsidRDefault="003F0096" w:rsidP="00E33C7B">
      <w:pPr>
        <w:pStyle w:val="IntenseQuote"/>
      </w:pPr>
      <w:r>
        <w:t>Hello World</w:t>
      </w:r>
    </w:p>
    <w:p w:rsidR="003F0096" w:rsidRDefault="003F0096" w:rsidP="00E33C7B">
      <w:pPr>
        <w:pStyle w:val="IntenseQuote"/>
      </w:pPr>
      <w:r>
        <w:t>Example</w:t>
      </w:r>
    </w:p>
    <w:p w:rsidR="003F0096" w:rsidRDefault="003F0096" w:rsidP="00E33C7B">
      <w:pPr>
        <w:pStyle w:val="IntenseQuote"/>
      </w:pPr>
      <w:r>
        <w:rPr>
          <w:rStyle w:val="tagcolor"/>
        </w:rPr>
        <w:t>&lt;</w:t>
      </w:r>
      <w:r>
        <w:rPr>
          <w:rStyle w:val="tagnamecolor"/>
        </w:rPr>
        <w:t>h1</w:t>
      </w:r>
      <w:r>
        <w:rPr>
          <w:rStyle w:val="attributecolor"/>
        </w:rPr>
        <w:t xml:space="preserve"> style</w:t>
      </w:r>
      <w:r>
        <w:rPr>
          <w:rStyle w:val="attributevaluecolor"/>
        </w:rPr>
        <w:t>="</w:t>
      </w:r>
      <w:proofErr w:type="spellStart"/>
      <w:r>
        <w:rPr>
          <w:rStyle w:val="attributevaluecolor"/>
        </w:rPr>
        <w:t>color</w:t>
      </w:r>
      <w:proofErr w:type="gramStart"/>
      <w:r>
        <w:rPr>
          <w:rStyle w:val="attributevaluecolor"/>
        </w:rPr>
        <w:t>:Tomato</w:t>
      </w:r>
      <w:proofErr w:type="spellEnd"/>
      <w:proofErr w:type="gramEnd"/>
      <w:r>
        <w:rPr>
          <w:rStyle w:val="attributevaluecolor"/>
        </w:rPr>
        <w:t>;"</w:t>
      </w:r>
      <w:r>
        <w:rPr>
          <w:rStyle w:val="tagcolor"/>
        </w:rPr>
        <w:t>&gt;</w:t>
      </w:r>
      <w:r>
        <w:t>Hello World</w:t>
      </w:r>
      <w:r>
        <w:rPr>
          <w:rStyle w:val="tagcolor"/>
        </w:rPr>
        <w:t>&lt;</w:t>
      </w:r>
      <w:r>
        <w:rPr>
          <w:rStyle w:val="tagnamecolor"/>
        </w:rPr>
        <w:t>/h1</w:t>
      </w:r>
      <w:r>
        <w:rPr>
          <w:rStyle w:val="tagcolor"/>
        </w:rPr>
        <w:t>&gt;</w:t>
      </w:r>
      <w:r>
        <w:br/>
      </w:r>
      <w:r>
        <w:rPr>
          <w:rStyle w:val="tagcolor"/>
        </w:rPr>
        <w:t>&lt;</w:t>
      </w:r>
      <w:r>
        <w:rPr>
          <w:rStyle w:val="tagnamecolor"/>
        </w:rPr>
        <w:t>p</w:t>
      </w:r>
      <w:r>
        <w:rPr>
          <w:rStyle w:val="attributecolor"/>
        </w:rPr>
        <w:t xml:space="preserve"> style</w:t>
      </w:r>
      <w:r>
        <w:rPr>
          <w:rStyle w:val="attributevaluecolor"/>
        </w:rPr>
        <w:t>="</w:t>
      </w:r>
      <w:proofErr w:type="spellStart"/>
      <w:r>
        <w:rPr>
          <w:rStyle w:val="attributevaluecolor"/>
        </w:rPr>
        <w:t>color:DodgerBlue</w:t>
      </w:r>
      <w:proofErr w:type="spellEnd"/>
      <w:r>
        <w:rPr>
          <w:rStyle w:val="attributevaluecolor"/>
        </w:rPr>
        <w:t>;"</w:t>
      </w:r>
      <w:r>
        <w:rPr>
          <w:rStyle w:val="tagcolor"/>
        </w:rPr>
        <w:t>&gt;</w:t>
      </w:r>
      <w:proofErr w:type="spellStart"/>
      <w:r>
        <w:t>Lorem</w:t>
      </w:r>
      <w:proofErr w:type="spellEnd"/>
      <w:r>
        <w:t xml:space="preserve"> </w:t>
      </w:r>
      <w:proofErr w:type="spellStart"/>
      <w:r>
        <w:t>ipsum</w:t>
      </w:r>
      <w:proofErr w:type="spellEnd"/>
      <w:r>
        <w:t>...</w:t>
      </w:r>
      <w:r>
        <w:rPr>
          <w:rStyle w:val="tagcolor"/>
        </w:rPr>
        <w:t>&lt;</w:t>
      </w:r>
      <w:r>
        <w:rPr>
          <w:rStyle w:val="tagnamecolor"/>
        </w:rPr>
        <w:t>/p</w:t>
      </w:r>
      <w:r>
        <w:rPr>
          <w:rStyle w:val="tagcolor"/>
        </w:rPr>
        <w:t>&gt;</w:t>
      </w:r>
      <w:r>
        <w:br/>
      </w:r>
      <w:r>
        <w:rPr>
          <w:rStyle w:val="tagcolor"/>
        </w:rPr>
        <w:t>&lt;</w:t>
      </w:r>
      <w:r>
        <w:rPr>
          <w:rStyle w:val="tagnamecolor"/>
        </w:rPr>
        <w:t>p</w:t>
      </w:r>
      <w:r>
        <w:rPr>
          <w:rStyle w:val="attributecolor"/>
        </w:rPr>
        <w:t xml:space="preserve"> style</w:t>
      </w:r>
      <w:r>
        <w:rPr>
          <w:rStyle w:val="attributevaluecolor"/>
        </w:rPr>
        <w:t>="</w:t>
      </w:r>
      <w:proofErr w:type="spellStart"/>
      <w:r>
        <w:rPr>
          <w:rStyle w:val="attributevaluecolor"/>
        </w:rPr>
        <w:t>color:MediumSeaGreen</w:t>
      </w:r>
      <w:proofErr w:type="spellEnd"/>
      <w:r>
        <w:rPr>
          <w:rStyle w:val="attributevaluecolor"/>
        </w:rPr>
        <w:t>;"</w:t>
      </w:r>
      <w:r>
        <w:rPr>
          <w:rStyle w:val="tagcolor"/>
        </w:rPr>
        <w:t>&gt;</w:t>
      </w:r>
      <w:proofErr w:type="spellStart"/>
      <w:r>
        <w:t>Ut</w:t>
      </w:r>
      <w:proofErr w:type="spellEnd"/>
      <w:r>
        <w:t xml:space="preserve"> </w:t>
      </w:r>
      <w:proofErr w:type="spellStart"/>
      <w:r>
        <w:t>wisi</w:t>
      </w:r>
      <w:proofErr w:type="spellEnd"/>
      <w:r>
        <w:t xml:space="preserve"> </w:t>
      </w:r>
      <w:proofErr w:type="spellStart"/>
      <w:r>
        <w:t>enim</w:t>
      </w:r>
      <w:proofErr w:type="spellEnd"/>
      <w:r>
        <w:t>...</w:t>
      </w:r>
      <w:r>
        <w:rPr>
          <w:rStyle w:val="tagcolor"/>
        </w:rPr>
        <w:t>&lt;</w:t>
      </w:r>
      <w:r>
        <w:rPr>
          <w:rStyle w:val="tagnamecolor"/>
        </w:rPr>
        <w:t>/p</w:t>
      </w:r>
      <w:r>
        <w:rPr>
          <w:rStyle w:val="tagcolor"/>
        </w:rPr>
        <w:t>&gt;</w:t>
      </w:r>
      <w:r>
        <w:t xml:space="preserve"> </w:t>
      </w:r>
    </w:p>
    <w:p w:rsidR="003F0096" w:rsidRDefault="00E33C7B" w:rsidP="00E33C7B">
      <w:pPr>
        <w:pStyle w:val="IntenseQuote"/>
      </w:pPr>
      <w:r>
        <w:pict>
          <v:rect id="_x0000_i1138" style="width:0;height:1.5pt" o:hralign="center" o:hrstd="t" o:hr="t" fillcolor="#a0a0a0" stroked="f"/>
        </w:pict>
      </w:r>
    </w:p>
    <w:p w:rsidR="003F0096" w:rsidRPr="009A1EAD" w:rsidRDefault="003F0096" w:rsidP="009A1EAD">
      <w:pPr>
        <w:pStyle w:val="IntenseQuote"/>
        <w:jc w:val="center"/>
        <w:rPr>
          <w:sz w:val="48"/>
          <w:szCs w:val="48"/>
        </w:rPr>
      </w:pPr>
      <w:r w:rsidRPr="009A1EAD">
        <w:rPr>
          <w:sz w:val="48"/>
          <w:szCs w:val="48"/>
        </w:rPr>
        <w:t>Border Color</w:t>
      </w:r>
    </w:p>
    <w:p w:rsidR="003F0096" w:rsidRDefault="003F0096" w:rsidP="00E33C7B">
      <w:pPr>
        <w:pStyle w:val="IntenseQuote"/>
      </w:pPr>
      <w:r>
        <w:t>You can set the color of borders:</w:t>
      </w:r>
    </w:p>
    <w:p w:rsidR="003F0096" w:rsidRDefault="003F0096" w:rsidP="00E33C7B">
      <w:pPr>
        <w:pStyle w:val="IntenseQuote"/>
      </w:pPr>
      <w:r>
        <w:t>Hello World</w:t>
      </w:r>
    </w:p>
    <w:p w:rsidR="003F0096" w:rsidRDefault="003F0096" w:rsidP="00E33C7B">
      <w:pPr>
        <w:pStyle w:val="IntenseQuote"/>
      </w:pPr>
      <w:r>
        <w:t>Hello World</w:t>
      </w:r>
    </w:p>
    <w:p w:rsidR="003F0096" w:rsidRDefault="003F0096" w:rsidP="00E33C7B">
      <w:pPr>
        <w:pStyle w:val="IntenseQuote"/>
      </w:pPr>
      <w:r>
        <w:t>Hello World</w:t>
      </w:r>
    </w:p>
    <w:p w:rsidR="003F0096" w:rsidRDefault="003F0096" w:rsidP="00E33C7B">
      <w:pPr>
        <w:pStyle w:val="IntenseQuote"/>
      </w:pPr>
      <w:r>
        <w:t>Example</w:t>
      </w:r>
    </w:p>
    <w:p w:rsidR="003F0096" w:rsidRDefault="003F0096" w:rsidP="00E33C7B">
      <w:pPr>
        <w:pStyle w:val="IntenseQuote"/>
      </w:pPr>
      <w:r>
        <w:rPr>
          <w:rStyle w:val="tagcolor"/>
        </w:rPr>
        <w:lastRenderedPageBreak/>
        <w:t>&lt;</w:t>
      </w:r>
      <w:r>
        <w:rPr>
          <w:rStyle w:val="tagnamecolor"/>
        </w:rPr>
        <w:t>h1</w:t>
      </w:r>
      <w:r>
        <w:rPr>
          <w:rStyle w:val="attributecolor"/>
        </w:rPr>
        <w:t xml:space="preserve"> style</w:t>
      </w:r>
      <w:r>
        <w:rPr>
          <w:rStyle w:val="attributevaluecolor"/>
        </w:rPr>
        <w:t>="border</w:t>
      </w:r>
      <w:proofErr w:type="gramStart"/>
      <w:r>
        <w:rPr>
          <w:rStyle w:val="attributevaluecolor"/>
        </w:rPr>
        <w:t>:2px</w:t>
      </w:r>
      <w:proofErr w:type="gramEnd"/>
      <w:r>
        <w:rPr>
          <w:rStyle w:val="attributevaluecolor"/>
        </w:rPr>
        <w:t xml:space="preserve"> solid Tomato;"</w:t>
      </w:r>
      <w:r>
        <w:rPr>
          <w:rStyle w:val="tagcolor"/>
        </w:rPr>
        <w:t>&gt;</w:t>
      </w:r>
      <w:r>
        <w:t>Hello World</w:t>
      </w:r>
      <w:r>
        <w:rPr>
          <w:rStyle w:val="tagcolor"/>
        </w:rPr>
        <w:t>&lt;</w:t>
      </w:r>
      <w:r>
        <w:rPr>
          <w:rStyle w:val="tagnamecolor"/>
        </w:rPr>
        <w:t>/h1</w:t>
      </w:r>
      <w:r>
        <w:rPr>
          <w:rStyle w:val="tagcolor"/>
        </w:rPr>
        <w:t>&gt;</w:t>
      </w:r>
      <w:r>
        <w:br/>
      </w:r>
      <w:r>
        <w:rPr>
          <w:rStyle w:val="tagcolor"/>
        </w:rPr>
        <w:t>&lt;</w:t>
      </w:r>
      <w:r>
        <w:rPr>
          <w:rStyle w:val="tagnamecolor"/>
        </w:rPr>
        <w:t>h1</w:t>
      </w:r>
      <w:r>
        <w:rPr>
          <w:rStyle w:val="attributecolor"/>
        </w:rPr>
        <w:t xml:space="preserve"> style</w:t>
      </w:r>
      <w:r>
        <w:rPr>
          <w:rStyle w:val="attributevaluecolor"/>
        </w:rPr>
        <w:t xml:space="preserve">="border:2px solid </w:t>
      </w:r>
      <w:proofErr w:type="spellStart"/>
      <w:r>
        <w:rPr>
          <w:rStyle w:val="attributevaluecolor"/>
        </w:rPr>
        <w:t>DodgerBlue</w:t>
      </w:r>
      <w:proofErr w:type="spellEnd"/>
      <w:r>
        <w:rPr>
          <w:rStyle w:val="attributevaluecolor"/>
        </w:rPr>
        <w:t>;"</w:t>
      </w:r>
      <w:r>
        <w:rPr>
          <w:rStyle w:val="tagcolor"/>
        </w:rPr>
        <w:t>&gt;</w:t>
      </w:r>
      <w:r>
        <w:t>Hello World</w:t>
      </w:r>
      <w:r>
        <w:rPr>
          <w:rStyle w:val="tagcolor"/>
        </w:rPr>
        <w:t>&lt;</w:t>
      </w:r>
      <w:r>
        <w:rPr>
          <w:rStyle w:val="tagnamecolor"/>
        </w:rPr>
        <w:t>/h1</w:t>
      </w:r>
      <w:r>
        <w:rPr>
          <w:rStyle w:val="tagcolor"/>
        </w:rPr>
        <w:t>&gt;</w:t>
      </w:r>
      <w:r>
        <w:br/>
      </w:r>
      <w:r>
        <w:rPr>
          <w:rStyle w:val="tagcolor"/>
        </w:rPr>
        <w:t>&lt;</w:t>
      </w:r>
      <w:r>
        <w:rPr>
          <w:rStyle w:val="tagnamecolor"/>
        </w:rPr>
        <w:t>h1</w:t>
      </w:r>
      <w:r>
        <w:rPr>
          <w:rStyle w:val="attributecolor"/>
        </w:rPr>
        <w:t xml:space="preserve"> style</w:t>
      </w:r>
      <w:r>
        <w:rPr>
          <w:rStyle w:val="attributevaluecolor"/>
        </w:rPr>
        <w:t>="border:2px solid Violet;"</w:t>
      </w:r>
      <w:r>
        <w:rPr>
          <w:rStyle w:val="tagcolor"/>
        </w:rPr>
        <w:t>&gt;</w:t>
      </w:r>
      <w:r>
        <w:t>Hello World</w:t>
      </w:r>
      <w:r>
        <w:rPr>
          <w:rStyle w:val="tagcolor"/>
        </w:rPr>
        <w:t>&lt;</w:t>
      </w:r>
      <w:r>
        <w:rPr>
          <w:rStyle w:val="tagnamecolor"/>
        </w:rPr>
        <w:t>/h1</w:t>
      </w:r>
      <w:r>
        <w:rPr>
          <w:rStyle w:val="tagcolor"/>
        </w:rPr>
        <w:t>&gt;</w:t>
      </w:r>
      <w:r>
        <w:t xml:space="preserve"> </w:t>
      </w:r>
    </w:p>
    <w:p w:rsidR="003F0096" w:rsidRDefault="00E33C7B" w:rsidP="00E33C7B">
      <w:pPr>
        <w:pStyle w:val="IntenseQuote"/>
      </w:pPr>
      <w:r>
        <w:pict>
          <v:rect id="_x0000_i1139" style="width:0;height:1.5pt" o:hralign="center" o:hrstd="t" o:hr="t" fillcolor="#a0a0a0" stroked="f"/>
        </w:pict>
      </w:r>
    </w:p>
    <w:p w:rsidR="003F0096" w:rsidRPr="009A1EAD" w:rsidRDefault="003F0096" w:rsidP="009A1EAD">
      <w:pPr>
        <w:pStyle w:val="IntenseQuote"/>
        <w:jc w:val="center"/>
        <w:rPr>
          <w:sz w:val="48"/>
          <w:szCs w:val="48"/>
        </w:rPr>
      </w:pPr>
      <w:r w:rsidRPr="009A1EAD">
        <w:rPr>
          <w:sz w:val="48"/>
          <w:szCs w:val="48"/>
        </w:rPr>
        <w:t>Color Values</w:t>
      </w:r>
    </w:p>
    <w:p w:rsidR="003F0096" w:rsidRDefault="003F0096" w:rsidP="00E33C7B">
      <w:pPr>
        <w:pStyle w:val="IntenseQuote"/>
      </w:pPr>
      <w:r>
        <w:t>In HTML, colors can also be specified using RGB values, HEX values, HSL values, RGBA values, and HSLA values:</w:t>
      </w:r>
    </w:p>
    <w:p w:rsidR="003F0096" w:rsidRDefault="003F0096" w:rsidP="00E33C7B">
      <w:pPr>
        <w:pStyle w:val="IntenseQuote"/>
      </w:pPr>
      <w:r>
        <w:t>Same as color name "Tomato":</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rgb</w:t>
      </w:r>
      <w:proofErr w:type="spellEnd"/>
      <w:r>
        <w:rPr>
          <w:rFonts w:ascii="Consolas" w:hAnsi="Consolas"/>
          <w:sz w:val="30"/>
          <w:szCs w:val="30"/>
        </w:rPr>
        <w:t>(</w:t>
      </w:r>
      <w:proofErr w:type="gramEnd"/>
      <w:r>
        <w:rPr>
          <w:rFonts w:ascii="Consolas" w:hAnsi="Consolas"/>
          <w:sz w:val="30"/>
          <w:szCs w:val="30"/>
        </w:rPr>
        <w:t>255, 99, 71)</w:t>
      </w:r>
    </w:p>
    <w:p w:rsidR="003F0096" w:rsidRDefault="003F0096" w:rsidP="00E33C7B">
      <w:pPr>
        <w:pStyle w:val="IntenseQuote"/>
        <w:rPr>
          <w:rFonts w:ascii="Consolas" w:hAnsi="Consolas"/>
          <w:sz w:val="30"/>
          <w:szCs w:val="30"/>
        </w:rPr>
      </w:pPr>
      <w:r>
        <w:rPr>
          <w:rFonts w:ascii="Consolas" w:hAnsi="Consolas"/>
          <w:sz w:val="30"/>
          <w:szCs w:val="30"/>
        </w:rPr>
        <w:t>#ff6347</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hsl</w:t>
      </w:r>
      <w:proofErr w:type="spellEnd"/>
      <w:r>
        <w:rPr>
          <w:rFonts w:ascii="Consolas" w:hAnsi="Consolas"/>
          <w:sz w:val="30"/>
          <w:szCs w:val="30"/>
        </w:rPr>
        <w:t>(</w:t>
      </w:r>
      <w:proofErr w:type="gramEnd"/>
      <w:r>
        <w:rPr>
          <w:rFonts w:ascii="Consolas" w:hAnsi="Consolas"/>
          <w:sz w:val="30"/>
          <w:szCs w:val="30"/>
        </w:rPr>
        <w:t>9, 100%, 64%)</w:t>
      </w:r>
    </w:p>
    <w:p w:rsidR="003F0096" w:rsidRDefault="003F0096" w:rsidP="00E33C7B">
      <w:pPr>
        <w:pStyle w:val="IntenseQuote"/>
      </w:pPr>
      <w:r>
        <w:t>Same as color name "Tomato", but 50% transparent:</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rgba</w:t>
      </w:r>
      <w:proofErr w:type="spellEnd"/>
      <w:r>
        <w:rPr>
          <w:rFonts w:ascii="Consolas" w:hAnsi="Consolas"/>
          <w:sz w:val="30"/>
          <w:szCs w:val="30"/>
        </w:rPr>
        <w:t>(</w:t>
      </w:r>
      <w:proofErr w:type="gramEnd"/>
      <w:r>
        <w:rPr>
          <w:rFonts w:ascii="Consolas" w:hAnsi="Consolas"/>
          <w:sz w:val="30"/>
          <w:szCs w:val="30"/>
        </w:rPr>
        <w:t>255, 99, 71, 0.5)</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hsla</w:t>
      </w:r>
      <w:proofErr w:type="spellEnd"/>
      <w:r>
        <w:rPr>
          <w:rFonts w:ascii="Consolas" w:hAnsi="Consolas"/>
          <w:sz w:val="30"/>
          <w:szCs w:val="30"/>
        </w:rPr>
        <w:t>(</w:t>
      </w:r>
      <w:proofErr w:type="gramEnd"/>
      <w:r>
        <w:rPr>
          <w:rFonts w:ascii="Consolas" w:hAnsi="Consolas"/>
          <w:sz w:val="30"/>
          <w:szCs w:val="30"/>
        </w:rPr>
        <w:t>9, 100%, 64%, 0.5)</w:t>
      </w:r>
    </w:p>
    <w:p w:rsidR="003F0096" w:rsidRDefault="003F0096" w:rsidP="00E33C7B">
      <w:pPr>
        <w:pStyle w:val="IntenseQuote"/>
      </w:pPr>
      <w:r>
        <w:t>Example</w:t>
      </w:r>
    </w:p>
    <w:p w:rsidR="003F0096" w:rsidRDefault="003F0096" w:rsidP="00E33C7B">
      <w:pPr>
        <w:pStyle w:val="IntenseQuote"/>
      </w:pPr>
      <w:r>
        <w:rPr>
          <w:rStyle w:val="tagcolor"/>
        </w:rPr>
        <w:t>&lt;</w:t>
      </w:r>
      <w:r>
        <w:rPr>
          <w:rStyle w:val="tagnamecolor"/>
        </w:rPr>
        <w:t>h1</w:t>
      </w:r>
      <w:r>
        <w:rPr>
          <w:rStyle w:val="attributecolor"/>
        </w:rPr>
        <w:t xml:space="preserve"> style</w:t>
      </w:r>
      <w:r>
        <w:rPr>
          <w:rStyle w:val="attributevaluecolor"/>
        </w:rPr>
        <w:t>="</w:t>
      </w:r>
      <w:proofErr w:type="spellStart"/>
      <w:r>
        <w:rPr>
          <w:rStyle w:val="attributevaluecolor"/>
        </w:rPr>
        <w:t>background-color:rgb</w:t>
      </w:r>
      <w:proofErr w:type="spellEnd"/>
      <w:r>
        <w:rPr>
          <w:rStyle w:val="attributevaluecolor"/>
        </w:rPr>
        <w:t>(255, 99, 71);"</w:t>
      </w:r>
      <w:r>
        <w:rPr>
          <w:rStyle w:val="tagcolor"/>
        </w:rPr>
        <w:t>&gt;</w:t>
      </w:r>
      <w:r>
        <w:t>...</w:t>
      </w:r>
      <w:r>
        <w:rPr>
          <w:rStyle w:val="tagcolor"/>
        </w:rPr>
        <w:t>&lt;</w:t>
      </w:r>
      <w:r>
        <w:rPr>
          <w:rStyle w:val="tagnamecolor"/>
        </w:rPr>
        <w:t>/h1</w:t>
      </w:r>
      <w:r>
        <w:rPr>
          <w:rStyle w:val="tagcolor"/>
        </w:rPr>
        <w:t>&gt;</w:t>
      </w:r>
      <w:r>
        <w:br/>
      </w:r>
      <w:r>
        <w:rPr>
          <w:rStyle w:val="tagcolor"/>
        </w:rPr>
        <w:t>&lt;</w:t>
      </w:r>
      <w:r>
        <w:rPr>
          <w:rStyle w:val="tagnamecolor"/>
        </w:rPr>
        <w:t>h1</w:t>
      </w:r>
      <w:r>
        <w:rPr>
          <w:rStyle w:val="attributecolor"/>
        </w:rPr>
        <w:t xml:space="preserve"> style</w:t>
      </w:r>
      <w:r>
        <w:rPr>
          <w:rStyle w:val="attributevaluecolor"/>
        </w:rPr>
        <w:t>="background-color:#ff6347;"</w:t>
      </w:r>
      <w:r>
        <w:rPr>
          <w:rStyle w:val="tagcolor"/>
        </w:rPr>
        <w:t>&gt;</w:t>
      </w:r>
      <w:r>
        <w:t>...</w:t>
      </w:r>
      <w:r>
        <w:rPr>
          <w:rStyle w:val="tagcolor"/>
        </w:rPr>
        <w:t>&lt;</w:t>
      </w:r>
      <w:r>
        <w:rPr>
          <w:rStyle w:val="tagnamecolor"/>
        </w:rPr>
        <w:t>/h1</w:t>
      </w:r>
      <w:r>
        <w:rPr>
          <w:rStyle w:val="tagcolor"/>
        </w:rPr>
        <w:t>&gt;</w:t>
      </w:r>
      <w:r>
        <w:br/>
      </w:r>
      <w:r>
        <w:rPr>
          <w:rStyle w:val="tagcolor"/>
        </w:rPr>
        <w:t>&lt;</w:t>
      </w:r>
      <w:r>
        <w:rPr>
          <w:rStyle w:val="tagnamecolor"/>
        </w:rPr>
        <w:t>h1</w:t>
      </w:r>
      <w:r>
        <w:rPr>
          <w:rStyle w:val="attributecolor"/>
        </w:rPr>
        <w:t xml:space="preserve"> style</w:t>
      </w:r>
      <w:r>
        <w:rPr>
          <w:rStyle w:val="attributevaluecolor"/>
        </w:rPr>
        <w:t>="</w:t>
      </w:r>
      <w:proofErr w:type="spellStart"/>
      <w:r>
        <w:rPr>
          <w:rStyle w:val="attributevaluecolor"/>
        </w:rPr>
        <w:t>background-color:hsl</w:t>
      </w:r>
      <w:proofErr w:type="spellEnd"/>
      <w:r>
        <w:rPr>
          <w:rStyle w:val="attributevaluecolor"/>
        </w:rPr>
        <w:t>(9, 100%, 64%);"</w:t>
      </w:r>
      <w:r>
        <w:rPr>
          <w:rStyle w:val="tagcolor"/>
        </w:rPr>
        <w:t>&gt;</w:t>
      </w:r>
      <w:r>
        <w:t>...</w:t>
      </w:r>
      <w:r>
        <w:rPr>
          <w:rStyle w:val="tagcolor"/>
        </w:rPr>
        <w:t>&lt;</w:t>
      </w:r>
      <w:r>
        <w:rPr>
          <w:rStyle w:val="tagnamecolor"/>
        </w:rPr>
        <w:t>/h1</w:t>
      </w:r>
      <w:r>
        <w:rPr>
          <w:rStyle w:val="tagcolor"/>
        </w:rPr>
        <w:t>&gt;</w:t>
      </w:r>
      <w:r>
        <w:br/>
      </w:r>
      <w:r>
        <w:br/>
      </w:r>
      <w:r>
        <w:rPr>
          <w:rStyle w:val="tagcolor"/>
        </w:rPr>
        <w:t>&lt;</w:t>
      </w:r>
      <w:r>
        <w:rPr>
          <w:rStyle w:val="tagnamecolor"/>
        </w:rPr>
        <w:t>h1</w:t>
      </w:r>
      <w:r>
        <w:rPr>
          <w:rStyle w:val="attributecolor"/>
        </w:rPr>
        <w:t xml:space="preserve"> style</w:t>
      </w:r>
      <w:r>
        <w:rPr>
          <w:rStyle w:val="attributevaluecolor"/>
        </w:rPr>
        <w:t>="</w:t>
      </w:r>
      <w:proofErr w:type="spellStart"/>
      <w:r>
        <w:rPr>
          <w:rStyle w:val="attributevaluecolor"/>
        </w:rPr>
        <w:t>background-color:rgba</w:t>
      </w:r>
      <w:proofErr w:type="spellEnd"/>
      <w:r>
        <w:rPr>
          <w:rStyle w:val="attributevaluecolor"/>
        </w:rPr>
        <w:t>(255, 99, 71, 0.5);"</w:t>
      </w:r>
      <w:r>
        <w:rPr>
          <w:rStyle w:val="tagcolor"/>
        </w:rPr>
        <w:t>&gt;</w:t>
      </w:r>
      <w:r>
        <w:t>...</w:t>
      </w:r>
      <w:r>
        <w:rPr>
          <w:rStyle w:val="tagcolor"/>
        </w:rPr>
        <w:t>&lt;</w:t>
      </w:r>
      <w:r>
        <w:rPr>
          <w:rStyle w:val="tagnamecolor"/>
        </w:rPr>
        <w:t>/h1</w:t>
      </w:r>
      <w:r>
        <w:rPr>
          <w:rStyle w:val="tagcolor"/>
        </w:rPr>
        <w:t>&gt;</w:t>
      </w:r>
      <w:r>
        <w:br/>
      </w:r>
      <w:r>
        <w:rPr>
          <w:rStyle w:val="tagcolor"/>
        </w:rPr>
        <w:t>&lt;</w:t>
      </w:r>
      <w:r>
        <w:rPr>
          <w:rStyle w:val="tagnamecolor"/>
        </w:rPr>
        <w:t>h1</w:t>
      </w:r>
      <w:r>
        <w:rPr>
          <w:rStyle w:val="attributecolor"/>
        </w:rPr>
        <w:t xml:space="preserve"> style</w:t>
      </w:r>
      <w:r>
        <w:rPr>
          <w:rStyle w:val="attributevaluecolor"/>
        </w:rPr>
        <w:t>="</w:t>
      </w:r>
      <w:proofErr w:type="spellStart"/>
      <w:r>
        <w:rPr>
          <w:rStyle w:val="attributevaluecolor"/>
        </w:rPr>
        <w:t>background-color:hsla</w:t>
      </w:r>
      <w:proofErr w:type="spellEnd"/>
      <w:r>
        <w:rPr>
          <w:rStyle w:val="attributevaluecolor"/>
        </w:rPr>
        <w:t>(9, 100%, 64%, 0.5);"</w:t>
      </w:r>
      <w:r>
        <w:rPr>
          <w:rStyle w:val="tagcolor"/>
        </w:rPr>
        <w:t>&gt;</w:t>
      </w:r>
      <w:r>
        <w:t>...</w:t>
      </w:r>
      <w:r>
        <w:rPr>
          <w:rStyle w:val="tagcolor"/>
        </w:rPr>
        <w:t>&lt;</w:t>
      </w:r>
      <w:r>
        <w:rPr>
          <w:rStyle w:val="tagnamecolor"/>
        </w:rPr>
        <w:t>/h1</w:t>
      </w:r>
      <w:r>
        <w:rPr>
          <w:rStyle w:val="tagcolor"/>
        </w:rPr>
        <w:t>&gt;</w:t>
      </w:r>
      <w:r>
        <w:t xml:space="preserve"> </w:t>
      </w:r>
    </w:p>
    <w:p w:rsidR="003F0096" w:rsidRDefault="00E33C7B" w:rsidP="00E33C7B">
      <w:pPr>
        <w:pStyle w:val="IntenseQuote"/>
      </w:pPr>
      <w:r>
        <w:pict>
          <v:rect id="_x0000_i1140" style="width:0;height:1.5pt" o:hralign="center" o:hrstd="t" o:hr="t" fillcolor="#a0a0a0" stroked="f"/>
        </w:pict>
      </w:r>
    </w:p>
    <w:p w:rsidR="003F0096" w:rsidRDefault="00E33C7B" w:rsidP="00E33C7B">
      <w:pPr>
        <w:pStyle w:val="IntenseQuote"/>
      </w:pPr>
      <w:r>
        <w:pict>
          <v:rect id="_x0000_i1141" style="width:0;height:1.5pt" o:hralign="center" o:hrstd="t" o:hr="t" fillcolor="#a0a0a0" stroked="f"/>
        </w:pict>
      </w:r>
    </w:p>
    <w:p w:rsidR="003F0096" w:rsidRPr="009A1EAD" w:rsidRDefault="003F0096" w:rsidP="009A1EAD">
      <w:pPr>
        <w:pStyle w:val="IntenseQuote"/>
        <w:jc w:val="center"/>
        <w:rPr>
          <w:sz w:val="48"/>
          <w:szCs w:val="48"/>
        </w:rPr>
      </w:pPr>
      <w:r w:rsidRPr="009A1EAD">
        <w:rPr>
          <w:sz w:val="48"/>
          <w:szCs w:val="48"/>
        </w:rPr>
        <w:t>RGB Value</w:t>
      </w:r>
    </w:p>
    <w:p w:rsidR="003F0096" w:rsidRDefault="003F0096" w:rsidP="00E33C7B">
      <w:pPr>
        <w:pStyle w:val="IntenseQuote"/>
      </w:pPr>
      <w:r>
        <w:lastRenderedPageBreak/>
        <w:t>In HTML, a color can be specified as an RGB value, using this formula:</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rgb</w:t>
      </w:r>
      <w:proofErr w:type="spellEnd"/>
      <w:r>
        <w:rPr>
          <w:rFonts w:ascii="Consolas" w:hAnsi="Consolas"/>
          <w:sz w:val="30"/>
          <w:szCs w:val="30"/>
        </w:rPr>
        <w:t>(</w:t>
      </w:r>
      <w:proofErr w:type="gramEnd"/>
      <w:r>
        <w:rPr>
          <w:rStyle w:val="Emphasis"/>
          <w:rFonts w:ascii="Consolas" w:hAnsi="Consolas"/>
          <w:sz w:val="30"/>
          <w:szCs w:val="30"/>
        </w:rPr>
        <w:t>red,</w:t>
      </w:r>
      <w:r>
        <w:rPr>
          <w:rFonts w:ascii="Consolas" w:hAnsi="Consolas"/>
          <w:sz w:val="30"/>
          <w:szCs w:val="30"/>
        </w:rPr>
        <w:t xml:space="preserve"> </w:t>
      </w:r>
      <w:r>
        <w:rPr>
          <w:rStyle w:val="Emphasis"/>
          <w:rFonts w:ascii="Consolas" w:hAnsi="Consolas"/>
          <w:sz w:val="30"/>
          <w:szCs w:val="30"/>
        </w:rPr>
        <w:t>green</w:t>
      </w:r>
      <w:r>
        <w:rPr>
          <w:rFonts w:ascii="Consolas" w:hAnsi="Consolas"/>
          <w:sz w:val="30"/>
          <w:szCs w:val="30"/>
        </w:rPr>
        <w:t xml:space="preserve">, </w:t>
      </w:r>
      <w:r>
        <w:rPr>
          <w:rStyle w:val="Emphasis"/>
          <w:rFonts w:ascii="Consolas" w:hAnsi="Consolas"/>
          <w:sz w:val="30"/>
          <w:szCs w:val="30"/>
        </w:rPr>
        <w:t>blue</w:t>
      </w:r>
      <w:r>
        <w:rPr>
          <w:rFonts w:ascii="Consolas" w:hAnsi="Consolas"/>
          <w:sz w:val="30"/>
          <w:szCs w:val="30"/>
        </w:rPr>
        <w:t>)</w:t>
      </w:r>
    </w:p>
    <w:p w:rsidR="003F0096" w:rsidRDefault="003F0096" w:rsidP="00E33C7B">
      <w:pPr>
        <w:pStyle w:val="IntenseQuote"/>
      </w:pPr>
      <w:r>
        <w:t>Each parameter (red, green, and blue) defines the intensity of the color between 0 and 255.</w:t>
      </w:r>
    </w:p>
    <w:p w:rsidR="003F0096" w:rsidRDefault="003F0096" w:rsidP="00E33C7B">
      <w:pPr>
        <w:pStyle w:val="IntenseQuote"/>
      </w:pPr>
      <w:r>
        <w:t xml:space="preserve">For example, </w:t>
      </w:r>
      <w:proofErr w:type="spellStart"/>
      <w:proofErr w:type="gramStart"/>
      <w:r>
        <w:t>rgb</w:t>
      </w:r>
      <w:proofErr w:type="spellEnd"/>
      <w:r>
        <w:t>(</w:t>
      </w:r>
      <w:proofErr w:type="gramEnd"/>
      <w:r>
        <w:t>255, 0, 0) is displayed as red, because red is set to its highest value (255) and the others are set to 0.</w:t>
      </w:r>
    </w:p>
    <w:p w:rsidR="003F0096" w:rsidRDefault="003F0096" w:rsidP="00E33C7B">
      <w:pPr>
        <w:pStyle w:val="IntenseQuote"/>
      </w:pPr>
      <w:r>
        <w:t xml:space="preserve">To display the color black, all color parameters must be set to 0, like this: </w:t>
      </w:r>
      <w:proofErr w:type="spellStart"/>
      <w:proofErr w:type="gramStart"/>
      <w:r>
        <w:t>rgb</w:t>
      </w:r>
      <w:proofErr w:type="spellEnd"/>
      <w:r>
        <w:t>(</w:t>
      </w:r>
      <w:proofErr w:type="gramEnd"/>
      <w:r>
        <w:t>0, 0, 0).</w:t>
      </w:r>
    </w:p>
    <w:p w:rsidR="003F0096" w:rsidRDefault="003F0096" w:rsidP="00E33C7B">
      <w:pPr>
        <w:pStyle w:val="IntenseQuote"/>
      </w:pPr>
      <w:r>
        <w:t xml:space="preserve">To display the color white, all color parameters must be set to 255, like this: </w:t>
      </w:r>
      <w:proofErr w:type="spellStart"/>
      <w:proofErr w:type="gramStart"/>
      <w:r>
        <w:t>rgb</w:t>
      </w:r>
      <w:proofErr w:type="spellEnd"/>
      <w:r>
        <w:t>(</w:t>
      </w:r>
      <w:proofErr w:type="gramEnd"/>
      <w:r>
        <w:t xml:space="preserve">255, 255, 255). </w:t>
      </w:r>
    </w:p>
    <w:p w:rsidR="003F0096" w:rsidRDefault="003F0096" w:rsidP="00E33C7B">
      <w:pPr>
        <w:pStyle w:val="IntenseQuote"/>
      </w:pPr>
      <w:r>
        <w:t>Experiment by mixing the RGB values below:</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rgb</w:t>
      </w:r>
      <w:proofErr w:type="spellEnd"/>
      <w:r>
        <w:rPr>
          <w:rFonts w:ascii="Consolas" w:hAnsi="Consolas"/>
          <w:sz w:val="30"/>
          <w:szCs w:val="30"/>
        </w:rPr>
        <w:t>(</w:t>
      </w:r>
      <w:proofErr w:type="gramEnd"/>
      <w:r>
        <w:rPr>
          <w:rFonts w:ascii="Consolas" w:hAnsi="Consolas"/>
          <w:sz w:val="30"/>
          <w:szCs w:val="30"/>
        </w:rPr>
        <w:t>255, 99, 71)</w:t>
      </w:r>
    </w:p>
    <w:p w:rsidR="003F0096" w:rsidRDefault="003F0096" w:rsidP="00E33C7B">
      <w:pPr>
        <w:pStyle w:val="IntenseQuote"/>
      </w:pPr>
      <w:r>
        <w:t>RED</w:t>
      </w:r>
    </w:p>
    <w:p w:rsidR="003F0096" w:rsidRDefault="003F0096" w:rsidP="00E33C7B">
      <w:pPr>
        <w:pStyle w:val="IntenseQuote"/>
      </w:pPr>
      <w:r>
        <w:t>255</w:t>
      </w:r>
    </w:p>
    <w:p w:rsidR="003F0096" w:rsidRDefault="003F0096" w:rsidP="00E33C7B">
      <w:pPr>
        <w:pStyle w:val="IntenseQuote"/>
      </w:pPr>
      <w:r>
        <w:t>GREEN</w:t>
      </w:r>
    </w:p>
    <w:p w:rsidR="003F0096" w:rsidRDefault="003F0096" w:rsidP="00E33C7B">
      <w:pPr>
        <w:pStyle w:val="IntenseQuote"/>
      </w:pPr>
      <w:r>
        <w:t>99</w:t>
      </w:r>
    </w:p>
    <w:p w:rsidR="003F0096" w:rsidRDefault="003F0096" w:rsidP="00E33C7B">
      <w:pPr>
        <w:pStyle w:val="IntenseQuote"/>
      </w:pPr>
      <w:r>
        <w:t>BLUE</w:t>
      </w:r>
    </w:p>
    <w:p w:rsidR="003F0096" w:rsidRDefault="003F0096" w:rsidP="00E33C7B">
      <w:pPr>
        <w:pStyle w:val="IntenseQuote"/>
      </w:pPr>
      <w:r>
        <w:t>71</w:t>
      </w:r>
    </w:p>
    <w:p w:rsidR="003F0096" w:rsidRDefault="003F0096" w:rsidP="00E33C7B">
      <w:pPr>
        <w:pStyle w:val="IntenseQuote"/>
      </w:pPr>
      <w:r>
        <w:t>Example</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rgb</w:t>
      </w:r>
      <w:proofErr w:type="spellEnd"/>
      <w:r>
        <w:rPr>
          <w:rFonts w:ascii="Consolas" w:hAnsi="Consolas"/>
          <w:sz w:val="30"/>
          <w:szCs w:val="30"/>
        </w:rPr>
        <w:t>(</w:t>
      </w:r>
      <w:proofErr w:type="gramEnd"/>
      <w:r>
        <w:rPr>
          <w:rFonts w:ascii="Consolas" w:hAnsi="Consolas"/>
          <w:sz w:val="30"/>
          <w:szCs w:val="30"/>
        </w:rPr>
        <w:t>255, 0, 0)</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rgb</w:t>
      </w:r>
      <w:proofErr w:type="spellEnd"/>
      <w:r>
        <w:rPr>
          <w:rFonts w:ascii="Consolas" w:hAnsi="Consolas"/>
          <w:sz w:val="30"/>
          <w:szCs w:val="30"/>
        </w:rPr>
        <w:t>(</w:t>
      </w:r>
      <w:proofErr w:type="gramEnd"/>
      <w:r>
        <w:rPr>
          <w:rFonts w:ascii="Consolas" w:hAnsi="Consolas"/>
          <w:sz w:val="30"/>
          <w:szCs w:val="30"/>
        </w:rPr>
        <w:t>0, 0, 255)</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rgb</w:t>
      </w:r>
      <w:proofErr w:type="spellEnd"/>
      <w:r>
        <w:rPr>
          <w:rFonts w:ascii="Consolas" w:hAnsi="Consolas"/>
          <w:sz w:val="30"/>
          <w:szCs w:val="30"/>
        </w:rPr>
        <w:t>(</w:t>
      </w:r>
      <w:proofErr w:type="gramEnd"/>
      <w:r>
        <w:rPr>
          <w:rFonts w:ascii="Consolas" w:hAnsi="Consolas"/>
          <w:sz w:val="30"/>
          <w:szCs w:val="30"/>
        </w:rPr>
        <w:t>60, 179, 113)</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lastRenderedPageBreak/>
        <w:t>rgb</w:t>
      </w:r>
      <w:proofErr w:type="spellEnd"/>
      <w:r>
        <w:rPr>
          <w:rFonts w:ascii="Consolas" w:hAnsi="Consolas"/>
          <w:sz w:val="30"/>
          <w:szCs w:val="30"/>
        </w:rPr>
        <w:t>(</w:t>
      </w:r>
      <w:proofErr w:type="gramEnd"/>
      <w:r>
        <w:rPr>
          <w:rFonts w:ascii="Consolas" w:hAnsi="Consolas"/>
          <w:sz w:val="30"/>
          <w:szCs w:val="30"/>
        </w:rPr>
        <w:t>238, 130, 238)</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rgb</w:t>
      </w:r>
      <w:proofErr w:type="spellEnd"/>
      <w:r>
        <w:rPr>
          <w:rFonts w:ascii="Consolas" w:hAnsi="Consolas"/>
          <w:sz w:val="30"/>
          <w:szCs w:val="30"/>
        </w:rPr>
        <w:t>(</w:t>
      </w:r>
      <w:proofErr w:type="gramEnd"/>
      <w:r>
        <w:rPr>
          <w:rFonts w:ascii="Consolas" w:hAnsi="Consolas"/>
          <w:sz w:val="30"/>
          <w:szCs w:val="30"/>
        </w:rPr>
        <w:t>255, 165, 0)</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rgb</w:t>
      </w:r>
      <w:proofErr w:type="spellEnd"/>
      <w:r>
        <w:rPr>
          <w:rFonts w:ascii="Consolas" w:hAnsi="Consolas"/>
          <w:sz w:val="30"/>
          <w:szCs w:val="30"/>
        </w:rPr>
        <w:t>(</w:t>
      </w:r>
      <w:proofErr w:type="gramEnd"/>
      <w:r>
        <w:rPr>
          <w:rFonts w:ascii="Consolas" w:hAnsi="Consolas"/>
          <w:sz w:val="30"/>
          <w:szCs w:val="30"/>
        </w:rPr>
        <w:t>106, 90, 205)</w:t>
      </w:r>
    </w:p>
    <w:p w:rsidR="003F0096" w:rsidRDefault="003F0096" w:rsidP="00E33C7B">
      <w:pPr>
        <w:pStyle w:val="IntenseQuote"/>
        <w:rPr>
          <w:sz w:val="24"/>
          <w:szCs w:val="24"/>
        </w:rPr>
      </w:pPr>
    </w:p>
    <w:p w:rsidR="003F0096" w:rsidRDefault="003F0096" w:rsidP="00E33C7B">
      <w:pPr>
        <w:pStyle w:val="IntenseQuote"/>
      </w:pPr>
      <w:r>
        <w:t>Shades of gray are often defined using equal values for all the 3 light sources:</w:t>
      </w:r>
    </w:p>
    <w:p w:rsidR="003F0096" w:rsidRDefault="003F0096" w:rsidP="00E33C7B">
      <w:pPr>
        <w:pStyle w:val="IntenseQuote"/>
      </w:pPr>
      <w:r>
        <w:t>Example</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rgb</w:t>
      </w:r>
      <w:proofErr w:type="spellEnd"/>
      <w:r>
        <w:rPr>
          <w:rFonts w:ascii="Consolas" w:hAnsi="Consolas"/>
          <w:sz w:val="30"/>
          <w:szCs w:val="30"/>
        </w:rPr>
        <w:t>(</w:t>
      </w:r>
      <w:proofErr w:type="gramEnd"/>
      <w:r>
        <w:rPr>
          <w:rFonts w:ascii="Consolas" w:hAnsi="Consolas"/>
          <w:sz w:val="30"/>
          <w:szCs w:val="30"/>
        </w:rPr>
        <w:t>0, 0, 0)</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rgb</w:t>
      </w:r>
      <w:proofErr w:type="spellEnd"/>
      <w:r>
        <w:rPr>
          <w:rFonts w:ascii="Consolas" w:hAnsi="Consolas"/>
          <w:sz w:val="30"/>
          <w:szCs w:val="30"/>
        </w:rPr>
        <w:t>(</w:t>
      </w:r>
      <w:proofErr w:type="gramEnd"/>
      <w:r>
        <w:rPr>
          <w:rFonts w:ascii="Consolas" w:hAnsi="Consolas"/>
          <w:sz w:val="30"/>
          <w:szCs w:val="30"/>
        </w:rPr>
        <w:t>60, 60, 60)</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rgb</w:t>
      </w:r>
      <w:proofErr w:type="spellEnd"/>
      <w:r>
        <w:rPr>
          <w:rFonts w:ascii="Consolas" w:hAnsi="Consolas"/>
          <w:sz w:val="30"/>
          <w:szCs w:val="30"/>
        </w:rPr>
        <w:t>(</w:t>
      </w:r>
      <w:proofErr w:type="gramEnd"/>
      <w:r>
        <w:rPr>
          <w:rFonts w:ascii="Consolas" w:hAnsi="Consolas"/>
          <w:sz w:val="30"/>
          <w:szCs w:val="30"/>
        </w:rPr>
        <w:t>120, 120, 120)</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rgb</w:t>
      </w:r>
      <w:proofErr w:type="spellEnd"/>
      <w:r>
        <w:rPr>
          <w:rFonts w:ascii="Consolas" w:hAnsi="Consolas"/>
          <w:sz w:val="30"/>
          <w:szCs w:val="30"/>
        </w:rPr>
        <w:t>(</w:t>
      </w:r>
      <w:proofErr w:type="gramEnd"/>
      <w:r>
        <w:rPr>
          <w:rFonts w:ascii="Consolas" w:hAnsi="Consolas"/>
          <w:sz w:val="30"/>
          <w:szCs w:val="30"/>
        </w:rPr>
        <w:t>180, 180, 180)</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rgb</w:t>
      </w:r>
      <w:proofErr w:type="spellEnd"/>
      <w:r>
        <w:rPr>
          <w:rFonts w:ascii="Consolas" w:hAnsi="Consolas"/>
          <w:sz w:val="30"/>
          <w:szCs w:val="30"/>
        </w:rPr>
        <w:t>(</w:t>
      </w:r>
      <w:proofErr w:type="gramEnd"/>
      <w:r>
        <w:rPr>
          <w:rFonts w:ascii="Consolas" w:hAnsi="Consolas"/>
          <w:sz w:val="30"/>
          <w:szCs w:val="30"/>
        </w:rPr>
        <w:t>240, 240, 240)</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rgb</w:t>
      </w:r>
      <w:proofErr w:type="spellEnd"/>
      <w:r>
        <w:rPr>
          <w:rFonts w:ascii="Consolas" w:hAnsi="Consolas"/>
          <w:sz w:val="30"/>
          <w:szCs w:val="30"/>
        </w:rPr>
        <w:t>(</w:t>
      </w:r>
      <w:proofErr w:type="gramEnd"/>
      <w:r>
        <w:rPr>
          <w:rFonts w:ascii="Consolas" w:hAnsi="Consolas"/>
          <w:sz w:val="30"/>
          <w:szCs w:val="30"/>
        </w:rPr>
        <w:t>255, 255, 255)</w:t>
      </w:r>
    </w:p>
    <w:p w:rsidR="003F0096" w:rsidRDefault="003F0096" w:rsidP="00E33C7B">
      <w:pPr>
        <w:pStyle w:val="IntenseQuote"/>
        <w:rPr>
          <w:sz w:val="24"/>
          <w:szCs w:val="24"/>
        </w:rPr>
      </w:pPr>
    </w:p>
    <w:p w:rsidR="003F0096" w:rsidRDefault="00E33C7B" w:rsidP="00E33C7B">
      <w:pPr>
        <w:pStyle w:val="IntenseQuote"/>
      </w:pPr>
      <w:r>
        <w:pict>
          <v:rect id="_x0000_i1142" style="width:0;height:1.5pt" o:hralign="center" o:hrstd="t" o:hr="t" fillcolor="#a0a0a0" stroked="f"/>
        </w:pict>
      </w:r>
    </w:p>
    <w:p w:rsidR="003F0096" w:rsidRPr="009A1EAD" w:rsidRDefault="003F0096" w:rsidP="009A1EAD">
      <w:pPr>
        <w:pStyle w:val="IntenseQuote"/>
        <w:jc w:val="center"/>
        <w:rPr>
          <w:sz w:val="48"/>
          <w:szCs w:val="48"/>
        </w:rPr>
      </w:pPr>
      <w:r w:rsidRPr="009A1EAD">
        <w:rPr>
          <w:sz w:val="48"/>
          <w:szCs w:val="48"/>
        </w:rPr>
        <w:t>HEX Value</w:t>
      </w:r>
    </w:p>
    <w:p w:rsidR="003F0096" w:rsidRDefault="003F0096" w:rsidP="00E33C7B">
      <w:pPr>
        <w:pStyle w:val="IntenseQuote"/>
      </w:pPr>
      <w:r>
        <w:t>In HTML, a color can be specified using a hexadecimal value in the form:</w:t>
      </w:r>
    </w:p>
    <w:p w:rsidR="003F0096" w:rsidRDefault="003F0096" w:rsidP="00E33C7B">
      <w:pPr>
        <w:pStyle w:val="IntenseQuote"/>
        <w:rPr>
          <w:rFonts w:ascii="Consolas" w:hAnsi="Consolas"/>
          <w:sz w:val="30"/>
          <w:szCs w:val="30"/>
        </w:rPr>
      </w:pPr>
      <w:r>
        <w:rPr>
          <w:rFonts w:ascii="Consolas" w:hAnsi="Consolas"/>
          <w:sz w:val="30"/>
          <w:szCs w:val="30"/>
        </w:rPr>
        <w:t>#</w:t>
      </w:r>
      <w:proofErr w:type="spellStart"/>
      <w:r>
        <w:rPr>
          <w:rStyle w:val="Emphasis"/>
          <w:rFonts w:ascii="Consolas" w:hAnsi="Consolas"/>
          <w:sz w:val="30"/>
          <w:szCs w:val="30"/>
        </w:rPr>
        <w:t>rrggbb</w:t>
      </w:r>
      <w:proofErr w:type="spellEnd"/>
    </w:p>
    <w:p w:rsidR="003F0096" w:rsidRDefault="003F0096" w:rsidP="00E33C7B">
      <w:pPr>
        <w:pStyle w:val="IntenseQuote"/>
      </w:pPr>
      <w:r>
        <w:t xml:space="preserve">Where </w:t>
      </w:r>
      <w:proofErr w:type="spellStart"/>
      <w:proofErr w:type="gramStart"/>
      <w:r>
        <w:t>rr</w:t>
      </w:r>
      <w:proofErr w:type="spellEnd"/>
      <w:proofErr w:type="gramEnd"/>
      <w:r>
        <w:t xml:space="preserve"> (red), </w:t>
      </w:r>
      <w:proofErr w:type="spellStart"/>
      <w:r>
        <w:t>gg</w:t>
      </w:r>
      <w:proofErr w:type="spellEnd"/>
      <w:r>
        <w:t xml:space="preserve"> (green) and bb (blue) are hexadecimal values between 00 and </w:t>
      </w:r>
      <w:proofErr w:type="spellStart"/>
      <w:r>
        <w:t>ff</w:t>
      </w:r>
      <w:proofErr w:type="spellEnd"/>
      <w:r>
        <w:t xml:space="preserve"> (same as decimal 0-255).</w:t>
      </w:r>
    </w:p>
    <w:p w:rsidR="003F0096" w:rsidRDefault="003F0096" w:rsidP="00E33C7B">
      <w:pPr>
        <w:pStyle w:val="IntenseQuote"/>
      </w:pPr>
      <w:r>
        <w:lastRenderedPageBreak/>
        <w:t>For example, #ff0000 is displayed as red, because red is set to its highest value (</w:t>
      </w:r>
      <w:proofErr w:type="spellStart"/>
      <w:r>
        <w:t>ff</w:t>
      </w:r>
      <w:proofErr w:type="spellEnd"/>
      <w:r>
        <w:t>) and the others are set to the lowest value (00).</w:t>
      </w:r>
    </w:p>
    <w:p w:rsidR="003F0096" w:rsidRDefault="003F0096" w:rsidP="00E33C7B">
      <w:pPr>
        <w:pStyle w:val="IntenseQuote"/>
      </w:pPr>
      <w:r>
        <w:t>Example</w:t>
      </w:r>
    </w:p>
    <w:p w:rsidR="003F0096" w:rsidRDefault="003F0096" w:rsidP="00E33C7B">
      <w:pPr>
        <w:pStyle w:val="IntenseQuote"/>
        <w:rPr>
          <w:rFonts w:ascii="Consolas" w:hAnsi="Consolas"/>
          <w:sz w:val="30"/>
          <w:szCs w:val="30"/>
        </w:rPr>
      </w:pPr>
      <w:r>
        <w:rPr>
          <w:rFonts w:ascii="Consolas" w:hAnsi="Consolas"/>
          <w:sz w:val="30"/>
          <w:szCs w:val="30"/>
        </w:rPr>
        <w:t>#ff0000</w:t>
      </w:r>
    </w:p>
    <w:p w:rsidR="003F0096" w:rsidRDefault="003F0096" w:rsidP="00E33C7B">
      <w:pPr>
        <w:pStyle w:val="IntenseQuote"/>
        <w:rPr>
          <w:rFonts w:ascii="Consolas" w:hAnsi="Consolas"/>
          <w:sz w:val="30"/>
          <w:szCs w:val="30"/>
        </w:rPr>
      </w:pPr>
      <w:r>
        <w:rPr>
          <w:rFonts w:ascii="Consolas" w:hAnsi="Consolas"/>
          <w:sz w:val="30"/>
          <w:szCs w:val="30"/>
        </w:rPr>
        <w:t>#0000ff</w:t>
      </w:r>
    </w:p>
    <w:p w:rsidR="003F0096" w:rsidRDefault="003F0096" w:rsidP="00E33C7B">
      <w:pPr>
        <w:pStyle w:val="IntenseQuote"/>
        <w:rPr>
          <w:rFonts w:ascii="Consolas" w:hAnsi="Consolas"/>
          <w:sz w:val="30"/>
          <w:szCs w:val="30"/>
        </w:rPr>
      </w:pPr>
      <w:r>
        <w:rPr>
          <w:rFonts w:ascii="Consolas" w:hAnsi="Consolas"/>
          <w:sz w:val="30"/>
          <w:szCs w:val="30"/>
        </w:rPr>
        <w:t>#3cb371</w:t>
      </w:r>
    </w:p>
    <w:p w:rsidR="003F0096" w:rsidRDefault="003F0096" w:rsidP="00E33C7B">
      <w:pPr>
        <w:pStyle w:val="IntenseQuote"/>
        <w:rPr>
          <w:rFonts w:ascii="Consolas" w:hAnsi="Consolas"/>
          <w:sz w:val="30"/>
          <w:szCs w:val="30"/>
        </w:rPr>
      </w:pPr>
      <w:r>
        <w:rPr>
          <w:rFonts w:ascii="Consolas" w:hAnsi="Consolas"/>
          <w:sz w:val="30"/>
          <w:szCs w:val="30"/>
        </w:rPr>
        <w:t>#ee82ee</w:t>
      </w:r>
    </w:p>
    <w:p w:rsidR="003F0096" w:rsidRDefault="003F0096" w:rsidP="00E33C7B">
      <w:pPr>
        <w:pStyle w:val="IntenseQuote"/>
        <w:rPr>
          <w:rFonts w:ascii="Consolas" w:hAnsi="Consolas"/>
          <w:sz w:val="30"/>
          <w:szCs w:val="30"/>
        </w:rPr>
      </w:pPr>
      <w:r>
        <w:rPr>
          <w:rFonts w:ascii="Consolas" w:hAnsi="Consolas"/>
          <w:sz w:val="30"/>
          <w:szCs w:val="30"/>
        </w:rPr>
        <w:t>#ffa500</w:t>
      </w:r>
    </w:p>
    <w:p w:rsidR="003F0096" w:rsidRDefault="003F0096" w:rsidP="00E33C7B">
      <w:pPr>
        <w:pStyle w:val="IntenseQuote"/>
        <w:rPr>
          <w:rFonts w:ascii="Consolas" w:hAnsi="Consolas"/>
          <w:sz w:val="30"/>
          <w:szCs w:val="30"/>
        </w:rPr>
      </w:pPr>
      <w:r>
        <w:rPr>
          <w:rFonts w:ascii="Consolas" w:hAnsi="Consolas"/>
          <w:sz w:val="30"/>
          <w:szCs w:val="30"/>
        </w:rPr>
        <w:t>#6a5acd</w:t>
      </w:r>
    </w:p>
    <w:p w:rsidR="003F0096" w:rsidRDefault="003F0096" w:rsidP="00E33C7B">
      <w:pPr>
        <w:pStyle w:val="IntenseQuote"/>
        <w:rPr>
          <w:sz w:val="24"/>
          <w:szCs w:val="24"/>
        </w:rPr>
      </w:pPr>
    </w:p>
    <w:p w:rsidR="003F0096" w:rsidRDefault="003F0096" w:rsidP="00E33C7B">
      <w:pPr>
        <w:pStyle w:val="IntenseQuote"/>
      </w:pPr>
      <w:r>
        <w:t>Shades of gray are often defined using equal values for all the 3 light sources:</w:t>
      </w:r>
    </w:p>
    <w:p w:rsidR="003F0096" w:rsidRDefault="003F0096" w:rsidP="00E33C7B">
      <w:pPr>
        <w:pStyle w:val="IntenseQuote"/>
      </w:pPr>
      <w:r>
        <w:t>Example</w:t>
      </w:r>
    </w:p>
    <w:p w:rsidR="003F0096" w:rsidRDefault="003F0096" w:rsidP="00E33C7B">
      <w:pPr>
        <w:pStyle w:val="IntenseQuote"/>
        <w:rPr>
          <w:rFonts w:ascii="Consolas" w:hAnsi="Consolas"/>
          <w:sz w:val="30"/>
          <w:szCs w:val="30"/>
        </w:rPr>
      </w:pPr>
      <w:r>
        <w:rPr>
          <w:rFonts w:ascii="Consolas" w:hAnsi="Consolas"/>
          <w:sz w:val="30"/>
          <w:szCs w:val="30"/>
        </w:rPr>
        <w:t>#000000</w:t>
      </w:r>
    </w:p>
    <w:p w:rsidR="003F0096" w:rsidRDefault="003F0096" w:rsidP="00E33C7B">
      <w:pPr>
        <w:pStyle w:val="IntenseQuote"/>
        <w:rPr>
          <w:rFonts w:ascii="Consolas" w:hAnsi="Consolas"/>
          <w:sz w:val="30"/>
          <w:szCs w:val="30"/>
        </w:rPr>
      </w:pPr>
      <w:r>
        <w:rPr>
          <w:rFonts w:ascii="Consolas" w:hAnsi="Consolas"/>
          <w:sz w:val="30"/>
          <w:szCs w:val="30"/>
        </w:rPr>
        <w:t>#3c3c3c</w:t>
      </w:r>
    </w:p>
    <w:p w:rsidR="003F0096" w:rsidRDefault="003F0096" w:rsidP="00E33C7B">
      <w:pPr>
        <w:pStyle w:val="IntenseQuote"/>
        <w:rPr>
          <w:rFonts w:ascii="Consolas" w:hAnsi="Consolas"/>
          <w:sz w:val="30"/>
          <w:szCs w:val="30"/>
        </w:rPr>
      </w:pPr>
      <w:r>
        <w:rPr>
          <w:rFonts w:ascii="Consolas" w:hAnsi="Consolas"/>
          <w:sz w:val="30"/>
          <w:szCs w:val="30"/>
        </w:rPr>
        <w:t>#787878</w:t>
      </w:r>
    </w:p>
    <w:p w:rsidR="003F0096" w:rsidRDefault="003F0096" w:rsidP="00E33C7B">
      <w:pPr>
        <w:pStyle w:val="IntenseQuote"/>
        <w:rPr>
          <w:rFonts w:ascii="Consolas" w:hAnsi="Consolas"/>
          <w:sz w:val="30"/>
          <w:szCs w:val="30"/>
        </w:rPr>
      </w:pPr>
      <w:r>
        <w:rPr>
          <w:rFonts w:ascii="Consolas" w:hAnsi="Consolas"/>
          <w:sz w:val="30"/>
          <w:szCs w:val="30"/>
        </w:rPr>
        <w:t>#b4b4b4</w:t>
      </w:r>
    </w:p>
    <w:p w:rsidR="003F0096" w:rsidRDefault="003F0096" w:rsidP="00E33C7B">
      <w:pPr>
        <w:pStyle w:val="IntenseQuote"/>
        <w:rPr>
          <w:rFonts w:ascii="Consolas" w:hAnsi="Consolas"/>
          <w:sz w:val="30"/>
          <w:szCs w:val="30"/>
        </w:rPr>
      </w:pPr>
      <w:r>
        <w:rPr>
          <w:rFonts w:ascii="Consolas" w:hAnsi="Consolas"/>
          <w:sz w:val="30"/>
          <w:szCs w:val="30"/>
        </w:rPr>
        <w:t>#f0f0f0</w:t>
      </w:r>
    </w:p>
    <w:p w:rsidR="003F0096" w:rsidRDefault="003F0096" w:rsidP="00E33C7B">
      <w:pPr>
        <w:pStyle w:val="IntenseQuote"/>
        <w:rPr>
          <w:rFonts w:ascii="Consolas" w:hAnsi="Consolas"/>
          <w:sz w:val="30"/>
          <w:szCs w:val="30"/>
        </w:rPr>
      </w:pPr>
      <w:r>
        <w:rPr>
          <w:rFonts w:ascii="Consolas" w:hAnsi="Consolas"/>
          <w:sz w:val="30"/>
          <w:szCs w:val="30"/>
        </w:rPr>
        <w:t>#</w:t>
      </w:r>
      <w:proofErr w:type="spellStart"/>
      <w:r>
        <w:rPr>
          <w:rFonts w:ascii="Consolas" w:hAnsi="Consolas"/>
          <w:sz w:val="30"/>
          <w:szCs w:val="30"/>
        </w:rPr>
        <w:t>ffffff</w:t>
      </w:r>
      <w:proofErr w:type="spellEnd"/>
    </w:p>
    <w:p w:rsidR="003F0096" w:rsidRDefault="003F0096" w:rsidP="00E33C7B">
      <w:pPr>
        <w:pStyle w:val="IntenseQuote"/>
        <w:rPr>
          <w:sz w:val="24"/>
          <w:szCs w:val="24"/>
        </w:rPr>
      </w:pPr>
    </w:p>
    <w:p w:rsidR="003F0096" w:rsidRDefault="00E33C7B" w:rsidP="00E33C7B">
      <w:pPr>
        <w:pStyle w:val="IntenseQuote"/>
      </w:pPr>
      <w:r>
        <w:pict>
          <v:rect id="_x0000_i1143" style="width:0;height:1.5pt" o:hralign="center" o:hrstd="t" o:hr="t" fillcolor="#a0a0a0" stroked="f"/>
        </w:pict>
      </w:r>
    </w:p>
    <w:p w:rsidR="003F0096" w:rsidRPr="009A1EAD" w:rsidRDefault="003F0096" w:rsidP="009A1EAD">
      <w:pPr>
        <w:pStyle w:val="IntenseQuote"/>
        <w:jc w:val="center"/>
        <w:rPr>
          <w:sz w:val="48"/>
          <w:szCs w:val="48"/>
        </w:rPr>
      </w:pPr>
      <w:r w:rsidRPr="009A1EAD">
        <w:rPr>
          <w:sz w:val="48"/>
          <w:szCs w:val="48"/>
        </w:rPr>
        <w:lastRenderedPageBreak/>
        <w:t>HSL Value</w:t>
      </w:r>
    </w:p>
    <w:p w:rsidR="003F0096" w:rsidRDefault="003F0096" w:rsidP="00E33C7B">
      <w:pPr>
        <w:pStyle w:val="IntenseQuote"/>
      </w:pPr>
      <w:r>
        <w:t>In HTML, a color can be specified using hue, saturation, and lightness (HSL) in the form:</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hsl</w:t>
      </w:r>
      <w:proofErr w:type="spellEnd"/>
      <w:r>
        <w:rPr>
          <w:rFonts w:ascii="Consolas" w:hAnsi="Consolas"/>
          <w:sz w:val="30"/>
          <w:szCs w:val="30"/>
        </w:rPr>
        <w:t>(</w:t>
      </w:r>
      <w:proofErr w:type="gramEnd"/>
      <w:r>
        <w:rPr>
          <w:rStyle w:val="Emphasis"/>
          <w:rFonts w:ascii="Consolas" w:hAnsi="Consolas"/>
          <w:sz w:val="30"/>
          <w:szCs w:val="30"/>
        </w:rPr>
        <w:t>hue</w:t>
      </w:r>
      <w:r>
        <w:rPr>
          <w:rFonts w:ascii="Consolas" w:hAnsi="Consolas"/>
          <w:sz w:val="30"/>
          <w:szCs w:val="30"/>
        </w:rPr>
        <w:t xml:space="preserve">, </w:t>
      </w:r>
      <w:r>
        <w:rPr>
          <w:rStyle w:val="Emphasis"/>
          <w:rFonts w:ascii="Consolas" w:hAnsi="Consolas"/>
          <w:sz w:val="30"/>
          <w:szCs w:val="30"/>
        </w:rPr>
        <w:t>saturation</w:t>
      </w:r>
      <w:r>
        <w:rPr>
          <w:rFonts w:ascii="Consolas" w:hAnsi="Consolas"/>
          <w:sz w:val="30"/>
          <w:szCs w:val="30"/>
        </w:rPr>
        <w:t xml:space="preserve">, </w:t>
      </w:r>
      <w:r>
        <w:rPr>
          <w:rStyle w:val="Emphasis"/>
          <w:rFonts w:ascii="Consolas" w:hAnsi="Consolas"/>
          <w:sz w:val="30"/>
          <w:szCs w:val="30"/>
        </w:rPr>
        <w:t>lightness</w:t>
      </w:r>
      <w:r>
        <w:rPr>
          <w:rFonts w:ascii="Consolas" w:hAnsi="Consolas"/>
          <w:sz w:val="30"/>
          <w:szCs w:val="30"/>
        </w:rPr>
        <w:t>)</w:t>
      </w:r>
    </w:p>
    <w:p w:rsidR="003F0096" w:rsidRDefault="003F0096" w:rsidP="00E33C7B">
      <w:pPr>
        <w:pStyle w:val="IntenseQuote"/>
      </w:pPr>
      <w:r>
        <w:t xml:space="preserve">Hue is a degree on the color wheel from 0 to 360. 0 is red, 120 </w:t>
      </w:r>
      <w:proofErr w:type="gramStart"/>
      <w:r>
        <w:t>is</w:t>
      </w:r>
      <w:proofErr w:type="gramEnd"/>
      <w:r>
        <w:t xml:space="preserve"> green, and 240 is blue.</w:t>
      </w:r>
    </w:p>
    <w:p w:rsidR="003F0096" w:rsidRDefault="003F0096" w:rsidP="00E33C7B">
      <w:pPr>
        <w:pStyle w:val="IntenseQuote"/>
      </w:pPr>
      <w:r>
        <w:t>Saturation is a percentage value, 0% means a shade of gray, and 100% is the full color.</w:t>
      </w:r>
    </w:p>
    <w:p w:rsidR="003F0096" w:rsidRDefault="003F0096" w:rsidP="00E33C7B">
      <w:pPr>
        <w:pStyle w:val="IntenseQuote"/>
      </w:pPr>
      <w:r>
        <w:t xml:space="preserve">Lightness is also a percentage, 0% is black, 50% is </w:t>
      </w:r>
      <w:proofErr w:type="gramStart"/>
      <w:r>
        <w:t>neither light or</w:t>
      </w:r>
      <w:proofErr w:type="gramEnd"/>
      <w:r>
        <w:t xml:space="preserve"> dark, 100% is white</w:t>
      </w:r>
    </w:p>
    <w:p w:rsidR="003F0096" w:rsidRDefault="003F0096" w:rsidP="00E33C7B">
      <w:pPr>
        <w:pStyle w:val="IntenseQuote"/>
      </w:pPr>
      <w:r>
        <w:t>Example</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hsl</w:t>
      </w:r>
      <w:proofErr w:type="spellEnd"/>
      <w:r>
        <w:rPr>
          <w:rFonts w:ascii="Consolas" w:hAnsi="Consolas"/>
          <w:sz w:val="30"/>
          <w:szCs w:val="30"/>
        </w:rPr>
        <w:t>(</w:t>
      </w:r>
      <w:proofErr w:type="gramEnd"/>
      <w:r>
        <w:rPr>
          <w:rFonts w:ascii="Consolas" w:hAnsi="Consolas"/>
          <w:sz w:val="30"/>
          <w:szCs w:val="30"/>
        </w:rPr>
        <w:t>0, 100%, 50%)</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hsl</w:t>
      </w:r>
      <w:proofErr w:type="spellEnd"/>
      <w:r>
        <w:rPr>
          <w:rFonts w:ascii="Consolas" w:hAnsi="Consolas"/>
          <w:sz w:val="30"/>
          <w:szCs w:val="30"/>
        </w:rPr>
        <w:t>(</w:t>
      </w:r>
      <w:proofErr w:type="gramEnd"/>
      <w:r>
        <w:rPr>
          <w:rFonts w:ascii="Consolas" w:hAnsi="Consolas"/>
          <w:sz w:val="30"/>
          <w:szCs w:val="30"/>
        </w:rPr>
        <w:t>240, 100%, 50%)</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hsl</w:t>
      </w:r>
      <w:proofErr w:type="spellEnd"/>
      <w:r>
        <w:rPr>
          <w:rFonts w:ascii="Consolas" w:hAnsi="Consolas"/>
          <w:sz w:val="30"/>
          <w:szCs w:val="30"/>
        </w:rPr>
        <w:t>(</w:t>
      </w:r>
      <w:proofErr w:type="gramEnd"/>
      <w:r>
        <w:rPr>
          <w:rFonts w:ascii="Consolas" w:hAnsi="Consolas"/>
          <w:sz w:val="30"/>
          <w:szCs w:val="30"/>
        </w:rPr>
        <w:t>147, 50%, 47%)</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hsl</w:t>
      </w:r>
      <w:proofErr w:type="spellEnd"/>
      <w:r>
        <w:rPr>
          <w:rFonts w:ascii="Consolas" w:hAnsi="Consolas"/>
          <w:sz w:val="30"/>
          <w:szCs w:val="30"/>
        </w:rPr>
        <w:t>(</w:t>
      </w:r>
      <w:proofErr w:type="gramEnd"/>
      <w:r>
        <w:rPr>
          <w:rFonts w:ascii="Consolas" w:hAnsi="Consolas"/>
          <w:sz w:val="30"/>
          <w:szCs w:val="30"/>
        </w:rPr>
        <w:t>300, 76%, 72%)</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hsl</w:t>
      </w:r>
      <w:proofErr w:type="spellEnd"/>
      <w:r>
        <w:rPr>
          <w:rFonts w:ascii="Consolas" w:hAnsi="Consolas"/>
          <w:sz w:val="30"/>
          <w:szCs w:val="30"/>
        </w:rPr>
        <w:t>(</w:t>
      </w:r>
      <w:proofErr w:type="gramEnd"/>
      <w:r>
        <w:rPr>
          <w:rFonts w:ascii="Consolas" w:hAnsi="Consolas"/>
          <w:sz w:val="30"/>
          <w:szCs w:val="30"/>
        </w:rPr>
        <w:t>39, 100%, 50%)</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hsl</w:t>
      </w:r>
      <w:proofErr w:type="spellEnd"/>
      <w:r>
        <w:rPr>
          <w:rFonts w:ascii="Consolas" w:hAnsi="Consolas"/>
          <w:sz w:val="30"/>
          <w:szCs w:val="30"/>
        </w:rPr>
        <w:t>(</w:t>
      </w:r>
      <w:proofErr w:type="gramEnd"/>
      <w:r>
        <w:rPr>
          <w:rFonts w:ascii="Consolas" w:hAnsi="Consolas"/>
          <w:sz w:val="30"/>
          <w:szCs w:val="30"/>
        </w:rPr>
        <w:t>248, 53%, 58%)</w:t>
      </w:r>
    </w:p>
    <w:p w:rsidR="003F0096" w:rsidRDefault="003F0096" w:rsidP="00E33C7B">
      <w:pPr>
        <w:pStyle w:val="IntenseQuote"/>
        <w:rPr>
          <w:sz w:val="24"/>
          <w:szCs w:val="24"/>
        </w:rPr>
      </w:pPr>
    </w:p>
    <w:p w:rsidR="003F0096" w:rsidRDefault="00E33C7B" w:rsidP="00E33C7B">
      <w:pPr>
        <w:pStyle w:val="IntenseQuote"/>
      </w:pPr>
      <w:r>
        <w:pict>
          <v:rect id="_x0000_i1144" style="width:0;height:1.5pt" o:hralign="center" o:hrstd="t" o:hr="t" fillcolor="#a0a0a0" stroked="f"/>
        </w:pict>
      </w:r>
    </w:p>
    <w:p w:rsidR="003F0096" w:rsidRPr="009A1EAD" w:rsidRDefault="003F0096" w:rsidP="009A1EAD">
      <w:pPr>
        <w:pStyle w:val="IntenseQuote"/>
        <w:jc w:val="center"/>
        <w:rPr>
          <w:sz w:val="48"/>
          <w:szCs w:val="48"/>
        </w:rPr>
      </w:pPr>
      <w:r w:rsidRPr="009A1EAD">
        <w:rPr>
          <w:sz w:val="48"/>
          <w:szCs w:val="48"/>
        </w:rPr>
        <w:t>Saturation</w:t>
      </w:r>
    </w:p>
    <w:p w:rsidR="003F0096" w:rsidRDefault="003F0096" w:rsidP="00E33C7B">
      <w:pPr>
        <w:pStyle w:val="IntenseQuote"/>
      </w:pPr>
      <w:r>
        <w:t>Saturation can be described as the intensity of a color.</w:t>
      </w:r>
    </w:p>
    <w:p w:rsidR="003F0096" w:rsidRDefault="003F0096" w:rsidP="00E33C7B">
      <w:pPr>
        <w:pStyle w:val="IntenseQuote"/>
      </w:pPr>
      <w:r>
        <w:t>100% is pure color, no shades of gray</w:t>
      </w:r>
    </w:p>
    <w:p w:rsidR="003F0096" w:rsidRDefault="003F0096" w:rsidP="00E33C7B">
      <w:pPr>
        <w:pStyle w:val="IntenseQuote"/>
      </w:pPr>
      <w:r>
        <w:lastRenderedPageBreak/>
        <w:t xml:space="preserve">50% is 50% gray, but you can still see the </w:t>
      </w:r>
      <w:proofErr w:type="gramStart"/>
      <w:r>
        <w:t>color.</w:t>
      </w:r>
      <w:proofErr w:type="gramEnd"/>
    </w:p>
    <w:p w:rsidR="003F0096" w:rsidRDefault="003F0096" w:rsidP="00E33C7B">
      <w:pPr>
        <w:pStyle w:val="IntenseQuote"/>
      </w:pPr>
      <w:r>
        <w:t xml:space="preserve">0% is completely </w:t>
      </w:r>
      <w:proofErr w:type="gramStart"/>
      <w:r>
        <w:t>gray,</w:t>
      </w:r>
      <w:proofErr w:type="gramEnd"/>
      <w:r>
        <w:t xml:space="preserve"> you can no longer see the color.</w:t>
      </w:r>
    </w:p>
    <w:p w:rsidR="003F0096" w:rsidRDefault="003F0096" w:rsidP="00E33C7B">
      <w:pPr>
        <w:pStyle w:val="IntenseQuote"/>
      </w:pPr>
      <w:r>
        <w:t>Example</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hsl</w:t>
      </w:r>
      <w:proofErr w:type="spellEnd"/>
      <w:r>
        <w:rPr>
          <w:rFonts w:ascii="Consolas" w:hAnsi="Consolas"/>
          <w:sz w:val="30"/>
          <w:szCs w:val="30"/>
        </w:rPr>
        <w:t>(</w:t>
      </w:r>
      <w:proofErr w:type="gramEnd"/>
      <w:r>
        <w:rPr>
          <w:rFonts w:ascii="Consolas" w:hAnsi="Consolas"/>
          <w:sz w:val="30"/>
          <w:szCs w:val="30"/>
        </w:rPr>
        <w:t>0, 100%, 50%)</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hsl</w:t>
      </w:r>
      <w:proofErr w:type="spellEnd"/>
      <w:r>
        <w:rPr>
          <w:rFonts w:ascii="Consolas" w:hAnsi="Consolas"/>
          <w:sz w:val="30"/>
          <w:szCs w:val="30"/>
        </w:rPr>
        <w:t>(</w:t>
      </w:r>
      <w:proofErr w:type="gramEnd"/>
      <w:r>
        <w:rPr>
          <w:rFonts w:ascii="Consolas" w:hAnsi="Consolas"/>
          <w:sz w:val="30"/>
          <w:szCs w:val="30"/>
        </w:rPr>
        <w:t>0, 80%, 50%)</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hsl</w:t>
      </w:r>
      <w:proofErr w:type="spellEnd"/>
      <w:r>
        <w:rPr>
          <w:rFonts w:ascii="Consolas" w:hAnsi="Consolas"/>
          <w:sz w:val="30"/>
          <w:szCs w:val="30"/>
        </w:rPr>
        <w:t>(</w:t>
      </w:r>
      <w:proofErr w:type="gramEnd"/>
      <w:r>
        <w:rPr>
          <w:rFonts w:ascii="Consolas" w:hAnsi="Consolas"/>
          <w:sz w:val="30"/>
          <w:szCs w:val="30"/>
        </w:rPr>
        <w:t>0, 60%, 50%)</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hsl</w:t>
      </w:r>
      <w:proofErr w:type="spellEnd"/>
      <w:r>
        <w:rPr>
          <w:rFonts w:ascii="Consolas" w:hAnsi="Consolas"/>
          <w:sz w:val="30"/>
          <w:szCs w:val="30"/>
        </w:rPr>
        <w:t>(</w:t>
      </w:r>
      <w:proofErr w:type="gramEnd"/>
      <w:r>
        <w:rPr>
          <w:rFonts w:ascii="Consolas" w:hAnsi="Consolas"/>
          <w:sz w:val="30"/>
          <w:szCs w:val="30"/>
        </w:rPr>
        <w:t>0, 40%, 50%)</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hsl</w:t>
      </w:r>
      <w:proofErr w:type="spellEnd"/>
      <w:r>
        <w:rPr>
          <w:rFonts w:ascii="Consolas" w:hAnsi="Consolas"/>
          <w:sz w:val="30"/>
          <w:szCs w:val="30"/>
        </w:rPr>
        <w:t>(</w:t>
      </w:r>
      <w:proofErr w:type="gramEnd"/>
      <w:r>
        <w:rPr>
          <w:rFonts w:ascii="Consolas" w:hAnsi="Consolas"/>
          <w:sz w:val="30"/>
          <w:szCs w:val="30"/>
        </w:rPr>
        <w:t>0, 20%, 50%)</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hsl</w:t>
      </w:r>
      <w:proofErr w:type="spellEnd"/>
      <w:r>
        <w:rPr>
          <w:rFonts w:ascii="Consolas" w:hAnsi="Consolas"/>
          <w:sz w:val="30"/>
          <w:szCs w:val="30"/>
        </w:rPr>
        <w:t>(</w:t>
      </w:r>
      <w:proofErr w:type="gramEnd"/>
      <w:r>
        <w:rPr>
          <w:rFonts w:ascii="Consolas" w:hAnsi="Consolas"/>
          <w:sz w:val="30"/>
          <w:szCs w:val="30"/>
        </w:rPr>
        <w:t>0, 0%, 50%)</w:t>
      </w:r>
    </w:p>
    <w:p w:rsidR="003F0096" w:rsidRDefault="003F0096" w:rsidP="00E33C7B">
      <w:pPr>
        <w:pStyle w:val="IntenseQuote"/>
        <w:rPr>
          <w:sz w:val="24"/>
          <w:szCs w:val="24"/>
        </w:rPr>
      </w:pPr>
    </w:p>
    <w:p w:rsidR="003F0096" w:rsidRDefault="00E33C7B" w:rsidP="00E33C7B">
      <w:pPr>
        <w:pStyle w:val="IntenseQuote"/>
      </w:pPr>
      <w:r>
        <w:pict>
          <v:rect id="_x0000_i1145" style="width:0;height:1.5pt" o:hralign="center" o:hrstd="t" o:hr="t" fillcolor="#a0a0a0" stroked="f"/>
        </w:pict>
      </w:r>
    </w:p>
    <w:p w:rsidR="003F0096" w:rsidRPr="009A1EAD" w:rsidRDefault="003F0096" w:rsidP="009A1EAD">
      <w:pPr>
        <w:pStyle w:val="IntenseQuote"/>
        <w:jc w:val="center"/>
        <w:rPr>
          <w:sz w:val="48"/>
          <w:szCs w:val="48"/>
        </w:rPr>
      </w:pPr>
      <w:r w:rsidRPr="009A1EAD">
        <w:rPr>
          <w:sz w:val="48"/>
          <w:szCs w:val="48"/>
        </w:rPr>
        <w:t>Lightness</w:t>
      </w:r>
    </w:p>
    <w:p w:rsidR="003F0096" w:rsidRDefault="003F0096" w:rsidP="00E33C7B">
      <w:pPr>
        <w:pStyle w:val="IntenseQuote"/>
      </w:pPr>
      <w:r>
        <w:t>The lightness of a color can be described as how much light you want to give the color, where 0% means no light (black), 50% means 50% light (neither dark nor light) 100% means full lightness (white).</w:t>
      </w:r>
    </w:p>
    <w:p w:rsidR="003F0096" w:rsidRDefault="003F0096" w:rsidP="00E33C7B">
      <w:pPr>
        <w:pStyle w:val="IntenseQuote"/>
      </w:pPr>
      <w:r>
        <w:t>Example</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hsl</w:t>
      </w:r>
      <w:proofErr w:type="spellEnd"/>
      <w:r>
        <w:rPr>
          <w:rFonts w:ascii="Consolas" w:hAnsi="Consolas"/>
          <w:sz w:val="30"/>
          <w:szCs w:val="30"/>
        </w:rPr>
        <w:t>(</w:t>
      </w:r>
      <w:proofErr w:type="gramEnd"/>
      <w:r>
        <w:rPr>
          <w:rFonts w:ascii="Consolas" w:hAnsi="Consolas"/>
          <w:sz w:val="30"/>
          <w:szCs w:val="30"/>
        </w:rPr>
        <w:t>0, 100%, 0%)</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hsl</w:t>
      </w:r>
      <w:proofErr w:type="spellEnd"/>
      <w:r>
        <w:rPr>
          <w:rFonts w:ascii="Consolas" w:hAnsi="Consolas"/>
          <w:sz w:val="30"/>
          <w:szCs w:val="30"/>
        </w:rPr>
        <w:t>(</w:t>
      </w:r>
      <w:proofErr w:type="gramEnd"/>
      <w:r>
        <w:rPr>
          <w:rFonts w:ascii="Consolas" w:hAnsi="Consolas"/>
          <w:sz w:val="30"/>
          <w:szCs w:val="30"/>
        </w:rPr>
        <w:t>0, 100%, 25%)</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hsl</w:t>
      </w:r>
      <w:proofErr w:type="spellEnd"/>
      <w:r>
        <w:rPr>
          <w:rFonts w:ascii="Consolas" w:hAnsi="Consolas"/>
          <w:sz w:val="30"/>
          <w:szCs w:val="30"/>
        </w:rPr>
        <w:t>(</w:t>
      </w:r>
      <w:proofErr w:type="gramEnd"/>
      <w:r>
        <w:rPr>
          <w:rFonts w:ascii="Consolas" w:hAnsi="Consolas"/>
          <w:sz w:val="30"/>
          <w:szCs w:val="30"/>
        </w:rPr>
        <w:t>0, 100%, 50%)</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hsl</w:t>
      </w:r>
      <w:proofErr w:type="spellEnd"/>
      <w:r>
        <w:rPr>
          <w:rFonts w:ascii="Consolas" w:hAnsi="Consolas"/>
          <w:sz w:val="30"/>
          <w:szCs w:val="30"/>
        </w:rPr>
        <w:t>(</w:t>
      </w:r>
      <w:proofErr w:type="gramEnd"/>
      <w:r>
        <w:rPr>
          <w:rFonts w:ascii="Consolas" w:hAnsi="Consolas"/>
          <w:sz w:val="30"/>
          <w:szCs w:val="30"/>
        </w:rPr>
        <w:t>0, 100%, 75%)</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hsl</w:t>
      </w:r>
      <w:proofErr w:type="spellEnd"/>
      <w:r>
        <w:rPr>
          <w:rFonts w:ascii="Consolas" w:hAnsi="Consolas"/>
          <w:sz w:val="30"/>
          <w:szCs w:val="30"/>
        </w:rPr>
        <w:t>(</w:t>
      </w:r>
      <w:proofErr w:type="gramEnd"/>
      <w:r>
        <w:rPr>
          <w:rFonts w:ascii="Consolas" w:hAnsi="Consolas"/>
          <w:sz w:val="30"/>
          <w:szCs w:val="30"/>
        </w:rPr>
        <w:t>0, 100%, 90%)</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lastRenderedPageBreak/>
        <w:t>hsl</w:t>
      </w:r>
      <w:proofErr w:type="spellEnd"/>
      <w:r>
        <w:rPr>
          <w:rFonts w:ascii="Consolas" w:hAnsi="Consolas"/>
          <w:sz w:val="30"/>
          <w:szCs w:val="30"/>
        </w:rPr>
        <w:t>(</w:t>
      </w:r>
      <w:proofErr w:type="gramEnd"/>
      <w:r>
        <w:rPr>
          <w:rFonts w:ascii="Consolas" w:hAnsi="Consolas"/>
          <w:sz w:val="30"/>
          <w:szCs w:val="30"/>
        </w:rPr>
        <w:t>0, 100%, 100%)</w:t>
      </w:r>
    </w:p>
    <w:p w:rsidR="003F0096" w:rsidRDefault="003F0096" w:rsidP="00E33C7B">
      <w:pPr>
        <w:pStyle w:val="IntenseQuote"/>
        <w:rPr>
          <w:sz w:val="24"/>
          <w:szCs w:val="24"/>
        </w:rPr>
      </w:pPr>
    </w:p>
    <w:p w:rsidR="003F0096" w:rsidRDefault="00E33C7B" w:rsidP="00E33C7B">
      <w:pPr>
        <w:pStyle w:val="IntenseQuote"/>
      </w:pPr>
      <w:r>
        <w:pict>
          <v:rect id="_x0000_i1146" style="width:0;height:1.5pt" o:hralign="center" o:hrstd="t" o:hr="t" fillcolor="#a0a0a0" stroked="f"/>
        </w:pict>
      </w:r>
    </w:p>
    <w:p w:rsidR="003F0096" w:rsidRDefault="003F0096" w:rsidP="00E33C7B">
      <w:pPr>
        <w:pStyle w:val="IntenseQuote"/>
      </w:pPr>
      <w:r>
        <w:t>Shades of gray are often defined by setting the hue and saturation to 0, and adjust the lightness from 0% to 100% to get darker/lighter shades:</w:t>
      </w:r>
    </w:p>
    <w:p w:rsidR="003F0096" w:rsidRDefault="003F0096" w:rsidP="00E33C7B">
      <w:pPr>
        <w:pStyle w:val="IntenseQuote"/>
      </w:pPr>
      <w:r>
        <w:t>Example</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hsl</w:t>
      </w:r>
      <w:proofErr w:type="spellEnd"/>
      <w:r>
        <w:rPr>
          <w:rFonts w:ascii="Consolas" w:hAnsi="Consolas"/>
          <w:sz w:val="30"/>
          <w:szCs w:val="30"/>
        </w:rPr>
        <w:t>(</w:t>
      </w:r>
      <w:proofErr w:type="gramEnd"/>
      <w:r>
        <w:rPr>
          <w:rFonts w:ascii="Consolas" w:hAnsi="Consolas"/>
          <w:sz w:val="30"/>
          <w:szCs w:val="30"/>
        </w:rPr>
        <w:t>0, 0%, 0%)</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hsl</w:t>
      </w:r>
      <w:proofErr w:type="spellEnd"/>
      <w:r>
        <w:rPr>
          <w:rFonts w:ascii="Consolas" w:hAnsi="Consolas"/>
          <w:sz w:val="30"/>
          <w:szCs w:val="30"/>
        </w:rPr>
        <w:t>(</w:t>
      </w:r>
      <w:proofErr w:type="gramEnd"/>
      <w:r>
        <w:rPr>
          <w:rFonts w:ascii="Consolas" w:hAnsi="Consolas"/>
          <w:sz w:val="30"/>
          <w:szCs w:val="30"/>
        </w:rPr>
        <w:t>0, 0%, 24%)</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hsl</w:t>
      </w:r>
      <w:proofErr w:type="spellEnd"/>
      <w:r>
        <w:rPr>
          <w:rFonts w:ascii="Consolas" w:hAnsi="Consolas"/>
          <w:sz w:val="30"/>
          <w:szCs w:val="30"/>
        </w:rPr>
        <w:t>(</w:t>
      </w:r>
      <w:proofErr w:type="gramEnd"/>
      <w:r>
        <w:rPr>
          <w:rFonts w:ascii="Consolas" w:hAnsi="Consolas"/>
          <w:sz w:val="30"/>
          <w:szCs w:val="30"/>
        </w:rPr>
        <w:t>0, 0%, 47%)</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hsl</w:t>
      </w:r>
      <w:proofErr w:type="spellEnd"/>
      <w:r>
        <w:rPr>
          <w:rFonts w:ascii="Consolas" w:hAnsi="Consolas"/>
          <w:sz w:val="30"/>
          <w:szCs w:val="30"/>
        </w:rPr>
        <w:t>(</w:t>
      </w:r>
      <w:proofErr w:type="gramEnd"/>
      <w:r>
        <w:rPr>
          <w:rFonts w:ascii="Consolas" w:hAnsi="Consolas"/>
          <w:sz w:val="30"/>
          <w:szCs w:val="30"/>
        </w:rPr>
        <w:t>0, 0%, 71%)</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hsl</w:t>
      </w:r>
      <w:proofErr w:type="spellEnd"/>
      <w:r>
        <w:rPr>
          <w:rFonts w:ascii="Consolas" w:hAnsi="Consolas"/>
          <w:sz w:val="30"/>
          <w:szCs w:val="30"/>
        </w:rPr>
        <w:t>(</w:t>
      </w:r>
      <w:proofErr w:type="gramEnd"/>
      <w:r>
        <w:rPr>
          <w:rFonts w:ascii="Consolas" w:hAnsi="Consolas"/>
          <w:sz w:val="30"/>
          <w:szCs w:val="30"/>
        </w:rPr>
        <w:t>0, 0%, 94%)</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hsl</w:t>
      </w:r>
      <w:proofErr w:type="spellEnd"/>
      <w:r>
        <w:rPr>
          <w:rFonts w:ascii="Consolas" w:hAnsi="Consolas"/>
          <w:sz w:val="30"/>
          <w:szCs w:val="30"/>
        </w:rPr>
        <w:t>(</w:t>
      </w:r>
      <w:proofErr w:type="gramEnd"/>
      <w:r>
        <w:rPr>
          <w:rFonts w:ascii="Consolas" w:hAnsi="Consolas"/>
          <w:sz w:val="30"/>
          <w:szCs w:val="30"/>
        </w:rPr>
        <w:t>0, 0%, 100%)</w:t>
      </w:r>
    </w:p>
    <w:p w:rsidR="003F0096" w:rsidRDefault="003F0096" w:rsidP="00E33C7B">
      <w:pPr>
        <w:pStyle w:val="IntenseQuote"/>
        <w:rPr>
          <w:sz w:val="24"/>
          <w:szCs w:val="24"/>
        </w:rPr>
      </w:pPr>
    </w:p>
    <w:p w:rsidR="003F0096" w:rsidRDefault="00E33C7B" w:rsidP="00E33C7B">
      <w:pPr>
        <w:pStyle w:val="IntenseQuote"/>
      </w:pPr>
      <w:r>
        <w:pict>
          <v:rect id="_x0000_i1147" style="width:0;height:1.5pt" o:hralign="center" o:hrstd="t" o:hr="t" fillcolor="#a0a0a0" stroked="f"/>
        </w:pict>
      </w:r>
    </w:p>
    <w:p w:rsidR="003F0096" w:rsidRPr="009A1EAD" w:rsidRDefault="003F0096" w:rsidP="009A1EAD">
      <w:pPr>
        <w:pStyle w:val="IntenseQuote"/>
        <w:jc w:val="center"/>
        <w:rPr>
          <w:sz w:val="48"/>
          <w:szCs w:val="48"/>
        </w:rPr>
      </w:pPr>
      <w:r w:rsidRPr="009A1EAD">
        <w:rPr>
          <w:sz w:val="48"/>
          <w:szCs w:val="48"/>
        </w:rPr>
        <w:t>RGBA Value</w:t>
      </w:r>
    </w:p>
    <w:p w:rsidR="003F0096" w:rsidRDefault="003F0096" w:rsidP="00E33C7B">
      <w:pPr>
        <w:pStyle w:val="IntenseQuote"/>
      </w:pPr>
      <w:r>
        <w:t>RGBA color values are an extension of RGB color values with an alpha channel - which specifies the opacity for a color.</w:t>
      </w:r>
    </w:p>
    <w:p w:rsidR="003F0096" w:rsidRDefault="003F0096" w:rsidP="00E33C7B">
      <w:pPr>
        <w:pStyle w:val="IntenseQuote"/>
      </w:pPr>
      <w:r>
        <w:t>An RGBA color value is specified with:</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rgba</w:t>
      </w:r>
      <w:proofErr w:type="spellEnd"/>
      <w:r>
        <w:rPr>
          <w:rFonts w:ascii="Consolas" w:hAnsi="Consolas"/>
          <w:sz w:val="30"/>
          <w:szCs w:val="30"/>
        </w:rPr>
        <w:t>(</w:t>
      </w:r>
      <w:proofErr w:type="gramEnd"/>
      <w:r>
        <w:rPr>
          <w:rStyle w:val="Emphasis"/>
          <w:rFonts w:ascii="Consolas" w:hAnsi="Consolas"/>
          <w:sz w:val="30"/>
          <w:szCs w:val="30"/>
        </w:rPr>
        <w:t>red,</w:t>
      </w:r>
      <w:r>
        <w:rPr>
          <w:rFonts w:ascii="Consolas" w:hAnsi="Consolas"/>
          <w:sz w:val="30"/>
          <w:szCs w:val="30"/>
        </w:rPr>
        <w:t xml:space="preserve"> </w:t>
      </w:r>
      <w:r>
        <w:rPr>
          <w:rStyle w:val="Emphasis"/>
          <w:rFonts w:ascii="Consolas" w:hAnsi="Consolas"/>
          <w:sz w:val="30"/>
          <w:szCs w:val="30"/>
        </w:rPr>
        <w:t>green</w:t>
      </w:r>
      <w:r>
        <w:rPr>
          <w:rFonts w:ascii="Consolas" w:hAnsi="Consolas"/>
          <w:sz w:val="30"/>
          <w:szCs w:val="30"/>
        </w:rPr>
        <w:t xml:space="preserve">, </w:t>
      </w:r>
      <w:r>
        <w:rPr>
          <w:rStyle w:val="Emphasis"/>
          <w:rFonts w:ascii="Consolas" w:hAnsi="Consolas"/>
          <w:sz w:val="30"/>
          <w:szCs w:val="30"/>
        </w:rPr>
        <w:t>blue, alpha</w:t>
      </w:r>
      <w:r>
        <w:rPr>
          <w:rFonts w:ascii="Consolas" w:hAnsi="Consolas"/>
          <w:sz w:val="30"/>
          <w:szCs w:val="30"/>
        </w:rPr>
        <w:t>)</w:t>
      </w:r>
    </w:p>
    <w:p w:rsidR="003F0096" w:rsidRDefault="003F0096" w:rsidP="00E33C7B">
      <w:pPr>
        <w:pStyle w:val="IntenseQuote"/>
      </w:pPr>
      <w:r>
        <w:t>The alpha parameter is a number between 0.0 (fully transparent) and 1.0 (not transparent at all):</w:t>
      </w:r>
    </w:p>
    <w:p w:rsidR="003F0096" w:rsidRDefault="003F0096" w:rsidP="00E33C7B">
      <w:pPr>
        <w:pStyle w:val="IntenseQuote"/>
      </w:pPr>
      <w:r>
        <w:lastRenderedPageBreak/>
        <w:t>Example</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rgba</w:t>
      </w:r>
      <w:proofErr w:type="spellEnd"/>
      <w:r>
        <w:rPr>
          <w:rFonts w:ascii="Consolas" w:hAnsi="Consolas"/>
          <w:sz w:val="30"/>
          <w:szCs w:val="30"/>
        </w:rPr>
        <w:t>(</w:t>
      </w:r>
      <w:proofErr w:type="gramEnd"/>
      <w:r>
        <w:rPr>
          <w:rFonts w:ascii="Consolas" w:hAnsi="Consolas"/>
          <w:sz w:val="30"/>
          <w:szCs w:val="30"/>
        </w:rPr>
        <w:t>255, 99, 71, 0)</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rgba</w:t>
      </w:r>
      <w:proofErr w:type="spellEnd"/>
      <w:r>
        <w:rPr>
          <w:rFonts w:ascii="Consolas" w:hAnsi="Consolas"/>
          <w:sz w:val="30"/>
          <w:szCs w:val="30"/>
        </w:rPr>
        <w:t>(</w:t>
      </w:r>
      <w:proofErr w:type="gramEnd"/>
      <w:r>
        <w:rPr>
          <w:rFonts w:ascii="Consolas" w:hAnsi="Consolas"/>
          <w:sz w:val="30"/>
          <w:szCs w:val="30"/>
        </w:rPr>
        <w:t>255, 99, 71, 0.2)</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rgba</w:t>
      </w:r>
      <w:proofErr w:type="spellEnd"/>
      <w:r>
        <w:rPr>
          <w:rFonts w:ascii="Consolas" w:hAnsi="Consolas"/>
          <w:sz w:val="30"/>
          <w:szCs w:val="30"/>
        </w:rPr>
        <w:t>(</w:t>
      </w:r>
      <w:proofErr w:type="gramEnd"/>
      <w:r>
        <w:rPr>
          <w:rFonts w:ascii="Consolas" w:hAnsi="Consolas"/>
          <w:sz w:val="30"/>
          <w:szCs w:val="30"/>
        </w:rPr>
        <w:t>255, 99, 71, 0.4)</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rgba</w:t>
      </w:r>
      <w:proofErr w:type="spellEnd"/>
      <w:r>
        <w:rPr>
          <w:rFonts w:ascii="Consolas" w:hAnsi="Consolas"/>
          <w:sz w:val="30"/>
          <w:szCs w:val="30"/>
        </w:rPr>
        <w:t>(</w:t>
      </w:r>
      <w:proofErr w:type="gramEnd"/>
      <w:r>
        <w:rPr>
          <w:rFonts w:ascii="Consolas" w:hAnsi="Consolas"/>
          <w:sz w:val="30"/>
          <w:szCs w:val="30"/>
        </w:rPr>
        <w:t>255, 99, 71, 0.6)</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rgba</w:t>
      </w:r>
      <w:proofErr w:type="spellEnd"/>
      <w:r>
        <w:rPr>
          <w:rFonts w:ascii="Consolas" w:hAnsi="Consolas"/>
          <w:sz w:val="30"/>
          <w:szCs w:val="30"/>
        </w:rPr>
        <w:t>(</w:t>
      </w:r>
      <w:proofErr w:type="gramEnd"/>
      <w:r>
        <w:rPr>
          <w:rFonts w:ascii="Consolas" w:hAnsi="Consolas"/>
          <w:sz w:val="30"/>
          <w:szCs w:val="30"/>
        </w:rPr>
        <w:t>255, 99, 71, 0.8)</w:t>
      </w:r>
    </w:p>
    <w:p w:rsidR="003F0096" w:rsidRDefault="003F0096" w:rsidP="00E33C7B">
      <w:pPr>
        <w:pStyle w:val="IntenseQuote"/>
        <w:rPr>
          <w:rFonts w:ascii="Consolas" w:hAnsi="Consolas"/>
          <w:sz w:val="30"/>
          <w:szCs w:val="30"/>
        </w:rPr>
      </w:pPr>
      <w:proofErr w:type="spellStart"/>
      <w:proofErr w:type="gramStart"/>
      <w:r>
        <w:rPr>
          <w:rFonts w:ascii="Consolas" w:hAnsi="Consolas"/>
          <w:sz w:val="30"/>
          <w:szCs w:val="30"/>
        </w:rPr>
        <w:t>rgba</w:t>
      </w:r>
      <w:proofErr w:type="spellEnd"/>
      <w:r>
        <w:rPr>
          <w:rFonts w:ascii="Consolas" w:hAnsi="Consolas"/>
          <w:sz w:val="30"/>
          <w:szCs w:val="30"/>
        </w:rPr>
        <w:t>(</w:t>
      </w:r>
      <w:proofErr w:type="gramEnd"/>
      <w:r>
        <w:rPr>
          <w:rFonts w:ascii="Consolas" w:hAnsi="Consolas"/>
          <w:sz w:val="30"/>
          <w:szCs w:val="30"/>
        </w:rPr>
        <w:t>255, 99, 71, 1)</w:t>
      </w:r>
    </w:p>
    <w:p w:rsidR="003F0096" w:rsidRDefault="003F0096" w:rsidP="00E33C7B">
      <w:pPr>
        <w:pStyle w:val="IntenseQuote"/>
        <w:rPr>
          <w:sz w:val="24"/>
          <w:szCs w:val="24"/>
        </w:rPr>
      </w:pPr>
    </w:p>
    <w:p w:rsidR="003F0096" w:rsidRDefault="00E33C7B" w:rsidP="00E33C7B">
      <w:pPr>
        <w:pStyle w:val="IntenseQuote"/>
      </w:pPr>
      <w:r>
        <w:pict>
          <v:rect id="_x0000_i1148" style="width:0;height:1.5pt" o:hralign="center" o:hrstd="t" o:hr="t" fillcolor="#a0a0a0" stroked="f"/>
        </w:pict>
      </w:r>
    </w:p>
    <w:p w:rsidR="003F0096" w:rsidRPr="009A1EAD" w:rsidRDefault="003F0096" w:rsidP="009A1EAD">
      <w:pPr>
        <w:pStyle w:val="IntenseQuote"/>
        <w:spacing w:line="240" w:lineRule="auto"/>
        <w:jc w:val="center"/>
        <w:rPr>
          <w:sz w:val="48"/>
          <w:szCs w:val="48"/>
        </w:rPr>
      </w:pPr>
      <w:r w:rsidRPr="009A1EAD">
        <w:rPr>
          <w:sz w:val="48"/>
          <w:szCs w:val="48"/>
        </w:rPr>
        <w:t>HSLA Value</w:t>
      </w:r>
    </w:p>
    <w:p w:rsidR="003F0096" w:rsidRDefault="003F0096" w:rsidP="009A1EAD">
      <w:pPr>
        <w:pStyle w:val="IntenseQuote"/>
        <w:spacing w:line="240" w:lineRule="auto"/>
      </w:pPr>
      <w:r>
        <w:t>HSLA color values are an extension of HSL color values with an alpha channel - which specifies the opacity for a color.</w:t>
      </w:r>
    </w:p>
    <w:p w:rsidR="003F0096" w:rsidRDefault="003F0096" w:rsidP="009A1EAD">
      <w:pPr>
        <w:pStyle w:val="IntenseQuote"/>
        <w:spacing w:line="240" w:lineRule="auto"/>
      </w:pPr>
      <w:r>
        <w:t>An HSLA color value is specified with:</w:t>
      </w:r>
    </w:p>
    <w:p w:rsidR="003F0096" w:rsidRDefault="003F0096" w:rsidP="009A1EAD">
      <w:pPr>
        <w:pStyle w:val="IntenseQuote"/>
        <w:spacing w:line="240" w:lineRule="auto"/>
        <w:rPr>
          <w:rFonts w:ascii="Consolas" w:hAnsi="Consolas"/>
          <w:sz w:val="30"/>
          <w:szCs w:val="30"/>
        </w:rPr>
      </w:pPr>
      <w:proofErr w:type="spellStart"/>
      <w:proofErr w:type="gramStart"/>
      <w:r>
        <w:rPr>
          <w:rFonts w:ascii="Consolas" w:hAnsi="Consolas"/>
          <w:sz w:val="30"/>
          <w:szCs w:val="30"/>
        </w:rPr>
        <w:t>hsla</w:t>
      </w:r>
      <w:proofErr w:type="spellEnd"/>
      <w:r>
        <w:rPr>
          <w:rFonts w:ascii="Consolas" w:hAnsi="Consolas"/>
          <w:sz w:val="30"/>
          <w:szCs w:val="30"/>
        </w:rPr>
        <w:t>(</w:t>
      </w:r>
      <w:proofErr w:type="gramEnd"/>
      <w:r>
        <w:rPr>
          <w:rStyle w:val="Emphasis"/>
          <w:rFonts w:ascii="Consolas" w:hAnsi="Consolas"/>
          <w:sz w:val="30"/>
          <w:szCs w:val="30"/>
        </w:rPr>
        <w:t>hue,</w:t>
      </w:r>
      <w:r>
        <w:rPr>
          <w:rFonts w:ascii="Consolas" w:hAnsi="Consolas"/>
          <w:sz w:val="30"/>
          <w:szCs w:val="30"/>
        </w:rPr>
        <w:t xml:space="preserve"> </w:t>
      </w:r>
      <w:r>
        <w:rPr>
          <w:rStyle w:val="Emphasis"/>
          <w:rFonts w:ascii="Consolas" w:hAnsi="Consolas"/>
          <w:sz w:val="30"/>
          <w:szCs w:val="30"/>
        </w:rPr>
        <w:t>saturation</w:t>
      </w:r>
      <w:r>
        <w:rPr>
          <w:rFonts w:ascii="Consolas" w:hAnsi="Consolas"/>
          <w:sz w:val="30"/>
          <w:szCs w:val="30"/>
        </w:rPr>
        <w:t xml:space="preserve">, </w:t>
      </w:r>
      <w:r>
        <w:rPr>
          <w:rStyle w:val="Emphasis"/>
          <w:rFonts w:ascii="Consolas" w:hAnsi="Consolas"/>
          <w:sz w:val="30"/>
          <w:szCs w:val="30"/>
        </w:rPr>
        <w:t>lightness, alpha</w:t>
      </w:r>
      <w:r>
        <w:rPr>
          <w:rFonts w:ascii="Consolas" w:hAnsi="Consolas"/>
          <w:sz w:val="30"/>
          <w:szCs w:val="30"/>
        </w:rPr>
        <w:t>)</w:t>
      </w:r>
    </w:p>
    <w:p w:rsidR="003F0096" w:rsidRDefault="003F0096" w:rsidP="009A1EAD">
      <w:pPr>
        <w:pStyle w:val="IntenseQuote"/>
        <w:spacing w:line="240" w:lineRule="auto"/>
      </w:pPr>
      <w:r>
        <w:t>The alpha parameter is a number between 0.0 (fully transparent) and 1.0 (not transparent at all):</w:t>
      </w:r>
    </w:p>
    <w:p w:rsidR="003F0096" w:rsidRDefault="003F0096" w:rsidP="009A1EAD">
      <w:pPr>
        <w:pStyle w:val="IntenseQuote"/>
        <w:spacing w:line="240" w:lineRule="auto"/>
      </w:pPr>
      <w:r>
        <w:t>Example</w:t>
      </w:r>
    </w:p>
    <w:p w:rsidR="003F0096" w:rsidRDefault="003F0096" w:rsidP="009A1EAD">
      <w:pPr>
        <w:pStyle w:val="IntenseQuote"/>
        <w:spacing w:line="240" w:lineRule="auto"/>
        <w:rPr>
          <w:rFonts w:ascii="Consolas" w:hAnsi="Consolas"/>
          <w:sz w:val="30"/>
          <w:szCs w:val="30"/>
        </w:rPr>
      </w:pPr>
      <w:proofErr w:type="spellStart"/>
      <w:proofErr w:type="gramStart"/>
      <w:r>
        <w:rPr>
          <w:rFonts w:ascii="Consolas" w:hAnsi="Consolas"/>
          <w:sz w:val="30"/>
          <w:szCs w:val="30"/>
        </w:rPr>
        <w:t>hsla</w:t>
      </w:r>
      <w:proofErr w:type="spellEnd"/>
      <w:r>
        <w:rPr>
          <w:rFonts w:ascii="Consolas" w:hAnsi="Consolas"/>
          <w:sz w:val="30"/>
          <w:szCs w:val="30"/>
        </w:rPr>
        <w:t>(</w:t>
      </w:r>
      <w:proofErr w:type="gramEnd"/>
      <w:r>
        <w:rPr>
          <w:rFonts w:ascii="Consolas" w:hAnsi="Consolas"/>
          <w:sz w:val="30"/>
          <w:szCs w:val="30"/>
        </w:rPr>
        <w:t>9, 100%, 64%, 0)</w:t>
      </w:r>
    </w:p>
    <w:p w:rsidR="003F0096" w:rsidRDefault="003F0096" w:rsidP="009A1EAD">
      <w:pPr>
        <w:pStyle w:val="IntenseQuote"/>
        <w:spacing w:line="240" w:lineRule="auto"/>
        <w:rPr>
          <w:rFonts w:ascii="Consolas" w:hAnsi="Consolas"/>
          <w:sz w:val="30"/>
          <w:szCs w:val="30"/>
        </w:rPr>
      </w:pPr>
      <w:proofErr w:type="spellStart"/>
      <w:proofErr w:type="gramStart"/>
      <w:r>
        <w:rPr>
          <w:rFonts w:ascii="Consolas" w:hAnsi="Consolas"/>
          <w:sz w:val="30"/>
          <w:szCs w:val="30"/>
        </w:rPr>
        <w:t>hsla</w:t>
      </w:r>
      <w:proofErr w:type="spellEnd"/>
      <w:r>
        <w:rPr>
          <w:rFonts w:ascii="Consolas" w:hAnsi="Consolas"/>
          <w:sz w:val="30"/>
          <w:szCs w:val="30"/>
        </w:rPr>
        <w:t>(</w:t>
      </w:r>
      <w:proofErr w:type="gramEnd"/>
      <w:r>
        <w:rPr>
          <w:rFonts w:ascii="Consolas" w:hAnsi="Consolas"/>
          <w:sz w:val="30"/>
          <w:szCs w:val="30"/>
        </w:rPr>
        <w:t>9, 100%, 64%, 0.2)</w:t>
      </w:r>
    </w:p>
    <w:p w:rsidR="003F0096" w:rsidRDefault="003F0096" w:rsidP="009A1EAD">
      <w:pPr>
        <w:pStyle w:val="IntenseQuote"/>
        <w:spacing w:line="240" w:lineRule="auto"/>
        <w:rPr>
          <w:rFonts w:ascii="Consolas" w:hAnsi="Consolas"/>
          <w:sz w:val="30"/>
          <w:szCs w:val="30"/>
        </w:rPr>
      </w:pPr>
      <w:proofErr w:type="spellStart"/>
      <w:proofErr w:type="gramStart"/>
      <w:r>
        <w:rPr>
          <w:rFonts w:ascii="Consolas" w:hAnsi="Consolas"/>
          <w:sz w:val="30"/>
          <w:szCs w:val="30"/>
        </w:rPr>
        <w:t>hsla</w:t>
      </w:r>
      <w:proofErr w:type="spellEnd"/>
      <w:r>
        <w:rPr>
          <w:rFonts w:ascii="Consolas" w:hAnsi="Consolas"/>
          <w:sz w:val="30"/>
          <w:szCs w:val="30"/>
        </w:rPr>
        <w:t>(</w:t>
      </w:r>
      <w:proofErr w:type="gramEnd"/>
      <w:r>
        <w:rPr>
          <w:rFonts w:ascii="Consolas" w:hAnsi="Consolas"/>
          <w:sz w:val="30"/>
          <w:szCs w:val="30"/>
        </w:rPr>
        <w:t>9, 100%, 64%, 0.4)</w:t>
      </w:r>
    </w:p>
    <w:p w:rsidR="003F0096" w:rsidRDefault="003F0096" w:rsidP="009A1EAD">
      <w:pPr>
        <w:pStyle w:val="IntenseQuote"/>
        <w:spacing w:line="240" w:lineRule="auto"/>
        <w:rPr>
          <w:rFonts w:ascii="Consolas" w:hAnsi="Consolas"/>
          <w:sz w:val="30"/>
          <w:szCs w:val="30"/>
        </w:rPr>
      </w:pPr>
      <w:proofErr w:type="spellStart"/>
      <w:proofErr w:type="gramStart"/>
      <w:r>
        <w:rPr>
          <w:rFonts w:ascii="Consolas" w:hAnsi="Consolas"/>
          <w:sz w:val="30"/>
          <w:szCs w:val="30"/>
        </w:rPr>
        <w:t>hsla</w:t>
      </w:r>
      <w:proofErr w:type="spellEnd"/>
      <w:r>
        <w:rPr>
          <w:rFonts w:ascii="Consolas" w:hAnsi="Consolas"/>
          <w:sz w:val="30"/>
          <w:szCs w:val="30"/>
        </w:rPr>
        <w:t>(</w:t>
      </w:r>
      <w:proofErr w:type="gramEnd"/>
      <w:r>
        <w:rPr>
          <w:rFonts w:ascii="Consolas" w:hAnsi="Consolas"/>
          <w:sz w:val="30"/>
          <w:szCs w:val="30"/>
        </w:rPr>
        <w:t>9, 100%, 64%, 0.6)</w:t>
      </w:r>
    </w:p>
    <w:p w:rsidR="003F0096" w:rsidRDefault="003F0096" w:rsidP="009A1EAD">
      <w:pPr>
        <w:pStyle w:val="IntenseQuote"/>
        <w:spacing w:line="240" w:lineRule="auto"/>
        <w:rPr>
          <w:rFonts w:ascii="Consolas" w:hAnsi="Consolas"/>
          <w:sz w:val="30"/>
          <w:szCs w:val="30"/>
        </w:rPr>
      </w:pPr>
      <w:proofErr w:type="spellStart"/>
      <w:proofErr w:type="gramStart"/>
      <w:r>
        <w:rPr>
          <w:rFonts w:ascii="Consolas" w:hAnsi="Consolas"/>
          <w:sz w:val="30"/>
          <w:szCs w:val="30"/>
        </w:rPr>
        <w:t>hsla</w:t>
      </w:r>
      <w:proofErr w:type="spellEnd"/>
      <w:r>
        <w:rPr>
          <w:rFonts w:ascii="Consolas" w:hAnsi="Consolas"/>
          <w:sz w:val="30"/>
          <w:szCs w:val="30"/>
        </w:rPr>
        <w:t>(</w:t>
      </w:r>
      <w:proofErr w:type="gramEnd"/>
      <w:r>
        <w:rPr>
          <w:rFonts w:ascii="Consolas" w:hAnsi="Consolas"/>
          <w:sz w:val="30"/>
          <w:szCs w:val="30"/>
        </w:rPr>
        <w:t>9, 100%, 64%, 0.8)</w:t>
      </w:r>
    </w:p>
    <w:p w:rsidR="003F0096" w:rsidRDefault="003F0096" w:rsidP="009A1EAD">
      <w:pPr>
        <w:pStyle w:val="IntenseQuote"/>
        <w:spacing w:line="240" w:lineRule="auto"/>
        <w:rPr>
          <w:rFonts w:ascii="Consolas" w:hAnsi="Consolas"/>
          <w:sz w:val="30"/>
          <w:szCs w:val="30"/>
        </w:rPr>
      </w:pPr>
      <w:proofErr w:type="spellStart"/>
      <w:proofErr w:type="gramStart"/>
      <w:r>
        <w:rPr>
          <w:rFonts w:ascii="Consolas" w:hAnsi="Consolas"/>
          <w:sz w:val="30"/>
          <w:szCs w:val="30"/>
        </w:rPr>
        <w:t>hsla</w:t>
      </w:r>
      <w:proofErr w:type="spellEnd"/>
      <w:r>
        <w:rPr>
          <w:rFonts w:ascii="Consolas" w:hAnsi="Consolas"/>
          <w:sz w:val="30"/>
          <w:szCs w:val="30"/>
        </w:rPr>
        <w:t>(</w:t>
      </w:r>
      <w:proofErr w:type="gramEnd"/>
      <w:r>
        <w:rPr>
          <w:rFonts w:ascii="Consolas" w:hAnsi="Consolas"/>
          <w:sz w:val="30"/>
          <w:szCs w:val="30"/>
        </w:rPr>
        <w:t>9, 100%, 64%, 1)</w:t>
      </w:r>
    </w:p>
    <w:p w:rsidR="009F095E" w:rsidRPr="002E4D80" w:rsidRDefault="009F095E" w:rsidP="009A1EAD">
      <w:pPr>
        <w:pStyle w:val="IntenseQuote"/>
        <w:rPr>
          <w:rFonts w:ascii="Times New Roman" w:hAnsi="Times New Roman" w:cs="Times New Roman"/>
          <w:i w:val="0"/>
          <w:sz w:val="96"/>
          <w:szCs w:val="48"/>
          <w:u w:val="single"/>
        </w:rPr>
      </w:pPr>
      <w:r w:rsidRPr="002E4D80">
        <w:rPr>
          <w:rFonts w:ascii="Times New Roman" w:hAnsi="Times New Roman" w:cs="Times New Roman"/>
          <w:i w:val="0"/>
          <w:sz w:val="96"/>
          <w:szCs w:val="48"/>
          <w:u w:val="single"/>
        </w:rPr>
        <w:lastRenderedPageBreak/>
        <w:t>HTML Styles - CSS</w:t>
      </w:r>
    </w:p>
    <w:p w:rsidR="009F095E" w:rsidRPr="009F095E" w:rsidRDefault="00E33C7B" w:rsidP="00E33C7B">
      <w:pPr>
        <w:pStyle w:val="IntenseQuote"/>
        <w:rPr>
          <w:rFonts w:eastAsia="Times New Roman"/>
          <w:sz w:val="24"/>
          <w:szCs w:val="24"/>
        </w:rPr>
      </w:pPr>
      <w:r>
        <w:rPr>
          <w:rFonts w:eastAsia="Times New Roman"/>
          <w:sz w:val="24"/>
          <w:szCs w:val="24"/>
        </w:rPr>
        <w:pict>
          <v:rect id="_x0000_i1149" style="width:0;height:1.5pt" o:hralign="center" o:hrstd="t" o:hr="t" fillcolor="#a0a0a0" stroked="f"/>
        </w:pict>
      </w:r>
    </w:p>
    <w:p w:rsidR="009F095E" w:rsidRPr="009A1EAD" w:rsidRDefault="009F095E" w:rsidP="00E33C7B">
      <w:pPr>
        <w:pStyle w:val="IntenseQuote"/>
        <w:rPr>
          <w:rFonts w:eastAsia="Times New Roman"/>
          <w:sz w:val="48"/>
          <w:szCs w:val="48"/>
        </w:rPr>
      </w:pPr>
      <w:r w:rsidRPr="009A1EAD">
        <w:rPr>
          <w:rFonts w:eastAsia="Times New Roman"/>
          <w:sz w:val="48"/>
          <w:szCs w:val="48"/>
        </w:rPr>
        <w:t>CSS = Styles and Colors</w:t>
      </w:r>
    </w:p>
    <w:p w:rsidR="009F095E" w:rsidRPr="009F095E" w:rsidRDefault="009F095E" w:rsidP="00E33C7B">
      <w:pPr>
        <w:pStyle w:val="IntenseQuote"/>
        <w:rPr>
          <w:rFonts w:eastAsia="Times New Roman"/>
          <w:spacing w:val="180"/>
          <w:sz w:val="23"/>
          <w:szCs w:val="23"/>
        </w:rPr>
      </w:pPr>
      <w:r w:rsidRPr="009F095E">
        <w:rPr>
          <w:rFonts w:eastAsia="Times New Roman"/>
          <w:spacing w:val="180"/>
          <w:sz w:val="23"/>
          <w:szCs w:val="23"/>
        </w:rPr>
        <w:t>Manipulate Text</w:t>
      </w:r>
    </w:p>
    <w:p w:rsidR="009F095E" w:rsidRPr="009F095E" w:rsidRDefault="009F095E" w:rsidP="00E33C7B">
      <w:pPr>
        <w:pStyle w:val="IntenseQuote"/>
        <w:rPr>
          <w:rFonts w:eastAsia="Times New Roman"/>
          <w:spacing w:val="180"/>
          <w:sz w:val="23"/>
          <w:szCs w:val="23"/>
        </w:rPr>
      </w:pPr>
      <w:r w:rsidRPr="009F095E">
        <w:rPr>
          <w:rFonts w:eastAsia="Times New Roman"/>
          <w:spacing w:val="180"/>
          <w:sz w:val="23"/>
          <w:szCs w:val="23"/>
        </w:rPr>
        <w:t>Colors</w:t>
      </w:r>
      <w:proofErr w:type="gramStart"/>
      <w:r w:rsidRPr="009F095E">
        <w:rPr>
          <w:rFonts w:eastAsia="Times New Roman"/>
          <w:spacing w:val="180"/>
          <w:sz w:val="23"/>
          <w:szCs w:val="23"/>
        </w:rPr>
        <w:t>,  Boxes</w:t>
      </w:r>
      <w:proofErr w:type="gramEnd"/>
    </w:p>
    <w:p w:rsidR="009F095E" w:rsidRPr="009F095E" w:rsidRDefault="009F095E" w:rsidP="00E33C7B">
      <w:pPr>
        <w:pStyle w:val="IntenseQuote"/>
        <w:rPr>
          <w:rFonts w:eastAsia="Times New Roman"/>
          <w:sz w:val="24"/>
          <w:szCs w:val="24"/>
        </w:rPr>
      </w:pPr>
    </w:p>
    <w:p w:rsidR="009F095E" w:rsidRPr="009F095E" w:rsidRDefault="00E33C7B" w:rsidP="00E33C7B">
      <w:pPr>
        <w:pStyle w:val="IntenseQuote"/>
        <w:rPr>
          <w:rFonts w:eastAsia="Times New Roman"/>
          <w:sz w:val="24"/>
          <w:szCs w:val="24"/>
        </w:rPr>
      </w:pPr>
      <w:r>
        <w:rPr>
          <w:rFonts w:eastAsia="Times New Roman"/>
          <w:sz w:val="24"/>
          <w:szCs w:val="24"/>
        </w:rPr>
        <w:pict>
          <v:rect id="_x0000_i1150" style="width:0;height:1.5pt" o:hralign="center" o:hrstd="t" o:hr="t" fillcolor="#a0a0a0" stroked="f"/>
        </w:pict>
      </w:r>
    </w:p>
    <w:p w:rsidR="009F095E" w:rsidRPr="009A1EAD" w:rsidRDefault="009F095E" w:rsidP="009A1EAD">
      <w:pPr>
        <w:pStyle w:val="IntenseQuote"/>
        <w:jc w:val="center"/>
        <w:rPr>
          <w:rFonts w:eastAsia="Times New Roman"/>
          <w:sz w:val="48"/>
          <w:szCs w:val="48"/>
        </w:rPr>
      </w:pPr>
      <w:r w:rsidRPr="009A1EAD">
        <w:rPr>
          <w:rFonts w:eastAsia="Times New Roman"/>
          <w:sz w:val="48"/>
          <w:szCs w:val="48"/>
        </w:rPr>
        <w:t>Styling HTML with CSS</w:t>
      </w:r>
    </w:p>
    <w:p w:rsidR="009F095E" w:rsidRPr="009F095E" w:rsidRDefault="009F095E" w:rsidP="00E33C7B">
      <w:pPr>
        <w:pStyle w:val="IntenseQuote"/>
        <w:rPr>
          <w:rFonts w:eastAsia="Times New Roman"/>
          <w:sz w:val="24"/>
          <w:szCs w:val="24"/>
        </w:rPr>
      </w:pPr>
      <w:r w:rsidRPr="009F095E">
        <w:rPr>
          <w:rFonts w:eastAsia="Times New Roman"/>
          <w:sz w:val="24"/>
          <w:szCs w:val="24"/>
        </w:rPr>
        <w:t>CSS stands for Cascading Style Sheets.</w:t>
      </w:r>
    </w:p>
    <w:p w:rsidR="009F095E" w:rsidRPr="009F095E" w:rsidRDefault="009F095E" w:rsidP="00E33C7B">
      <w:pPr>
        <w:pStyle w:val="IntenseQuote"/>
        <w:rPr>
          <w:rFonts w:eastAsia="Times New Roman"/>
          <w:sz w:val="24"/>
          <w:szCs w:val="24"/>
        </w:rPr>
      </w:pPr>
      <w:r w:rsidRPr="009F095E">
        <w:rPr>
          <w:rFonts w:eastAsia="Times New Roman"/>
          <w:sz w:val="24"/>
          <w:szCs w:val="24"/>
        </w:rPr>
        <w:t>CSS describes how HTML elements are to be displayed on screen, paper, or in other media.</w:t>
      </w:r>
    </w:p>
    <w:p w:rsidR="009F095E" w:rsidRPr="009F095E" w:rsidRDefault="009F095E" w:rsidP="00E33C7B">
      <w:pPr>
        <w:pStyle w:val="IntenseQuote"/>
        <w:rPr>
          <w:rFonts w:eastAsia="Times New Roman"/>
          <w:sz w:val="24"/>
          <w:szCs w:val="24"/>
        </w:rPr>
      </w:pPr>
      <w:r w:rsidRPr="009F095E">
        <w:rPr>
          <w:rFonts w:eastAsia="Times New Roman"/>
          <w:sz w:val="24"/>
          <w:szCs w:val="24"/>
        </w:rPr>
        <w:t>CSS saves a lot of work. It can control the layout of multiple web pages all at once.</w:t>
      </w:r>
    </w:p>
    <w:p w:rsidR="009F095E" w:rsidRPr="009F095E" w:rsidRDefault="009F095E" w:rsidP="00E33C7B">
      <w:pPr>
        <w:pStyle w:val="IntenseQuote"/>
        <w:rPr>
          <w:rFonts w:eastAsia="Times New Roman"/>
          <w:sz w:val="24"/>
          <w:szCs w:val="24"/>
        </w:rPr>
      </w:pPr>
      <w:r w:rsidRPr="009F095E">
        <w:rPr>
          <w:rFonts w:eastAsia="Times New Roman"/>
          <w:sz w:val="24"/>
          <w:szCs w:val="24"/>
        </w:rPr>
        <w:t>CSS can be added to HTML elements in 3 ways:</w:t>
      </w:r>
    </w:p>
    <w:p w:rsidR="009F095E" w:rsidRPr="009F095E" w:rsidRDefault="009F095E" w:rsidP="00E33C7B">
      <w:pPr>
        <w:pStyle w:val="IntenseQuote"/>
        <w:rPr>
          <w:rFonts w:eastAsia="Times New Roman"/>
          <w:sz w:val="24"/>
          <w:szCs w:val="24"/>
        </w:rPr>
      </w:pPr>
      <w:r w:rsidRPr="009F095E">
        <w:rPr>
          <w:rFonts w:eastAsia="Times New Roman"/>
          <w:sz w:val="24"/>
          <w:szCs w:val="24"/>
        </w:rPr>
        <w:t>Inline - by using the style attribute in HTML elements</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Internal - by using a </w:t>
      </w:r>
      <w:r w:rsidRPr="009F095E">
        <w:rPr>
          <w:rFonts w:ascii="Courier New" w:eastAsia="Times New Roman" w:hAnsi="Courier New" w:cs="Courier New"/>
          <w:sz w:val="20"/>
          <w:szCs w:val="20"/>
        </w:rPr>
        <w:t>&lt;style&gt;</w:t>
      </w:r>
      <w:r w:rsidRPr="009F095E">
        <w:rPr>
          <w:rFonts w:eastAsia="Times New Roman"/>
          <w:sz w:val="24"/>
          <w:szCs w:val="24"/>
        </w:rPr>
        <w:t xml:space="preserve"> element in the </w:t>
      </w:r>
      <w:r w:rsidRPr="009F095E">
        <w:rPr>
          <w:rFonts w:ascii="Courier New" w:eastAsia="Times New Roman" w:hAnsi="Courier New" w:cs="Courier New"/>
          <w:sz w:val="20"/>
          <w:szCs w:val="20"/>
        </w:rPr>
        <w:t>&lt;head&gt;</w:t>
      </w:r>
      <w:r w:rsidRPr="009F095E">
        <w:rPr>
          <w:rFonts w:eastAsia="Times New Roman"/>
          <w:sz w:val="24"/>
          <w:szCs w:val="24"/>
        </w:rPr>
        <w:t xml:space="preserve"> section</w:t>
      </w:r>
    </w:p>
    <w:p w:rsidR="009F095E" w:rsidRPr="009F095E" w:rsidRDefault="009F095E" w:rsidP="00E33C7B">
      <w:pPr>
        <w:pStyle w:val="IntenseQuote"/>
        <w:rPr>
          <w:rFonts w:eastAsia="Times New Roman"/>
          <w:sz w:val="24"/>
          <w:szCs w:val="24"/>
        </w:rPr>
      </w:pPr>
      <w:r w:rsidRPr="009F095E">
        <w:rPr>
          <w:rFonts w:eastAsia="Times New Roman"/>
          <w:sz w:val="24"/>
          <w:szCs w:val="24"/>
        </w:rPr>
        <w:t>External - by using an external CSS file</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The most common way to add </w:t>
      </w:r>
      <w:proofErr w:type="gramStart"/>
      <w:r w:rsidRPr="009F095E">
        <w:rPr>
          <w:rFonts w:eastAsia="Times New Roman"/>
          <w:sz w:val="24"/>
          <w:szCs w:val="24"/>
        </w:rPr>
        <w:t>CSS,</w:t>
      </w:r>
      <w:proofErr w:type="gramEnd"/>
      <w:r w:rsidRPr="009F095E">
        <w:rPr>
          <w:rFonts w:eastAsia="Times New Roman"/>
          <w:sz w:val="24"/>
          <w:szCs w:val="24"/>
        </w:rPr>
        <w:t xml:space="preserve"> is to keep the styles in separate CSS files. However, here we will use inline and internal styling, because this is easier to demonstrate, and easier for you to try it yourself. </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Tip: You can learn much more about CSS in our </w:t>
      </w:r>
      <w:hyperlink r:id="rId40" w:history="1">
        <w:r w:rsidRPr="009F095E">
          <w:rPr>
            <w:rFonts w:eastAsia="Times New Roman"/>
            <w:color w:val="0000FF"/>
            <w:sz w:val="24"/>
            <w:szCs w:val="24"/>
            <w:u w:val="single"/>
          </w:rPr>
          <w:t>CSS Tutorial</w:t>
        </w:r>
      </w:hyperlink>
      <w:r w:rsidRPr="009F095E">
        <w:rPr>
          <w:rFonts w:eastAsia="Times New Roman"/>
          <w:sz w:val="24"/>
          <w:szCs w:val="24"/>
        </w:rPr>
        <w:t>.</w:t>
      </w:r>
    </w:p>
    <w:p w:rsidR="009F095E" w:rsidRPr="009F095E" w:rsidRDefault="00E33C7B" w:rsidP="00E33C7B">
      <w:pPr>
        <w:pStyle w:val="IntenseQuote"/>
        <w:rPr>
          <w:rFonts w:eastAsia="Times New Roman"/>
          <w:sz w:val="24"/>
          <w:szCs w:val="24"/>
        </w:rPr>
      </w:pPr>
      <w:r>
        <w:rPr>
          <w:rFonts w:eastAsia="Times New Roman"/>
          <w:sz w:val="24"/>
          <w:szCs w:val="24"/>
        </w:rPr>
        <w:pict>
          <v:rect id="_x0000_i1151" style="width:0;height:1.5pt" o:hralign="center" o:hrstd="t" o:hr="t" fillcolor="#a0a0a0" stroked="f"/>
        </w:pict>
      </w:r>
    </w:p>
    <w:p w:rsidR="009F095E" w:rsidRPr="009A1EAD" w:rsidRDefault="009F095E" w:rsidP="009A1EAD">
      <w:pPr>
        <w:pStyle w:val="IntenseQuote"/>
        <w:jc w:val="center"/>
        <w:rPr>
          <w:rFonts w:eastAsia="Times New Roman"/>
          <w:sz w:val="48"/>
          <w:szCs w:val="48"/>
        </w:rPr>
      </w:pPr>
      <w:r w:rsidRPr="009A1EAD">
        <w:rPr>
          <w:rFonts w:eastAsia="Times New Roman"/>
          <w:sz w:val="48"/>
          <w:szCs w:val="48"/>
        </w:rPr>
        <w:lastRenderedPageBreak/>
        <w:t>Inline CSS</w:t>
      </w:r>
    </w:p>
    <w:p w:rsidR="009F095E" w:rsidRPr="009F095E" w:rsidRDefault="009F095E" w:rsidP="00E33C7B">
      <w:pPr>
        <w:pStyle w:val="IntenseQuote"/>
        <w:rPr>
          <w:rFonts w:eastAsia="Times New Roman"/>
          <w:sz w:val="24"/>
          <w:szCs w:val="24"/>
        </w:rPr>
      </w:pPr>
      <w:r w:rsidRPr="009F095E">
        <w:rPr>
          <w:rFonts w:eastAsia="Times New Roman"/>
          <w:sz w:val="24"/>
          <w:szCs w:val="24"/>
        </w:rPr>
        <w:t>An inline CSS is used to apply a unique style to a single HTML element.</w:t>
      </w:r>
    </w:p>
    <w:p w:rsidR="009F095E" w:rsidRPr="009F095E" w:rsidRDefault="009F095E" w:rsidP="00E33C7B">
      <w:pPr>
        <w:pStyle w:val="IntenseQuote"/>
        <w:rPr>
          <w:rFonts w:eastAsia="Times New Roman"/>
          <w:sz w:val="24"/>
          <w:szCs w:val="24"/>
        </w:rPr>
      </w:pPr>
      <w:r w:rsidRPr="009F095E">
        <w:rPr>
          <w:rFonts w:eastAsia="Times New Roman"/>
          <w:sz w:val="24"/>
          <w:szCs w:val="24"/>
        </w:rPr>
        <w:t>An inline CSS uses the style attribute of an HTML element.</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This example sets the text color of the </w:t>
      </w:r>
      <w:r w:rsidRPr="009F095E">
        <w:rPr>
          <w:rFonts w:ascii="Courier New" w:eastAsia="Times New Roman" w:hAnsi="Courier New" w:cs="Courier New"/>
          <w:sz w:val="20"/>
          <w:szCs w:val="20"/>
        </w:rPr>
        <w:t>&lt;h1&gt;</w:t>
      </w:r>
      <w:r w:rsidRPr="009F095E">
        <w:rPr>
          <w:rFonts w:eastAsia="Times New Roman"/>
          <w:sz w:val="24"/>
          <w:szCs w:val="24"/>
        </w:rPr>
        <w:t xml:space="preserve"> element to blue:</w:t>
      </w:r>
    </w:p>
    <w:p w:rsidR="009F095E" w:rsidRPr="009F095E" w:rsidRDefault="009F095E" w:rsidP="00E33C7B">
      <w:pPr>
        <w:pStyle w:val="IntenseQuote"/>
        <w:rPr>
          <w:rFonts w:eastAsia="Times New Roman"/>
          <w:sz w:val="27"/>
          <w:szCs w:val="27"/>
        </w:rPr>
      </w:pPr>
      <w:r w:rsidRPr="009F095E">
        <w:rPr>
          <w:rFonts w:eastAsia="Times New Roman"/>
          <w:sz w:val="27"/>
          <w:szCs w:val="27"/>
        </w:rPr>
        <w:t>Example</w:t>
      </w:r>
    </w:p>
    <w:p w:rsidR="009F095E" w:rsidRPr="009F095E" w:rsidRDefault="009F095E" w:rsidP="00E33C7B">
      <w:pPr>
        <w:pStyle w:val="IntenseQuote"/>
        <w:rPr>
          <w:rFonts w:eastAsia="Times New Roman"/>
          <w:sz w:val="24"/>
          <w:szCs w:val="24"/>
        </w:rPr>
      </w:pPr>
      <w:r w:rsidRPr="009F095E">
        <w:rPr>
          <w:rFonts w:eastAsia="Times New Roman"/>
          <w:sz w:val="24"/>
          <w:szCs w:val="24"/>
        </w:rPr>
        <w:t>&lt;h1 style="</w:t>
      </w:r>
      <w:proofErr w:type="spellStart"/>
      <w:r w:rsidRPr="009F095E">
        <w:rPr>
          <w:rFonts w:eastAsia="Times New Roman"/>
          <w:sz w:val="24"/>
          <w:szCs w:val="24"/>
        </w:rPr>
        <w:t>color</w:t>
      </w:r>
      <w:proofErr w:type="gramStart"/>
      <w:r w:rsidRPr="009F095E">
        <w:rPr>
          <w:rFonts w:eastAsia="Times New Roman"/>
          <w:sz w:val="24"/>
          <w:szCs w:val="24"/>
        </w:rPr>
        <w:t>:blue</w:t>
      </w:r>
      <w:proofErr w:type="spellEnd"/>
      <w:proofErr w:type="gramEnd"/>
      <w:r w:rsidRPr="009F095E">
        <w:rPr>
          <w:rFonts w:eastAsia="Times New Roman"/>
          <w:sz w:val="24"/>
          <w:szCs w:val="24"/>
        </w:rPr>
        <w:t xml:space="preserve">;"&gt;This is a Blue Heading&lt;/h1&gt; </w:t>
      </w:r>
    </w:p>
    <w:p w:rsidR="009F095E" w:rsidRPr="009F095E" w:rsidRDefault="00E33C7B" w:rsidP="00E33C7B">
      <w:pPr>
        <w:pStyle w:val="IntenseQuote"/>
        <w:rPr>
          <w:rFonts w:eastAsia="Times New Roman"/>
          <w:sz w:val="24"/>
          <w:szCs w:val="24"/>
        </w:rPr>
      </w:pPr>
      <w:r>
        <w:rPr>
          <w:rFonts w:eastAsia="Times New Roman"/>
          <w:sz w:val="24"/>
          <w:szCs w:val="24"/>
        </w:rPr>
        <w:pict>
          <v:rect id="_x0000_i1152" style="width:0;height:1.5pt" o:hralign="center" o:hrstd="t" o:hr="t" fillcolor="#a0a0a0" stroked="f"/>
        </w:pict>
      </w:r>
    </w:p>
    <w:p w:rsidR="009F095E" w:rsidRPr="009F095E" w:rsidRDefault="00E33C7B" w:rsidP="00E33C7B">
      <w:pPr>
        <w:pStyle w:val="IntenseQuote"/>
        <w:rPr>
          <w:rFonts w:eastAsia="Times New Roman"/>
          <w:sz w:val="24"/>
          <w:szCs w:val="24"/>
        </w:rPr>
      </w:pPr>
      <w:r>
        <w:rPr>
          <w:rFonts w:eastAsia="Times New Roman"/>
          <w:sz w:val="24"/>
          <w:szCs w:val="24"/>
        </w:rPr>
        <w:pict>
          <v:rect id="_x0000_i1153" style="width:0;height:1.5pt" o:hralign="center" o:hrstd="t" o:hr="t" fillcolor="#a0a0a0" stroked="f"/>
        </w:pict>
      </w:r>
    </w:p>
    <w:p w:rsidR="009F095E" w:rsidRPr="009A1EAD" w:rsidRDefault="009F095E" w:rsidP="009A1EAD">
      <w:pPr>
        <w:pStyle w:val="IntenseQuote"/>
        <w:jc w:val="center"/>
        <w:rPr>
          <w:rFonts w:eastAsia="Times New Roman"/>
          <w:sz w:val="48"/>
          <w:szCs w:val="48"/>
        </w:rPr>
      </w:pPr>
      <w:r w:rsidRPr="009A1EAD">
        <w:rPr>
          <w:rFonts w:eastAsia="Times New Roman"/>
          <w:sz w:val="48"/>
          <w:szCs w:val="48"/>
        </w:rPr>
        <w:t>Internal CSS</w:t>
      </w:r>
    </w:p>
    <w:p w:rsidR="009F095E" w:rsidRPr="009F095E" w:rsidRDefault="009F095E" w:rsidP="00E33C7B">
      <w:pPr>
        <w:pStyle w:val="IntenseQuote"/>
        <w:rPr>
          <w:rFonts w:eastAsia="Times New Roman"/>
          <w:sz w:val="24"/>
          <w:szCs w:val="24"/>
        </w:rPr>
      </w:pPr>
      <w:r w:rsidRPr="009F095E">
        <w:rPr>
          <w:rFonts w:eastAsia="Times New Roman"/>
          <w:sz w:val="24"/>
          <w:szCs w:val="24"/>
        </w:rPr>
        <w:t>An internal CSS is used to define a style for a single HTML page.</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An internal CSS is defined in the </w:t>
      </w:r>
      <w:r w:rsidRPr="009F095E">
        <w:rPr>
          <w:rFonts w:ascii="Courier New" w:eastAsia="Times New Roman" w:hAnsi="Courier New" w:cs="Courier New"/>
          <w:sz w:val="20"/>
          <w:szCs w:val="20"/>
        </w:rPr>
        <w:t>&lt;head&gt;</w:t>
      </w:r>
      <w:r w:rsidRPr="009F095E">
        <w:rPr>
          <w:rFonts w:eastAsia="Times New Roman"/>
          <w:sz w:val="24"/>
          <w:szCs w:val="24"/>
        </w:rPr>
        <w:t xml:space="preserve"> section of an HTML page, within a </w:t>
      </w:r>
      <w:r w:rsidRPr="009F095E">
        <w:rPr>
          <w:rFonts w:ascii="Courier New" w:eastAsia="Times New Roman" w:hAnsi="Courier New" w:cs="Courier New"/>
          <w:sz w:val="20"/>
          <w:szCs w:val="20"/>
        </w:rPr>
        <w:t>&lt;style&gt;</w:t>
      </w:r>
      <w:r w:rsidRPr="009F095E">
        <w:rPr>
          <w:rFonts w:eastAsia="Times New Roman"/>
          <w:sz w:val="24"/>
          <w:szCs w:val="24"/>
        </w:rPr>
        <w:t xml:space="preserve"> element:</w:t>
      </w:r>
    </w:p>
    <w:p w:rsidR="009F095E" w:rsidRPr="009F095E" w:rsidRDefault="009F095E" w:rsidP="00E33C7B">
      <w:pPr>
        <w:pStyle w:val="IntenseQuote"/>
        <w:rPr>
          <w:rFonts w:eastAsia="Times New Roman"/>
          <w:sz w:val="27"/>
          <w:szCs w:val="27"/>
        </w:rPr>
      </w:pPr>
      <w:r w:rsidRPr="009F095E">
        <w:rPr>
          <w:rFonts w:eastAsia="Times New Roman"/>
          <w:sz w:val="27"/>
          <w:szCs w:val="27"/>
        </w:rPr>
        <w:t>Example</w:t>
      </w:r>
    </w:p>
    <w:p w:rsidR="009F095E" w:rsidRPr="009F095E" w:rsidRDefault="009F095E" w:rsidP="00E33C7B">
      <w:pPr>
        <w:pStyle w:val="IntenseQuote"/>
        <w:rPr>
          <w:rFonts w:eastAsia="Times New Roman"/>
          <w:sz w:val="24"/>
          <w:szCs w:val="24"/>
        </w:rPr>
      </w:pPr>
      <w:r w:rsidRPr="009F095E">
        <w:rPr>
          <w:rFonts w:eastAsia="Times New Roman"/>
          <w:sz w:val="24"/>
          <w:szCs w:val="24"/>
        </w:rPr>
        <w:t>&lt;!DOCTYPE html&gt;</w:t>
      </w:r>
      <w:r w:rsidRPr="009F095E">
        <w:rPr>
          <w:rFonts w:eastAsia="Times New Roman"/>
          <w:sz w:val="24"/>
          <w:szCs w:val="24"/>
        </w:rPr>
        <w:br/>
        <w:t>&lt;html&gt;</w:t>
      </w:r>
      <w:r w:rsidRPr="009F095E">
        <w:rPr>
          <w:rFonts w:eastAsia="Times New Roman"/>
          <w:sz w:val="24"/>
          <w:szCs w:val="24"/>
        </w:rPr>
        <w:br/>
        <w:t>&lt;head&gt;</w:t>
      </w:r>
      <w:r w:rsidRPr="009F095E">
        <w:rPr>
          <w:rFonts w:eastAsia="Times New Roman"/>
          <w:sz w:val="24"/>
          <w:szCs w:val="24"/>
        </w:rPr>
        <w:br/>
        <w:t>&lt;style&gt;</w:t>
      </w:r>
      <w:r w:rsidRPr="009F095E">
        <w:rPr>
          <w:rFonts w:eastAsia="Times New Roman"/>
          <w:sz w:val="24"/>
          <w:szCs w:val="24"/>
        </w:rPr>
        <w:br/>
        <w:t xml:space="preserve">body </w:t>
      </w:r>
      <w:r w:rsidRPr="009F095E">
        <w:rPr>
          <w:rFonts w:eastAsia="Times New Roman"/>
          <w:color w:val="000000"/>
          <w:sz w:val="24"/>
          <w:szCs w:val="24"/>
        </w:rPr>
        <w:t>{</w:t>
      </w:r>
      <w:r w:rsidRPr="009F095E">
        <w:rPr>
          <w:rFonts w:eastAsia="Times New Roman"/>
          <w:sz w:val="24"/>
          <w:szCs w:val="24"/>
        </w:rPr>
        <w:t>background-color</w:t>
      </w:r>
      <w:r w:rsidRPr="009F095E">
        <w:rPr>
          <w:rFonts w:eastAsia="Times New Roman"/>
          <w:color w:val="000000"/>
          <w:sz w:val="24"/>
          <w:szCs w:val="24"/>
        </w:rPr>
        <w:t>:</w:t>
      </w:r>
      <w:r w:rsidRPr="009F095E">
        <w:rPr>
          <w:rFonts w:eastAsia="Times New Roman"/>
          <w:sz w:val="24"/>
          <w:szCs w:val="24"/>
        </w:rPr>
        <w:t xml:space="preserve"> </w:t>
      </w:r>
      <w:proofErr w:type="spellStart"/>
      <w:r w:rsidRPr="009F095E">
        <w:rPr>
          <w:rFonts w:eastAsia="Times New Roman"/>
          <w:sz w:val="24"/>
          <w:szCs w:val="24"/>
        </w:rPr>
        <w:t>powderblue</w:t>
      </w:r>
      <w:proofErr w:type="spellEnd"/>
      <w:r w:rsidRPr="009F095E">
        <w:rPr>
          <w:rFonts w:eastAsia="Times New Roman"/>
          <w:color w:val="000000"/>
          <w:sz w:val="24"/>
          <w:szCs w:val="24"/>
        </w:rPr>
        <w:t>;}</w:t>
      </w:r>
      <w:r w:rsidRPr="009F095E">
        <w:rPr>
          <w:rFonts w:eastAsia="Times New Roman"/>
          <w:sz w:val="24"/>
          <w:szCs w:val="24"/>
        </w:rPr>
        <w:br/>
        <w:t xml:space="preserve">h1   </w:t>
      </w:r>
      <w:r w:rsidRPr="009F095E">
        <w:rPr>
          <w:rFonts w:eastAsia="Times New Roman"/>
          <w:color w:val="000000"/>
          <w:sz w:val="24"/>
          <w:szCs w:val="24"/>
        </w:rPr>
        <w:t>{</w:t>
      </w:r>
      <w:r w:rsidRPr="009F095E">
        <w:rPr>
          <w:rFonts w:eastAsia="Times New Roman"/>
          <w:sz w:val="24"/>
          <w:szCs w:val="24"/>
        </w:rPr>
        <w:t>color</w:t>
      </w:r>
      <w:r w:rsidRPr="009F095E">
        <w:rPr>
          <w:rFonts w:eastAsia="Times New Roman"/>
          <w:color w:val="000000"/>
          <w:sz w:val="24"/>
          <w:szCs w:val="24"/>
        </w:rPr>
        <w:t>:</w:t>
      </w:r>
      <w:r w:rsidRPr="009F095E">
        <w:rPr>
          <w:rFonts w:eastAsia="Times New Roman"/>
          <w:sz w:val="24"/>
          <w:szCs w:val="24"/>
        </w:rPr>
        <w:t xml:space="preserve"> blue</w:t>
      </w:r>
      <w:r w:rsidRPr="009F095E">
        <w:rPr>
          <w:rFonts w:eastAsia="Times New Roman"/>
          <w:color w:val="000000"/>
          <w:sz w:val="24"/>
          <w:szCs w:val="24"/>
        </w:rPr>
        <w:t>;}</w:t>
      </w:r>
      <w:r w:rsidRPr="009F095E">
        <w:rPr>
          <w:rFonts w:eastAsia="Times New Roman"/>
          <w:sz w:val="24"/>
          <w:szCs w:val="24"/>
        </w:rPr>
        <w:br/>
        <w:t xml:space="preserve">p    </w:t>
      </w:r>
      <w:r w:rsidRPr="009F095E">
        <w:rPr>
          <w:rFonts w:eastAsia="Times New Roman"/>
          <w:color w:val="000000"/>
          <w:sz w:val="24"/>
          <w:szCs w:val="24"/>
        </w:rPr>
        <w:t>{</w:t>
      </w:r>
      <w:r w:rsidRPr="009F095E">
        <w:rPr>
          <w:rFonts w:eastAsia="Times New Roman"/>
          <w:sz w:val="24"/>
          <w:szCs w:val="24"/>
        </w:rPr>
        <w:t>color</w:t>
      </w:r>
      <w:r w:rsidRPr="009F095E">
        <w:rPr>
          <w:rFonts w:eastAsia="Times New Roman"/>
          <w:color w:val="000000"/>
          <w:sz w:val="24"/>
          <w:szCs w:val="24"/>
        </w:rPr>
        <w:t>:</w:t>
      </w:r>
      <w:r w:rsidRPr="009F095E">
        <w:rPr>
          <w:rFonts w:eastAsia="Times New Roman"/>
          <w:sz w:val="24"/>
          <w:szCs w:val="24"/>
        </w:rPr>
        <w:t xml:space="preserve"> red</w:t>
      </w:r>
      <w:r w:rsidRPr="009F095E">
        <w:rPr>
          <w:rFonts w:eastAsia="Times New Roman"/>
          <w:color w:val="000000"/>
          <w:sz w:val="24"/>
          <w:szCs w:val="24"/>
        </w:rPr>
        <w:t>;}</w:t>
      </w:r>
      <w:r w:rsidRPr="009F095E">
        <w:rPr>
          <w:rFonts w:eastAsia="Times New Roman"/>
          <w:sz w:val="24"/>
          <w:szCs w:val="24"/>
        </w:rPr>
        <w:br/>
        <w:t>&lt;/style&gt;</w:t>
      </w:r>
      <w:r w:rsidRPr="009F095E">
        <w:rPr>
          <w:rFonts w:eastAsia="Times New Roman"/>
          <w:sz w:val="24"/>
          <w:szCs w:val="24"/>
        </w:rPr>
        <w:br/>
        <w:t>&lt;/head&gt;</w:t>
      </w:r>
      <w:r w:rsidRPr="009F095E">
        <w:rPr>
          <w:rFonts w:eastAsia="Times New Roman"/>
          <w:sz w:val="24"/>
          <w:szCs w:val="24"/>
        </w:rPr>
        <w:br/>
        <w:t>&lt;body&gt;</w:t>
      </w:r>
      <w:r w:rsidRPr="009F095E">
        <w:rPr>
          <w:rFonts w:eastAsia="Times New Roman"/>
          <w:sz w:val="24"/>
          <w:szCs w:val="24"/>
        </w:rPr>
        <w:br/>
      </w:r>
      <w:r w:rsidRPr="009F095E">
        <w:rPr>
          <w:rFonts w:eastAsia="Times New Roman"/>
          <w:sz w:val="24"/>
          <w:szCs w:val="24"/>
        </w:rPr>
        <w:br/>
        <w:t>&lt;h1&gt;This is a heading&lt;/h1&gt;</w:t>
      </w:r>
      <w:r w:rsidRPr="009F095E">
        <w:rPr>
          <w:rFonts w:eastAsia="Times New Roman"/>
          <w:sz w:val="24"/>
          <w:szCs w:val="24"/>
        </w:rPr>
        <w:br/>
        <w:t>&lt;p&gt;This is a paragraph.&lt;/p&gt;</w:t>
      </w:r>
      <w:r w:rsidRPr="009F095E">
        <w:rPr>
          <w:rFonts w:eastAsia="Times New Roman"/>
          <w:sz w:val="24"/>
          <w:szCs w:val="24"/>
        </w:rPr>
        <w:br/>
      </w:r>
      <w:r w:rsidRPr="009F095E">
        <w:rPr>
          <w:rFonts w:eastAsia="Times New Roman"/>
          <w:sz w:val="24"/>
          <w:szCs w:val="24"/>
        </w:rPr>
        <w:br/>
      </w:r>
      <w:r w:rsidRPr="009F095E">
        <w:rPr>
          <w:rFonts w:eastAsia="Times New Roman"/>
          <w:sz w:val="24"/>
          <w:szCs w:val="24"/>
        </w:rPr>
        <w:lastRenderedPageBreak/>
        <w:t>&lt;/body&gt;</w:t>
      </w:r>
      <w:r w:rsidRPr="009F095E">
        <w:rPr>
          <w:rFonts w:eastAsia="Times New Roman"/>
          <w:sz w:val="24"/>
          <w:szCs w:val="24"/>
        </w:rPr>
        <w:br/>
        <w:t xml:space="preserve">&lt;/html&gt; </w:t>
      </w:r>
    </w:p>
    <w:p w:rsidR="009F095E" w:rsidRPr="009F095E" w:rsidRDefault="00E33C7B" w:rsidP="00E33C7B">
      <w:pPr>
        <w:pStyle w:val="IntenseQuote"/>
        <w:rPr>
          <w:rFonts w:eastAsia="Times New Roman"/>
          <w:sz w:val="24"/>
          <w:szCs w:val="24"/>
        </w:rPr>
      </w:pPr>
      <w:r>
        <w:rPr>
          <w:rFonts w:eastAsia="Times New Roman"/>
          <w:sz w:val="24"/>
          <w:szCs w:val="24"/>
        </w:rPr>
        <w:pict>
          <v:rect id="_x0000_i1154" style="width:0;height:1.5pt" o:hralign="center" o:hrstd="t" o:hr="t" fillcolor="#a0a0a0" stroked="f"/>
        </w:pict>
      </w:r>
    </w:p>
    <w:p w:rsidR="009F095E" w:rsidRPr="009A1EAD" w:rsidRDefault="009F095E" w:rsidP="009A1EAD">
      <w:pPr>
        <w:pStyle w:val="IntenseQuote"/>
        <w:jc w:val="center"/>
        <w:rPr>
          <w:rFonts w:eastAsia="Times New Roman"/>
          <w:sz w:val="48"/>
          <w:szCs w:val="48"/>
        </w:rPr>
      </w:pPr>
      <w:r w:rsidRPr="009A1EAD">
        <w:rPr>
          <w:rFonts w:eastAsia="Times New Roman"/>
          <w:sz w:val="48"/>
          <w:szCs w:val="48"/>
        </w:rPr>
        <w:t>External CSS</w:t>
      </w:r>
    </w:p>
    <w:p w:rsidR="009F095E" w:rsidRPr="009F095E" w:rsidRDefault="009F095E" w:rsidP="00E33C7B">
      <w:pPr>
        <w:pStyle w:val="IntenseQuote"/>
        <w:rPr>
          <w:rFonts w:eastAsia="Times New Roman"/>
          <w:sz w:val="24"/>
          <w:szCs w:val="24"/>
        </w:rPr>
      </w:pPr>
      <w:r w:rsidRPr="009F095E">
        <w:rPr>
          <w:rFonts w:eastAsia="Times New Roman"/>
          <w:sz w:val="24"/>
          <w:szCs w:val="24"/>
        </w:rPr>
        <w:t>An external style sheet is used to define the style for many HTML pages.</w:t>
      </w:r>
    </w:p>
    <w:p w:rsidR="009F095E" w:rsidRPr="009F095E" w:rsidRDefault="009F095E" w:rsidP="00E33C7B">
      <w:pPr>
        <w:pStyle w:val="IntenseQuote"/>
        <w:rPr>
          <w:rFonts w:eastAsia="Times New Roman"/>
          <w:sz w:val="24"/>
          <w:szCs w:val="24"/>
        </w:rPr>
      </w:pPr>
      <w:r w:rsidRPr="009F095E">
        <w:rPr>
          <w:rFonts w:eastAsia="Times New Roman"/>
          <w:sz w:val="24"/>
          <w:szCs w:val="24"/>
        </w:rPr>
        <w:t>With an external style sheet, you can change the look of an entire web site, by changing one file!</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To use an external style sheet, add a link to it in the </w:t>
      </w:r>
      <w:r w:rsidRPr="009F095E">
        <w:rPr>
          <w:rFonts w:ascii="Courier New" w:eastAsia="Times New Roman" w:hAnsi="Courier New" w:cs="Courier New"/>
          <w:sz w:val="20"/>
          <w:szCs w:val="20"/>
        </w:rPr>
        <w:t>&lt;head&gt;</w:t>
      </w:r>
      <w:r w:rsidRPr="009F095E">
        <w:rPr>
          <w:rFonts w:eastAsia="Times New Roman"/>
          <w:sz w:val="24"/>
          <w:szCs w:val="24"/>
        </w:rPr>
        <w:t xml:space="preserve"> section of the HTML page:</w:t>
      </w:r>
    </w:p>
    <w:p w:rsidR="009F095E" w:rsidRPr="009F095E" w:rsidRDefault="009F095E" w:rsidP="00E33C7B">
      <w:pPr>
        <w:pStyle w:val="IntenseQuote"/>
        <w:rPr>
          <w:rFonts w:eastAsia="Times New Roman"/>
          <w:sz w:val="27"/>
          <w:szCs w:val="27"/>
        </w:rPr>
      </w:pPr>
      <w:r w:rsidRPr="009F095E">
        <w:rPr>
          <w:rFonts w:eastAsia="Times New Roman"/>
          <w:sz w:val="27"/>
          <w:szCs w:val="27"/>
        </w:rPr>
        <w:t>Example</w:t>
      </w:r>
    </w:p>
    <w:p w:rsidR="009F095E" w:rsidRPr="009F095E" w:rsidRDefault="009F095E" w:rsidP="00E33C7B">
      <w:pPr>
        <w:pStyle w:val="IntenseQuote"/>
        <w:rPr>
          <w:rFonts w:eastAsia="Times New Roman"/>
          <w:sz w:val="24"/>
          <w:szCs w:val="24"/>
        </w:rPr>
      </w:pPr>
      <w:proofErr w:type="gramStart"/>
      <w:r w:rsidRPr="009F095E">
        <w:rPr>
          <w:rFonts w:eastAsia="Times New Roman"/>
          <w:sz w:val="24"/>
          <w:szCs w:val="24"/>
        </w:rPr>
        <w:t>&lt;!DOCTYPE</w:t>
      </w:r>
      <w:proofErr w:type="gramEnd"/>
      <w:r w:rsidRPr="009F095E">
        <w:rPr>
          <w:rFonts w:eastAsia="Times New Roman"/>
          <w:sz w:val="24"/>
          <w:szCs w:val="24"/>
        </w:rPr>
        <w:t xml:space="preserve"> html&gt;</w:t>
      </w:r>
      <w:r w:rsidRPr="009F095E">
        <w:rPr>
          <w:rFonts w:eastAsia="Times New Roman"/>
          <w:sz w:val="24"/>
          <w:szCs w:val="24"/>
        </w:rPr>
        <w:br/>
        <w:t>&lt;html&gt;</w:t>
      </w:r>
      <w:r w:rsidRPr="009F095E">
        <w:rPr>
          <w:rFonts w:eastAsia="Times New Roman"/>
          <w:sz w:val="24"/>
          <w:szCs w:val="24"/>
        </w:rPr>
        <w:br/>
        <w:t>&lt;head&gt;</w:t>
      </w:r>
      <w:r w:rsidRPr="009F095E">
        <w:rPr>
          <w:rFonts w:eastAsia="Times New Roman"/>
          <w:sz w:val="24"/>
          <w:szCs w:val="24"/>
        </w:rPr>
        <w:br/>
        <w:t xml:space="preserve">  &lt;link </w:t>
      </w:r>
      <w:proofErr w:type="spellStart"/>
      <w:r w:rsidRPr="009F095E">
        <w:rPr>
          <w:rFonts w:eastAsia="Times New Roman"/>
          <w:sz w:val="24"/>
          <w:szCs w:val="24"/>
        </w:rPr>
        <w:t>rel</w:t>
      </w:r>
      <w:proofErr w:type="spellEnd"/>
      <w:r w:rsidRPr="009F095E">
        <w:rPr>
          <w:rFonts w:eastAsia="Times New Roman"/>
          <w:sz w:val="24"/>
          <w:szCs w:val="24"/>
        </w:rPr>
        <w:t>="</w:t>
      </w:r>
      <w:proofErr w:type="spellStart"/>
      <w:r w:rsidRPr="009F095E">
        <w:rPr>
          <w:rFonts w:eastAsia="Times New Roman"/>
          <w:sz w:val="24"/>
          <w:szCs w:val="24"/>
        </w:rPr>
        <w:t>stylesheet</w:t>
      </w:r>
      <w:proofErr w:type="spellEnd"/>
      <w:r w:rsidRPr="009F095E">
        <w:rPr>
          <w:rFonts w:eastAsia="Times New Roman"/>
          <w:sz w:val="24"/>
          <w:szCs w:val="24"/>
        </w:rPr>
        <w:t xml:space="preserve">" </w:t>
      </w:r>
      <w:proofErr w:type="spellStart"/>
      <w:r w:rsidRPr="009F095E">
        <w:rPr>
          <w:rFonts w:eastAsia="Times New Roman"/>
          <w:sz w:val="24"/>
          <w:szCs w:val="24"/>
        </w:rPr>
        <w:t>href</w:t>
      </w:r>
      <w:proofErr w:type="spellEnd"/>
      <w:r w:rsidRPr="009F095E">
        <w:rPr>
          <w:rFonts w:eastAsia="Times New Roman"/>
          <w:sz w:val="24"/>
          <w:szCs w:val="24"/>
        </w:rPr>
        <w:t>="styles.css"&gt;</w:t>
      </w:r>
      <w:r w:rsidRPr="009F095E">
        <w:rPr>
          <w:rFonts w:eastAsia="Times New Roman"/>
          <w:sz w:val="24"/>
          <w:szCs w:val="24"/>
        </w:rPr>
        <w:br/>
        <w:t>&lt;/head&gt;</w:t>
      </w:r>
      <w:r w:rsidRPr="009F095E">
        <w:rPr>
          <w:rFonts w:eastAsia="Times New Roman"/>
          <w:sz w:val="24"/>
          <w:szCs w:val="24"/>
        </w:rPr>
        <w:br/>
        <w:t>&lt;body&gt;</w:t>
      </w:r>
      <w:r w:rsidRPr="009F095E">
        <w:rPr>
          <w:rFonts w:eastAsia="Times New Roman"/>
          <w:sz w:val="24"/>
          <w:szCs w:val="24"/>
        </w:rPr>
        <w:br/>
      </w:r>
      <w:r w:rsidRPr="009F095E">
        <w:rPr>
          <w:rFonts w:eastAsia="Times New Roman"/>
          <w:sz w:val="24"/>
          <w:szCs w:val="24"/>
        </w:rPr>
        <w:br/>
        <w:t>&lt;h1&gt;This is a heading&lt;/h1&gt;</w:t>
      </w:r>
      <w:r w:rsidRPr="009F095E">
        <w:rPr>
          <w:rFonts w:eastAsia="Times New Roman"/>
          <w:sz w:val="24"/>
          <w:szCs w:val="24"/>
        </w:rPr>
        <w:br/>
        <w:t>&lt;p&gt;This is a paragraph.&lt;/p&gt;</w:t>
      </w:r>
      <w:r w:rsidRPr="009F095E">
        <w:rPr>
          <w:rFonts w:eastAsia="Times New Roman"/>
          <w:sz w:val="24"/>
          <w:szCs w:val="24"/>
        </w:rPr>
        <w:br/>
      </w:r>
      <w:r w:rsidRPr="009F095E">
        <w:rPr>
          <w:rFonts w:eastAsia="Times New Roman"/>
          <w:sz w:val="24"/>
          <w:szCs w:val="24"/>
        </w:rPr>
        <w:br/>
        <w:t>&lt;/body&gt;</w:t>
      </w:r>
      <w:r w:rsidRPr="009F095E">
        <w:rPr>
          <w:rFonts w:eastAsia="Times New Roman"/>
          <w:sz w:val="24"/>
          <w:szCs w:val="24"/>
        </w:rPr>
        <w:br/>
        <w:t xml:space="preserve">&lt;/html&gt; </w:t>
      </w:r>
    </w:p>
    <w:p w:rsidR="009F095E" w:rsidRPr="009F095E" w:rsidRDefault="009F095E" w:rsidP="00E33C7B">
      <w:pPr>
        <w:pStyle w:val="IntenseQuote"/>
        <w:rPr>
          <w:rFonts w:eastAsia="Times New Roman"/>
          <w:sz w:val="24"/>
          <w:szCs w:val="24"/>
        </w:rPr>
      </w:pPr>
      <w:r w:rsidRPr="009F095E">
        <w:rPr>
          <w:rFonts w:eastAsia="Times New Roman"/>
          <w:sz w:val="24"/>
          <w:szCs w:val="24"/>
        </w:rPr>
        <w:t>An external style sheet can be written in any text editor. The file must not contain any HTML code, and must be saved with a .</w:t>
      </w:r>
      <w:proofErr w:type="spellStart"/>
      <w:r w:rsidRPr="009F095E">
        <w:rPr>
          <w:rFonts w:eastAsia="Times New Roman"/>
          <w:sz w:val="24"/>
          <w:szCs w:val="24"/>
        </w:rPr>
        <w:t>css</w:t>
      </w:r>
      <w:proofErr w:type="spellEnd"/>
      <w:r w:rsidRPr="009F095E">
        <w:rPr>
          <w:rFonts w:eastAsia="Times New Roman"/>
          <w:sz w:val="24"/>
          <w:szCs w:val="24"/>
        </w:rPr>
        <w:t xml:space="preserve"> extension.</w:t>
      </w:r>
    </w:p>
    <w:p w:rsidR="009F095E" w:rsidRPr="009F095E" w:rsidRDefault="009F095E" w:rsidP="00E33C7B">
      <w:pPr>
        <w:pStyle w:val="IntenseQuote"/>
        <w:rPr>
          <w:rFonts w:eastAsia="Times New Roman"/>
          <w:sz w:val="24"/>
          <w:szCs w:val="24"/>
        </w:rPr>
      </w:pPr>
      <w:r w:rsidRPr="009F095E">
        <w:rPr>
          <w:rFonts w:eastAsia="Times New Roman"/>
          <w:sz w:val="24"/>
          <w:szCs w:val="24"/>
        </w:rPr>
        <w:t>Here is how the "styles.css" looks:</w:t>
      </w:r>
    </w:p>
    <w:p w:rsidR="009F095E" w:rsidRPr="009F095E" w:rsidRDefault="009F095E" w:rsidP="00E33C7B">
      <w:pPr>
        <w:pStyle w:val="IntenseQuote"/>
        <w:rPr>
          <w:rFonts w:eastAsia="Times New Roman"/>
          <w:sz w:val="24"/>
          <w:szCs w:val="24"/>
        </w:rPr>
      </w:pPr>
      <w:proofErr w:type="gramStart"/>
      <w:r w:rsidRPr="009F095E">
        <w:rPr>
          <w:rFonts w:eastAsia="Times New Roman"/>
          <w:sz w:val="24"/>
          <w:szCs w:val="24"/>
        </w:rPr>
        <w:t>body</w:t>
      </w:r>
      <w:proofErr w:type="gramEnd"/>
      <w:r w:rsidRPr="009F095E">
        <w:rPr>
          <w:rFonts w:eastAsia="Times New Roman"/>
          <w:sz w:val="24"/>
          <w:szCs w:val="24"/>
        </w:rPr>
        <w:t xml:space="preserve"> </w:t>
      </w:r>
      <w:r w:rsidRPr="009F095E">
        <w:rPr>
          <w:rFonts w:eastAsia="Times New Roman"/>
          <w:color w:val="000000"/>
          <w:sz w:val="24"/>
          <w:szCs w:val="24"/>
        </w:rPr>
        <w:t>{</w:t>
      </w:r>
      <w:r w:rsidRPr="009F095E">
        <w:rPr>
          <w:rFonts w:eastAsia="Times New Roman"/>
          <w:sz w:val="24"/>
          <w:szCs w:val="24"/>
        </w:rPr>
        <w:br/>
        <w:t>  background-color</w:t>
      </w:r>
      <w:r w:rsidRPr="009F095E">
        <w:rPr>
          <w:rFonts w:eastAsia="Times New Roman"/>
          <w:color w:val="000000"/>
          <w:sz w:val="24"/>
          <w:szCs w:val="24"/>
        </w:rPr>
        <w:t>:</w:t>
      </w:r>
      <w:r w:rsidRPr="009F095E">
        <w:rPr>
          <w:rFonts w:eastAsia="Times New Roman"/>
          <w:sz w:val="24"/>
          <w:szCs w:val="24"/>
        </w:rPr>
        <w:t xml:space="preserve"> </w:t>
      </w:r>
      <w:proofErr w:type="spellStart"/>
      <w:r w:rsidRPr="009F095E">
        <w:rPr>
          <w:rFonts w:eastAsia="Times New Roman"/>
          <w:sz w:val="24"/>
          <w:szCs w:val="24"/>
        </w:rPr>
        <w:t>powderblue</w:t>
      </w:r>
      <w:proofErr w:type="spellEnd"/>
      <w:r w:rsidRPr="009F095E">
        <w:rPr>
          <w:rFonts w:eastAsia="Times New Roman"/>
          <w:color w:val="000000"/>
          <w:sz w:val="24"/>
          <w:szCs w:val="24"/>
        </w:rPr>
        <w:t>;</w:t>
      </w:r>
      <w:r w:rsidRPr="009F095E">
        <w:rPr>
          <w:rFonts w:eastAsia="Times New Roman"/>
          <w:sz w:val="24"/>
          <w:szCs w:val="24"/>
        </w:rPr>
        <w:br/>
      </w:r>
      <w:r w:rsidRPr="009F095E">
        <w:rPr>
          <w:rFonts w:eastAsia="Times New Roman"/>
          <w:color w:val="000000"/>
          <w:sz w:val="24"/>
          <w:szCs w:val="24"/>
        </w:rPr>
        <w:t>}</w:t>
      </w:r>
      <w:r w:rsidRPr="009F095E">
        <w:rPr>
          <w:rFonts w:eastAsia="Times New Roman"/>
          <w:sz w:val="24"/>
          <w:szCs w:val="24"/>
        </w:rPr>
        <w:br/>
        <w:t xml:space="preserve">h1 </w:t>
      </w:r>
      <w:r w:rsidRPr="009F095E">
        <w:rPr>
          <w:rFonts w:eastAsia="Times New Roman"/>
          <w:color w:val="000000"/>
          <w:sz w:val="24"/>
          <w:szCs w:val="24"/>
        </w:rPr>
        <w:t>{</w:t>
      </w:r>
      <w:r w:rsidRPr="009F095E">
        <w:rPr>
          <w:rFonts w:eastAsia="Times New Roman"/>
          <w:sz w:val="24"/>
          <w:szCs w:val="24"/>
        </w:rPr>
        <w:br/>
        <w:t>  color</w:t>
      </w:r>
      <w:r w:rsidRPr="009F095E">
        <w:rPr>
          <w:rFonts w:eastAsia="Times New Roman"/>
          <w:color w:val="000000"/>
          <w:sz w:val="24"/>
          <w:szCs w:val="24"/>
        </w:rPr>
        <w:t>:</w:t>
      </w:r>
      <w:r w:rsidRPr="009F095E">
        <w:rPr>
          <w:rFonts w:eastAsia="Times New Roman"/>
          <w:sz w:val="24"/>
          <w:szCs w:val="24"/>
        </w:rPr>
        <w:t xml:space="preserve"> blue</w:t>
      </w:r>
      <w:r w:rsidRPr="009F095E">
        <w:rPr>
          <w:rFonts w:eastAsia="Times New Roman"/>
          <w:color w:val="000000"/>
          <w:sz w:val="24"/>
          <w:szCs w:val="24"/>
        </w:rPr>
        <w:t>;</w:t>
      </w:r>
      <w:r w:rsidRPr="009F095E">
        <w:rPr>
          <w:rFonts w:eastAsia="Times New Roman"/>
          <w:sz w:val="24"/>
          <w:szCs w:val="24"/>
        </w:rPr>
        <w:br/>
      </w:r>
      <w:r w:rsidRPr="009F095E">
        <w:rPr>
          <w:rFonts w:eastAsia="Times New Roman"/>
          <w:color w:val="000000"/>
          <w:sz w:val="24"/>
          <w:szCs w:val="24"/>
        </w:rPr>
        <w:t>}</w:t>
      </w:r>
      <w:r w:rsidRPr="009F095E">
        <w:rPr>
          <w:rFonts w:eastAsia="Times New Roman"/>
          <w:sz w:val="24"/>
          <w:szCs w:val="24"/>
        </w:rPr>
        <w:br/>
      </w:r>
      <w:r w:rsidRPr="009F095E">
        <w:rPr>
          <w:rFonts w:eastAsia="Times New Roman"/>
          <w:sz w:val="24"/>
          <w:szCs w:val="24"/>
        </w:rPr>
        <w:lastRenderedPageBreak/>
        <w:t xml:space="preserve">p </w:t>
      </w:r>
      <w:r w:rsidRPr="009F095E">
        <w:rPr>
          <w:rFonts w:eastAsia="Times New Roman"/>
          <w:color w:val="000000"/>
          <w:sz w:val="24"/>
          <w:szCs w:val="24"/>
        </w:rPr>
        <w:t>{</w:t>
      </w:r>
      <w:r w:rsidRPr="009F095E">
        <w:rPr>
          <w:rFonts w:eastAsia="Times New Roman"/>
          <w:sz w:val="24"/>
          <w:szCs w:val="24"/>
        </w:rPr>
        <w:br/>
        <w:t>  color</w:t>
      </w:r>
      <w:r w:rsidRPr="009F095E">
        <w:rPr>
          <w:rFonts w:eastAsia="Times New Roman"/>
          <w:color w:val="000000"/>
          <w:sz w:val="24"/>
          <w:szCs w:val="24"/>
        </w:rPr>
        <w:t>:</w:t>
      </w:r>
      <w:r w:rsidRPr="009F095E">
        <w:rPr>
          <w:rFonts w:eastAsia="Times New Roman"/>
          <w:sz w:val="24"/>
          <w:szCs w:val="24"/>
        </w:rPr>
        <w:t xml:space="preserve"> red</w:t>
      </w:r>
      <w:r w:rsidRPr="009F095E">
        <w:rPr>
          <w:rFonts w:eastAsia="Times New Roman"/>
          <w:color w:val="000000"/>
          <w:sz w:val="24"/>
          <w:szCs w:val="24"/>
        </w:rPr>
        <w:t>;</w:t>
      </w:r>
      <w:r w:rsidRPr="009F095E">
        <w:rPr>
          <w:rFonts w:eastAsia="Times New Roman"/>
          <w:sz w:val="24"/>
          <w:szCs w:val="24"/>
        </w:rPr>
        <w:br/>
      </w:r>
      <w:r w:rsidRPr="009F095E">
        <w:rPr>
          <w:rFonts w:eastAsia="Times New Roman"/>
          <w:color w:val="000000"/>
          <w:sz w:val="24"/>
          <w:szCs w:val="24"/>
        </w:rPr>
        <w:t>}</w:t>
      </w:r>
      <w:r w:rsidRPr="009F095E">
        <w:rPr>
          <w:rFonts w:eastAsia="Times New Roman"/>
          <w:sz w:val="24"/>
          <w:szCs w:val="24"/>
        </w:rPr>
        <w:t xml:space="preserve"> </w:t>
      </w:r>
    </w:p>
    <w:p w:rsidR="009F095E" w:rsidRPr="009F095E" w:rsidRDefault="00E33C7B" w:rsidP="00E33C7B">
      <w:pPr>
        <w:pStyle w:val="IntenseQuote"/>
        <w:rPr>
          <w:rFonts w:eastAsia="Times New Roman"/>
          <w:sz w:val="24"/>
          <w:szCs w:val="24"/>
        </w:rPr>
      </w:pPr>
      <w:r>
        <w:rPr>
          <w:rFonts w:eastAsia="Times New Roman"/>
          <w:sz w:val="24"/>
          <w:szCs w:val="24"/>
        </w:rPr>
        <w:pict>
          <v:rect id="_x0000_i1155" style="width:0;height:1.5pt" o:hralign="center" o:hrstd="t" o:hr="t" fillcolor="#a0a0a0" stroked="f"/>
        </w:pict>
      </w:r>
    </w:p>
    <w:p w:rsidR="009F095E" w:rsidRPr="009A1EAD" w:rsidRDefault="009F095E" w:rsidP="009A1EAD">
      <w:pPr>
        <w:pStyle w:val="IntenseQuote"/>
        <w:jc w:val="center"/>
        <w:rPr>
          <w:rFonts w:eastAsia="Times New Roman"/>
          <w:sz w:val="48"/>
          <w:szCs w:val="48"/>
        </w:rPr>
      </w:pPr>
      <w:r w:rsidRPr="009A1EAD">
        <w:rPr>
          <w:rFonts w:eastAsia="Times New Roman"/>
          <w:sz w:val="48"/>
          <w:szCs w:val="48"/>
        </w:rPr>
        <w:t>CSS Fonts</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The CSS </w:t>
      </w:r>
      <w:r w:rsidRPr="009F095E">
        <w:rPr>
          <w:rFonts w:ascii="Courier New" w:eastAsia="Times New Roman" w:hAnsi="Courier New" w:cs="Courier New"/>
          <w:sz w:val="20"/>
          <w:szCs w:val="20"/>
        </w:rPr>
        <w:t>color</w:t>
      </w:r>
      <w:r w:rsidRPr="009F095E">
        <w:rPr>
          <w:rFonts w:eastAsia="Times New Roman"/>
          <w:sz w:val="24"/>
          <w:szCs w:val="24"/>
        </w:rPr>
        <w:t xml:space="preserve"> property defines the text color to be used.</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The CSS </w:t>
      </w:r>
      <w:r w:rsidRPr="009F095E">
        <w:rPr>
          <w:rFonts w:ascii="Courier New" w:eastAsia="Times New Roman" w:hAnsi="Courier New" w:cs="Courier New"/>
          <w:sz w:val="20"/>
          <w:szCs w:val="20"/>
        </w:rPr>
        <w:t>font-family</w:t>
      </w:r>
      <w:r w:rsidRPr="009F095E">
        <w:rPr>
          <w:rFonts w:eastAsia="Times New Roman"/>
          <w:sz w:val="24"/>
          <w:szCs w:val="24"/>
        </w:rPr>
        <w:t xml:space="preserve"> property defines the font to be used.</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The CSS </w:t>
      </w:r>
      <w:r w:rsidRPr="009F095E">
        <w:rPr>
          <w:rFonts w:ascii="Courier New" w:eastAsia="Times New Roman" w:hAnsi="Courier New" w:cs="Courier New"/>
          <w:sz w:val="20"/>
          <w:szCs w:val="20"/>
        </w:rPr>
        <w:t xml:space="preserve">font-size </w:t>
      </w:r>
      <w:r w:rsidRPr="009F095E">
        <w:rPr>
          <w:rFonts w:eastAsia="Times New Roman"/>
          <w:sz w:val="24"/>
          <w:szCs w:val="24"/>
        </w:rPr>
        <w:t>property defines the text size to be used.</w:t>
      </w:r>
    </w:p>
    <w:p w:rsidR="009F095E" w:rsidRPr="009F095E" w:rsidRDefault="009F095E" w:rsidP="00E33C7B">
      <w:pPr>
        <w:pStyle w:val="IntenseQuote"/>
        <w:rPr>
          <w:rFonts w:eastAsia="Times New Roman"/>
          <w:sz w:val="27"/>
          <w:szCs w:val="27"/>
        </w:rPr>
      </w:pPr>
      <w:r w:rsidRPr="009F095E">
        <w:rPr>
          <w:rFonts w:eastAsia="Times New Roman"/>
          <w:sz w:val="27"/>
          <w:szCs w:val="27"/>
        </w:rPr>
        <w:t>Example</w:t>
      </w:r>
    </w:p>
    <w:p w:rsidR="009F095E" w:rsidRPr="009F095E" w:rsidRDefault="009F095E" w:rsidP="00E33C7B">
      <w:pPr>
        <w:pStyle w:val="IntenseQuote"/>
        <w:rPr>
          <w:rFonts w:eastAsia="Times New Roman"/>
          <w:sz w:val="24"/>
          <w:szCs w:val="24"/>
        </w:rPr>
      </w:pPr>
      <w:r w:rsidRPr="009F095E">
        <w:rPr>
          <w:rFonts w:eastAsia="Times New Roman"/>
          <w:sz w:val="24"/>
          <w:szCs w:val="24"/>
        </w:rPr>
        <w:t>&lt;!DOCTYPE html&gt;</w:t>
      </w:r>
      <w:r w:rsidRPr="009F095E">
        <w:rPr>
          <w:rFonts w:eastAsia="Times New Roman"/>
          <w:sz w:val="24"/>
          <w:szCs w:val="24"/>
        </w:rPr>
        <w:br/>
        <w:t>&lt;html&gt;</w:t>
      </w:r>
      <w:r w:rsidRPr="009F095E">
        <w:rPr>
          <w:rFonts w:eastAsia="Times New Roman"/>
          <w:sz w:val="24"/>
          <w:szCs w:val="24"/>
        </w:rPr>
        <w:br/>
        <w:t>&lt;head&gt;</w:t>
      </w:r>
      <w:r w:rsidRPr="009F095E">
        <w:rPr>
          <w:rFonts w:eastAsia="Times New Roman"/>
          <w:sz w:val="24"/>
          <w:szCs w:val="24"/>
        </w:rPr>
        <w:br/>
        <w:t>&lt;style&gt;</w:t>
      </w:r>
      <w:r w:rsidRPr="009F095E">
        <w:rPr>
          <w:rFonts w:eastAsia="Times New Roman"/>
          <w:sz w:val="24"/>
          <w:szCs w:val="24"/>
        </w:rPr>
        <w:br/>
        <w:t xml:space="preserve">h1 </w:t>
      </w:r>
      <w:r w:rsidRPr="009F095E">
        <w:rPr>
          <w:rFonts w:eastAsia="Times New Roman"/>
          <w:color w:val="000000"/>
          <w:sz w:val="24"/>
          <w:szCs w:val="24"/>
        </w:rPr>
        <w:t>{</w:t>
      </w:r>
      <w:r w:rsidRPr="009F095E">
        <w:rPr>
          <w:rFonts w:eastAsia="Times New Roman"/>
          <w:sz w:val="24"/>
          <w:szCs w:val="24"/>
        </w:rPr>
        <w:br/>
        <w:t>  color</w:t>
      </w:r>
      <w:r w:rsidRPr="009F095E">
        <w:rPr>
          <w:rFonts w:eastAsia="Times New Roman"/>
          <w:color w:val="000000"/>
          <w:sz w:val="24"/>
          <w:szCs w:val="24"/>
        </w:rPr>
        <w:t>:</w:t>
      </w:r>
      <w:r w:rsidRPr="009F095E">
        <w:rPr>
          <w:rFonts w:eastAsia="Times New Roman"/>
          <w:sz w:val="24"/>
          <w:szCs w:val="24"/>
        </w:rPr>
        <w:t xml:space="preserve"> blue</w:t>
      </w:r>
      <w:r w:rsidRPr="009F095E">
        <w:rPr>
          <w:rFonts w:eastAsia="Times New Roman"/>
          <w:color w:val="000000"/>
          <w:sz w:val="24"/>
          <w:szCs w:val="24"/>
        </w:rPr>
        <w:t>;</w:t>
      </w:r>
      <w:r w:rsidRPr="009F095E">
        <w:rPr>
          <w:rFonts w:eastAsia="Times New Roman"/>
          <w:sz w:val="24"/>
          <w:szCs w:val="24"/>
        </w:rPr>
        <w:br/>
        <w:t>  font-family</w:t>
      </w:r>
      <w:r w:rsidRPr="009F095E">
        <w:rPr>
          <w:rFonts w:eastAsia="Times New Roman"/>
          <w:color w:val="000000"/>
          <w:sz w:val="24"/>
          <w:szCs w:val="24"/>
        </w:rPr>
        <w:t>:</w:t>
      </w:r>
      <w:r w:rsidRPr="009F095E">
        <w:rPr>
          <w:rFonts w:eastAsia="Times New Roman"/>
          <w:sz w:val="24"/>
          <w:szCs w:val="24"/>
        </w:rPr>
        <w:t xml:space="preserve"> </w:t>
      </w:r>
      <w:proofErr w:type="spellStart"/>
      <w:r w:rsidRPr="009F095E">
        <w:rPr>
          <w:rFonts w:eastAsia="Times New Roman"/>
          <w:sz w:val="24"/>
          <w:szCs w:val="24"/>
        </w:rPr>
        <w:t>verdana</w:t>
      </w:r>
      <w:proofErr w:type="spellEnd"/>
      <w:r w:rsidRPr="009F095E">
        <w:rPr>
          <w:rFonts w:eastAsia="Times New Roman"/>
          <w:color w:val="000000"/>
          <w:sz w:val="24"/>
          <w:szCs w:val="24"/>
        </w:rPr>
        <w:t>;</w:t>
      </w:r>
      <w:r w:rsidRPr="009F095E">
        <w:rPr>
          <w:rFonts w:eastAsia="Times New Roman"/>
          <w:sz w:val="24"/>
          <w:szCs w:val="24"/>
        </w:rPr>
        <w:br/>
        <w:t>  font-size</w:t>
      </w:r>
      <w:r w:rsidRPr="009F095E">
        <w:rPr>
          <w:rFonts w:eastAsia="Times New Roman"/>
          <w:color w:val="000000"/>
          <w:sz w:val="24"/>
          <w:szCs w:val="24"/>
        </w:rPr>
        <w:t>:</w:t>
      </w:r>
      <w:r w:rsidRPr="009F095E">
        <w:rPr>
          <w:rFonts w:eastAsia="Times New Roman"/>
          <w:sz w:val="24"/>
          <w:szCs w:val="24"/>
        </w:rPr>
        <w:t xml:space="preserve"> 300%</w:t>
      </w:r>
      <w:r w:rsidRPr="009F095E">
        <w:rPr>
          <w:rFonts w:eastAsia="Times New Roman"/>
          <w:color w:val="000000"/>
          <w:sz w:val="24"/>
          <w:szCs w:val="24"/>
        </w:rPr>
        <w:t>;</w:t>
      </w:r>
      <w:r w:rsidRPr="009F095E">
        <w:rPr>
          <w:rFonts w:eastAsia="Times New Roman"/>
          <w:sz w:val="24"/>
          <w:szCs w:val="24"/>
        </w:rPr>
        <w:br/>
      </w:r>
      <w:r w:rsidRPr="009F095E">
        <w:rPr>
          <w:rFonts w:eastAsia="Times New Roman"/>
          <w:color w:val="000000"/>
          <w:sz w:val="24"/>
          <w:szCs w:val="24"/>
        </w:rPr>
        <w:t>}</w:t>
      </w:r>
      <w:r w:rsidRPr="009F095E">
        <w:rPr>
          <w:rFonts w:eastAsia="Times New Roman"/>
          <w:sz w:val="24"/>
          <w:szCs w:val="24"/>
        </w:rPr>
        <w:br/>
        <w:t xml:space="preserve">p  </w:t>
      </w:r>
      <w:r w:rsidRPr="009F095E">
        <w:rPr>
          <w:rFonts w:eastAsia="Times New Roman"/>
          <w:color w:val="000000"/>
          <w:sz w:val="24"/>
          <w:szCs w:val="24"/>
        </w:rPr>
        <w:t>{</w:t>
      </w:r>
      <w:r w:rsidRPr="009F095E">
        <w:rPr>
          <w:rFonts w:eastAsia="Times New Roman"/>
          <w:sz w:val="24"/>
          <w:szCs w:val="24"/>
        </w:rPr>
        <w:br/>
        <w:t>  color</w:t>
      </w:r>
      <w:r w:rsidRPr="009F095E">
        <w:rPr>
          <w:rFonts w:eastAsia="Times New Roman"/>
          <w:color w:val="000000"/>
          <w:sz w:val="24"/>
          <w:szCs w:val="24"/>
        </w:rPr>
        <w:t>:</w:t>
      </w:r>
      <w:r w:rsidRPr="009F095E">
        <w:rPr>
          <w:rFonts w:eastAsia="Times New Roman"/>
          <w:sz w:val="24"/>
          <w:szCs w:val="24"/>
        </w:rPr>
        <w:t xml:space="preserve"> red</w:t>
      </w:r>
      <w:r w:rsidRPr="009F095E">
        <w:rPr>
          <w:rFonts w:eastAsia="Times New Roman"/>
          <w:color w:val="000000"/>
          <w:sz w:val="24"/>
          <w:szCs w:val="24"/>
        </w:rPr>
        <w:t>;</w:t>
      </w:r>
      <w:r w:rsidRPr="009F095E">
        <w:rPr>
          <w:rFonts w:eastAsia="Times New Roman"/>
          <w:sz w:val="24"/>
          <w:szCs w:val="24"/>
        </w:rPr>
        <w:br/>
        <w:t>  font-family</w:t>
      </w:r>
      <w:r w:rsidRPr="009F095E">
        <w:rPr>
          <w:rFonts w:eastAsia="Times New Roman"/>
          <w:color w:val="000000"/>
          <w:sz w:val="24"/>
          <w:szCs w:val="24"/>
        </w:rPr>
        <w:t>:</w:t>
      </w:r>
      <w:r w:rsidRPr="009F095E">
        <w:rPr>
          <w:rFonts w:eastAsia="Times New Roman"/>
          <w:sz w:val="24"/>
          <w:szCs w:val="24"/>
        </w:rPr>
        <w:t xml:space="preserve"> courier</w:t>
      </w:r>
      <w:r w:rsidRPr="009F095E">
        <w:rPr>
          <w:rFonts w:eastAsia="Times New Roman"/>
          <w:color w:val="000000"/>
          <w:sz w:val="24"/>
          <w:szCs w:val="24"/>
        </w:rPr>
        <w:t>;</w:t>
      </w:r>
      <w:r w:rsidRPr="009F095E">
        <w:rPr>
          <w:rFonts w:eastAsia="Times New Roman"/>
          <w:sz w:val="24"/>
          <w:szCs w:val="24"/>
        </w:rPr>
        <w:br/>
        <w:t>  font-size</w:t>
      </w:r>
      <w:r w:rsidRPr="009F095E">
        <w:rPr>
          <w:rFonts w:eastAsia="Times New Roman"/>
          <w:color w:val="000000"/>
          <w:sz w:val="24"/>
          <w:szCs w:val="24"/>
        </w:rPr>
        <w:t>:</w:t>
      </w:r>
      <w:r w:rsidRPr="009F095E">
        <w:rPr>
          <w:rFonts w:eastAsia="Times New Roman"/>
          <w:sz w:val="24"/>
          <w:szCs w:val="24"/>
        </w:rPr>
        <w:t xml:space="preserve"> 160%</w:t>
      </w:r>
      <w:r w:rsidRPr="009F095E">
        <w:rPr>
          <w:rFonts w:eastAsia="Times New Roman"/>
          <w:color w:val="000000"/>
          <w:sz w:val="24"/>
          <w:szCs w:val="24"/>
        </w:rPr>
        <w:t>;</w:t>
      </w:r>
      <w:r w:rsidRPr="009F095E">
        <w:rPr>
          <w:rFonts w:eastAsia="Times New Roman"/>
          <w:sz w:val="24"/>
          <w:szCs w:val="24"/>
        </w:rPr>
        <w:br/>
      </w:r>
      <w:r w:rsidRPr="009F095E">
        <w:rPr>
          <w:rFonts w:eastAsia="Times New Roman"/>
          <w:color w:val="000000"/>
          <w:sz w:val="24"/>
          <w:szCs w:val="24"/>
        </w:rPr>
        <w:t>}</w:t>
      </w:r>
      <w:r w:rsidRPr="009F095E">
        <w:rPr>
          <w:rFonts w:eastAsia="Times New Roman"/>
          <w:sz w:val="24"/>
          <w:szCs w:val="24"/>
        </w:rPr>
        <w:br/>
        <w:t>&lt;/style&gt;</w:t>
      </w:r>
      <w:r w:rsidRPr="009F095E">
        <w:rPr>
          <w:rFonts w:eastAsia="Times New Roman"/>
          <w:sz w:val="24"/>
          <w:szCs w:val="24"/>
        </w:rPr>
        <w:br/>
        <w:t>&lt;/head&gt;</w:t>
      </w:r>
      <w:r w:rsidRPr="009F095E">
        <w:rPr>
          <w:rFonts w:eastAsia="Times New Roman"/>
          <w:sz w:val="24"/>
          <w:szCs w:val="24"/>
        </w:rPr>
        <w:br/>
        <w:t>&lt;body&gt;</w:t>
      </w:r>
      <w:r w:rsidRPr="009F095E">
        <w:rPr>
          <w:rFonts w:eastAsia="Times New Roman"/>
          <w:sz w:val="24"/>
          <w:szCs w:val="24"/>
        </w:rPr>
        <w:br/>
      </w:r>
      <w:r w:rsidRPr="009F095E">
        <w:rPr>
          <w:rFonts w:eastAsia="Times New Roman"/>
          <w:sz w:val="24"/>
          <w:szCs w:val="24"/>
        </w:rPr>
        <w:br/>
        <w:t>&lt;h1&gt;This is a heading&lt;/h1&gt;</w:t>
      </w:r>
      <w:r w:rsidRPr="009F095E">
        <w:rPr>
          <w:rFonts w:eastAsia="Times New Roman"/>
          <w:sz w:val="24"/>
          <w:szCs w:val="24"/>
        </w:rPr>
        <w:br/>
        <w:t>&lt;p&gt;This is a paragraph.&lt;/p&gt;</w:t>
      </w:r>
      <w:r w:rsidRPr="009F095E">
        <w:rPr>
          <w:rFonts w:eastAsia="Times New Roman"/>
          <w:sz w:val="24"/>
          <w:szCs w:val="24"/>
        </w:rPr>
        <w:br/>
      </w:r>
      <w:r w:rsidRPr="009F095E">
        <w:rPr>
          <w:rFonts w:eastAsia="Times New Roman"/>
          <w:sz w:val="24"/>
          <w:szCs w:val="24"/>
        </w:rPr>
        <w:br/>
        <w:t>&lt;/body&gt;</w:t>
      </w:r>
      <w:r w:rsidRPr="009F095E">
        <w:rPr>
          <w:rFonts w:eastAsia="Times New Roman"/>
          <w:sz w:val="24"/>
          <w:szCs w:val="24"/>
        </w:rPr>
        <w:br/>
        <w:t xml:space="preserve">&lt;/html&gt; </w:t>
      </w:r>
    </w:p>
    <w:p w:rsidR="009F095E" w:rsidRPr="009F095E" w:rsidRDefault="00E33C7B" w:rsidP="00E33C7B">
      <w:pPr>
        <w:pStyle w:val="IntenseQuote"/>
        <w:rPr>
          <w:rFonts w:eastAsia="Times New Roman"/>
          <w:sz w:val="24"/>
          <w:szCs w:val="24"/>
        </w:rPr>
      </w:pPr>
      <w:r>
        <w:rPr>
          <w:rFonts w:eastAsia="Times New Roman"/>
          <w:sz w:val="24"/>
          <w:szCs w:val="24"/>
        </w:rPr>
        <w:lastRenderedPageBreak/>
        <w:pict>
          <v:rect id="_x0000_i1156" style="width:0;height:1.5pt" o:hralign="center" o:hrstd="t" o:hr="t" fillcolor="#a0a0a0" stroked="f"/>
        </w:pict>
      </w:r>
    </w:p>
    <w:p w:rsidR="009F095E" w:rsidRPr="009A1EAD" w:rsidRDefault="009F095E" w:rsidP="009A1EAD">
      <w:pPr>
        <w:pStyle w:val="IntenseQuote"/>
        <w:jc w:val="center"/>
        <w:rPr>
          <w:rFonts w:eastAsia="Times New Roman"/>
          <w:sz w:val="48"/>
          <w:szCs w:val="48"/>
        </w:rPr>
      </w:pPr>
      <w:r w:rsidRPr="009A1EAD">
        <w:rPr>
          <w:rFonts w:eastAsia="Times New Roman"/>
          <w:sz w:val="48"/>
          <w:szCs w:val="48"/>
        </w:rPr>
        <w:t>CSS Border</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The CSS </w:t>
      </w:r>
      <w:r w:rsidRPr="009F095E">
        <w:rPr>
          <w:rFonts w:ascii="Courier New" w:eastAsia="Times New Roman" w:hAnsi="Courier New" w:cs="Courier New"/>
          <w:sz w:val="20"/>
          <w:szCs w:val="20"/>
        </w:rPr>
        <w:t>border</w:t>
      </w:r>
      <w:r w:rsidRPr="009F095E">
        <w:rPr>
          <w:rFonts w:eastAsia="Times New Roman"/>
          <w:sz w:val="24"/>
          <w:szCs w:val="24"/>
        </w:rPr>
        <w:t xml:space="preserve"> property defines a border around an HTML element:</w:t>
      </w:r>
    </w:p>
    <w:p w:rsidR="009F095E" w:rsidRPr="009F095E" w:rsidRDefault="009F095E" w:rsidP="00E33C7B">
      <w:pPr>
        <w:pStyle w:val="IntenseQuote"/>
        <w:rPr>
          <w:rFonts w:eastAsia="Times New Roman"/>
          <w:sz w:val="27"/>
          <w:szCs w:val="27"/>
        </w:rPr>
      </w:pPr>
      <w:r w:rsidRPr="009F095E">
        <w:rPr>
          <w:rFonts w:eastAsia="Times New Roman"/>
          <w:sz w:val="27"/>
          <w:szCs w:val="27"/>
        </w:rPr>
        <w:t>Example</w:t>
      </w:r>
    </w:p>
    <w:p w:rsidR="009F095E" w:rsidRPr="009F095E" w:rsidRDefault="009F095E" w:rsidP="00E33C7B">
      <w:pPr>
        <w:pStyle w:val="IntenseQuote"/>
        <w:rPr>
          <w:rFonts w:eastAsia="Times New Roman"/>
          <w:sz w:val="24"/>
          <w:szCs w:val="24"/>
        </w:rPr>
      </w:pPr>
      <w:proofErr w:type="gramStart"/>
      <w:r w:rsidRPr="009F095E">
        <w:rPr>
          <w:rFonts w:eastAsia="Times New Roman"/>
          <w:sz w:val="24"/>
          <w:szCs w:val="24"/>
        </w:rPr>
        <w:t>p</w:t>
      </w:r>
      <w:proofErr w:type="gramEnd"/>
      <w:r w:rsidRPr="009F095E">
        <w:rPr>
          <w:rFonts w:eastAsia="Times New Roman"/>
          <w:sz w:val="24"/>
          <w:szCs w:val="24"/>
        </w:rPr>
        <w:t xml:space="preserve"> </w:t>
      </w:r>
      <w:r w:rsidRPr="009F095E">
        <w:rPr>
          <w:rFonts w:eastAsia="Times New Roman"/>
          <w:color w:val="000000"/>
          <w:sz w:val="24"/>
          <w:szCs w:val="24"/>
        </w:rPr>
        <w:t>{</w:t>
      </w:r>
      <w:r w:rsidRPr="009F095E">
        <w:rPr>
          <w:rFonts w:eastAsia="Times New Roman"/>
          <w:sz w:val="24"/>
          <w:szCs w:val="24"/>
        </w:rPr>
        <w:br/>
        <w:t>  border</w:t>
      </w:r>
      <w:r w:rsidRPr="009F095E">
        <w:rPr>
          <w:rFonts w:eastAsia="Times New Roman"/>
          <w:color w:val="000000"/>
          <w:sz w:val="24"/>
          <w:szCs w:val="24"/>
        </w:rPr>
        <w:t>:</w:t>
      </w:r>
      <w:r w:rsidRPr="009F095E">
        <w:rPr>
          <w:rFonts w:eastAsia="Times New Roman"/>
          <w:sz w:val="24"/>
          <w:szCs w:val="24"/>
        </w:rPr>
        <w:t xml:space="preserve"> 1px solid </w:t>
      </w:r>
      <w:proofErr w:type="spellStart"/>
      <w:r w:rsidRPr="009F095E">
        <w:rPr>
          <w:rFonts w:eastAsia="Times New Roman"/>
          <w:sz w:val="24"/>
          <w:szCs w:val="24"/>
        </w:rPr>
        <w:t>powderblue</w:t>
      </w:r>
      <w:proofErr w:type="spellEnd"/>
      <w:r w:rsidRPr="009F095E">
        <w:rPr>
          <w:rFonts w:eastAsia="Times New Roman"/>
          <w:color w:val="000000"/>
          <w:sz w:val="24"/>
          <w:szCs w:val="24"/>
        </w:rPr>
        <w:t>;</w:t>
      </w:r>
      <w:r w:rsidRPr="009F095E">
        <w:rPr>
          <w:rFonts w:eastAsia="Times New Roman"/>
          <w:sz w:val="24"/>
          <w:szCs w:val="24"/>
        </w:rPr>
        <w:br/>
      </w:r>
      <w:r w:rsidRPr="009F095E">
        <w:rPr>
          <w:rFonts w:eastAsia="Times New Roman"/>
          <w:color w:val="000000"/>
          <w:sz w:val="24"/>
          <w:szCs w:val="24"/>
        </w:rPr>
        <w:t>}</w:t>
      </w:r>
    </w:p>
    <w:p w:rsidR="009F095E" w:rsidRPr="009F095E" w:rsidRDefault="00E33C7B" w:rsidP="00E33C7B">
      <w:pPr>
        <w:pStyle w:val="IntenseQuote"/>
        <w:rPr>
          <w:rFonts w:eastAsia="Times New Roman"/>
          <w:sz w:val="24"/>
          <w:szCs w:val="24"/>
        </w:rPr>
      </w:pPr>
      <w:r>
        <w:rPr>
          <w:rFonts w:eastAsia="Times New Roman"/>
          <w:sz w:val="24"/>
          <w:szCs w:val="24"/>
        </w:rPr>
        <w:pict>
          <v:rect id="_x0000_i1157" style="width:0;height:1.5pt" o:hralign="center" o:hrstd="t" o:hr="t" fillcolor="#a0a0a0" stroked="f"/>
        </w:pict>
      </w:r>
    </w:p>
    <w:p w:rsidR="009F095E" w:rsidRPr="009A1EAD" w:rsidRDefault="009F095E" w:rsidP="009A1EAD">
      <w:pPr>
        <w:pStyle w:val="IntenseQuote"/>
        <w:jc w:val="center"/>
        <w:rPr>
          <w:rFonts w:eastAsia="Times New Roman"/>
          <w:sz w:val="48"/>
          <w:szCs w:val="48"/>
        </w:rPr>
      </w:pPr>
      <w:r w:rsidRPr="009A1EAD">
        <w:rPr>
          <w:rFonts w:eastAsia="Times New Roman"/>
          <w:sz w:val="48"/>
          <w:szCs w:val="48"/>
        </w:rPr>
        <w:t>CSS Padding</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The CSS </w:t>
      </w:r>
      <w:r w:rsidRPr="009F095E">
        <w:rPr>
          <w:rFonts w:ascii="Courier New" w:eastAsia="Times New Roman" w:hAnsi="Courier New" w:cs="Courier New"/>
          <w:sz w:val="20"/>
          <w:szCs w:val="20"/>
        </w:rPr>
        <w:t>padding</w:t>
      </w:r>
      <w:r w:rsidRPr="009F095E">
        <w:rPr>
          <w:rFonts w:eastAsia="Times New Roman"/>
          <w:sz w:val="24"/>
          <w:szCs w:val="24"/>
        </w:rPr>
        <w:t xml:space="preserve"> property defines </w:t>
      </w:r>
      <w:proofErr w:type="gramStart"/>
      <w:r w:rsidRPr="009F095E">
        <w:rPr>
          <w:rFonts w:eastAsia="Times New Roman"/>
          <w:sz w:val="24"/>
          <w:szCs w:val="24"/>
        </w:rPr>
        <w:t>a padding</w:t>
      </w:r>
      <w:proofErr w:type="gramEnd"/>
      <w:r w:rsidRPr="009F095E">
        <w:rPr>
          <w:rFonts w:eastAsia="Times New Roman"/>
          <w:sz w:val="24"/>
          <w:szCs w:val="24"/>
        </w:rPr>
        <w:t xml:space="preserve"> (space) between the text and the border:</w:t>
      </w:r>
    </w:p>
    <w:p w:rsidR="009F095E" w:rsidRPr="009F095E" w:rsidRDefault="009F095E" w:rsidP="00E33C7B">
      <w:pPr>
        <w:pStyle w:val="IntenseQuote"/>
        <w:rPr>
          <w:rFonts w:eastAsia="Times New Roman"/>
          <w:sz w:val="27"/>
          <w:szCs w:val="27"/>
        </w:rPr>
      </w:pPr>
      <w:r w:rsidRPr="009F095E">
        <w:rPr>
          <w:rFonts w:eastAsia="Times New Roman"/>
          <w:sz w:val="27"/>
          <w:szCs w:val="27"/>
        </w:rPr>
        <w:t>Example</w:t>
      </w:r>
    </w:p>
    <w:p w:rsidR="009F095E" w:rsidRPr="009F095E" w:rsidRDefault="009F095E" w:rsidP="00E33C7B">
      <w:pPr>
        <w:pStyle w:val="IntenseQuote"/>
        <w:rPr>
          <w:rFonts w:eastAsia="Times New Roman"/>
          <w:sz w:val="24"/>
          <w:szCs w:val="24"/>
        </w:rPr>
      </w:pPr>
      <w:proofErr w:type="gramStart"/>
      <w:r w:rsidRPr="009F095E">
        <w:rPr>
          <w:rFonts w:eastAsia="Times New Roman"/>
          <w:sz w:val="24"/>
          <w:szCs w:val="24"/>
        </w:rPr>
        <w:t>p</w:t>
      </w:r>
      <w:proofErr w:type="gramEnd"/>
      <w:r w:rsidRPr="009F095E">
        <w:rPr>
          <w:rFonts w:eastAsia="Times New Roman"/>
          <w:sz w:val="24"/>
          <w:szCs w:val="24"/>
        </w:rPr>
        <w:t xml:space="preserve"> </w:t>
      </w:r>
      <w:r w:rsidRPr="009F095E">
        <w:rPr>
          <w:rFonts w:eastAsia="Times New Roman"/>
          <w:color w:val="000000"/>
          <w:sz w:val="24"/>
          <w:szCs w:val="24"/>
        </w:rPr>
        <w:t>{</w:t>
      </w:r>
      <w:r w:rsidRPr="009F095E">
        <w:rPr>
          <w:rFonts w:eastAsia="Times New Roman"/>
          <w:sz w:val="24"/>
          <w:szCs w:val="24"/>
        </w:rPr>
        <w:br/>
        <w:t>  border</w:t>
      </w:r>
      <w:r w:rsidRPr="009F095E">
        <w:rPr>
          <w:rFonts w:eastAsia="Times New Roman"/>
          <w:color w:val="000000"/>
          <w:sz w:val="24"/>
          <w:szCs w:val="24"/>
        </w:rPr>
        <w:t>:</w:t>
      </w:r>
      <w:r w:rsidRPr="009F095E">
        <w:rPr>
          <w:rFonts w:eastAsia="Times New Roman"/>
          <w:sz w:val="24"/>
          <w:szCs w:val="24"/>
        </w:rPr>
        <w:t xml:space="preserve"> 1px solid </w:t>
      </w:r>
      <w:proofErr w:type="spellStart"/>
      <w:r w:rsidRPr="009F095E">
        <w:rPr>
          <w:rFonts w:eastAsia="Times New Roman"/>
          <w:sz w:val="24"/>
          <w:szCs w:val="24"/>
        </w:rPr>
        <w:t>powderblue</w:t>
      </w:r>
      <w:proofErr w:type="spellEnd"/>
      <w:r w:rsidRPr="009F095E">
        <w:rPr>
          <w:rFonts w:eastAsia="Times New Roman"/>
          <w:color w:val="000000"/>
          <w:sz w:val="24"/>
          <w:szCs w:val="24"/>
        </w:rPr>
        <w:t>;</w:t>
      </w:r>
      <w:r w:rsidRPr="009F095E">
        <w:rPr>
          <w:rFonts w:eastAsia="Times New Roman"/>
          <w:sz w:val="24"/>
          <w:szCs w:val="24"/>
        </w:rPr>
        <w:br/>
        <w:t>  padding</w:t>
      </w:r>
      <w:r w:rsidRPr="009F095E">
        <w:rPr>
          <w:rFonts w:eastAsia="Times New Roman"/>
          <w:color w:val="000000"/>
          <w:sz w:val="24"/>
          <w:szCs w:val="24"/>
        </w:rPr>
        <w:t>:</w:t>
      </w:r>
      <w:r w:rsidRPr="009F095E">
        <w:rPr>
          <w:rFonts w:eastAsia="Times New Roman"/>
          <w:sz w:val="24"/>
          <w:szCs w:val="24"/>
        </w:rPr>
        <w:t xml:space="preserve"> 30px</w:t>
      </w:r>
      <w:r w:rsidRPr="009F095E">
        <w:rPr>
          <w:rFonts w:eastAsia="Times New Roman"/>
          <w:color w:val="000000"/>
          <w:sz w:val="24"/>
          <w:szCs w:val="24"/>
        </w:rPr>
        <w:t>;</w:t>
      </w:r>
      <w:r w:rsidRPr="009F095E">
        <w:rPr>
          <w:rFonts w:eastAsia="Times New Roman"/>
          <w:sz w:val="24"/>
          <w:szCs w:val="24"/>
        </w:rPr>
        <w:br/>
      </w:r>
      <w:r w:rsidRPr="009F095E">
        <w:rPr>
          <w:rFonts w:eastAsia="Times New Roman"/>
          <w:color w:val="000000"/>
          <w:sz w:val="24"/>
          <w:szCs w:val="24"/>
        </w:rPr>
        <w:t>}</w:t>
      </w:r>
      <w:r w:rsidRPr="009F095E">
        <w:rPr>
          <w:rFonts w:eastAsia="Times New Roman"/>
          <w:sz w:val="24"/>
          <w:szCs w:val="24"/>
        </w:rPr>
        <w:t xml:space="preserve"> </w:t>
      </w:r>
    </w:p>
    <w:p w:rsidR="009F095E" w:rsidRPr="009F095E" w:rsidRDefault="00E33C7B" w:rsidP="00E33C7B">
      <w:pPr>
        <w:pStyle w:val="IntenseQuote"/>
        <w:rPr>
          <w:rFonts w:eastAsia="Times New Roman"/>
          <w:sz w:val="24"/>
          <w:szCs w:val="24"/>
        </w:rPr>
      </w:pPr>
      <w:r>
        <w:rPr>
          <w:rFonts w:eastAsia="Times New Roman"/>
          <w:sz w:val="24"/>
          <w:szCs w:val="24"/>
        </w:rPr>
        <w:pict>
          <v:rect id="_x0000_i1158" style="width:0;height:1.5pt" o:hralign="center" o:hrstd="t" o:hr="t" fillcolor="#a0a0a0" stroked="f"/>
        </w:pict>
      </w:r>
    </w:p>
    <w:p w:rsidR="009F095E" w:rsidRPr="009A1EAD" w:rsidRDefault="009F095E" w:rsidP="009A1EAD">
      <w:pPr>
        <w:pStyle w:val="IntenseQuote"/>
        <w:jc w:val="center"/>
        <w:rPr>
          <w:rFonts w:eastAsia="Times New Roman"/>
          <w:sz w:val="48"/>
          <w:szCs w:val="48"/>
        </w:rPr>
      </w:pPr>
      <w:r w:rsidRPr="009A1EAD">
        <w:rPr>
          <w:rFonts w:eastAsia="Times New Roman"/>
          <w:sz w:val="48"/>
          <w:szCs w:val="48"/>
        </w:rPr>
        <w:t>CSS Margin</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The CSS </w:t>
      </w:r>
      <w:r w:rsidRPr="009F095E">
        <w:rPr>
          <w:rFonts w:ascii="Courier New" w:eastAsia="Times New Roman" w:hAnsi="Courier New" w:cs="Courier New"/>
          <w:sz w:val="20"/>
          <w:szCs w:val="20"/>
        </w:rPr>
        <w:t>margin</w:t>
      </w:r>
      <w:r w:rsidRPr="009F095E">
        <w:rPr>
          <w:rFonts w:eastAsia="Times New Roman"/>
          <w:sz w:val="24"/>
          <w:szCs w:val="24"/>
        </w:rPr>
        <w:t xml:space="preserve"> property defines a margin (space) outside the border:</w:t>
      </w:r>
    </w:p>
    <w:p w:rsidR="009F095E" w:rsidRPr="009F095E" w:rsidRDefault="009F095E" w:rsidP="00E33C7B">
      <w:pPr>
        <w:pStyle w:val="IntenseQuote"/>
        <w:rPr>
          <w:rFonts w:eastAsia="Times New Roman"/>
          <w:sz w:val="27"/>
          <w:szCs w:val="27"/>
        </w:rPr>
      </w:pPr>
      <w:r w:rsidRPr="009F095E">
        <w:rPr>
          <w:rFonts w:eastAsia="Times New Roman"/>
          <w:sz w:val="27"/>
          <w:szCs w:val="27"/>
        </w:rPr>
        <w:t>Example</w:t>
      </w:r>
    </w:p>
    <w:p w:rsidR="009F095E" w:rsidRPr="009F095E" w:rsidRDefault="009F095E" w:rsidP="00E33C7B">
      <w:pPr>
        <w:pStyle w:val="IntenseQuote"/>
        <w:rPr>
          <w:rFonts w:eastAsia="Times New Roman"/>
          <w:sz w:val="24"/>
          <w:szCs w:val="24"/>
        </w:rPr>
      </w:pPr>
      <w:proofErr w:type="gramStart"/>
      <w:r w:rsidRPr="009F095E">
        <w:rPr>
          <w:rFonts w:eastAsia="Times New Roman"/>
          <w:sz w:val="24"/>
          <w:szCs w:val="24"/>
        </w:rPr>
        <w:t>p</w:t>
      </w:r>
      <w:proofErr w:type="gramEnd"/>
      <w:r w:rsidRPr="009F095E">
        <w:rPr>
          <w:rFonts w:eastAsia="Times New Roman"/>
          <w:sz w:val="24"/>
          <w:szCs w:val="24"/>
        </w:rPr>
        <w:t xml:space="preserve"> </w:t>
      </w:r>
      <w:r w:rsidRPr="009F095E">
        <w:rPr>
          <w:rFonts w:eastAsia="Times New Roman"/>
          <w:color w:val="000000"/>
          <w:sz w:val="24"/>
          <w:szCs w:val="24"/>
        </w:rPr>
        <w:t>{</w:t>
      </w:r>
      <w:r w:rsidRPr="009F095E">
        <w:rPr>
          <w:rFonts w:eastAsia="Times New Roman"/>
          <w:sz w:val="24"/>
          <w:szCs w:val="24"/>
        </w:rPr>
        <w:br/>
        <w:t>  border</w:t>
      </w:r>
      <w:r w:rsidRPr="009F095E">
        <w:rPr>
          <w:rFonts w:eastAsia="Times New Roman"/>
          <w:color w:val="000000"/>
          <w:sz w:val="24"/>
          <w:szCs w:val="24"/>
        </w:rPr>
        <w:t>:</w:t>
      </w:r>
      <w:r w:rsidRPr="009F095E">
        <w:rPr>
          <w:rFonts w:eastAsia="Times New Roman"/>
          <w:sz w:val="24"/>
          <w:szCs w:val="24"/>
        </w:rPr>
        <w:t xml:space="preserve"> 1px solid </w:t>
      </w:r>
      <w:proofErr w:type="spellStart"/>
      <w:r w:rsidRPr="009F095E">
        <w:rPr>
          <w:rFonts w:eastAsia="Times New Roman"/>
          <w:sz w:val="24"/>
          <w:szCs w:val="24"/>
        </w:rPr>
        <w:t>powderblue</w:t>
      </w:r>
      <w:proofErr w:type="spellEnd"/>
      <w:r w:rsidRPr="009F095E">
        <w:rPr>
          <w:rFonts w:eastAsia="Times New Roman"/>
          <w:color w:val="000000"/>
          <w:sz w:val="24"/>
          <w:szCs w:val="24"/>
        </w:rPr>
        <w:t>;</w:t>
      </w:r>
      <w:r w:rsidRPr="009F095E">
        <w:rPr>
          <w:rFonts w:eastAsia="Times New Roman"/>
          <w:sz w:val="24"/>
          <w:szCs w:val="24"/>
        </w:rPr>
        <w:br/>
        <w:t>  margin</w:t>
      </w:r>
      <w:r w:rsidRPr="009F095E">
        <w:rPr>
          <w:rFonts w:eastAsia="Times New Roman"/>
          <w:color w:val="000000"/>
          <w:sz w:val="24"/>
          <w:szCs w:val="24"/>
        </w:rPr>
        <w:t>:</w:t>
      </w:r>
      <w:r w:rsidRPr="009F095E">
        <w:rPr>
          <w:rFonts w:eastAsia="Times New Roman"/>
          <w:sz w:val="24"/>
          <w:szCs w:val="24"/>
        </w:rPr>
        <w:t xml:space="preserve"> 50px</w:t>
      </w:r>
      <w:r w:rsidRPr="009F095E">
        <w:rPr>
          <w:rFonts w:eastAsia="Times New Roman"/>
          <w:color w:val="000000"/>
          <w:sz w:val="24"/>
          <w:szCs w:val="24"/>
        </w:rPr>
        <w:t>;</w:t>
      </w:r>
      <w:r w:rsidRPr="009F095E">
        <w:rPr>
          <w:rFonts w:eastAsia="Times New Roman"/>
          <w:sz w:val="24"/>
          <w:szCs w:val="24"/>
        </w:rPr>
        <w:br/>
      </w:r>
      <w:r w:rsidRPr="009F095E">
        <w:rPr>
          <w:rFonts w:eastAsia="Times New Roman"/>
          <w:color w:val="000000"/>
          <w:sz w:val="24"/>
          <w:szCs w:val="24"/>
        </w:rPr>
        <w:t>}</w:t>
      </w:r>
      <w:r w:rsidRPr="009F095E">
        <w:rPr>
          <w:rFonts w:eastAsia="Times New Roman"/>
          <w:sz w:val="24"/>
          <w:szCs w:val="24"/>
        </w:rPr>
        <w:t xml:space="preserve"> </w:t>
      </w:r>
    </w:p>
    <w:p w:rsidR="009F095E" w:rsidRPr="009F095E" w:rsidRDefault="00E33C7B" w:rsidP="00E33C7B">
      <w:pPr>
        <w:pStyle w:val="IntenseQuote"/>
        <w:rPr>
          <w:rFonts w:eastAsia="Times New Roman"/>
          <w:sz w:val="24"/>
          <w:szCs w:val="24"/>
        </w:rPr>
      </w:pPr>
      <w:r>
        <w:rPr>
          <w:rFonts w:eastAsia="Times New Roman"/>
          <w:sz w:val="24"/>
          <w:szCs w:val="24"/>
        </w:rPr>
        <w:pict>
          <v:rect id="_x0000_i1159" style="width:0;height:1.5pt" o:hralign="center" o:hrstd="t" o:hr="t" fillcolor="#a0a0a0" stroked="f"/>
        </w:pict>
      </w:r>
    </w:p>
    <w:p w:rsidR="009F095E" w:rsidRPr="009A1EAD" w:rsidRDefault="009F095E" w:rsidP="009A1EAD">
      <w:pPr>
        <w:pStyle w:val="IntenseQuote"/>
        <w:jc w:val="center"/>
        <w:rPr>
          <w:rFonts w:eastAsia="Times New Roman"/>
          <w:sz w:val="48"/>
          <w:szCs w:val="48"/>
        </w:rPr>
      </w:pPr>
      <w:r w:rsidRPr="009A1EAD">
        <w:rPr>
          <w:rFonts w:eastAsia="Times New Roman"/>
          <w:sz w:val="48"/>
          <w:szCs w:val="48"/>
        </w:rPr>
        <w:lastRenderedPageBreak/>
        <w:t>The id Attribute</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To define a specific style for one special element, add an </w:t>
      </w:r>
      <w:r w:rsidRPr="009F095E">
        <w:rPr>
          <w:rFonts w:ascii="Courier New" w:eastAsia="Times New Roman" w:hAnsi="Courier New" w:cs="Courier New"/>
          <w:sz w:val="20"/>
          <w:szCs w:val="20"/>
        </w:rPr>
        <w:t>id</w:t>
      </w:r>
      <w:r w:rsidRPr="009F095E">
        <w:rPr>
          <w:rFonts w:eastAsia="Times New Roman"/>
          <w:sz w:val="24"/>
          <w:szCs w:val="24"/>
        </w:rPr>
        <w:t xml:space="preserve"> attribute to the element:</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&lt;p id="p01"&gt;I am different&lt;/p&gt; </w:t>
      </w:r>
    </w:p>
    <w:p w:rsidR="009F095E" w:rsidRPr="009F095E" w:rsidRDefault="009F095E" w:rsidP="00E33C7B">
      <w:pPr>
        <w:pStyle w:val="IntenseQuote"/>
        <w:rPr>
          <w:rFonts w:eastAsia="Times New Roman"/>
          <w:sz w:val="24"/>
          <w:szCs w:val="24"/>
        </w:rPr>
      </w:pPr>
      <w:proofErr w:type="gramStart"/>
      <w:r w:rsidRPr="009F095E">
        <w:rPr>
          <w:rFonts w:eastAsia="Times New Roman"/>
          <w:sz w:val="24"/>
          <w:szCs w:val="24"/>
        </w:rPr>
        <w:t>then</w:t>
      </w:r>
      <w:proofErr w:type="gramEnd"/>
      <w:r w:rsidRPr="009F095E">
        <w:rPr>
          <w:rFonts w:eastAsia="Times New Roman"/>
          <w:sz w:val="24"/>
          <w:szCs w:val="24"/>
        </w:rPr>
        <w:t xml:space="preserve"> define a style for the element with the specific id:</w:t>
      </w:r>
    </w:p>
    <w:p w:rsidR="009F095E" w:rsidRPr="009F095E" w:rsidRDefault="009F095E" w:rsidP="00E33C7B">
      <w:pPr>
        <w:pStyle w:val="IntenseQuote"/>
        <w:rPr>
          <w:rFonts w:eastAsia="Times New Roman"/>
          <w:sz w:val="27"/>
          <w:szCs w:val="27"/>
        </w:rPr>
      </w:pPr>
      <w:r w:rsidRPr="009F095E">
        <w:rPr>
          <w:rFonts w:eastAsia="Times New Roman"/>
          <w:sz w:val="27"/>
          <w:szCs w:val="27"/>
        </w:rPr>
        <w:t>Example</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#p01 </w:t>
      </w:r>
      <w:r w:rsidRPr="009F095E">
        <w:rPr>
          <w:rFonts w:eastAsia="Times New Roman"/>
          <w:color w:val="000000"/>
          <w:sz w:val="24"/>
          <w:szCs w:val="24"/>
        </w:rPr>
        <w:t>{</w:t>
      </w:r>
      <w:r w:rsidRPr="009F095E">
        <w:rPr>
          <w:rFonts w:eastAsia="Times New Roman"/>
          <w:sz w:val="24"/>
          <w:szCs w:val="24"/>
        </w:rPr>
        <w:br/>
      </w:r>
      <w:proofErr w:type="gramStart"/>
      <w:r w:rsidRPr="009F095E">
        <w:rPr>
          <w:rFonts w:eastAsia="Times New Roman"/>
          <w:sz w:val="24"/>
          <w:szCs w:val="24"/>
        </w:rPr>
        <w:t> </w:t>
      </w:r>
      <w:proofErr w:type="gramEnd"/>
      <w:r w:rsidRPr="009F095E">
        <w:rPr>
          <w:rFonts w:eastAsia="Times New Roman"/>
          <w:sz w:val="24"/>
          <w:szCs w:val="24"/>
        </w:rPr>
        <w:t xml:space="preserve"> color</w:t>
      </w:r>
      <w:r w:rsidRPr="009F095E">
        <w:rPr>
          <w:rFonts w:eastAsia="Times New Roman"/>
          <w:color w:val="000000"/>
          <w:sz w:val="24"/>
          <w:szCs w:val="24"/>
        </w:rPr>
        <w:t>:</w:t>
      </w:r>
      <w:r w:rsidRPr="009F095E">
        <w:rPr>
          <w:rFonts w:eastAsia="Times New Roman"/>
          <w:sz w:val="24"/>
          <w:szCs w:val="24"/>
        </w:rPr>
        <w:t xml:space="preserve"> blue</w:t>
      </w:r>
      <w:r w:rsidRPr="009F095E">
        <w:rPr>
          <w:rFonts w:eastAsia="Times New Roman"/>
          <w:color w:val="000000"/>
          <w:sz w:val="24"/>
          <w:szCs w:val="24"/>
        </w:rPr>
        <w:t>;</w:t>
      </w:r>
      <w:r w:rsidRPr="009F095E">
        <w:rPr>
          <w:rFonts w:eastAsia="Times New Roman"/>
          <w:sz w:val="24"/>
          <w:szCs w:val="24"/>
        </w:rPr>
        <w:br/>
      </w:r>
      <w:r w:rsidRPr="009F095E">
        <w:rPr>
          <w:rFonts w:eastAsia="Times New Roman"/>
          <w:color w:val="000000"/>
          <w:sz w:val="24"/>
          <w:szCs w:val="24"/>
        </w:rPr>
        <w:t>}</w:t>
      </w:r>
      <w:r w:rsidRPr="009F095E">
        <w:rPr>
          <w:rFonts w:eastAsia="Times New Roman"/>
          <w:sz w:val="24"/>
          <w:szCs w:val="24"/>
        </w:rPr>
        <w:t xml:space="preserve"> </w:t>
      </w:r>
    </w:p>
    <w:p w:rsidR="009F095E" w:rsidRPr="009F095E" w:rsidRDefault="009F095E" w:rsidP="00E33C7B">
      <w:pPr>
        <w:pStyle w:val="IntenseQuote"/>
        <w:rPr>
          <w:rFonts w:eastAsia="Times New Roman"/>
          <w:sz w:val="24"/>
          <w:szCs w:val="24"/>
        </w:rPr>
      </w:pPr>
      <w:r w:rsidRPr="009F095E">
        <w:rPr>
          <w:rFonts w:eastAsia="Times New Roman"/>
          <w:sz w:val="24"/>
          <w:szCs w:val="24"/>
        </w:rPr>
        <w:t>Note: The id of an element should be unique within a page, so the id selector is used to select one unique element!</w:t>
      </w:r>
    </w:p>
    <w:p w:rsidR="009F095E" w:rsidRPr="009F095E" w:rsidRDefault="00E33C7B" w:rsidP="00E33C7B">
      <w:pPr>
        <w:pStyle w:val="IntenseQuote"/>
        <w:rPr>
          <w:rFonts w:eastAsia="Times New Roman"/>
          <w:sz w:val="24"/>
          <w:szCs w:val="24"/>
        </w:rPr>
      </w:pPr>
      <w:r>
        <w:rPr>
          <w:rFonts w:eastAsia="Times New Roman"/>
          <w:sz w:val="24"/>
          <w:szCs w:val="24"/>
        </w:rPr>
        <w:pict>
          <v:rect id="_x0000_i1160" style="width:0;height:1.5pt" o:hralign="center" o:hrstd="t" o:hr="t" fillcolor="#a0a0a0" stroked="f"/>
        </w:pict>
      </w:r>
    </w:p>
    <w:p w:rsidR="009F095E" w:rsidRPr="009A1EAD" w:rsidRDefault="009F095E" w:rsidP="009A1EAD">
      <w:pPr>
        <w:pStyle w:val="IntenseQuote"/>
        <w:jc w:val="center"/>
        <w:rPr>
          <w:rFonts w:eastAsia="Times New Roman"/>
          <w:sz w:val="48"/>
          <w:szCs w:val="48"/>
        </w:rPr>
      </w:pPr>
      <w:r w:rsidRPr="009A1EAD">
        <w:rPr>
          <w:rFonts w:eastAsia="Times New Roman"/>
          <w:sz w:val="48"/>
          <w:szCs w:val="48"/>
        </w:rPr>
        <w:t>The class Attribute</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To define a style for special types of elements, add </w:t>
      </w:r>
      <w:proofErr w:type="gramStart"/>
      <w:r w:rsidRPr="009F095E">
        <w:rPr>
          <w:rFonts w:eastAsia="Times New Roman"/>
          <w:sz w:val="24"/>
          <w:szCs w:val="24"/>
        </w:rPr>
        <w:t xml:space="preserve">a </w:t>
      </w:r>
      <w:r w:rsidRPr="009F095E">
        <w:rPr>
          <w:rFonts w:ascii="Courier New" w:eastAsia="Times New Roman" w:hAnsi="Courier New" w:cs="Courier New"/>
          <w:sz w:val="20"/>
          <w:szCs w:val="20"/>
        </w:rPr>
        <w:t>class</w:t>
      </w:r>
      <w:r w:rsidRPr="009F095E">
        <w:rPr>
          <w:rFonts w:eastAsia="Times New Roman"/>
          <w:sz w:val="24"/>
          <w:szCs w:val="24"/>
        </w:rPr>
        <w:t xml:space="preserve"> attribute</w:t>
      </w:r>
      <w:proofErr w:type="gramEnd"/>
      <w:r w:rsidRPr="009F095E">
        <w:rPr>
          <w:rFonts w:eastAsia="Times New Roman"/>
          <w:sz w:val="24"/>
          <w:szCs w:val="24"/>
        </w:rPr>
        <w:t xml:space="preserve"> to the element:</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&lt;p class="error"&gt;I am different&lt;/p&gt; </w:t>
      </w:r>
    </w:p>
    <w:p w:rsidR="009F095E" w:rsidRPr="009F095E" w:rsidRDefault="009F095E" w:rsidP="00E33C7B">
      <w:pPr>
        <w:pStyle w:val="IntenseQuote"/>
        <w:rPr>
          <w:rFonts w:eastAsia="Times New Roman"/>
          <w:sz w:val="24"/>
          <w:szCs w:val="24"/>
        </w:rPr>
      </w:pPr>
      <w:proofErr w:type="gramStart"/>
      <w:r w:rsidRPr="009F095E">
        <w:rPr>
          <w:rFonts w:eastAsia="Times New Roman"/>
          <w:sz w:val="24"/>
          <w:szCs w:val="24"/>
        </w:rPr>
        <w:t>then</w:t>
      </w:r>
      <w:proofErr w:type="gramEnd"/>
      <w:r w:rsidRPr="009F095E">
        <w:rPr>
          <w:rFonts w:eastAsia="Times New Roman"/>
          <w:sz w:val="24"/>
          <w:szCs w:val="24"/>
        </w:rPr>
        <w:t xml:space="preserve"> define a style for the elements with the specific class:</w:t>
      </w:r>
    </w:p>
    <w:p w:rsidR="009F095E" w:rsidRPr="009F095E" w:rsidRDefault="009F095E" w:rsidP="00E33C7B">
      <w:pPr>
        <w:pStyle w:val="IntenseQuote"/>
        <w:rPr>
          <w:rFonts w:eastAsia="Times New Roman"/>
          <w:sz w:val="27"/>
          <w:szCs w:val="27"/>
        </w:rPr>
      </w:pPr>
      <w:r w:rsidRPr="009F095E">
        <w:rPr>
          <w:rFonts w:eastAsia="Times New Roman"/>
          <w:sz w:val="27"/>
          <w:szCs w:val="27"/>
        </w:rPr>
        <w:t>Example</w:t>
      </w:r>
    </w:p>
    <w:p w:rsidR="009F095E" w:rsidRPr="009F095E" w:rsidRDefault="009F095E" w:rsidP="00E33C7B">
      <w:pPr>
        <w:pStyle w:val="IntenseQuote"/>
        <w:rPr>
          <w:rFonts w:eastAsia="Times New Roman"/>
          <w:sz w:val="24"/>
          <w:szCs w:val="24"/>
        </w:rPr>
      </w:pPr>
      <w:proofErr w:type="spellStart"/>
      <w:r w:rsidRPr="009F095E">
        <w:rPr>
          <w:rFonts w:eastAsia="Times New Roman"/>
          <w:sz w:val="24"/>
          <w:szCs w:val="24"/>
        </w:rPr>
        <w:t>p.error</w:t>
      </w:r>
      <w:proofErr w:type="spellEnd"/>
      <w:r w:rsidRPr="009F095E">
        <w:rPr>
          <w:rFonts w:eastAsia="Times New Roman"/>
          <w:sz w:val="24"/>
          <w:szCs w:val="24"/>
        </w:rPr>
        <w:t xml:space="preserve"> </w:t>
      </w:r>
      <w:r w:rsidRPr="009F095E">
        <w:rPr>
          <w:rFonts w:eastAsia="Times New Roman"/>
          <w:color w:val="000000"/>
          <w:sz w:val="24"/>
          <w:szCs w:val="24"/>
        </w:rPr>
        <w:t>{</w:t>
      </w:r>
      <w:r w:rsidRPr="009F095E">
        <w:rPr>
          <w:rFonts w:eastAsia="Times New Roman"/>
          <w:sz w:val="24"/>
          <w:szCs w:val="24"/>
        </w:rPr>
        <w:br/>
      </w:r>
      <w:proofErr w:type="gramStart"/>
      <w:r w:rsidRPr="009F095E">
        <w:rPr>
          <w:rFonts w:eastAsia="Times New Roman"/>
          <w:sz w:val="24"/>
          <w:szCs w:val="24"/>
        </w:rPr>
        <w:t> </w:t>
      </w:r>
      <w:proofErr w:type="gramEnd"/>
      <w:r w:rsidRPr="009F095E">
        <w:rPr>
          <w:rFonts w:eastAsia="Times New Roman"/>
          <w:sz w:val="24"/>
          <w:szCs w:val="24"/>
        </w:rPr>
        <w:t> color</w:t>
      </w:r>
      <w:r w:rsidRPr="009F095E">
        <w:rPr>
          <w:rFonts w:eastAsia="Times New Roman"/>
          <w:color w:val="000000"/>
          <w:sz w:val="24"/>
          <w:szCs w:val="24"/>
        </w:rPr>
        <w:t>:</w:t>
      </w:r>
      <w:r w:rsidRPr="009F095E">
        <w:rPr>
          <w:rFonts w:eastAsia="Times New Roman"/>
          <w:sz w:val="24"/>
          <w:szCs w:val="24"/>
        </w:rPr>
        <w:t xml:space="preserve"> red</w:t>
      </w:r>
      <w:r w:rsidRPr="009F095E">
        <w:rPr>
          <w:rFonts w:eastAsia="Times New Roman"/>
          <w:color w:val="000000"/>
          <w:sz w:val="24"/>
          <w:szCs w:val="24"/>
        </w:rPr>
        <w:t>;</w:t>
      </w:r>
      <w:r w:rsidRPr="009F095E">
        <w:rPr>
          <w:rFonts w:eastAsia="Times New Roman"/>
          <w:sz w:val="24"/>
          <w:szCs w:val="24"/>
        </w:rPr>
        <w:br/>
      </w:r>
      <w:r w:rsidRPr="009F095E">
        <w:rPr>
          <w:rFonts w:eastAsia="Times New Roman"/>
          <w:color w:val="000000"/>
          <w:sz w:val="24"/>
          <w:szCs w:val="24"/>
        </w:rPr>
        <w:t>}</w:t>
      </w:r>
      <w:r w:rsidRPr="009F095E">
        <w:rPr>
          <w:rFonts w:eastAsia="Times New Roman"/>
          <w:sz w:val="24"/>
          <w:szCs w:val="24"/>
        </w:rPr>
        <w:t xml:space="preserve"> </w:t>
      </w:r>
    </w:p>
    <w:p w:rsidR="009F095E" w:rsidRPr="009F095E" w:rsidRDefault="00E33C7B" w:rsidP="00E33C7B">
      <w:pPr>
        <w:pStyle w:val="IntenseQuote"/>
        <w:rPr>
          <w:rFonts w:eastAsia="Times New Roman"/>
          <w:sz w:val="24"/>
          <w:szCs w:val="24"/>
        </w:rPr>
      </w:pPr>
      <w:r>
        <w:rPr>
          <w:rFonts w:eastAsia="Times New Roman"/>
          <w:sz w:val="24"/>
          <w:szCs w:val="24"/>
        </w:rPr>
        <w:pict>
          <v:rect id="_x0000_i1161" style="width:0;height:1.5pt" o:hralign="center" o:hrstd="t" o:hr="t" fillcolor="#a0a0a0" stroked="f"/>
        </w:pict>
      </w:r>
    </w:p>
    <w:p w:rsidR="009F095E" w:rsidRPr="009A1EAD" w:rsidRDefault="009F095E" w:rsidP="009A1EAD">
      <w:pPr>
        <w:pStyle w:val="IntenseQuote"/>
        <w:jc w:val="center"/>
        <w:rPr>
          <w:rFonts w:eastAsia="Times New Roman"/>
          <w:sz w:val="48"/>
          <w:szCs w:val="48"/>
        </w:rPr>
      </w:pPr>
      <w:r w:rsidRPr="009A1EAD">
        <w:rPr>
          <w:rFonts w:eastAsia="Times New Roman"/>
          <w:sz w:val="48"/>
          <w:szCs w:val="48"/>
        </w:rPr>
        <w:t>External References</w:t>
      </w:r>
    </w:p>
    <w:p w:rsidR="009F095E" w:rsidRPr="009F095E" w:rsidRDefault="009F095E" w:rsidP="00E33C7B">
      <w:pPr>
        <w:pStyle w:val="IntenseQuote"/>
        <w:rPr>
          <w:rFonts w:eastAsia="Times New Roman"/>
          <w:sz w:val="24"/>
          <w:szCs w:val="24"/>
        </w:rPr>
      </w:pPr>
      <w:r w:rsidRPr="009F095E">
        <w:rPr>
          <w:rFonts w:eastAsia="Times New Roman"/>
          <w:sz w:val="24"/>
          <w:szCs w:val="24"/>
        </w:rPr>
        <w:t>External style sheets can be referenced with a full URL or with a path relative to the current web page.</w:t>
      </w:r>
    </w:p>
    <w:p w:rsidR="009F095E" w:rsidRPr="009F095E" w:rsidRDefault="009F095E" w:rsidP="00E33C7B">
      <w:pPr>
        <w:pStyle w:val="IntenseQuote"/>
        <w:rPr>
          <w:rFonts w:eastAsia="Times New Roman"/>
          <w:sz w:val="24"/>
          <w:szCs w:val="24"/>
        </w:rPr>
      </w:pPr>
      <w:r w:rsidRPr="009F095E">
        <w:rPr>
          <w:rFonts w:eastAsia="Times New Roman"/>
          <w:sz w:val="24"/>
          <w:szCs w:val="24"/>
        </w:rPr>
        <w:lastRenderedPageBreak/>
        <w:t>This example uses a full URL to link to a style sheet:</w:t>
      </w:r>
    </w:p>
    <w:p w:rsidR="009F095E" w:rsidRPr="009F095E" w:rsidRDefault="009F095E" w:rsidP="00E33C7B">
      <w:pPr>
        <w:pStyle w:val="IntenseQuote"/>
        <w:rPr>
          <w:rFonts w:eastAsia="Times New Roman"/>
          <w:sz w:val="27"/>
          <w:szCs w:val="27"/>
        </w:rPr>
      </w:pPr>
      <w:r w:rsidRPr="009F095E">
        <w:rPr>
          <w:rFonts w:eastAsia="Times New Roman"/>
          <w:sz w:val="27"/>
          <w:szCs w:val="27"/>
        </w:rPr>
        <w:t>Example</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&lt;link </w:t>
      </w:r>
      <w:proofErr w:type="spellStart"/>
      <w:r w:rsidRPr="009F095E">
        <w:rPr>
          <w:rFonts w:eastAsia="Times New Roman"/>
          <w:sz w:val="24"/>
          <w:szCs w:val="24"/>
        </w:rPr>
        <w:t>rel</w:t>
      </w:r>
      <w:proofErr w:type="spellEnd"/>
      <w:r w:rsidRPr="009F095E">
        <w:rPr>
          <w:rFonts w:eastAsia="Times New Roman"/>
          <w:sz w:val="24"/>
          <w:szCs w:val="24"/>
        </w:rPr>
        <w:t>="</w:t>
      </w:r>
      <w:proofErr w:type="spellStart"/>
      <w:r w:rsidRPr="009F095E">
        <w:rPr>
          <w:rFonts w:eastAsia="Times New Roman"/>
          <w:sz w:val="24"/>
          <w:szCs w:val="24"/>
        </w:rPr>
        <w:t>stylesheet</w:t>
      </w:r>
      <w:proofErr w:type="spellEnd"/>
      <w:r w:rsidRPr="009F095E">
        <w:rPr>
          <w:rFonts w:eastAsia="Times New Roman"/>
          <w:sz w:val="24"/>
          <w:szCs w:val="24"/>
        </w:rPr>
        <w:t xml:space="preserve">" </w:t>
      </w:r>
      <w:proofErr w:type="spellStart"/>
      <w:r w:rsidRPr="009F095E">
        <w:rPr>
          <w:rFonts w:eastAsia="Times New Roman"/>
          <w:sz w:val="24"/>
          <w:szCs w:val="24"/>
        </w:rPr>
        <w:t>href</w:t>
      </w:r>
      <w:proofErr w:type="spellEnd"/>
      <w:r w:rsidRPr="009F095E">
        <w:rPr>
          <w:rFonts w:eastAsia="Times New Roman"/>
          <w:sz w:val="24"/>
          <w:szCs w:val="24"/>
        </w:rPr>
        <w:t xml:space="preserve">="https://www.w3schools.com/html/styles.css"&gt; </w:t>
      </w:r>
    </w:p>
    <w:p w:rsidR="009F095E" w:rsidRPr="009F095E" w:rsidRDefault="009F095E" w:rsidP="00E33C7B">
      <w:pPr>
        <w:pStyle w:val="IntenseQuote"/>
        <w:rPr>
          <w:rFonts w:eastAsia="Times New Roman"/>
          <w:sz w:val="24"/>
          <w:szCs w:val="24"/>
        </w:rPr>
      </w:pPr>
      <w:r w:rsidRPr="009F095E">
        <w:rPr>
          <w:rFonts w:eastAsia="Times New Roman"/>
          <w:sz w:val="24"/>
          <w:szCs w:val="24"/>
        </w:rPr>
        <w:t>This example links to a style sheet located in the html folder on the current web site:</w:t>
      </w:r>
    </w:p>
    <w:p w:rsidR="009F095E" w:rsidRPr="009F095E" w:rsidRDefault="009F095E" w:rsidP="00E33C7B">
      <w:pPr>
        <w:pStyle w:val="IntenseQuote"/>
        <w:rPr>
          <w:rFonts w:eastAsia="Times New Roman"/>
          <w:sz w:val="27"/>
          <w:szCs w:val="27"/>
        </w:rPr>
      </w:pPr>
      <w:r w:rsidRPr="009F095E">
        <w:rPr>
          <w:rFonts w:eastAsia="Times New Roman"/>
          <w:sz w:val="27"/>
          <w:szCs w:val="27"/>
        </w:rPr>
        <w:t>Example</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&lt;link </w:t>
      </w:r>
      <w:proofErr w:type="spellStart"/>
      <w:r w:rsidRPr="009F095E">
        <w:rPr>
          <w:rFonts w:eastAsia="Times New Roman"/>
          <w:sz w:val="24"/>
          <w:szCs w:val="24"/>
        </w:rPr>
        <w:t>rel</w:t>
      </w:r>
      <w:proofErr w:type="spellEnd"/>
      <w:r w:rsidRPr="009F095E">
        <w:rPr>
          <w:rFonts w:eastAsia="Times New Roman"/>
          <w:sz w:val="24"/>
          <w:szCs w:val="24"/>
        </w:rPr>
        <w:t>="</w:t>
      </w:r>
      <w:proofErr w:type="spellStart"/>
      <w:r w:rsidRPr="009F095E">
        <w:rPr>
          <w:rFonts w:eastAsia="Times New Roman"/>
          <w:sz w:val="24"/>
          <w:szCs w:val="24"/>
        </w:rPr>
        <w:t>stylesheet</w:t>
      </w:r>
      <w:proofErr w:type="spellEnd"/>
      <w:r w:rsidRPr="009F095E">
        <w:rPr>
          <w:rFonts w:eastAsia="Times New Roman"/>
          <w:sz w:val="24"/>
          <w:szCs w:val="24"/>
        </w:rPr>
        <w:t xml:space="preserve">" </w:t>
      </w:r>
      <w:proofErr w:type="spellStart"/>
      <w:r w:rsidRPr="009F095E">
        <w:rPr>
          <w:rFonts w:eastAsia="Times New Roman"/>
          <w:sz w:val="24"/>
          <w:szCs w:val="24"/>
        </w:rPr>
        <w:t>href</w:t>
      </w:r>
      <w:proofErr w:type="spellEnd"/>
      <w:r w:rsidRPr="009F095E">
        <w:rPr>
          <w:rFonts w:eastAsia="Times New Roman"/>
          <w:sz w:val="24"/>
          <w:szCs w:val="24"/>
        </w:rPr>
        <w:t xml:space="preserve">="/html/styles.css"&gt; </w:t>
      </w:r>
    </w:p>
    <w:p w:rsidR="009F095E" w:rsidRPr="009F095E" w:rsidRDefault="009F095E" w:rsidP="00E33C7B">
      <w:pPr>
        <w:pStyle w:val="IntenseQuote"/>
        <w:rPr>
          <w:rFonts w:eastAsia="Times New Roman"/>
          <w:sz w:val="24"/>
          <w:szCs w:val="24"/>
        </w:rPr>
      </w:pPr>
      <w:r w:rsidRPr="009F095E">
        <w:rPr>
          <w:rFonts w:eastAsia="Times New Roman"/>
          <w:sz w:val="24"/>
          <w:szCs w:val="24"/>
        </w:rPr>
        <w:t>This example links to a style sheet located in the same folder as the current page:</w:t>
      </w:r>
    </w:p>
    <w:p w:rsidR="009F095E" w:rsidRPr="009F095E" w:rsidRDefault="009F095E" w:rsidP="00E33C7B">
      <w:pPr>
        <w:pStyle w:val="IntenseQuote"/>
        <w:rPr>
          <w:rFonts w:eastAsia="Times New Roman"/>
          <w:sz w:val="27"/>
          <w:szCs w:val="27"/>
        </w:rPr>
      </w:pPr>
      <w:r w:rsidRPr="009F095E">
        <w:rPr>
          <w:rFonts w:eastAsia="Times New Roman"/>
          <w:sz w:val="27"/>
          <w:szCs w:val="27"/>
        </w:rPr>
        <w:t>Example</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&lt;link </w:t>
      </w:r>
      <w:proofErr w:type="spellStart"/>
      <w:r w:rsidRPr="009F095E">
        <w:rPr>
          <w:rFonts w:eastAsia="Times New Roman"/>
          <w:sz w:val="24"/>
          <w:szCs w:val="24"/>
        </w:rPr>
        <w:t>rel</w:t>
      </w:r>
      <w:proofErr w:type="spellEnd"/>
      <w:r w:rsidRPr="009F095E">
        <w:rPr>
          <w:rFonts w:eastAsia="Times New Roman"/>
          <w:sz w:val="24"/>
          <w:szCs w:val="24"/>
        </w:rPr>
        <w:t>="</w:t>
      </w:r>
      <w:proofErr w:type="spellStart"/>
      <w:r w:rsidRPr="009F095E">
        <w:rPr>
          <w:rFonts w:eastAsia="Times New Roman"/>
          <w:sz w:val="24"/>
          <w:szCs w:val="24"/>
        </w:rPr>
        <w:t>stylesheet</w:t>
      </w:r>
      <w:proofErr w:type="spellEnd"/>
      <w:r w:rsidRPr="009F095E">
        <w:rPr>
          <w:rFonts w:eastAsia="Times New Roman"/>
          <w:sz w:val="24"/>
          <w:szCs w:val="24"/>
        </w:rPr>
        <w:t xml:space="preserve">" </w:t>
      </w:r>
      <w:proofErr w:type="spellStart"/>
      <w:r w:rsidRPr="009F095E">
        <w:rPr>
          <w:rFonts w:eastAsia="Times New Roman"/>
          <w:sz w:val="24"/>
          <w:szCs w:val="24"/>
        </w:rPr>
        <w:t>href</w:t>
      </w:r>
      <w:proofErr w:type="spellEnd"/>
      <w:r w:rsidRPr="009F095E">
        <w:rPr>
          <w:rFonts w:eastAsia="Times New Roman"/>
          <w:sz w:val="24"/>
          <w:szCs w:val="24"/>
        </w:rPr>
        <w:t xml:space="preserve">="styles.css"&gt; </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You can read more about file paths in the chapter </w:t>
      </w:r>
      <w:hyperlink r:id="rId41" w:history="1">
        <w:r w:rsidRPr="009F095E">
          <w:rPr>
            <w:rFonts w:eastAsia="Times New Roman"/>
            <w:color w:val="0000FF"/>
            <w:sz w:val="24"/>
            <w:szCs w:val="24"/>
            <w:u w:val="single"/>
          </w:rPr>
          <w:t>HTML File Paths</w:t>
        </w:r>
      </w:hyperlink>
      <w:r w:rsidRPr="009F095E">
        <w:rPr>
          <w:rFonts w:eastAsia="Times New Roman"/>
          <w:sz w:val="24"/>
          <w:szCs w:val="24"/>
        </w:rPr>
        <w:t>.</w:t>
      </w:r>
    </w:p>
    <w:p w:rsidR="009F095E" w:rsidRPr="009F095E" w:rsidRDefault="00E33C7B" w:rsidP="00E33C7B">
      <w:pPr>
        <w:pStyle w:val="IntenseQuote"/>
        <w:rPr>
          <w:rFonts w:eastAsia="Times New Roman"/>
          <w:sz w:val="24"/>
          <w:szCs w:val="24"/>
        </w:rPr>
      </w:pPr>
      <w:r>
        <w:rPr>
          <w:rFonts w:eastAsia="Times New Roman"/>
          <w:sz w:val="24"/>
          <w:szCs w:val="24"/>
        </w:rPr>
        <w:pict>
          <v:rect id="_x0000_i1162" style="width:0;height:1.5pt" o:hralign="center" o:hrstd="t" o:hr="t" fillcolor="#a0a0a0" stroked="f"/>
        </w:pict>
      </w:r>
    </w:p>
    <w:p w:rsidR="009F095E" w:rsidRPr="009A1EAD" w:rsidRDefault="009F095E" w:rsidP="009A1EAD">
      <w:pPr>
        <w:pStyle w:val="IntenseQuote"/>
        <w:jc w:val="center"/>
        <w:rPr>
          <w:rFonts w:eastAsia="Times New Roman"/>
          <w:sz w:val="48"/>
          <w:szCs w:val="48"/>
        </w:rPr>
      </w:pPr>
      <w:r w:rsidRPr="009A1EAD">
        <w:rPr>
          <w:rFonts w:eastAsia="Times New Roman"/>
          <w:sz w:val="48"/>
          <w:szCs w:val="48"/>
        </w:rPr>
        <w:t>Chapter Summary</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Use the HTML </w:t>
      </w:r>
      <w:r w:rsidRPr="009F095E">
        <w:rPr>
          <w:rFonts w:ascii="Courier New" w:eastAsia="Times New Roman" w:hAnsi="Courier New" w:cs="Courier New"/>
          <w:sz w:val="20"/>
          <w:szCs w:val="20"/>
        </w:rPr>
        <w:t>style</w:t>
      </w:r>
      <w:r w:rsidRPr="009F095E">
        <w:rPr>
          <w:rFonts w:eastAsia="Times New Roman"/>
          <w:sz w:val="24"/>
          <w:szCs w:val="24"/>
        </w:rPr>
        <w:t xml:space="preserve"> attribute for inline styling</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Use the HTML </w:t>
      </w:r>
      <w:r w:rsidRPr="009F095E">
        <w:rPr>
          <w:rFonts w:ascii="Courier New" w:eastAsia="Times New Roman" w:hAnsi="Courier New" w:cs="Courier New"/>
          <w:sz w:val="20"/>
          <w:szCs w:val="20"/>
        </w:rPr>
        <w:t>&lt;style&gt;</w:t>
      </w:r>
      <w:r w:rsidRPr="009F095E">
        <w:rPr>
          <w:rFonts w:eastAsia="Times New Roman"/>
          <w:sz w:val="24"/>
          <w:szCs w:val="24"/>
        </w:rPr>
        <w:t xml:space="preserve"> element to define internal CSS</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Use the HTML </w:t>
      </w:r>
      <w:r w:rsidRPr="009F095E">
        <w:rPr>
          <w:rFonts w:ascii="Courier New" w:eastAsia="Times New Roman" w:hAnsi="Courier New" w:cs="Courier New"/>
          <w:sz w:val="20"/>
          <w:szCs w:val="20"/>
        </w:rPr>
        <w:t>&lt;link&gt;</w:t>
      </w:r>
      <w:r w:rsidRPr="009F095E">
        <w:rPr>
          <w:rFonts w:eastAsia="Times New Roman"/>
          <w:sz w:val="24"/>
          <w:szCs w:val="24"/>
        </w:rPr>
        <w:t xml:space="preserve"> element to refer to an external CSS file</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Use the HTML </w:t>
      </w:r>
      <w:r w:rsidRPr="009F095E">
        <w:rPr>
          <w:rFonts w:ascii="Courier New" w:eastAsia="Times New Roman" w:hAnsi="Courier New" w:cs="Courier New"/>
          <w:sz w:val="20"/>
          <w:szCs w:val="20"/>
        </w:rPr>
        <w:t>&lt;head&gt;</w:t>
      </w:r>
      <w:r w:rsidRPr="009F095E">
        <w:rPr>
          <w:rFonts w:eastAsia="Times New Roman"/>
          <w:sz w:val="24"/>
          <w:szCs w:val="24"/>
        </w:rPr>
        <w:t xml:space="preserve"> element to store &lt;style&gt; and &lt;link&gt; elements</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Use the CSS </w:t>
      </w:r>
      <w:r w:rsidRPr="009F095E">
        <w:rPr>
          <w:rFonts w:ascii="Courier New" w:eastAsia="Times New Roman" w:hAnsi="Courier New" w:cs="Courier New"/>
          <w:sz w:val="20"/>
          <w:szCs w:val="20"/>
        </w:rPr>
        <w:t>color</w:t>
      </w:r>
      <w:r w:rsidRPr="009F095E">
        <w:rPr>
          <w:rFonts w:eastAsia="Times New Roman"/>
          <w:sz w:val="24"/>
          <w:szCs w:val="24"/>
        </w:rPr>
        <w:t xml:space="preserve"> property for text colors</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Use the CSS </w:t>
      </w:r>
      <w:r w:rsidRPr="009F095E">
        <w:rPr>
          <w:rFonts w:ascii="Courier New" w:eastAsia="Times New Roman" w:hAnsi="Courier New" w:cs="Courier New"/>
          <w:sz w:val="20"/>
          <w:szCs w:val="20"/>
        </w:rPr>
        <w:t>font-family</w:t>
      </w:r>
      <w:r w:rsidRPr="009F095E">
        <w:rPr>
          <w:rFonts w:eastAsia="Times New Roman"/>
          <w:sz w:val="24"/>
          <w:szCs w:val="24"/>
        </w:rPr>
        <w:t xml:space="preserve"> property for text fonts</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Use the CSS </w:t>
      </w:r>
      <w:r w:rsidRPr="009F095E">
        <w:rPr>
          <w:rFonts w:ascii="Courier New" w:eastAsia="Times New Roman" w:hAnsi="Courier New" w:cs="Courier New"/>
          <w:sz w:val="20"/>
          <w:szCs w:val="20"/>
        </w:rPr>
        <w:t>font-size</w:t>
      </w:r>
      <w:r w:rsidRPr="009F095E">
        <w:rPr>
          <w:rFonts w:eastAsia="Times New Roman"/>
          <w:sz w:val="24"/>
          <w:szCs w:val="24"/>
        </w:rPr>
        <w:t xml:space="preserve"> property for text sizes</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Use the CSS </w:t>
      </w:r>
      <w:r w:rsidRPr="009F095E">
        <w:rPr>
          <w:rFonts w:ascii="Courier New" w:eastAsia="Times New Roman" w:hAnsi="Courier New" w:cs="Courier New"/>
          <w:sz w:val="20"/>
          <w:szCs w:val="20"/>
        </w:rPr>
        <w:t>border</w:t>
      </w:r>
      <w:r w:rsidRPr="009F095E">
        <w:rPr>
          <w:rFonts w:eastAsia="Times New Roman"/>
          <w:sz w:val="24"/>
          <w:szCs w:val="24"/>
        </w:rPr>
        <w:t xml:space="preserve"> property for borders</w:t>
      </w:r>
    </w:p>
    <w:p w:rsidR="009F095E" w:rsidRPr="009F095E" w:rsidRDefault="009F095E" w:rsidP="00E33C7B">
      <w:pPr>
        <w:pStyle w:val="IntenseQuote"/>
        <w:rPr>
          <w:rFonts w:eastAsia="Times New Roman"/>
          <w:sz w:val="24"/>
          <w:szCs w:val="24"/>
        </w:rPr>
      </w:pPr>
      <w:r w:rsidRPr="009F095E">
        <w:rPr>
          <w:rFonts w:eastAsia="Times New Roman"/>
          <w:sz w:val="24"/>
          <w:szCs w:val="24"/>
        </w:rPr>
        <w:lastRenderedPageBreak/>
        <w:t xml:space="preserve">Use the CSS </w:t>
      </w:r>
      <w:r w:rsidRPr="009F095E">
        <w:rPr>
          <w:rFonts w:ascii="Courier New" w:eastAsia="Times New Roman" w:hAnsi="Courier New" w:cs="Courier New"/>
          <w:sz w:val="20"/>
          <w:szCs w:val="20"/>
        </w:rPr>
        <w:t>padding</w:t>
      </w:r>
      <w:r w:rsidRPr="009F095E">
        <w:rPr>
          <w:rFonts w:eastAsia="Times New Roman"/>
          <w:sz w:val="24"/>
          <w:szCs w:val="24"/>
        </w:rPr>
        <w:t xml:space="preserve"> property for space inside the border</w:t>
      </w:r>
    </w:p>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Use the CSS </w:t>
      </w:r>
      <w:r w:rsidRPr="009F095E">
        <w:rPr>
          <w:rFonts w:ascii="Courier New" w:eastAsia="Times New Roman" w:hAnsi="Courier New" w:cs="Courier New"/>
          <w:sz w:val="20"/>
          <w:szCs w:val="20"/>
        </w:rPr>
        <w:t>margin</w:t>
      </w:r>
      <w:r w:rsidRPr="009F095E">
        <w:rPr>
          <w:rFonts w:eastAsia="Times New Roman"/>
          <w:sz w:val="24"/>
          <w:szCs w:val="24"/>
        </w:rPr>
        <w:t xml:space="preserve"> property for space outside the border</w:t>
      </w:r>
    </w:p>
    <w:p w:rsidR="009F095E" w:rsidRPr="009F095E" w:rsidRDefault="00E33C7B" w:rsidP="00E33C7B">
      <w:pPr>
        <w:pStyle w:val="IntenseQuote"/>
        <w:rPr>
          <w:rFonts w:eastAsia="Times New Roman"/>
          <w:sz w:val="24"/>
          <w:szCs w:val="24"/>
        </w:rPr>
      </w:pPr>
      <w:r>
        <w:rPr>
          <w:rFonts w:eastAsia="Times New Roman"/>
          <w:sz w:val="24"/>
          <w:szCs w:val="24"/>
        </w:rPr>
        <w:pict>
          <v:rect id="_x0000_i1163" style="width:0;height:1.5pt" o:hralign="center" o:hrstd="t" o:hr="t" fillcolor="#a0a0a0" stroked="f"/>
        </w:pict>
      </w:r>
    </w:p>
    <w:p w:rsidR="009F095E" w:rsidRPr="009F095E" w:rsidRDefault="009F095E" w:rsidP="00E33C7B">
      <w:pPr>
        <w:pStyle w:val="IntenseQuote"/>
        <w:rPr>
          <w:rFonts w:eastAsia="Times New Roman"/>
          <w:sz w:val="36"/>
          <w:szCs w:val="36"/>
        </w:rPr>
      </w:pPr>
      <w:r w:rsidRPr="009F095E">
        <w:rPr>
          <w:rFonts w:eastAsia="Times New Roman"/>
          <w:sz w:val="36"/>
          <w:szCs w:val="36"/>
        </w:rPr>
        <w:t>HTML Style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7"/>
        <w:gridCol w:w="7606"/>
      </w:tblGrid>
      <w:tr w:rsidR="009F095E" w:rsidRPr="009F095E" w:rsidTr="00732650">
        <w:trPr>
          <w:tblCellSpacing w:w="15" w:type="dxa"/>
        </w:trPr>
        <w:tc>
          <w:tcPr>
            <w:tcW w:w="0" w:type="auto"/>
            <w:vAlign w:val="center"/>
            <w:hideMark/>
          </w:tcPr>
          <w:p w:rsidR="009F095E" w:rsidRPr="009F095E" w:rsidRDefault="009F095E" w:rsidP="00E33C7B">
            <w:pPr>
              <w:pStyle w:val="IntenseQuote"/>
              <w:rPr>
                <w:rFonts w:eastAsia="Times New Roman"/>
                <w:sz w:val="24"/>
                <w:szCs w:val="24"/>
              </w:rPr>
            </w:pPr>
            <w:r w:rsidRPr="009F095E">
              <w:rPr>
                <w:rFonts w:eastAsia="Times New Roman"/>
                <w:sz w:val="24"/>
                <w:szCs w:val="24"/>
              </w:rPr>
              <w:t>Tag</w:t>
            </w:r>
          </w:p>
        </w:tc>
        <w:tc>
          <w:tcPr>
            <w:tcW w:w="0" w:type="auto"/>
            <w:vAlign w:val="center"/>
            <w:hideMark/>
          </w:tcPr>
          <w:p w:rsidR="009F095E" w:rsidRPr="009F095E" w:rsidRDefault="009F095E" w:rsidP="00E33C7B">
            <w:pPr>
              <w:pStyle w:val="IntenseQuote"/>
              <w:rPr>
                <w:rFonts w:eastAsia="Times New Roman"/>
                <w:sz w:val="24"/>
                <w:szCs w:val="24"/>
              </w:rPr>
            </w:pPr>
            <w:r w:rsidRPr="009F095E">
              <w:rPr>
                <w:rFonts w:eastAsia="Times New Roman"/>
                <w:sz w:val="24"/>
                <w:szCs w:val="24"/>
              </w:rPr>
              <w:t>Description</w:t>
            </w:r>
          </w:p>
        </w:tc>
      </w:tr>
      <w:tr w:rsidR="009F095E" w:rsidRPr="009F095E" w:rsidTr="00732650">
        <w:trPr>
          <w:tblCellSpacing w:w="15" w:type="dxa"/>
        </w:trPr>
        <w:tc>
          <w:tcPr>
            <w:tcW w:w="0" w:type="auto"/>
            <w:vAlign w:val="center"/>
            <w:hideMark/>
          </w:tcPr>
          <w:p w:rsidR="009F095E" w:rsidRPr="009F095E" w:rsidRDefault="00E33C7B" w:rsidP="00E33C7B">
            <w:pPr>
              <w:pStyle w:val="IntenseQuote"/>
              <w:rPr>
                <w:rFonts w:eastAsia="Times New Roman"/>
                <w:sz w:val="24"/>
                <w:szCs w:val="24"/>
              </w:rPr>
            </w:pPr>
            <w:hyperlink r:id="rId42" w:history="1">
              <w:r w:rsidR="009F095E" w:rsidRPr="009F095E">
                <w:rPr>
                  <w:rFonts w:eastAsia="Times New Roman"/>
                  <w:color w:val="0000FF"/>
                  <w:sz w:val="24"/>
                  <w:szCs w:val="24"/>
                  <w:u w:val="single"/>
                </w:rPr>
                <w:t>&lt;style&gt;</w:t>
              </w:r>
            </w:hyperlink>
          </w:p>
        </w:tc>
        <w:tc>
          <w:tcPr>
            <w:tcW w:w="0" w:type="auto"/>
            <w:vAlign w:val="center"/>
            <w:hideMark/>
          </w:tcPr>
          <w:p w:rsidR="009F095E" w:rsidRPr="009F095E" w:rsidRDefault="009F095E" w:rsidP="00E33C7B">
            <w:pPr>
              <w:pStyle w:val="IntenseQuote"/>
              <w:rPr>
                <w:rFonts w:eastAsia="Times New Roman"/>
                <w:sz w:val="24"/>
                <w:szCs w:val="24"/>
              </w:rPr>
            </w:pPr>
            <w:r w:rsidRPr="009F095E">
              <w:rPr>
                <w:rFonts w:eastAsia="Times New Roman"/>
                <w:sz w:val="24"/>
                <w:szCs w:val="24"/>
              </w:rPr>
              <w:t>Defines style information for an HTML document</w:t>
            </w:r>
          </w:p>
        </w:tc>
      </w:tr>
      <w:tr w:rsidR="009F095E" w:rsidRPr="009F095E" w:rsidTr="00732650">
        <w:trPr>
          <w:tblCellSpacing w:w="15" w:type="dxa"/>
        </w:trPr>
        <w:tc>
          <w:tcPr>
            <w:tcW w:w="0" w:type="auto"/>
            <w:vAlign w:val="center"/>
            <w:hideMark/>
          </w:tcPr>
          <w:p w:rsidR="009F095E" w:rsidRPr="009F095E" w:rsidRDefault="00E33C7B" w:rsidP="00E33C7B">
            <w:pPr>
              <w:pStyle w:val="IntenseQuote"/>
              <w:rPr>
                <w:rFonts w:eastAsia="Times New Roman"/>
                <w:sz w:val="24"/>
                <w:szCs w:val="24"/>
              </w:rPr>
            </w:pPr>
            <w:hyperlink r:id="rId43" w:history="1">
              <w:r w:rsidR="009F095E" w:rsidRPr="009F095E">
                <w:rPr>
                  <w:rFonts w:eastAsia="Times New Roman"/>
                  <w:color w:val="0000FF"/>
                  <w:sz w:val="24"/>
                  <w:szCs w:val="24"/>
                  <w:u w:val="single"/>
                </w:rPr>
                <w:t>&lt;link&gt;</w:t>
              </w:r>
            </w:hyperlink>
          </w:p>
        </w:tc>
        <w:tc>
          <w:tcPr>
            <w:tcW w:w="0" w:type="auto"/>
            <w:vAlign w:val="center"/>
            <w:hideMark/>
          </w:tcPr>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Defines a link between a document and an external resource </w:t>
            </w:r>
          </w:p>
        </w:tc>
      </w:tr>
    </w:tbl>
    <w:p w:rsidR="009F095E" w:rsidRPr="009F095E" w:rsidRDefault="009F095E" w:rsidP="00E33C7B">
      <w:pPr>
        <w:pStyle w:val="IntenseQuote"/>
        <w:rPr>
          <w:rFonts w:eastAsia="Times New Roman"/>
          <w:sz w:val="24"/>
          <w:szCs w:val="24"/>
        </w:rPr>
      </w:pPr>
      <w:r w:rsidRPr="009F095E">
        <w:rPr>
          <w:rFonts w:eastAsia="Times New Roman"/>
          <w:sz w:val="24"/>
          <w:szCs w:val="24"/>
        </w:rPr>
        <w:t xml:space="preserve">For a complete list of all available HTML tags, visit our </w:t>
      </w:r>
      <w:hyperlink r:id="rId44" w:history="1">
        <w:r w:rsidRPr="009F095E">
          <w:rPr>
            <w:rFonts w:eastAsia="Times New Roman"/>
            <w:color w:val="0000FF"/>
            <w:sz w:val="24"/>
            <w:szCs w:val="24"/>
            <w:u w:val="single"/>
          </w:rPr>
          <w:t>HTML Tag Reference</w:t>
        </w:r>
      </w:hyperlink>
      <w:r w:rsidRPr="009F095E">
        <w:rPr>
          <w:rFonts w:eastAsia="Times New Roman"/>
          <w:sz w:val="24"/>
          <w:szCs w:val="24"/>
        </w:rPr>
        <w:t>.</w:t>
      </w:r>
    </w:p>
    <w:p w:rsidR="00D74F24" w:rsidRDefault="00D74F24" w:rsidP="00E33C7B">
      <w:pPr>
        <w:pStyle w:val="IntenseQuote"/>
      </w:pPr>
    </w:p>
    <w:p w:rsidR="00D74F24" w:rsidRDefault="00D74F24" w:rsidP="00E33C7B">
      <w:pPr>
        <w:pStyle w:val="IntenseQuote"/>
        <w:rPr>
          <w:rFonts w:eastAsia="Times New Roman"/>
          <w:sz w:val="24"/>
          <w:szCs w:val="24"/>
        </w:rPr>
      </w:pPr>
      <w:r>
        <w:br w:type="page"/>
      </w:r>
    </w:p>
    <w:p w:rsidR="00D74F24" w:rsidRPr="002E4D80" w:rsidRDefault="00D74F24" w:rsidP="009A1EAD">
      <w:pPr>
        <w:pStyle w:val="IntenseQuote"/>
        <w:jc w:val="center"/>
        <w:rPr>
          <w:rFonts w:ascii="Times New Roman" w:eastAsia="Times New Roman" w:hAnsi="Times New Roman" w:cs="Times New Roman"/>
          <w:i w:val="0"/>
          <w:sz w:val="96"/>
          <w:u w:val="single"/>
        </w:rPr>
      </w:pPr>
      <w:r w:rsidRPr="002E4D80">
        <w:rPr>
          <w:rFonts w:ascii="Times New Roman" w:eastAsia="Times New Roman" w:hAnsi="Times New Roman" w:cs="Times New Roman"/>
          <w:i w:val="0"/>
          <w:sz w:val="96"/>
          <w:u w:val="single"/>
        </w:rPr>
        <w:lastRenderedPageBreak/>
        <w:t>HTML Links</w:t>
      </w:r>
    </w:p>
    <w:p w:rsidR="00D74F24" w:rsidRPr="00D74F24" w:rsidRDefault="00D74F24" w:rsidP="00E33C7B">
      <w:pPr>
        <w:pStyle w:val="IntenseQuote"/>
        <w:rPr>
          <w:rFonts w:eastAsia="Times New Roman"/>
          <w:sz w:val="24"/>
          <w:szCs w:val="24"/>
        </w:rPr>
      </w:pPr>
      <w:r w:rsidRPr="00D74F24">
        <w:rPr>
          <w:rFonts w:eastAsia="Times New Roman"/>
          <w:sz w:val="24"/>
          <w:szCs w:val="24"/>
        </w:rPr>
        <w:t>Links are found in nearly all web pages. Links allow users to click their way from page to page.</w:t>
      </w:r>
    </w:p>
    <w:p w:rsidR="00D74F24" w:rsidRPr="00D74F24" w:rsidRDefault="00E33C7B" w:rsidP="00E33C7B">
      <w:pPr>
        <w:pStyle w:val="IntenseQuote"/>
        <w:rPr>
          <w:rFonts w:eastAsia="Times New Roman"/>
          <w:sz w:val="24"/>
          <w:szCs w:val="24"/>
        </w:rPr>
      </w:pPr>
      <w:r>
        <w:rPr>
          <w:rFonts w:eastAsia="Times New Roman"/>
          <w:sz w:val="24"/>
          <w:szCs w:val="24"/>
        </w:rPr>
        <w:pict>
          <v:rect id="_x0000_i1174" style="width:0;height:1.5pt" o:hralign="center" o:hrstd="t" o:hr="t" fillcolor="#a0a0a0" stroked="f"/>
        </w:pict>
      </w:r>
    </w:p>
    <w:p w:rsidR="00D74F24" w:rsidRPr="00D74F24" w:rsidRDefault="00D74F24" w:rsidP="009A1EAD">
      <w:pPr>
        <w:pStyle w:val="IntenseQuote"/>
        <w:jc w:val="center"/>
        <w:rPr>
          <w:rFonts w:eastAsia="Times New Roman"/>
          <w:sz w:val="36"/>
          <w:szCs w:val="36"/>
        </w:rPr>
      </w:pPr>
      <w:r w:rsidRPr="009A1EAD">
        <w:rPr>
          <w:rFonts w:eastAsia="Times New Roman"/>
          <w:sz w:val="44"/>
          <w:szCs w:val="36"/>
        </w:rPr>
        <w:t>HTML Links - Hyperlinks</w:t>
      </w:r>
    </w:p>
    <w:p w:rsidR="00D74F24" w:rsidRPr="00D74F24" w:rsidRDefault="00D74F24" w:rsidP="00E33C7B">
      <w:pPr>
        <w:pStyle w:val="IntenseQuote"/>
        <w:rPr>
          <w:rFonts w:eastAsia="Times New Roman"/>
          <w:sz w:val="24"/>
          <w:szCs w:val="24"/>
        </w:rPr>
      </w:pPr>
      <w:r w:rsidRPr="00D74F24">
        <w:rPr>
          <w:rFonts w:eastAsia="Times New Roman"/>
          <w:sz w:val="24"/>
          <w:szCs w:val="24"/>
        </w:rPr>
        <w:t>HTML links are hyperlinks.</w:t>
      </w:r>
    </w:p>
    <w:p w:rsidR="00D74F24" w:rsidRPr="00D74F24" w:rsidRDefault="00D74F24" w:rsidP="00E33C7B">
      <w:pPr>
        <w:pStyle w:val="IntenseQuote"/>
        <w:rPr>
          <w:rFonts w:eastAsia="Times New Roman"/>
          <w:sz w:val="24"/>
          <w:szCs w:val="24"/>
        </w:rPr>
      </w:pPr>
      <w:r w:rsidRPr="00D74F24">
        <w:rPr>
          <w:rFonts w:eastAsia="Times New Roman"/>
          <w:sz w:val="24"/>
          <w:szCs w:val="24"/>
        </w:rPr>
        <w:t>You can click on a link and jump to another document.</w:t>
      </w:r>
    </w:p>
    <w:p w:rsidR="00D74F24" w:rsidRPr="00D74F24" w:rsidRDefault="00D74F24" w:rsidP="00E33C7B">
      <w:pPr>
        <w:pStyle w:val="IntenseQuote"/>
        <w:rPr>
          <w:rFonts w:eastAsia="Times New Roman"/>
          <w:sz w:val="24"/>
          <w:szCs w:val="24"/>
        </w:rPr>
      </w:pPr>
      <w:r w:rsidRPr="00D74F24">
        <w:rPr>
          <w:rFonts w:eastAsia="Times New Roman"/>
          <w:sz w:val="24"/>
          <w:szCs w:val="24"/>
        </w:rPr>
        <w:t>When you move the mouse over a link, the mouse arrow will turn into a little hand.</w:t>
      </w:r>
    </w:p>
    <w:p w:rsidR="00D74F24" w:rsidRPr="00D74F24" w:rsidRDefault="00D74F24" w:rsidP="00E33C7B">
      <w:pPr>
        <w:pStyle w:val="IntenseQuote"/>
        <w:rPr>
          <w:rFonts w:eastAsia="Times New Roman"/>
          <w:sz w:val="24"/>
          <w:szCs w:val="24"/>
        </w:rPr>
      </w:pPr>
      <w:r w:rsidRPr="00D74F24">
        <w:rPr>
          <w:rFonts w:eastAsia="Times New Roman"/>
          <w:sz w:val="24"/>
          <w:szCs w:val="24"/>
        </w:rPr>
        <w:t>Note: A link does not have to be text. It can be an image or any other HTML element.</w:t>
      </w:r>
    </w:p>
    <w:p w:rsidR="00D74F24" w:rsidRPr="00D74F24" w:rsidRDefault="00E33C7B" w:rsidP="00E33C7B">
      <w:pPr>
        <w:pStyle w:val="IntenseQuote"/>
        <w:rPr>
          <w:rFonts w:eastAsia="Times New Roman"/>
          <w:sz w:val="24"/>
          <w:szCs w:val="24"/>
        </w:rPr>
      </w:pPr>
      <w:r>
        <w:rPr>
          <w:rFonts w:eastAsia="Times New Roman"/>
          <w:sz w:val="24"/>
          <w:szCs w:val="24"/>
        </w:rPr>
        <w:pict>
          <v:rect id="_x0000_i1175" style="width:0;height:1.5pt" o:hralign="center" o:hrstd="t" o:hr="t" fillcolor="#a0a0a0" stroked="f"/>
        </w:pict>
      </w:r>
    </w:p>
    <w:p w:rsidR="00D74F24" w:rsidRPr="009A1EAD" w:rsidRDefault="00D74F24" w:rsidP="009A1EAD">
      <w:pPr>
        <w:pStyle w:val="IntenseQuote"/>
        <w:jc w:val="center"/>
        <w:rPr>
          <w:rFonts w:eastAsia="Times New Roman"/>
          <w:sz w:val="44"/>
          <w:szCs w:val="36"/>
        </w:rPr>
      </w:pPr>
      <w:r w:rsidRPr="009A1EAD">
        <w:rPr>
          <w:rFonts w:eastAsia="Times New Roman"/>
          <w:sz w:val="44"/>
          <w:szCs w:val="36"/>
        </w:rPr>
        <w:t>HTML Links - Syntax</w:t>
      </w:r>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In HTML, links are defined with the </w:t>
      </w:r>
      <w:r w:rsidRPr="00D74F24">
        <w:rPr>
          <w:rFonts w:ascii="Courier New" w:eastAsia="Times New Roman" w:hAnsi="Courier New" w:cs="Courier New"/>
          <w:sz w:val="20"/>
          <w:szCs w:val="20"/>
        </w:rPr>
        <w:t>&lt;a&gt;</w:t>
      </w:r>
      <w:r w:rsidRPr="00D74F24">
        <w:rPr>
          <w:rFonts w:eastAsia="Times New Roman"/>
          <w:sz w:val="24"/>
          <w:szCs w:val="24"/>
        </w:rPr>
        <w:t xml:space="preserve"> tag:</w:t>
      </w:r>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&lt;a </w:t>
      </w:r>
      <w:proofErr w:type="spellStart"/>
      <w:r w:rsidRPr="00D74F24">
        <w:rPr>
          <w:rFonts w:eastAsia="Times New Roman"/>
          <w:sz w:val="24"/>
          <w:szCs w:val="24"/>
        </w:rPr>
        <w:t>href</w:t>
      </w:r>
      <w:proofErr w:type="spellEnd"/>
      <w:r w:rsidRPr="00D74F24">
        <w:rPr>
          <w:rFonts w:eastAsia="Times New Roman"/>
          <w:sz w:val="24"/>
          <w:szCs w:val="24"/>
        </w:rPr>
        <w:t>="</w:t>
      </w:r>
      <w:proofErr w:type="spellStart"/>
      <w:r w:rsidRPr="00D74F24">
        <w:rPr>
          <w:rFonts w:eastAsia="Times New Roman"/>
          <w:sz w:val="24"/>
          <w:szCs w:val="24"/>
        </w:rPr>
        <w:t>url</w:t>
      </w:r>
      <w:proofErr w:type="spellEnd"/>
      <w:r w:rsidRPr="00D74F24">
        <w:rPr>
          <w:rFonts w:eastAsia="Times New Roman"/>
          <w:sz w:val="24"/>
          <w:szCs w:val="24"/>
        </w:rPr>
        <w:t xml:space="preserve">"&gt;link text&lt;/a&gt; </w:t>
      </w:r>
    </w:p>
    <w:p w:rsidR="00D74F24" w:rsidRPr="00D74F24" w:rsidRDefault="00D74F24" w:rsidP="00E33C7B">
      <w:pPr>
        <w:pStyle w:val="IntenseQuote"/>
        <w:rPr>
          <w:rFonts w:eastAsia="Times New Roman"/>
          <w:sz w:val="27"/>
          <w:szCs w:val="27"/>
        </w:rPr>
      </w:pPr>
      <w:r w:rsidRPr="00D74F24">
        <w:rPr>
          <w:rFonts w:eastAsia="Times New Roman"/>
          <w:sz w:val="27"/>
          <w:szCs w:val="27"/>
        </w:rPr>
        <w:t>Example</w:t>
      </w:r>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&lt;a </w:t>
      </w:r>
      <w:proofErr w:type="spellStart"/>
      <w:r w:rsidRPr="00D74F24">
        <w:rPr>
          <w:rFonts w:eastAsia="Times New Roman"/>
          <w:sz w:val="24"/>
          <w:szCs w:val="24"/>
        </w:rPr>
        <w:t>href</w:t>
      </w:r>
      <w:proofErr w:type="spellEnd"/>
      <w:r w:rsidRPr="00D74F24">
        <w:rPr>
          <w:rFonts w:eastAsia="Times New Roman"/>
          <w:sz w:val="24"/>
          <w:szCs w:val="24"/>
        </w:rPr>
        <w:t xml:space="preserve">="https://www.w3schools.com/html/"&gt;Visit our HTML tutorial&lt;/a&gt; </w:t>
      </w:r>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The </w:t>
      </w:r>
      <w:proofErr w:type="spellStart"/>
      <w:r w:rsidRPr="00D74F24">
        <w:rPr>
          <w:rFonts w:ascii="Courier New" w:eastAsia="Times New Roman" w:hAnsi="Courier New" w:cs="Courier New"/>
          <w:sz w:val="20"/>
          <w:szCs w:val="20"/>
        </w:rPr>
        <w:t>href</w:t>
      </w:r>
      <w:proofErr w:type="spellEnd"/>
      <w:r w:rsidRPr="00D74F24">
        <w:rPr>
          <w:rFonts w:eastAsia="Times New Roman"/>
          <w:sz w:val="24"/>
          <w:szCs w:val="24"/>
        </w:rPr>
        <w:t xml:space="preserve"> attribute specifies the destination address (https://www.w3schools.com/html/) of the link.</w:t>
      </w:r>
    </w:p>
    <w:p w:rsidR="00D74F24" w:rsidRPr="00D74F24" w:rsidRDefault="00D74F24" w:rsidP="00E33C7B">
      <w:pPr>
        <w:pStyle w:val="IntenseQuote"/>
        <w:rPr>
          <w:rFonts w:eastAsia="Times New Roman"/>
          <w:sz w:val="24"/>
          <w:szCs w:val="24"/>
        </w:rPr>
      </w:pPr>
      <w:r w:rsidRPr="00D74F24">
        <w:rPr>
          <w:rFonts w:eastAsia="Times New Roman"/>
          <w:sz w:val="24"/>
          <w:szCs w:val="24"/>
        </w:rPr>
        <w:t>The link text is the visible part (Visit our HTML tutorial).</w:t>
      </w:r>
    </w:p>
    <w:p w:rsidR="00D74F24" w:rsidRPr="00D74F24" w:rsidRDefault="00D74F24" w:rsidP="00E33C7B">
      <w:pPr>
        <w:pStyle w:val="IntenseQuote"/>
        <w:rPr>
          <w:rFonts w:eastAsia="Times New Roman"/>
          <w:sz w:val="24"/>
          <w:szCs w:val="24"/>
        </w:rPr>
      </w:pPr>
      <w:r w:rsidRPr="00D74F24">
        <w:rPr>
          <w:rFonts w:eastAsia="Times New Roman"/>
          <w:sz w:val="24"/>
          <w:szCs w:val="24"/>
        </w:rPr>
        <w:t>Clicking on the link text will send you to the specified address.</w:t>
      </w:r>
    </w:p>
    <w:p w:rsidR="00D74F24" w:rsidRPr="00D74F24" w:rsidRDefault="00D74F24" w:rsidP="00E33C7B">
      <w:pPr>
        <w:pStyle w:val="IntenseQuote"/>
        <w:rPr>
          <w:rFonts w:eastAsia="Times New Roman"/>
          <w:sz w:val="24"/>
          <w:szCs w:val="24"/>
        </w:rPr>
      </w:pPr>
      <w:r w:rsidRPr="00D74F24">
        <w:rPr>
          <w:rFonts w:eastAsia="Times New Roman"/>
          <w:sz w:val="24"/>
          <w:szCs w:val="24"/>
        </w:rPr>
        <w:lastRenderedPageBreak/>
        <w:t>Note: Without a forward slash at the end of subfolder addresses, you might generate two requests to the server. Many servers will automatically add a forward slash to the end of the address, and then create a new request.</w:t>
      </w:r>
    </w:p>
    <w:p w:rsidR="00D74F24" w:rsidRPr="00D74F24" w:rsidRDefault="00E33C7B" w:rsidP="00E33C7B">
      <w:pPr>
        <w:pStyle w:val="IntenseQuote"/>
        <w:rPr>
          <w:rFonts w:eastAsia="Times New Roman"/>
          <w:sz w:val="24"/>
          <w:szCs w:val="24"/>
        </w:rPr>
      </w:pPr>
      <w:r>
        <w:rPr>
          <w:rFonts w:eastAsia="Times New Roman"/>
          <w:sz w:val="24"/>
          <w:szCs w:val="24"/>
        </w:rPr>
        <w:pict>
          <v:rect id="_x0000_i1176" style="width:0;height:1.5pt" o:hralign="center" o:hrstd="t" o:hr="t" fillcolor="#a0a0a0" stroked="f"/>
        </w:pict>
      </w:r>
    </w:p>
    <w:p w:rsidR="00D74F24" w:rsidRPr="009A1EAD" w:rsidRDefault="00D74F24" w:rsidP="009A1EAD">
      <w:pPr>
        <w:pStyle w:val="IntenseQuote"/>
        <w:jc w:val="center"/>
        <w:rPr>
          <w:rFonts w:eastAsia="Times New Roman"/>
          <w:sz w:val="44"/>
          <w:szCs w:val="36"/>
        </w:rPr>
      </w:pPr>
      <w:r w:rsidRPr="009A1EAD">
        <w:rPr>
          <w:rFonts w:eastAsia="Times New Roman"/>
          <w:sz w:val="44"/>
          <w:szCs w:val="36"/>
        </w:rPr>
        <w:t>Local Links</w:t>
      </w:r>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The example above used an absolute URL (a full web address). </w:t>
      </w:r>
    </w:p>
    <w:p w:rsidR="00D74F24" w:rsidRPr="00D74F24" w:rsidRDefault="00D74F24" w:rsidP="00E33C7B">
      <w:pPr>
        <w:pStyle w:val="IntenseQuote"/>
        <w:rPr>
          <w:rFonts w:eastAsia="Times New Roman"/>
          <w:sz w:val="24"/>
          <w:szCs w:val="24"/>
        </w:rPr>
      </w:pPr>
      <w:r w:rsidRPr="00D74F24">
        <w:rPr>
          <w:rFonts w:eastAsia="Times New Roman"/>
          <w:sz w:val="24"/>
          <w:szCs w:val="24"/>
        </w:rPr>
        <w:t>A local link (link to the same web site) is specified with a relative URL (without https://www....).</w:t>
      </w:r>
    </w:p>
    <w:p w:rsidR="00D74F24" w:rsidRPr="00D74F24" w:rsidRDefault="00D74F24" w:rsidP="00E33C7B">
      <w:pPr>
        <w:pStyle w:val="IntenseQuote"/>
        <w:rPr>
          <w:rFonts w:eastAsia="Times New Roman"/>
          <w:sz w:val="27"/>
          <w:szCs w:val="27"/>
        </w:rPr>
      </w:pPr>
      <w:r w:rsidRPr="00D74F24">
        <w:rPr>
          <w:rFonts w:eastAsia="Times New Roman"/>
          <w:sz w:val="27"/>
          <w:szCs w:val="27"/>
        </w:rPr>
        <w:t>Example</w:t>
      </w:r>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&lt;a </w:t>
      </w:r>
      <w:proofErr w:type="spellStart"/>
      <w:r w:rsidRPr="00D74F24">
        <w:rPr>
          <w:rFonts w:eastAsia="Times New Roman"/>
          <w:sz w:val="24"/>
          <w:szCs w:val="24"/>
        </w:rPr>
        <w:t>href</w:t>
      </w:r>
      <w:proofErr w:type="spellEnd"/>
      <w:r w:rsidRPr="00D74F24">
        <w:rPr>
          <w:rFonts w:eastAsia="Times New Roman"/>
          <w:sz w:val="24"/>
          <w:szCs w:val="24"/>
        </w:rPr>
        <w:t xml:space="preserve">="html_images.asp"&gt;HTML Images&lt;/a&gt; </w:t>
      </w:r>
    </w:p>
    <w:p w:rsidR="00D74F24" w:rsidRPr="00D74F24" w:rsidRDefault="00E33C7B" w:rsidP="00E33C7B">
      <w:pPr>
        <w:pStyle w:val="IntenseQuote"/>
        <w:rPr>
          <w:rFonts w:eastAsia="Times New Roman"/>
          <w:sz w:val="24"/>
          <w:szCs w:val="24"/>
        </w:rPr>
      </w:pPr>
      <w:r>
        <w:rPr>
          <w:rFonts w:eastAsia="Times New Roman"/>
          <w:sz w:val="24"/>
          <w:szCs w:val="24"/>
        </w:rPr>
        <w:pict>
          <v:rect id="_x0000_i1177" style="width:0;height:1.5pt" o:hralign="center" o:hrstd="t" o:hr="t" fillcolor="#a0a0a0" stroked="f"/>
        </w:pict>
      </w:r>
    </w:p>
    <w:p w:rsidR="00D74F24" w:rsidRPr="00D74F24" w:rsidRDefault="00E33C7B" w:rsidP="00E33C7B">
      <w:pPr>
        <w:pStyle w:val="IntenseQuote"/>
        <w:rPr>
          <w:rFonts w:eastAsia="Times New Roman"/>
          <w:sz w:val="24"/>
          <w:szCs w:val="24"/>
        </w:rPr>
      </w:pPr>
      <w:r>
        <w:rPr>
          <w:rFonts w:eastAsia="Times New Roman"/>
          <w:sz w:val="24"/>
          <w:szCs w:val="24"/>
        </w:rPr>
        <w:pict>
          <v:rect id="_x0000_i1178" style="width:0;height:1.5pt" o:hralign="center" o:hrstd="t" o:hr="t" fillcolor="#a0a0a0" stroked="f"/>
        </w:pict>
      </w:r>
    </w:p>
    <w:p w:rsidR="00D74F24" w:rsidRPr="009A1EAD" w:rsidRDefault="00D74F24" w:rsidP="009A1EAD">
      <w:pPr>
        <w:pStyle w:val="IntenseQuote"/>
        <w:jc w:val="center"/>
        <w:rPr>
          <w:rFonts w:eastAsia="Times New Roman"/>
          <w:sz w:val="44"/>
          <w:szCs w:val="36"/>
        </w:rPr>
      </w:pPr>
      <w:r w:rsidRPr="009A1EAD">
        <w:rPr>
          <w:rFonts w:eastAsia="Times New Roman"/>
          <w:sz w:val="44"/>
          <w:szCs w:val="36"/>
        </w:rPr>
        <w:t>HTML Link Colors</w:t>
      </w:r>
    </w:p>
    <w:p w:rsidR="00D74F24" w:rsidRPr="00D74F24" w:rsidRDefault="00D74F24" w:rsidP="00E33C7B">
      <w:pPr>
        <w:pStyle w:val="IntenseQuote"/>
        <w:rPr>
          <w:rFonts w:eastAsia="Times New Roman"/>
          <w:sz w:val="24"/>
          <w:szCs w:val="24"/>
        </w:rPr>
      </w:pPr>
      <w:r w:rsidRPr="00D74F24">
        <w:rPr>
          <w:rFonts w:eastAsia="Times New Roman"/>
          <w:sz w:val="24"/>
          <w:szCs w:val="24"/>
        </w:rPr>
        <w:t>By default, a link will appear like this (in all browsers):</w:t>
      </w:r>
    </w:p>
    <w:p w:rsidR="00D74F24" w:rsidRPr="00D74F24" w:rsidRDefault="00D74F24" w:rsidP="00E33C7B">
      <w:pPr>
        <w:pStyle w:val="IntenseQuote"/>
        <w:rPr>
          <w:rFonts w:eastAsia="Times New Roman"/>
          <w:sz w:val="24"/>
          <w:szCs w:val="24"/>
        </w:rPr>
      </w:pPr>
      <w:r w:rsidRPr="00D74F24">
        <w:rPr>
          <w:rFonts w:eastAsia="Times New Roman"/>
          <w:sz w:val="24"/>
          <w:szCs w:val="24"/>
        </w:rPr>
        <w:t>An unvisited link is underlined and blue</w:t>
      </w:r>
    </w:p>
    <w:p w:rsidR="00D74F24" w:rsidRPr="00D74F24" w:rsidRDefault="00D74F24" w:rsidP="00E33C7B">
      <w:pPr>
        <w:pStyle w:val="IntenseQuote"/>
        <w:rPr>
          <w:rFonts w:eastAsia="Times New Roman"/>
          <w:sz w:val="24"/>
          <w:szCs w:val="24"/>
        </w:rPr>
      </w:pPr>
      <w:r w:rsidRPr="00D74F24">
        <w:rPr>
          <w:rFonts w:eastAsia="Times New Roman"/>
          <w:sz w:val="24"/>
          <w:szCs w:val="24"/>
        </w:rPr>
        <w:t>A visited link is underlined and purple</w:t>
      </w:r>
    </w:p>
    <w:p w:rsidR="00D74F24" w:rsidRPr="00D74F24" w:rsidRDefault="00D74F24" w:rsidP="00E33C7B">
      <w:pPr>
        <w:pStyle w:val="IntenseQuote"/>
        <w:rPr>
          <w:rFonts w:eastAsia="Times New Roman"/>
          <w:sz w:val="24"/>
          <w:szCs w:val="24"/>
        </w:rPr>
      </w:pPr>
      <w:r w:rsidRPr="00D74F24">
        <w:rPr>
          <w:rFonts w:eastAsia="Times New Roman"/>
          <w:sz w:val="24"/>
          <w:szCs w:val="24"/>
        </w:rPr>
        <w:t>An active link is underlined and red</w:t>
      </w:r>
    </w:p>
    <w:p w:rsidR="00D74F24" w:rsidRPr="00D74F24" w:rsidRDefault="00D74F24" w:rsidP="00E33C7B">
      <w:pPr>
        <w:pStyle w:val="IntenseQuote"/>
        <w:rPr>
          <w:rFonts w:eastAsia="Times New Roman"/>
          <w:sz w:val="24"/>
          <w:szCs w:val="24"/>
        </w:rPr>
      </w:pPr>
      <w:r w:rsidRPr="00D74F24">
        <w:rPr>
          <w:rFonts w:eastAsia="Times New Roman"/>
          <w:sz w:val="24"/>
          <w:szCs w:val="24"/>
        </w:rPr>
        <w:t>You can change the default colors, by using CSS:</w:t>
      </w:r>
    </w:p>
    <w:p w:rsidR="00D74F24" w:rsidRPr="00D74F24" w:rsidRDefault="00D74F24" w:rsidP="00E33C7B">
      <w:pPr>
        <w:pStyle w:val="IntenseQuote"/>
        <w:rPr>
          <w:rFonts w:eastAsia="Times New Roman"/>
          <w:sz w:val="27"/>
          <w:szCs w:val="27"/>
        </w:rPr>
      </w:pPr>
      <w:r w:rsidRPr="00D74F24">
        <w:rPr>
          <w:rFonts w:eastAsia="Times New Roman"/>
          <w:sz w:val="27"/>
          <w:szCs w:val="27"/>
        </w:rPr>
        <w:t>Example</w:t>
      </w:r>
    </w:p>
    <w:p w:rsidR="00D74F24" w:rsidRPr="00D74F24" w:rsidRDefault="00D74F24" w:rsidP="00E33C7B">
      <w:pPr>
        <w:pStyle w:val="IntenseQuote"/>
        <w:rPr>
          <w:rFonts w:eastAsia="Times New Roman"/>
          <w:sz w:val="24"/>
          <w:szCs w:val="24"/>
        </w:rPr>
      </w:pPr>
      <w:r w:rsidRPr="00D74F24">
        <w:rPr>
          <w:rFonts w:eastAsia="Times New Roman"/>
          <w:sz w:val="24"/>
          <w:szCs w:val="24"/>
        </w:rPr>
        <w:t>&lt;style&gt;</w:t>
      </w:r>
      <w:r w:rsidRPr="00D74F24">
        <w:rPr>
          <w:rFonts w:eastAsia="Times New Roman"/>
          <w:sz w:val="24"/>
          <w:szCs w:val="24"/>
        </w:rPr>
        <w:br/>
        <w:t xml:space="preserve">a:link </w:t>
      </w:r>
      <w:r w:rsidRPr="00D74F24">
        <w:rPr>
          <w:rFonts w:eastAsia="Times New Roman"/>
          <w:color w:val="000000"/>
          <w:sz w:val="24"/>
          <w:szCs w:val="24"/>
        </w:rPr>
        <w:t>{</w:t>
      </w:r>
      <w:r w:rsidRPr="00D74F24">
        <w:rPr>
          <w:rFonts w:eastAsia="Times New Roman"/>
          <w:sz w:val="24"/>
          <w:szCs w:val="24"/>
        </w:rPr>
        <w:br/>
        <w:t>  color</w:t>
      </w:r>
      <w:r w:rsidRPr="00D74F24">
        <w:rPr>
          <w:rFonts w:eastAsia="Times New Roman"/>
          <w:color w:val="000000"/>
          <w:sz w:val="24"/>
          <w:szCs w:val="24"/>
        </w:rPr>
        <w:t>:</w:t>
      </w:r>
      <w:r w:rsidRPr="00D74F24">
        <w:rPr>
          <w:rFonts w:eastAsia="Times New Roman"/>
          <w:sz w:val="24"/>
          <w:szCs w:val="24"/>
        </w:rPr>
        <w:t xml:space="preserve"> green</w:t>
      </w:r>
      <w:r w:rsidRPr="00D74F24">
        <w:rPr>
          <w:rFonts w:eastAsia="Times New Roman"/>
          <w:color w:val="000000"/>
          <w:sz w:val="24"/>
          <w:szCs w:val="24"/>
        </w:rPr>
        <w:t>;</w:t>
      </w:r>
      <w:r w:rsidRPr="00D74F24">
        <w:rPr>
          <w:rFonts w:eastAsia="Times New Roman"/>
          <w:sz w:val="24"/>
          <w:szCs w:val="24"/>
        </w:rPr>
        <w:t xml:space="preserve"> </w:t>
      </w:r>
      <w:r w:rsidRPr="00D74F24">
        <w:rPr>
          <w:rFonts w:eastAsia="Times New Roman"/>
          <w:sz w:val="24"/>
          <w:szCs w:val="24"/>
        </w:rPr>
        <w:br/>
        <w:t>  background-color</w:t>
      </w:r>
      <w:r w:rsidRPr="00D74F24">
        <w:rPr>
          <w:rFonts w:eastAsia="Times New Roman"/>
          <w:color w:val="000000"/>
          <w:sz w:val="24"/>
          <w:szCs w:val="24"/>
        </w:rPr>
        <w:t>:</w:t>
      </w:r>
      <w:r w:rsidRPr="00D74F24">
        <w:rPr>
          <w:rFonts w:eastAsia="Times New Roman"/>
          <w:sz w:val="24"/>
          <w:szCs w:val="24"/>
        </w:rPr>
        <w:t xml:space="preserve"> transparent</w:t>
      </w:r>
      <w:r w:rsidRPr="00D74F24">
        <w:rPr>
          <w:rFonts w:eastAsia="Times New Roman"/>
          <w:color w:val="000000"/>
          <w:sz w:val="24"/>
          <w:szCs w:val="24"/>
        </w:rPr>
        <w:t>;</w:t>
      </w:r>
      <w:r w:rsidRPr="00D74F24">
        <w:rPr>
          <w:rFonts w:eastAsia="Times New Roman"/>
          <w:sz w:val="24"/>
          <w:szCs w:val="24"/>
        </w:rPr>
        <w:t xml:space="preserve"> </w:t>
      </w:r>
      <w:r w:rsidRPr="00D74F24">
        <w:rPr>
          <w:rFonts w:eastAsia="Times New Roman"/>
          <w:sz w:val="24"/>
          <w:szCs w:val="24"/>
        </w:rPr>
        <w:br/>
        <w:t>  text-decoration</w:t>
      </w:r>
      <w:r w:rsidRPr="00D74F24">
        <w:rPr>
          <w:rFonts w:eastAsia="Times New Roman"/>
          <w:color w:val="000000"/>
          <w:sz w:val="24"/>
          <w:szCs w:val="24"/>
        </w:rPr>
        <w:t>:</w:t>
      </w:r>
      <w:r w:rsidRPr="00D74F24">
        <w:rPr>
          <w:rFonts w:eastAsia="Times New Roman"/>
          <w:sz w:val="24"/>
          <w:szCs w:val="24"/>
        </w:rPr>
        <w:t xml:space="preserve"> none</w:t>
      </w:r>
      <w:r w:rsidRPr="00D74F24">
        <w:rPr>
          <w:rFonts w:eastAsia="Times New Roman"/>
          <w:color w:val="000000"/>
          <w:sz w:val="24"/>
          <w:szCs w:val="24"/>
        </w:rPr>
        <w:t>;</w:t>
      </w:r>
      <w:r w:rsidRPr="00D74F24">
        <w:rPr>
          <w:rFonts w:eastAsia="Times New Roman"/>
          <w:sz w:val="24"/>
          <w:szCs w:val="24"/>
        </w:rPr>
        <w:br/>
      </w:r>
      <w:r w:rsidRPr="00D74F24">
        <w:rPr>
          <w:rFonts w:eastAsia="Times New Roman"/>
          <w:color w:val="000000"/>
          <w:sz w:val="24"/>
          <w:szCs w:val="24"/>
        </w:rPr>
        <w:t>}</w:t>
      </w:r>
      <w:r w:rsidRPr="00D74F24">
        <w:rPr>
          <w:rFonts w:eastAsia="Times New Roman"/>
          <w:sz w:val="24"/>
          <w:szCs w:val="24"/>
        </w:rPr>
        <w:br/>
      </w:r>
      <w:r w:rsidRPr="00D74F24">
        <w:rPr>
          <w:rFonts w:eastAsia="Times New Roman"/>
          <w:sz w:val="24"/>
          <w:szCs w:val="24"/>
        </w:rPr>
        <w:lastRenderedPageBreak/>
        <w:br/>
        <w:t xml:space="preserve">a:visited </w:t>
      </w:r>
      <w:r w:rsidRPr="00D74F24">
        <w:rPr>
          <w:rFonts w:eastAsia="Times New Roman"/>
          <w:color w:val="000000"/>
          <w:sz w:val="24"/>
          <w:szCs w:val="24"/>
        </w:rPr>
        <w:t>{</w:t>
      </w:r>
      <w:r w:rsidRPr="00D74F24">
        <w:rPr>
          <w:rFonts w:eastAsia="Times New Roman"/>
          <w:sz w:val="24"/>
          <w:szCs w:val="24"/>
        </w:rPr>
        <w:br/>
        <w:t>  color</w:t>
      </w:r>
      <w:r w:rsidRPr="00D74F24">
        <w:rPr>
          <w:rFonts w:eastAsia="Times New Roman"/>
          <w:color w:val="000000"/>
          <w:sz w:val="24"/>
          <w:szCs w:val="24"/>
        </w:rPr>
        <w:t>:</w:t>
      </w:r>
      <w:r w:rsidRPr="00D74F24">
        <w:rPr>
          <w:rFonts w:eastAsia="Times New Roman"/>
          <w:sz w:val="24"/>
          <w:szCs w:val="24"/>
        </w:rPr>
        <w:t xml:space="preserve"> pink</w:t>
      </w:r>
      <w:r w:rsidRPr="00D74F24">
        <w:rPr>
          <w:rFonts w:eastAsia="Times New Roman"/>
          <w:color w:val="000000"/>
          <w:sz w:val="24"/>
          <w:szCs w:val="24"/>
        </w:rPr>
        <w:t>;</w:t>
      </w:r>
      <w:r w:rsidRPr="00D74F24">
        <w:rPr>
          <w:rFonts w:eastAsia="Times New Roman"/>
          <w:sz w:val="24"/>
          <w:szCs w:val="24"/>
        </w:rPr>
        <w:br/>
        <w:t>  background-color</w:t>
      </w:r>
      <w:r w:rsidRPr="00D74F24">
        <w:rPr>
          <w:rFonts w:eastAsia="Times New Roman"/>
          <w:color w:val="000000"/>
          <w:sz w:val="24"/>
          <w:szCs w:val="24"/>
        </w:rPr>
        <w:t>:</w:t>
      </w:r>
      <w:r w:rsidRPr="00D74F24">
        <w:rPr>
          <w:rFonts w:eastAsia="Times New Roman"/>
          <w:sz w:val="24"/>
          <w:szCs w:val="24"/>
        </w:rPr>
        <w:t xml:space="preserve"> transparent</w:t>
      </w:r>
      <w:r w:rsidRPr="00D74F24">
        <w:rPr>
          <w:rFonts w:eastAsia="Times New Roman"/>
          <w:color w:val="000000"/>
          <w:sz w:val="24"/>
          <w:szCs w:val="24"/>
        </w:rPr>
        <w:t>;</w:t>
      </w:r>
      <w:r w:rsidRPr="00D74F24">
        <w:rPr>
          <w:rFonts w:eastAsia="Times New Roman"/>
          <w:sz w:val="24"/>
          <w:szCs w:val="24"/>
        </w:rPr>
        <w:br/>
        <w:t>  text-decoration</w:t>
      </w:r>
      <w:r w:rsidRPr="00D74F24">
        <w:rPr>
          <w:rFonts w:eastAsia="Times New Roman"/>
          <w:color w:val="000000"/>
          <w:sz w:val="24"/>
          <w:szCs w:val="24"/>
        </w:rPr>
        <w:t>:</w:t>
      </w:r>
      <w:r w:rsidRPr="00D74F24">
        <w:rPr>
          <w:rFonts w:eastAsia="Times New Roman"/>
          <w:sz w:val="24"/>
          <w:szCs w:val="24"/>
        </w:rPr>
        <w:t xml:space="preserve"> none</w:t>
      </w:r>
      <w:r w:rsidRPr="00D74F24">
        <w:rPr>
          <w:rFonts w:eastAsia="Times New Roman"/>
          <w:color w:val="000000"/>
          <w:sz w:val="24"/>
          <w:szCs w:val="24"/>
        </w:rPr>
        <w:t>;</w:t>
      </w:r>
      <w:r w:rsidRPr="00D74F24">
        <w:rPr>
          <w:rFonts w:eastAsia="Times New Roman"/>
          <w:sz w:val="24"/>
          <w:szCs w:val="24"/>
        </w:rPr>
        <w:br/>
      </w:r>
      <w:r w:rsidRPr="00D74F24">
        <w:rPr>
          <w:rFonts w:eastAsia="Times New Roman"/>
          <w:color w:val="000000"/>
          <w:sz w:val="24"/>
          <w:szCs w:val="24"/>
        </w:rPr>
        <w:t>}</w:t>
      </w:r>
      <w:r w:rsidRPr="00D74F24">
        <w:rPr>
          <w:rFonts w:eastAsia="Times New Roman"/>
          <w:sz w:val="24"/>
          <w:szCs w:val="24"/>
        </w:rPr>
        <w:br/>
      </w:r>
      <w:r w:rsidRPr="00D74F24">
        <w:rPr>
          <w:rFonts w:eastAsia="Times New Roman"/>
          <w:sz w:val="24"/>
          <w:szCs w:val="24"/>
        </w:rPr>
        <w:br/>
        <w:t xml:space="preserve">a:hover </w:t>
      </w:r>
      <w:r w:rsidRPr="00D74F24">
        <w:rPr>
          <w:rFonts w:eastAsia="Times New Roman"/>
          <w:color w:val="000000"/>
          <w:sz w:val="24"/>
          <w:szCs w:val="24"/>
        </w:rPr>
        <w:t>{</w:t>
      </w:r>
      <w:r w:rsidRPr="00D74F24">
        <w:rPr>
          <w:rFonts w:eastAsia="Times New Roman"/>
          <w:sz w:val="24"/>
          <w:szCs w:val="24"/>
        </w:rPr>
        <w:br/>
        <w:t>  color</w:t>
      </w:r>
      <w:r w:rsidRPr="00D74F24">
        <w:rPr>
          <w:rFonts w:eastAsia="Times New Roman"/>
          <w:color w:val="000000"/>
          <w:sz w:val="24"/>
          <w:szCs w:val="24"/>
        </w:rPr>
        <w:t>:</w:t>
      </w:r>
      <w:r w:rsidRPr="00D74F24">
        <w:rPr>
          <w:rFonts w:eastAsia="Times New Roman"/>
          <w:sz w:val="24"/>
          <w:szCs w:val="24"/>
        </w:rPr>
        <w:t xml:space="preserve"> red</w:t>
      </w:r>
      <w:r w:rsidRPr="00D74F24">
        <w:rPr>
          <w:rFonts w:eastAsia="Times New Roman"/>
          <w:color w:val="000000"/>
          <w:sz w:val="24"/>
          <w:szCs w:val="24"/>
        </w:rPr>
        <w:t>;</w:t>
      </w:r>
      <w:r w:rsidRPr="00D74F24">
        <w:rPr>
          <w:rFonts w:eastAsia="Times New Roman"/>
          <w:sz w:val="24"/>
          <w:szCs w:val="24"/>
        </w:rPr>
        <w:br/>
        <w:t>  background-color</w:t>
      </w:r>
      <w:r w:rsidRPr="00D74F24">
        <w:rPr>
          <w:rFonts w:eastAsia="Times New Roman"/>
          <w:color w:val="000000"/>
          <w:sz w:val="24"/>
          <w:szCs w:val="24"/>
        </w:rPr>
        <w:t>:</w:t>
      </w:r>
      <w:r w:rsidRPr="00D74F24">
        <w:rPr>
          <w:rFonts w:eastAsia="Times New Roman"/>
          <w:sz w:val="24"/>
          <w:szCs w:val="24"/>
        </w:rPr>
        <w:t xml:space="preserve"> transparent</w:t>
      </w:r>
      <w:r w:rsidRPr="00D74F24">
        <w:rPr>
          <w:rFonts w:eastAsia="Times New Roman"/>
          <w:color w:val="000000"/>
          <w:sz w:val="24"/>
          <w:szCs w:val="24"/>
        </w:rPr>
        <w:t>;</w:t>
      </w:r>
      <w:r w:rsidRPr="00D74F24">
        <w:rPr>
          <w:rFonts w:eastAsia="Times New Roman"/>
          <w:sz w:val="24"/>
          <w:szCs w:val="24"/>
        </w:rPr>
        <w:br/>
        <w:t>  text-decoration</w:t>
      </w:r>
      <w:r w:rsidRPr="00D74F24">
        <w:rPr>
          <w:rFonts w:eastAsia="Times New Roman"/>
          <w:color w:val="000000"/>
          <w:sz w:val="24"/>
          <w:szCs w:val="24"/>
        </w:rPr>
        <w:t>:</w:t>
      </w:r>
      <w:r w:rsidRPr="00D74F24">
        <w:rPr>
          <w:rFonts w:eastAsia="Times New Roman"/>
          <w:sz w:val="24"/>
          <w:szCs w:val="24"/>
        </w:rPr>
        <w:t xml:space="preserve"> underline</w:t>
      </w:r>
      <w:r w:rsidRPr="00D74F24">
        <w:rPr>
          <w:rFonts w:eastAsia="Times New Roman"/>
          <w:color w:val="000000"/>
          <w:sz w:val="24"/>
          <w:szCs w:val="24"/>
        </w:rPr>
        <w:t>;</w:t>
      </w:r>
      <w:r w:rsidRPr="00D74F24">
        <w:rPr>
          <w:rFonts w:eastAsia="Times New Roman"/>
          <w:sz w:val="24"/>
          <w:szCs w:val="24"/>
        </w:rPr>
        <w:br/>
      </w:r>
      <w:r w:rsidRPr="00D74F24">
        <w:rPr>
          <w:rFonts w:eastAsia="Times New Roman"/>
          <w:color w:val="000000"/>
          <w:sz w:val="24"/>
          <w:szCs w:val="24"/>
        </w:rPr>
        <w:t>}</w:t>
      </w:r>
      <w:r w:rsidRPr="00D74F24">
        <w:rPr>
          <w:rFonts w:eastAsia="Times New Roman"/>
          <w:sz w:val="24"/>
          <w:szCs w:val="24"/>
        </w:rPr>
        <w:br/>
      </w:r>
      <w:r w:rsidRPr="00D74F24">
        <w:rPr>
          <w:rFonts w:eastAsia="Times New Roman"/>
          <w:sz w:val="24"/>
          <w:szCs w:val="24"/>
        </w:rPr>
        <w:br/>
        <w:t xml:space="preserve">a:active </w:t>
      </w:r>
      <w:r w:rsidRPr="00D74F24">
        <w:rPr>
          <w:rFonts w:eastAsia="Times New Roman"/>
          <w:color w:val="000000"/>
          <w:sz w:val="24"/>
          <w:szCs w:val="24"/>
        </w:rPr>
        <w:t>{</w:t>
      </w:r>
      <w:r w:rsidRPr="00D74F24">
        <w:rPr>
          <w:rFonts w:eastAsia="Times New Roman"/>
          <w:sz w:val="24"/>
          <w:szCs w:val="24"/>
        </w:rPr>
        <w:br/>
        <w:t>  color</w:t>
      </w:r>
      <w:r w:rsidRPr="00D74F24">
        <w:rPr>
          <w:rFonts w:eastAsia="Times New Roman"/>
          <w:color w:val="000000"/>
          <w:sz w:val="24"/>
          <w:szCs w:val="24"/>
        </w:rPr>
        <w:t>:</w:t>
      </w:r>
      <w:r w:rsidRPr="00D74F24">
        <w:rPr>
          <w:rFonts w:eastAsia="Times New Roman"/>
          <w:sz w:val="24"/>
          <w:szCs w:val="24"/>
        </w:rPr>
        <w:t xml:space="preserve"> yellow</w:t>
      </w:r>
      <w:r w:rsidRPr="00D74F24">
        <w:rPr>
          <w:rFonts w:eastAsia="Times New Roman"/>
          <w:color w:val="000000"/>
          <w:sz w:val="24"/>
          <w:szCs w:val="24"/>
        </w:rPr>
        <w:t>;</w:t>
      </w:r>
      <w:r w:rsidRPr="00D74F24">
        <w:rPr>
          <w:rFonts w:eastAsia="Times New Roman"/>
          <w:sz w:val="24"/>
          <w:szCs w:val="24"/>
        </w:rPr>
        <w:br/>
        <w:t>  background-color</w:t>
      </w:r>
      <w:r w:rsidRPr="00D74F24">
        <w:rPr>
          <w:rFonts w:eastAsia="Times New Roman"/>
          <w:color w:val="000000"/>
          <w:sz w:val="24"/>
          <w:szCs w:val="24"/>
        </w:rPr>
        <w:t>:</w:t>
      </w:r>
      <w:r w:rsidRPr="00D74F24">
        <w:rPr>
          <w:rFonts w:eastAsia="Times New Roman"/>
          <w:sz w:val="24"/>
          <w:szCs w:val="24"/>
        </w:rPr>
        <w:t xml:space="preserve"> transparent</w:t>
      </w:r>
      <w:r w:rsidRPr="00D74F24">
        <w:rPr>
          <w:rFonts w:eastAsia="Times New Roman"/>
          <w:color w:val="000000"/>
          <w:sz w:val="24"/>
          <w:szCs w:val="24"/>
        </w:rPr>
        <w:t>;</w:t>
      </w:r>
      <w:r w:rsidRPr="00D74F24">
        <w:rPr>
          <w:rFonts w:eastAsia="Times New Roman"/>
          <w:sz w:val="24"/>
          <w:szCs w:val="24"/>
        </w:rPr>
        <w:br/>
        <w:t>  text-decoration</w:t>
      </w:r>
      <w:r w:rsidRPr="00D74F24">
        <w:rPr>
          <w:rFonts w:eastAsia="Times New Roman"/>
          <w:color w:val="000000"/>
          <w:sz w:val="24"/>
          <w:szCs w:val="24"/>
        </w:rPr>
        <w:t>:</w:t>
      </w:r>
      <w:r w:rsidRPr="00D74F24">
        <w:rPr>
          <w:rFonts w:eastAsia="Times New Roman"/>
          <w:sz w:val="24"/>
          <w:szCs w:val="24"/>
        </w:rPr>
        <w:t xml:space="preserve"> underline</w:t>
      </w:r>
      <w:r w:rsidRPr="00D74F24">
        <w:rPr>
          <w:rFonts w:eastAsia="Times New Roman"/>
          <w:color w:val="000000"/>
          <w:sz w:val="24"/>
          <w:szCs w:val="24"/>
        </w:rPr>
        <w:t>;</w:t>
      </w:r>
      <w:r w:rsidRPr="00D74F24">
        <w:rPr>
          <w:rFonts w:eastAsia="Times New Roman"/>
          <w:sz w:val="24"/>
          <w:szCs w:val="24"/>
        </w:rPr>
        <w:br/>
      </w:r>
      <w:r w:rsidRPr="00D74F24">
        <w:rPr>
          <w:rFonts w:eastAsia="Times New Roman"/>
          <w:color w:val="000000"/>
          <w:sz w:val="24"/>
          <w:szCs w:val="24"/>
        </w:rPr>
        <w:t>}</w:t>
      </w:r>
      <w:r w:rsidRPr="00D74F24">
        <w:rPr>
          <w:rFonts w:eastAsia="Times New Roman"/>
          <w:sz w:val="24"/>
          <w:szCs w:val="24"/>
        </w:rPr>
        <w:br/>
        <w:t xml:space="preserve">&lt;/style&gt; </w:t>
      </w:r>
    </w:p>
    <w:p w:rsidR="00D74F24" w:rsidRPr="00D74F24" w:rsidRDefault="00D74F24" w:rsidP="00E33C7B">
      <w:pPr>
        <w:pStyle w:val="IntenseQuote"/>
        <w:rPr>
          <w:rFonts w:eastAsia="Times New Roman"/>
          <w:sz w:val="24"/>
          <w:szCs w:val="24"/>
        </w:rPr>
      </w:pPr>
      <w:r w:rsidRPr="00D74F24">
        <w:rPr>
          <w:rFonts w:eastAsia="Times New Roman"/>
          <w:sz w:val="24"/>
          <w:szCs w:val="24"/>
        </w:rPr>
        <w:t>Links are often styled as buttons, by using CSS:</w:t>
      </w:r>
    </w:p>
    <w:p w:rsidR="00D74F24" w:rsidRPr="00D74F24" w:rsidRDefault="00E33C7B" w:rsidP="00E33C7B">
      <w:pPr>
        <w:pStyle w:val="IntenseQuote"/>
        <w:rPr>
          <w:rFonts w:eastAsia="Times New Roman"/>
          <w:sz w:val="24"/>
          <w:szCs w:val="24"/>
        </w:rPr>
      </w:pPr>
      <w:hyperlink r:id="rId45" w:history="1">
        <w:r w:rsidR="00D74F24" w:rsidRPr="00D74F24">
          <w:rPr>
            <w:rFonts w:eastAsia="Times New Roman"/>
            <w:color w:val="0000FF"/>
            <w:sz w:val="24"/>
            <w:szCs w:val="24"/>
            <w:u w:val="single"/>
          </w:rPr>
          <w:t>This is a link</w:t>
        </w:r>
      </w:hyperlink>
      <w:r w:rsidR="00D74F24" w:rsidRPr="00D74F24">
        <w:rPr>
          <w:rFonts w:eastAsia="Times New Roman"/>
          <w:sz w:val="24"/>
          <w:szCs w:val="24"/>
        </w:rPr>
        <w:t xml:space="preserve"> </w:t>
      </w:r>
    </w:p>
    <w:p w:rsidR="00D74F24" w:rsidRPr="00D74F24" w:rsidRDefault="00D74F24" w:rsidP="00E33C7B">
      <w:pPr>
        <w:pStyle w:val="IntenseQuote"/>
        <w:rPr>
          <w:rFonts w:eastAsia="Times New Roman"/>
          <w:sz w:val="27"/>
          <w:szCs w:val="27"/>
        </w:rPr>
      </w:pPr>
      <w:r w:rsidRPr="00D74F24">
        <w:rPr>
          <w:rFonts w:eastAsia="Times New Roman"/>
          <w:sz w:val="27"/>
          <w:szCs w:val="27"/>
        </w:rPr>
        <w:t>Example</w:t>
      </w:r>
    </w:p>
    <w:p w:rsidR="00D74F24" w:rsidRPr="00D74F24" w:rsidRDefault="00D74F24" w:rsidP="00E33C7B">
      <w:pPr>
        <w:pStyle w:val="IntenseQuote"/>
        <w:rPr>
          <w:rFonts w:eastAsia="Times New Roman"/>
          <w:sz w:val="24"/>
          <w:szCs w:val="24"/>
        </w:rPr>
      </w:pPr>
      <w:r w:rsidRPr="00D74F24">
        <w:rPr>
          <w:rFonts w:eastAsia="Times New Roman"/>
          <w:sz w:val="24"/>
          <w:szCs w:val="24"/>
        </w:rPr>
        <w:t>&lt;style&gt;</w:t>
      </w:r>
      <w:r w:rsidRPr="00D74F24">
        <w:rPr>
          <w:rFonts w:eastAsia="Times New Roman"/>
          <w:sz w:val="24"/>
          <w:szCs w:val="24"/>
        </w:rPr>
        <w:br/>
        <w:t xml:space="preserve">a:link, a:visited </w:t>
      </w:r>
      <w:r w:rsidRPr="00D74F24">
        <w:rPr>
          <w:rFonts w:eastAsia="Times New Roman"/>
          <w:color w:val="000000"/>
          <w:sz w:val="24"/>
          <w:szCs w:val="24"/>
        </w:rPr>
        <w:t>{</w:t>
      </w:r>
      <w:r w:rsidRPr="00D74F24">
        <w:rPr>
          <w:rFonts w:eastAsia="Times New Roman"/>
          <w:sz w:val="24"/>
          <w:szCs w:val="24"/>
        </w:rPr>
        <w:br/>
        <w:t>  background-color</w:t>
      </w:r>
      <w:r w:rsidRPr="00D74F24">
        <w:rPr>
          <w:rFonts w:eastAsia="Times New Roman"/>
          <w:color w:val="000000"/>
          <w:sz w:val="24"/>
          <w:szCs w:val="24"/>
        </w:rPr>
        <w:t>:</w:t>
      </w:r>
      <w:r w:rsidRPr="00D74F24">
        <w:rPr>
          <w:rFonts w:eastAsia="Times New Roman"/>
          <w:sz w:val="24"/>
          <w:szCs w:val="24"/>
        </w:rPr>
        <w:t xml:space="preserve"> #f44336</w:t>
      </w:r>
      <w:r w:rsidRPr="00D74F24">
        <w:rPr>
          <w:rFonts w:eastAsia="Times New Roman"/>
          <w:color w:val="000000"/>
          <w:sz w:val="24"/>
          <w:szCs w:val="24"/>
        </w:rPr>
        <w:t>;</w:t>
      </w:r>
      <w:r w:rsidRPr="00D74F24">
        <w:rPr>
          <w:rFonts w:eastAsia="Times New Roman"/>
          <w:sz w:val="24"/>
          <w:szCs w:val="24"/>
        </w:rPr>
        <w:br/>
        <w:t>  color</w:t>
      </w:r>
      <w:r w:rsidRPr="00D74F24">
        <w:rPr>
          <w:rFonts w:eastAsia="Times New Roman"/>
          <w:color w:val="000000"/>
          <w:sz w:val="24"/>
          <w:szCs w:val="24"/>
        </w:rPr>
        <w:t>:</w:t>
      </w:r>
      <w:r w:rsidRPr="00D74F24">
        <w:rPr>
          <w:rFonts w:eastAsia="Times New Roman"/>
          <w:sz w:val="24"/>
          <w:szCs w:val="24"/>
        </w:rPr>
        <w:t xml:space="preserve"> white</w:t>
      </w:r>
      <w:r w:rsidRPr="00D74F24">
        <w:rPr>
          <w:rFonts w:eastAsia="Times New Roman"/>
          <w:color w:val="000000"/>
          <w:sz w:val="24"/>
          <w:szCs w:val="24"/>
        </w:rPr>
        <w:t>;</w:t>
      </w:r>
      <w:r w:rsidRPr="00D74F24">
        <w:rPr>
          <w:rFonts w:eastAsia="Times New Roman"/>
          <w:sz w:val="24"/>
          <w:szCs w:val="24"/>
        </w:rPr>
        <w:br/>
        <w:t>  padding</w:t>
      </w:r>
      <w:r w:rsidRPr="00D74F24">
        <w:rPr>
          <w:rFonts w:eastAsia="Times New Roman"/>
          <w:color w:val="000000"/>
          <w:sz w:val="24"/>
          <w:szCs w:val="24"/>
        </w:rPr>
        <w:t>:</w:t>
      </w:r>
      <w:r w:rsidRPr="00D74F24">
        <w:rPr>
          <w:rFonts w:eastAsia="Times New Roman"/>
          <w:sz w:val="24"/>
          <w:szCs w:val="24"/>
        </w:rPr>
        <w:t xml:space="preserve"> 15px 25px</w:t>
      </w:r>
      <w:r w:rsidRPr="00D74F24">
        <w:rPr>
          <w:rFonts w:eastAsia="Times New Roman"/>
          <w:color w:val="000000"/>
          <w:sz w:val="24"/>
          <w:szCs w:val="24"/>
        </w:rPr>
        <w:t>;</w:t>
      </w:r>
      <w:r w:rsidRPr="00D74F24">
        <w:rPr>
          <w:rFonts w:eastAsia="Times New Roman"/>
          <w:sz w:val="24"/>
          <w:szCs w:val="24"/>
        </w:rPr>
        <w:br/>
        <w:t>  text-align</w:t>
      </w:r>
      <w:r w:rsidRPr="00D74F24">
        <w:rPr>
          <w:rFonts w:eastAsia="Times New Roman"/>
          <w:color w:val="000000"/>
          <w:sz w:val="24"/>
          <w:szCs w:val="24"/>
        </w:rPr>
        <w:t>:</w:t>
      </w:r>
      <w:r w:rsidRPr="00D74F24">
        <w:rPr>
          <w:rFonts w:eastAsia="Times New Roman"/>
          <w:sz w:val="24"/>
          <w:szCs w:val="24"/>
        </w:rPr>
        <w:t xml:space="preserve"> center</w:t>
      </w:r>
      <w:r w:rsidRPr="00D74F24">
        <w:rPr>
          <w:rFonts w:eastAsia="Times New Roman"/>
          <w:color w:val="000000"/>
          <w:sz w:val="24"/>
          <w:szCs w:val="24"/>
        </w:rPr>
        <w:t>;</w:t>
      </w:r>
      <w:r w:rsidRPr="00D74F24">
        <w:rPr>
          <w:rFonts w:eastAsia="Times New Roman"/>
          <w:sz w:val="24"/>
          <w:szCs w:val="24"/>
        </w:rPr>
        <w:br/>
        <w:t>  text-decoration</w:t>
      </w:r>
      <w:r w:rsidRPr="00D74F24">
        <w:rPr>
          <w:rFonts w:eastAsia="Times New Roman"/>
          <w:color w:val="000000"/>
          <w:sz w:val="24"/>
          <w:szCs w:val="24"/>
        </w:rPr>
        <w:t>:</w:t>
      </w:r>
      <w:r w:rsidRPr="00D74F24">
        <w:rPr>
          <w:rFonts w:eastAsia="Times New Roman"/>
          <w:sz w:val="24"/>
          <w:szCs w:val="24"/>
        </w:rPr>
        <w:t xml:space="preserve"> none</w:t>
      </w:r>
      <w:r w:rsidRPr="00D74F24">
        <w:rPr>
          <w:rFonts w:eastAsia="Times New Roman"/>
          <w:color w:val="000000"/>
          <w:sz w:val="24"/>
          <w:szCs w:val="24"/>
        </w:rPr>
        <w:t>;</w:t>
      </w:r>
      <w:r w:rsidRPr="00D74F24">
        <w:rPr>
          <w:rFonts w:eastAsia="Times New Roman"/>
          <w:sz w:val="24"/>
          <w:szCs w:val="24"/>
        </w:rPr>
        <w:br/>
        <w:t>  display</w:t>
      </w:r>
      <w:r w:rsidRPr="00D74F24">
        <w:rPr>
          <w:rFonts w:eastAsia="Times New Roman"/>
          <w:color w:val="000000"/>
          <w:sz w:val="24"/>
          <w:szCs w:val="24"/>
        </w:rPr>
        <w:t>:</w:t>
      </w:r>
      <w:r w:rsidRPr="00D74F24">
        <w:rPr>
          <w:rFonts w:eastAsia="Times New Roman"/>
          <w:sz w:val="24"/>
          <w:szCs w:val="24"/>
        </w:rPr>
        <w:t xml:space="preserve"> inline-block</w:t>
      </w:r>
      <w:r w:rsidRPr="00D74F24">
        <w:rPr>
          <w:rFonts w:eastAsia="Times New Roman"/>
          <w:color w:val="000000"/>
          <w:sz w:val="24"/>
          <w:szCs w:val="24"/>
        </w:rPr>
        <w:t>;</w:t>
      </w:r>
      <w:r w:rsidRPr="00D74F24">
        <w:rPr>
          <w:rFonts w:eastAsia="Times New Roman"/>
          <w:sz w:val="24"/>
          <w:szCs w:val="24"/>
        </w:rPr>
        <w:br/>
      </w:r>
      <w:r w:rsidRPr="00D74F24">
        <w:rPr>
          <w:rFonts w:eastAsia="Times New Roman"/>
          <w:color w:val="000000"/>
          <w:sz w:val="24"/>
          <w:szCs w:val="24"/>
        </w:rPr>
        <w:t>}</w:t>
      </w:r>
      <w:r w:rsidRPr="00D74F24">
        <w:rPr>
          <w:rFonts w:eastAsia="Times New Roman"/>
          <w:sz w:val="24"/>
          <w:szCs w:val="24"/>
        </w:rPr>
        <w:br/>
      </w:r>
      <w:r w:rsidRPr="00D74F24">
        <w:rPr>
          <w:rFonts w:eastAsia="Times New Roman"/>
          <w:sz w:val="24"/>
          <w:szCs w:val="24"/>
        </w:rPr>
        <w:br/>
        <w:t xml:space="preserve">a:hover, a:active </w:t>
      </w:r>
      <w:r w:rsidRPr="00D74F24">
        <w:rPr>
          <w:rFonts w:eastAsia="Times New Roman"/>
          <w:color w:val="000000"/>
          <w:sz w:val="24"/>
          <w:szCs w:val="24"/>
        </w:rPr>
        <w:t>{</w:t>
      </w:r>
      <w:r w:rsidRPr="00D74F24">
        <w:rPr>
          <w:rFonts w:eastAsia="Times New Roman"/>
          <w:sz w:val="24"/>
          <w:szCs w:val="24"/>
        </w:rPr>
        <w:br/>
        <w:t>  background-color</w:t>
      </w:r>
      <w:r w:rsidRPr="00D74F24">
        <w:rPr>
          <w:rFonts w:eastAsia="Times New Roman"/>
          <w:color w:val="000000"/>
          <w:sz w:val="24"/>
          <w:szCs w:val="24"/>
        </w:rPr>
        <w:t>:</w:t>
      </w:r>
      <w:r w:rsidRPr="00D74F24">
        <w:rPr>
          <w:rFonts w:eastAsia="Times New Roman"/>
          <w:sz w:val="24"/>
          <w:szCs w:val="24"/>
        </w:rPr>
        <w:t xml:space="preserve"> red</w:t>
      </w:r>
      <w:r w:rsidRPr="00D74F24">
        <w:rPr>
          <w:rFonts w:eastAsia="Times New Roman"/>
          <w:color w:val="000000"/>
          <w:sz w:val="24"/>
          <w:szCs w:val="24"/>
        </w:rPr>
        <w:t>;</w:t>
      </w:r>
      <w:r w:rsidRPr="00D74F24">
        <w:rPr>
          <w:rFonts w:eastAsia="Times New Roman"/>
          <w:sz w:val="24"/>
          <w:szCs w:val="24"/>
        </w:rPr>
        <w:br/>
      </w:r>
      <w:r w:rsidRPr="00D74F24">
        <w:rPr>
          <w:rFonts w:eastAsia="Times New Roman"/>
          <w:color w:val="000000"/>
          <w:sz w:val="24"/>
          <w:szCs w:val="24"/>
        </w:rPr>
        <w:t>}</w:t>
      </w:r>
      <w:r w:rsidRPr="00D74F24">
        <w:rPr>
          <w:rFonts w:eastAsia="Times New Roman"/>
          <w:sz w:val="24"/>
          <w:szCs w:val="24"/>
        </w:rPr>
        <w:br/>
        <w:t xml:space="preserve">&lt;/style&gt; </w:t>
      </w:r>
    </w:p>
    <w:p w:rsidR="00D74F24" w:rsidRPr="00D74F24" w:rsidRDefault="00D74F24" w:rsidP="00E33C7B">
      <w:pPr>
        <w:pStyle w:val="IntenseQuote"/>
        <w:rPr>
          <w:rFonts w:eastAsia="Times New Roman"/>
          <w:sz w:val="24"/>
          <w:szCs w:val="24"/>
        </w:rPr>
      </w:pPr>
      <w:r w:rsidRPr="00D74F24">
        <w:rPr>
          <w:rFonts w:eastAsia="Times New Roman"/>
          <w:sz w:val="24"/>
          <w:szCs w:val="24"/>
        </w:rPr>
        <w:lastRenderedPageBreak/>
        <w:t xml:space="preserve">To learn more about CSS, go to our </w:t>
      </w:r>
      <w:hyperlink r:id="rId46" w:history="1">
        <w:r w:rsidRPr="00D74F24">
          <w:rPr>
            <w:rFonts w:eastAsia="Times New Roman"/>
            <w:color w:val="0000FF"/>
            <w:sz w:val="24"/>
            <w:szCs w:val="24"/>
            <w:u w:val="single"/>
          </w:rPr>
          <w:t>CSS Tutorial</w:t>
        </w:r>
      </w:hyperlink>
      <w:r w:rsidRPr="00D74F24">
        <w:rPr>
          <w:rFonts w:eastAsia="Times New Roman"/>
          <w:sz w:val="24"/>
          <w:szCs w:val="24"/>
        </w:rPr>
        <w:t>.</w:t>
      </w:r>
    </w:p>
    <w:p w:rsidR="00D74F24" w:rsidRPr="00D74F24" w:rsidRDefault="00E33C7B" w:rsidP="00E33C7B">
      <w:pPr>
        <w:pStyle w:val="IntenseQuote"/>
        <w:rPr>
          <w:rFonts w:eastAsia="Times New Roman"/>
          <w:sz w:val="24"/>
          <w:szCs w:val="24"/>
        </w:rPr>
      </w:pPr>
      <w:r>
        <w:rPr>
          <w:rFonts w:eastAsia="Times New Roman"/>
          <w:sz w:val="24"/>
          <w:szCs w:val="24"/>
        </w:rPr>
        <w:pict>
          <v:rect id="_x0000_i1179" style="width:0;height:1.5pt" o:hralign="center" o:hrstd="t" o:hr="t" fillcolor="#a0a0a0" stroked="f"/>
        </w:pict>
      </w:r>
    </w:p>
    <w:p w:rsidR="00D74F24" w:rsidRPr="00E50395" w:rsidRDefault="00D74F24" w:rsidP="00E50395">
      <w:pPr>
        <w:pStyle w:val="IntenseQuote"/>
        <w:jc w:val="center"/>
        <w:rPr>
          <w:rFonts w:eastAsia="Times New Roman"/>
          <w:sz w:val="44"/>
          <w:szCs w:val="36"/>
        </w:rPr>
      </w:pPr>
      <w:r w:rsidRPr="00E50395">
        <w:rPr>
          <w:rFonts w:eastAsia="Times New Roman"/>
          <w:sz w:val="44"/>
          <w:szCs w:val="36"/>
        </w:rPr>
        <w:t xml:space="preserve">HTML Links - The target </w:t>
      </w:r>
      <w:proofErr w:type="gramStart"/>
      <w:r w:rsidRPr="00E50395">
        <w:rPr>
          <w:rFonts w:eastAsia="Times New Roman"/>
          <w:sz w:val="44"/>
          <w:szCs w:val="36"/>
        </w:rPr>
        <w:t>Attribute</w:t>
      </w:r>
      <w:proofErr w:type="gramEnd"/>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The </w:t>
      </w:r>
      <w:r w:rsidRPr="00D74F24">
        <w:rPr>
          <w:rFonts w:ascii="Courier New" w:eastAsia="Times New Roman" w:hAnsi="Courier New" w:cs="Courier New"/>
          <w:sz w:val="20"/>
          <w:szCs w:val="20"/>
        </w:rPr>
        <w:t>target</w:t>
      </w:r>
      <w:r w:rsidRPr="00D74F24">
        <w:rPr>
          <w:rFonts w:eastAsia="Times New Roman"/>
          <w:sz w:val="24"/>
          <w:szCs w:val="24"/>
        </w:rPr>
        <w:t xml:space="preserve"> attribute specifies where to open the linked document.</w:t>
      </w:r>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The </w:t>
      </w:r>
      <w:r w:rsidRPr="00D74F24">
        <w:rPr>
          <w:rFonts w:ascii="Courier New" w:eastAsia="Times New Roman" w:hAnsi="Courier New" w:cs="Courier New"/>
          <w:sz w:val="20"/>
          <w:szCs w:val="20"/>
        </w:rPr>
        <w:t>target</w:t>
      </w:r>
      <w:r w:rsidRPr="00D74F24">
        <w:rPr>
          <w:rFonts w:eastAsia="Times New Roman"/>
          <w:sz w:val="24"/>
          <w:szCs w:val="24"/>
        </w:rPr>
        <w:t xml:space="preserve"> attribute can have one of the following values:</w:t>
      </w:r>
    </w:p>
    <w:p w:rsidR="00D74F24" w:rsidRPr="00D74F24" w:rsidRDefault="00D74F24" w:rsidP="00E33C7B">
      <w:pPr>
        <w:pStyle w:val="IntenseQuote"/>
        <w:rPr>
          <w:rFonts w:eastAsia="Times New Roman"/>
          <w:sz w:val="24"/>
          <w:szCs w:val="24"/>
        </w:rPr>
      </w:pPr>
      <w:r w:rsidRPr="00E50395">
        <w:rPr>
          <w:rFonts w:ascii="Courier New" w:eastAsia="Times New Roman" w:hAnsi="Courier New" w:cs="Courier New"/>
          <w:sz w:val="24"/>
          <w:szCs w:val="20"/>
        </w:rPr>
        <w:t>_blank</w:t>
      </w:r>
      <w:r w:rsidR="00E50395">
        <w:rPr>
          <w:rFonts w:ascii="Courier New" w:eastAsia="Times New Roman" w:hAnsi="Courier New" w:cs="Courier New"/>
          <w:sz w:val="24"/>
          <w:szCs w:val="20"/>
        </w:rPr>
        <w:t xml:space="preserve">  </w:t>
      </w:r>
      <w:r w:rsidRPr="00E50395">
        <w:rPr>
          <w:rFonts w:eastAsia="Times New Roman"/>
          <w:sz w:val="32"/>
          <w:szCs w:val="24"/>
        </w:rPr>
        <w:t xml:space="preserve"> </w:t>
      </w:r>
      <w:r w:rsidRPr="00D74F24">
        <w:rPr>
          <w:rFonts w:eastAsia="Times New Roman"/>
          <w:sz w:val="24"/>
          <w:szCs w:val="24"/>
        </w:rPr>
        <w:t>- Opens the linked document in a new window or tab</w:t>
      </w:r>
    </w:p>
    <w:p w:rsidR="00D74F24" w:rsidRPr="00D74F24" w:rsidRDefault="00D74F24" w:rsidP="00E33C7B">
      <w:pPr>
        <w:pStyle w:val="IntenseQuote"/>
        <w:rPr>
          <w:rFonts w:eastAsia="Times New Roman"/>
          <w:sz w:val="24"/>
          <w:szCs w:val="24"/>
        </w:rPr>
      </w:pPr>
      <w:r w:rsidRPr="00E50395">
        <w:rPr>
          <w:rFonts w:ascii="Courier New" w:eastAsia="Times New Roman" w:hAnsi="Courier New" w:cs="Courier New"/>
          <w:sz w:val="24"/>
          <w:szCs w:val="20"/>
        </w:rPr>
        <w:t>_self</w:t>
      </w:r>
      <w:r w:rsidRPr="00D74F24">
        <w:rPr>
          <w:rFonts w:eastAsia="Times New Roman"/>
          <w:sz w:val="24"/>
          <w:szCs w:val="24"/>
        </w:rPr>
        <w:t xml:space="preserve"> </w:t>
      </w:r>
      <w:r w:rsidR="00E50395">
        <w:rPr>
          <w:rFonts w:eastAsia="Times New Roman"/>
          <w:sz w:val="24"/>
          <w:szCs w:val="24"/>
        </w:rPr>
        <w:t xml:space="preserve">   </w:t>
      </w:r>
      <w:r w:rsidRPr="00D74F24">
        <w:rPr>
          <w:rFonts w:eastAsia="Times New Roman"/>
          <w:sz w:val="24"/>
          <w:szCs w:val="24"/>
        </w:rPr>
        <w:t>- Opens the linked document in the same window/tab as it was clicked (this is default)</w:t>
      </w:r>
    </w:p>
    <w:p w:rsidR="00D74F24" w:rsidRPr="00D74F24" w:rsidRDefault="00D74F24" w:rsidP="00E33C7B">
      <w:pPr>
        <w:pStyle w:val="IntenseQuote"/>
        <w:rPr>
          <w:rFonts w:eastAsia="Times New Roman"/>
          <w:sz w:val="24"/>
          <w:szCs w:val="24"/>
        </w:rPr>
      </w:pPr>
      <w:r w:rsidRPr="00E50395">
        <w:rPr>
          <w:rFonts w:ascii="Courier New" w:eastAsia="Times New Roman" w:hAnsi="Courier New" w:cs="Courier New"/>
          <w:sz w:val="24"/>
          <w:szCs w:val="20"/>
        </w:rPr>
        <w:t>_parent</w:t>
      </w:r>
      <w:r w:rsidRPr="00D74F24">
        <w:rPr>
          <w:rFonts w:eastAsia="Times New Roman"/>
          <w:sz w:val="24"/>
          <w:szCs w:val="24"/>
        </w:rPr>
        <w:t xml:space="preserve"> </w:t>
      </w:r>
      <w:r w:rsidR="00E50395">
        <w:rPr>
          <w:rFonts w:eastAsia="Times New Roman"/>
          <w:sz w:val="24"/>
          <w:szCs w:val="24"/>
        </w:rPr>
        <w:t xml:space="preserve">    </w:t>
      </w:r>
      <w:r w:rsidRPr="00D74F24">
        <w:rPr>
          <w:rFonts w:eastAsia="Times New Roman"/>
          <w:sz w:val="24"/>
          <w:szCs w:val="24"/>
        </w:rPr>
        <w:t>- Opens the linked document in the parent frame</w:t>
      </w:r>
    </w:p>
    <w:p w:rsidR="00D74F24" w:rsidRPr="00D74F24" w:rsidRDefault="00D74F24" w:rsidP="00E33C7B">
      <w:pPr>
        <w:pStyle w:val="IntenseQuote"/>
        <w:rPr>
          <w:rFonts w:eastAsia="Times New Roman"/>
          <w:sz w:val="24"/>
          <w:szCs w:val="24"/>
        </w:rPr>
      </w:pPr>
      <w:r w:rsidRPr="00E50395">
        <w:rPr>
          <w:rFonts w:ascii="Courier New" w:eastAsia="Times New Roman" w:hAnsi="Courier New" w:cs="Courier New"/>
          <w:sz w:val="24"/>
          <w:szCs w:val="20"/>
        </w:rPr>
        <w:t>_top</w:t>
      </w:r>
      <w:r w:rsidR="00E50395">
        <w:rPr>
          <w:rFonts w:ascii="Courier New" w:eastAsia="Times New Roman" w:hAnsi="Courier New" w:cs="Courier New"/>
          <w:sz w:val="24"/>
          <w:szCs w:val="20"/>
        </w:rPr>
        <w:t xml:space="preserve">  </w:t>
      </w:r>
      <w:r w:rsidRPr="00D74F24">
        <w:rPr>
          <w:rFonts w:eastAsia="Times New Roman"/>
          <w:sz w:val="24"/>
          <w:szCs w:val="24"/>
        </w:rPr>
        <w:t xml:space="preserve"> - Opens the linked document in the full body of the window</w:t>
      </w:r>
    </w:p>
    <w:p w:rsidR="00D74F24" w:rsidRPr="00D74F24" w:rsidRDefault="00D74F24" w:rsidP="00E33C7B">
      <w:pPr>
        <w:pStyle w:val="IntenseQuote"/>
        <w:rPr>
          <w:rFonts w:eastAsia="Times New Roman"/>
          <w:sz w:val="24"/>
          <w:szCs w:val="24"/>
        </w:rPr>
      </w:pPr>
      <w:proofErr w:type="spellStart"/>
      <w:proofErr w:type="gramStart"/>
      <w:r w:rsidRPr="00D74F24">
        <w:rPr>
          <w:rFonts w:eastAsia="Times New Roman"/>
          <w:sz w:val="24"/>
          <w:szCs w:val="24"/>
        </w:rPr>
        <w:t>framename</w:t>
      </w:r>
      <w:proofErr w:type="spellEnd"/>
      <w:proofErr w:type="gramEnd"/>
      <w:r w:rsidRPr="00D74F24">
        <w:rPr>
          <w:rFonts w:eastAsia="Times New Roman"/>
          <w:sz w:val="24"/>
          <w:szCs w:val="24"/>
        </w:rPr>
        <w:t xml:space="preserve"> - Opens the linked document in a named frame</w:t>
      </w:r>
    </w:p>
    <w:p w:rsidR="00D74F24" w:rsidRPr="00D74F24" w:rsidRDefault="00D74F24" w:rsidP="00E33C7B">
      <w:pPr>
        <w:pStyle w:val="IntenseQuote"/>
        <w:rPr>
          <w:rFonts w:eastAsia="Times New Roman"/>
          <w:sz w:val="24"/>
          <w:szCs w:val="24"/>
        </w:rPr>
      </w:pPr>
      <w:r w:rsidRPr="00D74F24">
        <w:rPr>
          <w:rFonts w:eastAsia="Times New Roman"/>
          <w:sz w:val="24"/>
          <w:szCs w:val="24"/>
        </w:rPr>
        <w:t>This example will open the linked document in a new browser window/tab:</w:t>
      </w:r>
    </w:p>
    <w:p w:rsidR="00D74F24" w:rsidRPr="00D74F24" w:rsidRDefault="00D74F24" w:rsidP="00E33C7B">
      <w:pPr>
        <w:pStyle w:val="IntenseQuote"/>
        <w:rPr>
          <w:rFonts w:eastAsia="Times New Roman"/>
          <w:sz w:val="27"/>
          <w:szCs w:val="27"/>
        </w:rPr>
      </w:pPr>
      <w:r w:rsidRPr="00D74F24">
        <w:rPr>
          <w:rFonts w:eastAsia="Times New Roman"/>
          <w:sz w:val="27"/>
          <w:szCs w:val="27"/>
        </w:rPr>
        <w:t>Example</w:t>
      </w:r>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&lt;a </w:t>
      </w:r>
      <w:proofErr w:type="spellStart"/>
      <w:r w:rsidRPr="00D74F24">
        <w:rPr>
          <w:rFonts w:eastAsia="Times New Roman"/>
          <w:sz w:val="24"/>
          <w:szCs w:val="24"/>
        </w:rPr>
        <w:t>href</w:t>
      </w:r>
      <w:proofErr w:type="spellEnd"/>
      <w:r w:rsidRPr="00D74F24">
        <w:rPr>
          <w:rFonts w:eastAsia="Times New Roman"/>
          <w:sz w:val="24"/>
          <w:szCs w:val="24"/>
        </w:rPr>
        <w:t>="https://www.w3schools.com/" target="_blank"&gt;Visit W3Schools</w:t>
      </w:r>
      <w:proofErr w:type="gramStart"/>
      <w:r w:rsidRPr="00D74F24">
        <w:rPr>
          <w:rFonts w:eastAsia="Times New Roman"/>
          <w:sz w:val="24"/>
          <w:szCs w:val="24"/>
        </w:rPr>
        <w:t>!&lt;</w:t>
      </w:r>
      <w:proofErr w:type="gramEnd"/>
      <w:r w:rsidRPr="00D74F24">
        <w:rPr>
          <w:rFonts w:eastAsia="Times New Roman"/>
          <w:sz w:val="24"/>
          <w:szCs w:val="24"/>
        </w:rPr>
        <w:t xml:space="preserve">/a&gt; </w:t>
      </w:r>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Tip: If your webpage is locked in a frame, you can use </w:t>
      </w:r>
      <w:r w:rsidRPr="00D74F24">
        <w:rPr>
          <w:rFonts w:ascii="Courier New" w:eastAsia="Times New Roman" w:hAnsi="Courier New" w:cs="Courier New"/>
          <w:sz w:val="20"/>
          <w:szCs w:val="20"/>
        </w:rPr>
        <w:t>target="_top"</w:t>
      </w:r>
      <w:r w:rsidRPr="00D74F24">
        <w:rPr>
          <w:rFonts w:eastAsia="Times New Roman"/>
          <w:sz w:val="24"/>
          <w:szCs w:val="24"/>
        </w:rPr>
        <w:t xml:space="preserve"> to break out of the frame:</w:t>
      </w:r>
    </w:p>
    <w:p w:rsidR="00D74F24" w:rsidRPr="00D74F24" w:rsidRDefault="00D74F24" w:rsidP="00E33C7B">
      <w:pPr>
        <w:pStyle w:val="IntenseQuote"/>
        <w:rPr>
          <w:rFonts w:eastAsia="Times New Roman"/>
          <w:sz w:val="27"/>
          <w:szCs w:val="27"/>
        </w:rPr>
      </w:pPr>
      <w:r w:rsidRPr="00D74F24">
        <w:rPr>
          <w:rFonts w:eastAsia="Times New Roman"/>
          <w:sz w:val="27"/>
          <w:szCs w:val="27"/>
        </w:rPr>
        <w:t>Example</w:t>
      </w:r>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&lt;a </w:t>
      </w:r>
      <w:proofErr w:type="spellStart"/>
      <w:r w:rsidRPr="00D74F24">
        <w:rPr>
          <w:rFonts w:eastAsia="Times New Roman"/>
          <w:sz w:val="24"/>
          <w:szCs w:val="24"/>
        </w:rPr>
        <w:t>href</w:t>
      </w:r>
      <w:proofErr w:type="spellEnd"/>
      <w:r w:rsidRPr="00D74F24">
        <w:rPr>
          <w:rFonts w:eastAsia="Times New Roman"/>
          <w:sz w:val="24"/>
          <w:szCs w:val="24"/>
        </w:rPr>
        <w:t>="https://www.w3schools.com/html/" target="_top"&gt;HTML5 tutorial</w:t>
      </w:r>
      <w:proofErr w:type="gramStart"/>
      <w:r w:rsidRPr="00D74F24">
        <w:rPr>
          <w:rFonts w:eastAsia="Times New Roman"/>
          <w:sz w:val="24"/>
          <w:szCs w:val="24"/>
        </w:rPr>
        <w:t>!&lt;</w:t>
      </w:r>
      <w:proofErr w:type="gramEnd"/>
      <w:r w:rsidRPr="00D74F24">
        <w:rPr>
          <w:rFonts w:eastAsia="Times New Roman"/>
          <w:sz w:val="24"/>
          <w:szCs w:val="24"/>
        </w:rPr>
        <w:t xml:space="preserve">/a&gt; </w:t>
      </w:r>
    </w:p>
    <w:p w:rsidR="00D74F24" w:rsidRPr="00D74F24" w:rsidRDefault="00E33C7B" w:rsidP="00E33C7B">
      <w:pPr>
        <w:pStyle w:val="IntenseQuote"/>
        <w:rPr>
          <w:rFonts w:eastAsia="Times New Roman"/>
          <w:sz w:val="24"/>
          <w:szCs w:val="24"/>
        </w:rPr>
      </w:pPr>
      <w:r>
        <w:rPr>
          <w:rFonts w:eastAsia="Times New Roman"/>
          <w:sz w:val="24"/>
          <w:szCs w:val="24"/>
        </w:rPr>
        <w:pict>
          <v:rect id="_x0000_i1180" style="width:0;height:1.5pt" o:hralign="center" o:hrstd="t" o:hr="t" fillcolor="#a0a0a0" stroked="f"/>
        </w:pict>
      </w:r>
    </w:p>
    <w:p w:rsidR="00E50395" w:rsidRDefault="00E50395" w:rsidP="00E50395">
      <w:pPr>
        <w:pStyle w:val="IntenseQuote"/>
        <w:jc w:val="center"/>
        <w:rPr>
          <w:rFonts w:eastAsia="Times New Roman"/>
          <w:sz w:val="44"/>
          <w:szCs w:val="36"/>
        </w:rPr>
      </w:pPr>
    </w:p>
    <w:p w:rsidR="00E50395" w:rsidRDefault="00E50395" w:rsidP="00E50395">
      <w:pPr>
        <w:pStyle w:val="IntenseQuote"/>
        <w:jc w:val="center"/>
        <w:rPr>
          <w:rFonts w:eastAsia="Times New Roman"/>
          <w:sz w:val="44"/>
          <w:szCs w:val="36"/>
        </w:rPr>
      </w:pPr>
    </w:p>
    <w:p w:rsidR="00D74F24" w:rsidRPr="00E50395" w:rsidRDefault="00D74F24" w:rsidP="00E50395">
      <w:pPr>
        <w:pStyle w:val="IntenseQuote"/>
        <w:jc w:val="center"/>
        <w:rPr>
          <w:rFonts w:eastAsia="Times New Roman"/>
          <w:sz w:val="44"/>
          <w:szCs w:val="36"/>
        </w:rPr>
      </w:pPr>
      <w:r w:rsidRPr="00E50395">
        <w:rPr>
          <w:rFonts w:eastAsia="Times New Roman"/>
          <w:sz w:val="44"/>
          <w:szCs w:val="36"/>
        </w:rPr>
        <w:lastRenderedPageBreak/>
        <w:t>HTML Links - Image as Link</w:t>
      </w:r>
    </w:p>
    <w:p w:rsidR="00D74F24" w:rsidRPr="00D74F24" w:rsidRDefault="00D74F24" w:rsidP="00E33C7B">
      <w:pPr>
        <w:pStyle w:val="IntenseQuote"/>
        <w:rPr>
          <w:rFonts w:eastAsia="Times New Roman"/>
          <w:sz w:val="24"/>
          <w:szCs w:val="24"/>
        </w:rPr>
      </w:pPr>
      <w:r w:rsidRPr="00D74F24">
        <w:rPr>
          <w:rFonts w:eastAsia="Times New Roman"/>
          <w:sz w:val="24"/>
          <w:szCs w:val="24"/>
        </w:rPr>
        <w:t>It is common to use images as links:</w:t>
      </w:r>
    </w:p>
    <w:p w:rsidR="00D74F24" w:rsidRPr="00D74F24" w:rsidRDefault="00D74F24" w:rsidP="00E33C7B">
      <w:pPr>
        <w:pStyle w:val="IntenseQuote"/>
        <w:rPr>
          <w:rFonts w:eastAsia="Times New Roman"/>
          <w:sz w:val="27"/>
          <w:szCs w:val="27"/>
        </w:rPr>
      </w:pPr>
      <w:r w:rsidRPr="00D74F24">
        <w:rPr>
          <w:rFonts w:eastAsia="Times New Roman"/>
          <w:sz w:val="27"/>
          <w:szCs w:val="27"/>
        </w:rPr>
        <w:t>Example</w:t>
      </w:r>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&lt;a </w:t>
      </w:r>
      <w:proofErr w:type="spellStart"/>
      <w:r w:rsidRPr="00D74F24">
        <w:rPr>
          <w:rFonts w:eastAsia="Times New Roman"/>
          <w:sz w:val="24"/>
          <w:szCs w:val="24"/>
        </w:rPr>
        <w:t>href</w:t>
      </w:r>
      <w:proofErr w:type="spellEnd"/>
      <w:r w:rsidRPr="00D74F24">
        <w:rPr>
          <w:rFonts w:eastAsia="Times New Roman"/>
          <w:sz w:val="24"/>
          <w:szCs w:val="24"/>
        </w:rPr>
        <w:t>="default.asp"&gt;</w:t>
      </w:r>
      <w:r w:rsidRPr="00D74F24">
        <w:rPr>
          <w:rFonts w:eastAsia="Times New Roman"/>
          <w:sz w:val="24"/>
          <w:szCs w:val="24"/>
        </w:rPr>
        <w:br/>
        <w:t>  &lt;</w:t>
      </w:r>
      <w:proofErr w:type="spellStart"/>
      <w:r w:rsidRPr="00D74F24">
        <w:rPr>
          <w:rFonts w:eastAsia="Times New Roman"/>
          <w:sz w:val="24"/>
          <w:szCs w:val="24"/>
        </w:rPr>
        <w:t>img</w:t>
      </w:r>
      <w:proofErr w:type="spellEnd"/>
      <w:r w:rsidRPr="00D74F24">
        <w:rPr>
          <w:rFonts w:eastAsia="Times New Roman"/>
          <w:sz w:val="24"/>
          <w:szCs w:val="24"/>
        </w:rPr>
        <w:t xml:space="preserve"> </w:t>
      </w:r>
      <w:proofErr w:type="spellStart"/>
      <w:r w:rsidRPr="00D74F24">
        <w:rPr>
          <w:rFonts w:eastAsia="Times New Roman"/>
          <w:sz w:val="24"/>
          <w:szCs w:val="24"/>
        </w:rPr>
        <w:t>src</w:t>
      </w:r>
      <w:proofErr w:type="spellEnd"/>
      <w:r w:rsidRPr="00D74F24">
        <w:rPr>
          <w:rFonts w:eastAsia="Times New Roman"/>
          <w:sz w:val="24"/>
          <w:szCs w:val="24"/>
        </w:rPr>
        <w:t>="smiley.gif" alt="HTML tutorial" style="width</w:t>
      </w:r>
      <w:proofErr w:type="gramStart"/>
      <w:r w:rsidRPr="00D74F24">
        <w:rPr>
          <w:rFonts w:eastAsia="Times New Roman"/>
          <w:sz w:val="24"/>
          <w:szCs w:val="24"/>
        </w:rPr>
        <w:t>:42px</w:t>
      </w:r>
      <w:proofErr w:type="gramEnd"/>
      <w:r w:rsidRPr="00D74F24">
        <w:rPr>
          <w:rFonts w:eastAsia="Times New Roman"/>
          <w:sz w:val="24"/>
          <w:szCs w:val="24"/>
        </w:rPr>
        <w:t>;height:42px;border:0;"&gt;</w:t>
      </w:r>
      <w:r w:rsidRPr="00D74F24">
        <w:rPr>
          <w:rFonts w:eastAsia="Times New Roman"/>
          <w:sz w:val="24"/>
          <w:szCs w:val="24"/>
        </w:rPr>
        <w:br/>
        <w:t xml:space="preserve">&lt;/a&gt; </w:t>
      </w:r>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Note: </w:t>
      </w:r>
      <w:r w:rsidRPr="00D74F24">
        <w:rPr>
          <w:rFonts w:ascii="Courier New" w:eastAsia="Times New Roman" w:hAnsi="Courier New" w:cs="Courier New"/>
          <w:sz w:val="20"/>
          <w:szCs w:val="20"/>
        </w:rPr>
        <w:t>border</w:t>
      </w:r>
      <w:proofErr w:type="gramStart"/>
      <w:r w:rsidRPr="00D74F24">
        <w:rPr>
          <w:rFonts w:ascii="Courier New" w:eastAsia="Times New Roman" w:hAnsi="Courier New" w:cs="Courier New"/>
          <w:sz w:val="20"/>
          <w:szCs w:val="20"/>
        </w:rPr>
        <w:t>:0</w:t>
      </w:r>
      <w:proofErr w:type="gramEnd"/>
      <w:r w:rsidRPr="00D74F24">
        <w:rPr>
          <w:rFonts w:ascii="Courier New" w:eastAsia="Times New Roman" w:hAnsi="Courier New" w:cs="Courier New"/>
          <w:sz w:val="20"/>
          <w:szCs w:val="20"/>
        </w:rPr>
        <w:t>;</w:t>
      </w:r>
      <w:r w:rsidRPr="00D74F24">
        <w:rPr>
          <w:rFonts w:eastAsia="Times New Roman"/>
          <w:sz w:val="24"/>
          <w:szCs w:val="24"/>
        </w:rPr>
        <w:t xml:space="preserve"> is added to prevent IE9 (and earlier) from displaying a border around the image (when the image is a link).</w:t>
      </w:r>
    </w:p>
    <w:p w:rsidR="00D74F24" w:rsidRPr="00D74F24" w:rsidRDefault="00E33C7B" w:rsidP="00E33C7B">
      <w:pPr>
        <w:pStyle w:val="IntenseQuote"/>
        <w:rPr>
          <w:rFonts w:eastAsia="Times New Roman"/>
          <w:sz w:val="24"/>
          <w:szCs w:val="24"/>
        </w:rPr>
      </w:pPr>
      <w:r>
        <w:rPr>
          <w:rFonts w:eastAsia="Times New Roman"/>
          <w:sz w:val="24"/>
          <w:szCs w:val="24"/>
        </w:rPr>
        <w:pict>
          <v:rect id="_x0000_i1181" style="width:0;height:1.5pt" o:hralign="center" o:hrstd="t" o:hr="t" fillcolor="#a0a0a0" stroked="f"/>
        </w:pict>
      </w:r>
    </w:p>
    <w:p w:rsidR="00D74F24" w:rsidRPr="00E50395" w:rsidRDefault="00D74F24" w:rsidP="00E50395">
      <w:pPr>
        <w:pStyle w:val="IntenseQuote"/>
        <w:jc w:val="center"/>
        <w:rPr>
          <w:rFonts w:eastAsia="Times New Roman"/>
          <w:sz w:val="44"/>
          <w:szCs w:val="36"/>
        </w:rPr>
      </w:pPr>
      <w:r w:rsidRPr="00E50395">
        <w:rPr>
          <w:rFonts w:eastAsia="Times New Roman"/>
          <w:sz w:val="44"/>
          <w:szCs w:val="36"/>
        </w:rPr>
        <w:t>Link Titles</w:t>
      </w:r>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The </w:t>
      </w:r>
      <w:r w:rsidRPr="00D74F24">
        <w:rPr>
          <w:rFonts w:ascii="Courier New" w:eastAsia="Times New Roman" w:hAnsi="Courier New" w:cs="Courier New"/>
          <w:sz w:val="20"/>
          <w:szCs w:val="20"/>
        </w:rPr>
        <w:t>title</w:t>
      </w:r>
      <w:r w:rsidRPr="00D74F24">
        <w:rPr>
          <w:rFonts w:eastAsia="Times New Roman"/>
          <w:sz w:val="24"/>
          <w:szCs w:val="24"/>
        </w:rPr>
        <w:t xml:space="preserve"> attribute specifies extra information about an element. The information is most often shown as a tooltip text when the mouse moves over the element.</w:t>
      </w:r>
    </w:p>
    <w:p w:rsidR="00D74F24" w:rsidRPr="00D74F24" w:rsidRDefault="00D74F24" w:rsidP="00E33C7B">
      <w:pPr>
        <w:pStyle w:val="IntenseQuote"/>
        <w:rPr>
          <w:rFonts w:eastAsia="Times New Roman"/>
          <w:sz w:val="27"/>
          <w:szCs w:val="27"/>
        </w:rPr>
      </w:pPr>
      <w:r w:rsidRPr="00D74F24">
        <w:rPr>
          <w:rFonts w:eastAsia="Times New Roman"/>
          <w:sz w:val="27"/>
          <w:szCs w:val="27"/>
        </w:rPr>
        <w:t>Example</w:t>
      </w:r>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&lt;a </w:t>
      </w:r>
      <w:proofErr w:type="spellStart"/>
      <w:r w:rsidRPr="00D74F24">
        <w:rPr>
          <w:rFonts w:eastAsia="Times New Roman"/>
          <w:sz w:val="24"/>
          <w:szCs w:val="24"/>
        </w:rPr>
        <w:t>href</w:t>
      </w:r>
      <w:proofErr w:type="spellEnd"/>
      <w:r w:rsidRPr="00D74F24">
        <w:rPr>
          <w:rFonts w:eastAsia="Times New Roman"/>
          <w:sz w:val="24"/>
          <w:szCs w:val="24"/>
        </w:rPr>
        <w:t xml:space="preserve">="https://www.w3schools.com/html/" title="Go to W3Schools HTML section"&gt;Visit our HTML Tutorial&lt;/a&gt; </w:t>
      </w:r>
    </w:p>
    <w:p w:rsidR="00D74F24" w:rsidRPr="00D74F24" w:rsidRDefault="00E33C7B" w:rsidP="00E33C7B">
      <w:pPr>
        <w:pStyle w:val="IntenseQuote"/>
        <w:rPr>
          <w:rFonts w:eastAsia="Times New Roman"/>
          <w:sz w:val="24"/>
          <w:szCs w:val="24"/>
        </w:rPr>
      </w:pPr>
      <w:r>
        <w:rPr>
          <w:rFonts w:eastAsia="Times New Roman"/>
          <w:sz w:val="24"/>
          <w:szCs w:val="24"/>
        </w:rPr>
        <w:pict>
          <v:rect id="_x0000_i1182" style="width:0;height:1.5pt" o:hralign="center" o:hrstd="t" o:hr="t" fillcolor="#a0a0a0" stroked="f"/>
        </w:pict>
      </w:r>
    </w:p>
    <w:p w:rsidR="00D74F24" w:rsidRPr="00E50395" w:rsidRDefault="00D74F24" w:rsidP="00E50395">
      <w:pPr>
        <w:pStyle w:val="IntenseQuote"/>
        <w:jc w:val="center"/>
        <w:rPr>
          <w:rFonts w:eastAsia="Times New Roman"/>
          <w:sz w:val="44"/>
          <w:szCs w:val="36"/>
        </w:rPr>
      </w:pPr>
      <w:r w:rsidRPr="00E50395">
        <w:rPr>
          <w:rFonts w:eastAsia="Times New Roman"/>
          <w:sz w:val="44"/>
          <w:szCs w:val="36"/>
        </w:rPr>
        <w:t>HTML Links - Create a Bookmark</w:t>
      </w:r>
    </w:p>
    <w:p w:rsidR="00D74F24" w:rsidRPr="00D74F24" w:rsidRDefault="00D74F24" w:rsidP="00E33C7B">
      <w:pPr>
        <w:pStyle w:val="IntenseQuote"/>
        <w:rPr>
          <w:rFonts w:eastAsia="Times New Roman"/>
          <w:sz w:val="24"/>
          <w:szCs w:val="24"/>
        </w:rPr>
      </w:pPr>
      <w:r w:rsidRPr="00D74F24">
        <w:rPr>
          <w:rFonts w:eastAsia="Times New Roman"/>
          <w:sz w:val="24"/>
          <w:szCs w:val="24"/>
        </w:rPr>
        <w:t>HTML bookmarks are used to allow readers to jump to specific parts of a Web page.</w:t>
      </w:r>
    </w:p>
    <w:p w:rsidR="00D74F24" w:rsidRPr="00D74F24" w:rsidRDefault="00D74F24" w:rsidP="00E33C7B">
      <w:pPr>
        <w:pStyle w:val="IntenseQuote"/>
        <w:rPr>
          <w:rFonts w:eastAsia="Times New Roman"/>
          <w:sz w:val="24"/>
          <w:szCs w:val="24"/>
        </w:rPr>
      </w:pPr>
      <w:r w:rsidRPr="00D74F24">
        <w:rPr>
          <w:rFonts w:eastAsia="Times New Roman"/>
          <w:sz w:val="24"/>
          <w:szCs w:val="24"/>
        </w:rPr>
        <w:t>Bookmarks can be useful if your webpage is very long.</w:t>
      </w:r>
    </w:p>
    <w:p w:rsidR="00D74F24" w:rsidRPr="00D74F24" w:rsidRDefault="00D74F24" w:rsidP="00E33C7B">
      <w:pPr>
        <w:pStyle w:val="IntenseQuote"/>
        <w:rPr>
          <w:rFonts w:eastAsia="Times New Roman"/>
          <w:sz w:val="24"/>
          <w:szCs w:val="24"/>
        </w:rPr>
      </w:pPr>
      <w:r w:rsidRPr="00D74F24">
        <w:rPr>
          <w:rFonts w:eastAsia="Times New Roman"/>
          <w:sz w:val="24"/>
          <w:szCs w:val="24"/>
        </w:rPr>
        <w:t>To make a bookmark, you must first create the bookmark, and then add a link to it.</w:t>
      </w:r>
    </w:p>
    <w:p w:rsidR="00D74F24" w:rsidRPr="00D74F24" w:rsidRDefault="00D74F24" w:rsidP="00E33C7B">
      <w:pPr>
        <w:pStyle w:val="IntenseQuote"/>
        <w:rPr>
          <w:rFonts w:eastAsia="Times New Roman"/>
          <w:sz w:val="24"/>
          <w:szCs w:val="24"/>
        </w:rPr>
      </w:pPr>
      <w:r w:rsidRPr="00D74F24">
        <w:rPr>
          <w:rFonts w:eastAsia="Times New Roman"/>
          <w:sz w:val="24"/>
          <w:szCs w:val="24"/>
        </w:rPr>
        <w:t>When the link is clicked, the page will scroll to the location with the bookmark.</w:t>
      </w:r>
    </w:p>
    <w:p w:rsidR="00D74F24" w:rsidRPr="00D74F24" w:rsidRDefault="00D74F24" w:rsidP="00E33C7B">
      <w:pPr>
        <w:pStyle w:val="IntenseQuote"/>
        <w:rPr>
          <w:rFonts w:eastAsia="Times New Roman"/>
          <w:sz w:val="36"/>
          <w:szCs w:val="36"/>
        </w:rPr>
      </w:pPr>
      <w:r w:rsidRPr="00D74F24">
        <w:rPr>
          <w:rFonts w:eastAsia="Times New Roman"/>
          <w:sz w:val="36"/>
          <w:szCs w:val="36"/>
        </w:rPr>
        <w:lastRenderedPageBreak/>
        <w:t>Example</w:t>
      </w:r>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First, create a bookmark with the </w:t>
      </w:r>
      <w:r w:rsidRPr="00D74F24">
        <w:rPr>
          <w:rFonts w:ascii="Courier New" w:eastAsia="Times New Roman" w:hAnsi="Courier New" w:cs="Courier New"/>
          <w:sz w:val="20"/>
          <w:szCs w:val="20"/>
        </w:rPr>
        <w:t>id</w:t>
      </w:r>
      <w:r w:rsidRPr="00D74F24">
        <w:rPr>
          <w:rFonts w:eastAsia="Times New Roman"/>
          <w:sz w:val="24"/>
          <w:szCs w:val="24"/>
        </w:rPr>
        <w:t xml:space="preserve"> attribute:</w:t>
      </w:r>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&lt;h2 id="C4"&gt;Chapter 4&lt;/h2&gt; </w:t>
      </w:r>
    </w:p>
    <w:p w:rsidR="00D74F24" w:rsidRPr="00D74F24" w:rsidRDefault="00D74F24" w:rsidP="00E33C7B">
      <w:pPr>
        <w:pStyle w:val="IntenseQuote"/>
        <w:rPr>
          <w:rFonts w:eastAsia="Times New Roman"/>
          <w:sz w:val="24"/>
          <w:szCs w:val="24"/>
        </w:rPr>
      </w:pPr>
      <w:r w:rsidRPr="00D74F24">
        <w:rPr>
          <w:rFonts w:eastAsia="Times New Roman"/>
          <w:sz w:val="24"/>
          <w:szCs w:val="24"/>
        </w:rPr>
        <w:t>Then, add a link to the bookmark ("Jump to Chapter 4"), from within the same page:</w:t>
      </w:r>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&lt;a </w:t>
      </w:r>
      <w:proofErr w:type="spellStart"/>
      <w:r w:rsidRPr="00D74F24">
        <w:rPr>
          <w:rFonts w:eastAsia="Times New Roman"/>
          <w:sz w:val="24"/>
          <w:szCs w:val="24"/>
        </w:rPr>
        <w:t>href</w:t>
      </w:r>
      <w:proofErr w:type="spellEnd"/>
      <w:r w:rsidRPr="00D74F24">
        <w:rPr>
          <w:rFonts w:eastAsia="Times New Roman"/>
          <w:sz w:val="24"/>
          <w:szCs w:val="24"/>
        </w:rPr>
        <w:t xml:space="preserve">="#C4"&gt;Jump to Chapter 4&lt;/a&gt; </w:t>
      </w:r>
    </w:p>
    <w:p w:rsidR="00D74F24" w:rsidRPr="00D74F24" w:rsidRDefault="00D74F24" w:rsidP="00E33C7B">
      <w:pPr>
        <w:pStyle w:val="IntenseQuote"/>
        <w:rPr>
          <w:rFonts w:eastAsia="Times New Roman"/>
          <w:sz w:val="24"/>
          <w:szCs w:val="24"/>
        </w:rPr>
      </w:pPr>
      <w:r w:rsidRPr="00D74F24">
        <w:rPr>
          <w:rFonts w:eastAsia="Times New Roman"/>
          <w:sz w:val="24"/>
          <w:szCs w:val="24"/>
        </w:rPr>
        <w:t>Or, add a link to the bookmark ("Jump to Chapter 4"), from another page:</w:t>
      </w:r>
    </w:p>
    <w:p w:rsidR="00D74F24" w:rsidRPr="00D74F24" w:rsidRDefault="00D74F24" w:rsidP="00E33C7B">
      <w:pPr>
        <w:pStyle w:val="IntenseQuote"/>
        <w:rPr>
          <w:rFonts w:eastAsia="Times New Roman"/>
          <w:sz w:val="27"/>
          <w:szCs w:val="27"/>
        </w:rPr>
      </w:pPr>
      <w:r w:rsidRPr="00D74F24">
        <w:rPr>
          <w:rFonts w:eastAsia="Times New Roman"/>
          <w:sz w:val="27"/>
          <w:szCs w:val="27"/>
        </w:rPr>
        <w:t>Example</w:t>
      </w:r>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&lt;a </w:t>
      </w:r>
      <w:proofErr w:type="spellStart"/>
      <w:r w:rsidRPr="00D74F24">
        <w:rPr>
          <w:rFonts w:eastAsia="Times New Roman"/>
          <w:sz w:val="24"/>
          <w:szCs w:val="24"/>
        </w:rPr>
        <w:t>href</w:t>
      </w:r>
      <w:proofErr w:type="spellEnd"/>
      <w:r w:rsidRPr="00D74F24">
        <w:rPr>
          <w:rFonts w:eastAsia="Times New Roman"/>
          <w:sz w:val="24"/>
          <w:szCs w:val="24"/>
        </w:rPr>
        <w:t xml:space="preserve">="html_demo.html#C4"&gt;Jump to Chapter 4&lt;/a&gt; </w:t>
      </w:r>
    </w:p>
    <w:p w:rsidR="00D74F24" w:rsidRPr="00D74F24" w:rsidRDefault="00E33C7B" w:rsidP="00E33C7B">
      <w:pPr>
        <w:pStyle w:val="IntenseQuote"/>
        <w:rPr>
          <w:rFonts w:eastAsia="Times New Roman"/>
          <w:sz w:val="24"/>
          <w:szCs w:val="24"/>
        </w:rPr>
      </w:pPr>
      <w:r>
        <w:rPr>
          <w:rFonts w:eastAsia="Times New Roman"/>
          <w:sz w:val="24"/>
          <w:szCs w:val="24"/>
        </w:rPr>
        <w:pict>
          <v:rect id="_x0000_i1183" style="width:0;height:1.5pt" o:hralign="center" o:hrstd="t" o:hr="t" fillcolor="#a0a0a0" stroked="f"/>
        </w:pict>
      </w:r>
    </w:p>
    <w:p w:rsidR="00D74F24" w:rsidRPr="00E50395" w:rsidRDefault="00D74F24" w:rsidP="00E50395">
      <w:pPr>
        <w:pStyle w:val="IntenseQuote"/>
        <w:jc w:val="center"/>
        <w:rPr>
          <w:rFonts w:eastAsia="Times New Roman"/>
          <w:sz w:val="44"/>
          <w:szCs w:val="36"/>
        </w:rPr>
      </w:pPr>
      <w:r w:rsidRPr="00E50395">
        <w:rPr>
          <w:rFonts w:eastAsia="Times New Roman"/>
          <w:sz w:val="44"/>
          <w:szCs w:val="36"/>
        </w:rPr>
        <w:t>External Paths</w:t>
      </w:r>
    </w:p>
    <w:p w:rsidR="00D74F24" w:rsidRPr="00D74F24" w:rsidRDefault="00D74F24" w:rsidP="00E33C7B">
      <w:pPr>
        <w:pStyle w:val="IntenseQuote"/>
        <w:rPr>
          <w:rFonts w:eastAsia="Times New Roman"/>
          <w:sz w:val="24"/>
          <w:szCs w:val="24"/>
        </w:rPr>
      </w:pPr>
      <w:r w:rsidRPr="00D74F24">
        <w:rPr>
          <w:rFonts w:eastAsia="Times New Roman"/>
          <w:sz w:val="24"/>
          <w:szCs w:val="24"/>
        </w:rPr>
        <w:t>External pages can be referenced with a full URL or with a path relative to the current web page.</w:t>
      </w:r>
    </w:p>
    <w:p w:rsidR="00D74F24" w:rsidRPr="00D74F24" w:rsidRDefault="00D74F24" w:rsidP="00E33C7B">
      <w:pPr>
        <w:pStyle w:val="IntenseQuote"/>
        <w:rPr>
          <w:rFonts w:eastAsia="Times New Roman"/>
          <w:sz w:val="24"/>
          <w:szCs w:val="24"/>
        </w:rPr>
      </w:pPr>
      <w:r w:rsidRPr="00D74F24">
        <w:rPr>
          <w:rFonts w:eastAsia="Times New Roman"/>
          <w:sz w:val="24"/>
          <w:szCs w:val="24"/>
        </w:rPr>
        <w:t>This example uses a full URL to link to a web page:</w:t>
      </w:r>
    </w:p>
    <w:p w:rsidR="00D74F24" w:rsidRPr="00D74F24" w:rsidRDefault="00D74F24" w:rsidP="00E33C7B">
      <w:pPr>
        <w:pStyle w:val="IntenseQuote"/>
        <w:rPr>
          <w:rFonts w:eastAsia="Times New Roman"/>
          <w:sz w:val="27"/>
          <w:szCs w:val="27"/>
        </w:rPr>
      </w:pPr>
      <w:r w:rsidRPr="00D74F24">
        <w:rPr>
          <w:rFonts w:eastAsia="Times New Roman"/>
          <w:sz w:val="27"/>
          <w:szCs w:val="27"/>
        </w:rPr>
        <w:t>Example</w:t>
      </w:r>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&lt;a </w:t>
      </w:r>
      <w:proofErr w:type="spellStart"/>
      <w:r w:rsidRPr="00D74F24">
        <w:rPr>
          <w:rFonts w:eastAsia="Times New Roman"/>
          <w:sz w:val="24"/>
          <w:szCs w:val="24"/>
        </w:rPr>
        <w:t>href</w:t>
      </w:r>
      <w:proofErr w:type="spellEnd"/>
      <w:r w:rsidRPr="00D74F24">
        <w:rPr>
          <w:rFonts w:eastAsia="Times New Roman"/>
          <w:sz w:val="24"/>
          <w:szCs w:val="24"/>
        </w:rPr>
        <w:t xml:space="preserve">="https://www.w3schools.com/html/default.asp"&gt;HTML tutorial&lt;/a&gt; </w:t>
      </w:r>
    </w:p>
    <w:p w:rsidR="00D74F24" w:rsidRPr="00D74F24" w:rsidRDefault="00D74F24" w:rsidP="00E33C7B">
      <w:pPr>
        <w:pStyle w:val="IntenseQuote"/>
        <w:rPr>
          <w:rFonts w:eastAsia="Times New Roman"/>
          <w:sz w:val="24"/>
          <w:szCs w:val="24"/>
        </w:rPr>
      </w:pPr>
      <w:r w:rsidRPr="00D74F24">
        <w:rPr>
          <w:rFonts w:eastAsia="Times New Roman"/>
          <w:sz w:val="24"/>
          <w:szCs w:val="24"/>
        </w:rPr>
        <w:t>This example links to a page located in the html folder on the current web site:</w:t>
      </w:r>
    </w:p>
    <w:p w:rsidR="00D74F24" w:rsidRPr="00D74F24" w:rsidRDefault="00D74F24" w:rsidP="00E33C7B">
      <w:pPr>
        <w:pStyle w:val="IntenseQuote"/>
        <w:rPr>
          <w:rFonts w:eastAsia="Times New Roman"/>
          <w:sz w:val="27"/>
          <w:szCs w:val="27"/>
        </w:rPr>
      </w:pPr>
      <w:r w:rsidRPr="00D74F24">
        <w:rPr>
          <w:rFonts w:eastAsia="Times New Roman"/>
          <w:sz w:val="27"/>
          <w:szCs w:val="27"/>
        </w:rPr>
        <w:t>Example</w:t>
      </w:r>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&lt;a </w:t>
      </w:r>
      <w:proofErr w:type="spellStart"/>
      <w:r w:rsidRPr="00D74F24">
        <w:rPr>
          <w:rFonts w:eastAsia="Times New Roman"/>
          <w:sz w:val="24"/>
          <w:szCs w:val="24"/>
        </w:rPr>
        <w:t>href</w:t>
      </w:r>
      <w:proofErr w:type="spellEnd"/>
      <w:r w:rsidRPr="00D74F24">
        <w:rPr>
          <w:rFonts w:eastAsia="Times New Roman"/>
          <w:sz w:val="24"/>
          <w:szCs w:val="24"/>
        </w:rPr>
        <w:t xml:space="preserve">="/html/default.asp"&gt;HTML tutorial&lt;/a&gt; </w:t>
      </w:r>
    </w:p>
    <w:p w:rsidR="00D74F24" w:rsidRPr="00D74F24" w:rsidRDefault="00D74F24" w:rsidP="00E33C7B">
      <w:pPr>
        <w:pStyle w:val="IntenseQuote"/>
        <w:rPr>
          <w:rFonts w:eastAsia="Times New Roman"/>
          <w:sz w:val="24"/>
          <w:szCs w:val="24"/>
        </w:rPr>
      </w:pPr>
      <w:r w:rsidRPr="00D74F24">
        <w:rPr>
          <w:rFonts w:eastAsia="Times New Roman"/>
          <w:sz w:val="24"/>
          <w:szCs w:val="24"/>
        </w:rPr>
        <w:t>This example links to a page located in the same folder as the current page:</w:t>
      </w:r>
    </w:p>
    <w:p w:rsidR="00D74F24" w:rsidRPr="00D74F24" w:rsidRDefault="00D74F24" w:rsidP="00E33C7B">
      <w:pPr>
        <w:pStyle w:val="IntenseQuote"/>
        <w:rPr>
          <w:rFonts w:eastAsia="Times New Roman"/>
          <w:sz w:val="27"/>
          <w:szCs w:val="27"/>
        </w:rPr>
      </w:pPr>
      <w:r w:rsidRPr="00D74F24">
        <w:rPr>
          <w:rFonts w:eastAsia="Times New Roman"/>
          <w:sz w:val="27"/>
          <w:szCs w:val="27"/>
        </w:rPr>
        <w:t>Example</w:t>
      </w:r>
    </w:p>
    <w:p w:rsidR="00D74F24" w:rsidRPr="00D74F24" w:rsidRDefault="00D74F24" w:rsidP="00E33C7B">
      <w:pPr>
        <w:pStyle w:val="IntenseQuote"/>
        <w:rPr>
          <w:rFonts w:eastAsia="Times New Roman"/>
          <w:sz w:val="24"/>
          <w:szCs w:val="24"/>
        </w:rPr>
      </w:pPr>
      <w:r w:rsidRPr="00D74F24">
        <w:rPr>
          <w:rFonts w:eastAsia="Times New Roman"/>
          <w:sz w:val="24"/>
          <w:szCs w:val="24"/>
        </w:rPr>
        <w:lastRenderedPageBreak/>
        <w:t xml:space="preserve">&lt;a </w:t>
      </w:r>
      <w:proofErr w:type="spellStart"/>
      <w:r w:rsidRPr="00D74F24">
        <w:rPr>
          <w:rFonts w:eastAsia="Times New Roman"/>
          <w:sz w:val="24"/>
          <w:szCs w:val="24"/>
        </w:rPr>
        <w:t>href</w:t>
      </w:r>
      <w:proofErr w:type="spellEnd"/>
      <w:r w:rsidRPr="00D74F24">
        <w:rPr>
          <w:rFonts w:eastAsia="Times New Roman"/>
          <w:sz w:val="24"/>
          <w:szCs w:val="24"/>
        </w:rPr>
        <w:t xml:space="preserve">="default.asp"&gt;HTML tutorial&lt;/a&gt; </w:t>
      </w:r>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You can read more about file paths in the chapter </w:t>
      </w:r>
      <w:hyperlink r:id="rId47" w:history="1">
        <w:r w:rsidRPr="00D74F24">
          <w:rPr>
            <w:rFonts w:eastAsia="Times New Roman"/>
            <w:color w:val="0000FF"/>
            <w:sz w:val="24"/>
            <w:szCs w:val="24"/>
            <w:u w:val="single"/>
          </w:rPr>
          <w:t>HTML File Paths</w:t>
        </w:r>
      </w:hyperlink>
      <w:r w:rsidRPr="00D74F24">
        <w:rPr>
          <w:rFonts w:eastAsia="Times New Roman"/>
          <w:sz w:val="24"/>
          <w:szCs w:val="24"/>
        </w:rPr>
        <w:t>.</w:t>
      </w:r>
    </w:p>
    <w:p w:rsidR="00D74F24" w:rsidRPr="00D74F24" w:rsidRDefault="00E33C7B" w:rsidP="00E33C7B">
      <w:pPr>
        <w:pStyle w:val="IntenseQuote"/>
        <w:rPr>
          <w:rFonts w:eastAsia="Times New Roman"/>
          <w:sz w:val="24"/>
          <w:szCs w:val="24"/>
        </w:rPr>
      </w:pPr>
      <w:r>
        <w:rPr>
          <w:rFonts w:eastAsia="Times New Roman"/>
          <w:sz w:val="24"/>
          <w:szCs w:val="24"/>
        </w:rPr>
        <w:pict>
          <v:rect id="_x0000_i1184" style="width:0;height:1.5pt" o:hralign="center" o:hrstd="t" o:hr="t" fillcolor="#a0a0a0" stroked="f"/>
        </w:pict>
      </w:r>
    </w:p>
    <w:p w:rsidR="00D74F24" w:rsidRPr="00E50395" w:rsidRDefault="00D74F24" w:rsidP="00E50395">
      <w:pPr>
        <w:pStyle w:val="IntenseQuote"/>
        <w:jc w:val="center"/>
        <w:rPr>
          <w:rFonts w:eastAsia="Times New Roman"/>
          <w:sz w:val="44"/>
          <w:szCs w:val="36"/>
        </w:rPr>
      </w:pPr>
      <w:r w:rsidRPr="00E50395">
        <w:rPr>
          <w:rFonts w:eastAsia="Times New Roman"/>
          <w:sz w:val="44"/>
          <w:szCs w:val="36"/>
        </w:rPr>
        <w:t>Chapter Summary</w:t>
      </w:r>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Use the </w:t>
      </w:r>
      <w:r w:rsidRPr="00D74F24">
        <w:rPr>
          <w:rFonts w:ascii="Courier New" w:eastAsia="Times New Roman" w:hAnsi="Courier New" w:cs="Courier New"/>
          <w:sz w:val="20"/>
          <w:szCs w:val="20"/>
        </w:rPr>
        <w:t>&lt;a&gt;</w:t>
      </w:r>
      <w:r w:rsidRPr="00D74F24">
        <w:rPr>
          <w:rFonts w:eastAsia="Times New Roman"/>
          <w:sz w:val="24"/>
          <w:szCs w:val="24"/>
        </w:rPr>
        <w:t xml:space="preserve"> element to define a link</w:t>
      </w:r>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Use the </w:t>
      </w:r>
      <w:proofErr w:type="spellStart"/>
      <w:r w:rsidRPr="00D74F24">
        <w:rPr>
          <w:rFonts w:ascii="Courier New" w:eastAsia="Times New Roman" w:hAnsi="Courier New" w:cs="Courier New"/>
          <w:sz w:val="20"/>
          <w:szCs w:val="20"/>
        </w:rPr>
        <w:t>href</w:t>
      </w:r>
      <w:proofErr w:type="spellEnd"/>
      <w:r w:rsidRPr="00D74F24">
        <w:rPr>
          <w:rFonts w:eastAsia="Times New Roman"/>
          <w:sz w:val="24"/>
          <w:szCs w:val="24"/>
        </w:rPr>
        <w:t xml:space="preserve"> attribute to define the link address</w:t>
      </w:r>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Use the </w:t>
      </w:r>
      <w:r w:rsidRPr="00D74F24">
        <w:rPr>
          <w:rFonts w:ascii="Courier New" w:eastAsia="Times New Roman" w:hAnsi="Courier New" w:cs="Courier New"/>
          <w:sz w:val="20"/>
          <w:szCs w:val="20"/>
        </w:rPr>
        <w:t>target</w:t>
      </w:r>
      <w:r w:rsidRPr="00D74F24">
        <w:rPr>
          <w:rFonts w:eastAsia="Times New Roman"/>
          <w:sz w:val="24"/>
          <w:szCs w:val="24"/>
        </w:rPr>
        <w:t xml:space="preserve"> attribute to define where to open the linked document</w:t>
      </w:r>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Use the </w:t>
      </w:r>
      <w:r w:rsidRPr="00D74F24">
        <w:rPr>
          <w:rFonts w:ascii="Courier New" w:eastAsia="Times New Roman" w:hAnsi="Courier New" w:cs="Courier New"/>
          <w:sz w:val="20"/>
          <w:szCs w:val="20"/>
        </w:rPr>
        <w:t>&lt;</w:t>
      </w:r>
      <w:proofErr w:type="spellStart"/>
      <w:r w:rsidRPr="00D74F24">
        <w:rPr>
          <w:rFonts w:ascii="Courier New" w:eastAsia="Times New Roman" w:hAnsi="Courier New" w:cs="Courier New"/>
          <w:sz w:val="20"/>
          <w:szCs w:val="20"/>
        </w:rPr>
        <w:t>img</w:t>
      </w:r>
      <w:proofErr w:type="spellEnd"/>
      <w:r w:rsidRPr="00D74F24">
        <w:rPr>
          <w:rFonts w:ascii="Courier New" w:eastAsia="Times New Roman" w:hAnsi="Courier New" w:cs="Courier New"/>
          <w:sz w:val="20"/>
          <w:szCs w:val="20"/>
        </w:rPr>
        <w:t>&gt;</w:t>
      </w:r>
      <w:r w:rsidRPr="00D74F24">
        <w:rPr>
          <w:rFonts w:eastAsia="Times New Roman"/>
          <w:sz w:val="24"/>
          <w:szCs w:val="24"/>
        </w:rPr>
        <w:t xml:space="preserve"> element (inside &lt;a&gt;) to use an image as a link</w:t>
      </w:r>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Use the </w:t>
      </w:r>
      <w:r w:rsidRPr="00D74F24">
        <w:rPr>
          <w:rFonts w:ascii="Courier New" w:eastAsia="Times New Roman" w:hAnsi="Courier New" w:cs="Courier New"/>
          <w:sz w:val="20"/>
          <w:szCs w:val="20"/>
        </w:rPr>
        <w:t>id</w:t>
      </w:r>
      <w:r w:rsidRPr="00D74F24">
        <w:rPr>
          <w:rFonts w:eastAsia="Times New Roman"/>
          <w:sz w:val="24"/>
          <w:szCs w:val="24"/>
        </w:rPr>
        <w:t xml:space="preserve"> attribute (id="value") to define bookmarks in a page</w:t>
      </w:r>
    </w:p>
    <w:p w:rsidR="00D74F24" w:rsidRPr="00D74F24" w:rsidRDefault="00D74F24" w:rsidP="00E33C7B">
      <w:pPr>
        <w:pStyle w:val="IntenseQuote"/>
        <w:rPr>
          <w:rFonts w:eastAsia="Times New Roman"/>
          <w:sz w:val="24"/>
          <w:szCs w:val="24"/>
        </w:rPr>
      </w:pPr>
      <w:r w:rsidRPr="00D74F24">
        <w:rPr>
          <w:rFonts w:eastAsia="Times New Roman"/>
          <w:sz w:val="24"/>
          <w:szCs w:val="24"/>
        </w:rPr>
        <w:t xml:space="preserve">Use the </w:t>
      </w:r>
      <w:proofErr w:type="spellStart"/>
      <w:r w:rsidRPr="00D74F24">
        <w:rPr>
          <w:rFonts w:ascii="Courier New" w:eastAsia="Times New Roman" w:hAnsi="Courier New" w:cs="Courier New"/>
          <w:sz w:val="20"/>
          <w:szCs w:val="20"/>
        </w:rPr>
        <w:t>href</w:t>
      </w:r>
      <w:proofErr w:type="spellEnd"/>
      <w:r w:rsidRPr="00D74F24">
        <w:rPr>
          <w:rFonts w:eastAsia="Times New Roman"/>
          <w:sz w:val="24"/>
          <w:szCs w:val="24"/>
        </w:rPr>
        <w:t xml:space="preserve"> attribute (</w:t>
      </w:r>
      <w:proofErr w:type="spellStart"/>
      <w:r w:rsidRPr="00D74F24">
        <w:rPr>
          <w:rFonts w:eastAsia="Times New Roman"/>
          <w:sz w:val="24"/>
          <w:szCs w:val="24"/>
        </w:rPr>
        <w:t>href</w:t>
      </w:r>
      <w:proofErr w:type="spellEnd"/>
      <w:r w:rsidRPr="00D74F24">
        <w:rPr>
          <w:rFonts w:eastAsia="Times New Roman"/>
          <w:sz w:val="24"/>
          <w:szCs w:val="24"/>
        </w:rPr>
        <w:t>="#value") to link to the bookmark</w:t>
      </w:r>
    </w:p>
    <w:p w:rsidR="00D74F24" w:rsidRPr="00D74F24" w:rsidRDefault="00E33C7B" w:rsidP="00E33C7B">
      <w:pPr>
        <w:pStyle w:val="IntenseQuote"/>
        <w:rPr>
          <w:rFonts w:eastAsia="Times New Roman"/>
          <w:sz w:val="24"/>
          <w:szCs w:val="24"/>
        </w:rPr>
      </w:pPr>
      <w:r>
        <w:rPr>
          <w:rFonts w:eastAsia="Times New Roman"/>
          <w:sz w:val="24"/>
          <w:szCs w:val="24"/>
        </w:rPr>
        <w:pict>
          <v:rect id="_x0000_i1185" style="width:0;height:1.5pt" o:hralign="center" o:hrstd="t" o:hr="t" fillcolor="#a0a0a0" stroked="f"/>
        </w:pict>
      </w:r>
    </w:p>
    <w:p w:rsidR="00D74F24" w:rsidRPr="00D74F24" w:rsidRDefault="00D74F24" w:rsidP="00E33C7B">
      <w:pPr>
        <w:pStyle w:val="IntenseQuote"/>
        <w:rPr>
          <w:rFonts w:eastAsia="Times New Roman"/>
          <w:sz w:val="24"/>
          <w:szCs w:val="24"/>
        </w:rPr>
      </w:pPr>
    </w:p>
    <w:p w:rsidR="00D74F24" w:rsidRPr="00D74F24" w:rsidRDefault="00D74F24" w:rsidP="00E33C7B">
      <w:pPr>
        <w:pStyle w:val="IntenseQuote"/>
        <w:rPr>
          <w:rFonts w:ascii="Arial" w:eastAsia="Times New Roman" w:hAnsi="Arial" w:cs="Arial"/>
          <w:vanish/>
          <w:sz w:val="16"/>
          <w:szCs w:val="16"/>
        </w:rPr>
      </w:pPr>
      <w:r w:rsidRPr="00D74F24">
        <w:rPr>
          <w:rFonts w:ascii="Arial" w:eastAsia="Times New Roman" w:hAnsi="Arial" w:cs="Arial"/>
          <w:vanish/>
          <w:sz w:val="16"/>
          <w:szCs w:val="16"/>
        </w:rPr>
        <w:t>Bottom of Form</w:t>
      </w:r>
    </w:p>
    <w:p w:rsidR="007E6168" w:rsidRDefault="007E6168" w:rsidP="00E33C7B">
      <w:pPr>
        <w:pStyle w:val="IntenseQuote"/>
        <w:rPr>
          <w:rFonts w:eastAsia="Times New Roman"/>
          <w:sz w:val="24"/>
          <w:szCs w:val="24"/>
        </w:rPr>
      </w:pPr>
      <w:r>
        <w:br w:type="page"/>
      </w:r>
    </w:p>
    <w:p w:rsidR="00535BF6" w:rsidRPr="002E4D80" w:rsidRDefault="007E6168" w:rsidP="00535BF6">
      <w:pPr>
        <w:pStyle w:val="IntenseQuote"/>
        <w:jc w:val="center"/>
        <w:rPr>
          <w:rFonts w:ascii="Times New Roman" w:eastAsia="Times New Roman" w:hAnsi="Times New Roman" w:cs="Times New Roman"/>
          <w:i w:val="0"/>
          <w:sz w:val="96"/>
          <w:u w:val="single"/>
        </w:rPr>
      </w:pPr>
      <w:r w:rsidRPr="002E4D80">
        <w:rPr>
          <w:rFonts w:ascii="Times New Roman" w:eastAsia="Times New Roman" w:hAnsi="Times New Roman" w:cs="Times New Roman"/>
          <w:i w:val="0"/>
          <w:sz w:val="96"/>
          <w:u w:val="single"/>
        </w:rPr>
        <w:lastRenderedPageBreak/>
        <w:t>HTML Images</w:t>
      </w:r>
    </w:p>
    <w:p w:rsidR="007E6168" w:rsidRPr="00535BF6" w:rsidRDefault="007E6168" w:rsidP="00535BF6">
      <w:pPr>
        <w:pStyle w:val="IntenseQuote"/>
        <w:jc w:val="center"/>
        <w:rPr>
          <w:rFonts w:eastAsia="Times New Roman"/>
          <w:sz w:val="96"/>
        </w:rPr>
      </w:pPr>
      <w:r w:rsidRPr="007E6168">
        <w:rPr>
          <w:rFonts w:eastAsia="Times New Roman"/>
          <w:sz w:val="24"/>
          <w:szCs w:val="24"/>
        </w:rPr>
        <w:t>Images can improve the design and the appearance of a web page.</w:t>
      </w:r>
    </w:p>
    <w:p w:rsidR="007E6168" w:rsidRPr="007E6168" w:rsidRDefault="00E33C7B" w:rsidP="00E33C7B">
      <w:pPr>
        <w:pStyle w:val="IntenseQuote"/>
        <w:rPr>
          <w:rFonts w:eastAsia="Times New Roman"/>
          <w:sz w:val="24"/>
          <w:szCs w:val="24"/>
        </w:rPr>
      </w:pPr>
      <w:r>
        <w:rPr>
          <w:rFonts w:eastAsia="Times New Roman"/>
          <w:sz w:val="24"/>
          <w:szCs w:val="24"/>
        </w:rPr>
        <w:pict>
          <v:rect id="_x0000_i1194" style="width:0;height:1.5pt" o:hralign="center" o:hrstd="t" o:hr="t" fillcolor="#a0a0a0" stroked="f"/>
        </w:pict>
      </w:r>
    </w:p>
    <w:p w:rsidR="007E6168" w:rsidRPr="007E6168" w:rsidRDefault="007E6168" w:rsidP="00E33C7B">
      <w:pPr>
        <w:pStyle w:val="IntenseQuote"/>
        <w:rPr>
          <w:rFonts w:eastAsia="Times New Roman"/>
          <w:sz w:val="27"/>
          <w:szCs w:val="27"/>
        </w:rPr>
      </w:pPr>
      <w:r w:rsidRPr="007E6168">
        <w:rPr>
          <w:rFonts w:eastAsia="Times New Roman"/>
          <w:sz w:val="27"/>
          <w:szCs w:val="27"/>
        </w:rPr>
        <w:t>Example</w:t>
      </w:r>
    </w:p>
    <w:p w:rsidR="007E6168" w:rsidRPr="007E6168" w:rsidRDefault="007E6168" w:rsidP="00E33C7B">
      <w:pPr>
        <w:pStyle w:val="IntenseQuote"/>
        <w:rPr>
          <w:rFonts w:eastAsia="Times New Roman"/>
          <w:sz w:val="24"/>
          <w:szCs w:val="24"/>
        </w:rPr>
      </w:pPr>
      <w:r w:rsidRPr="007E6168">
        <w:rPr>
          <w:rFonts w:eastAsia="Times New Roman"/>
          <w:sz w:val="24"/>
          <w:szCs w:val="24"/>
        </w:rPr>
        <w:t>&lt;</w:t>
      </w:r>
      <w:proofErr w:type="spellStart"/>
      <w:r w:rsidRPr="007E6168">
        <w:rPr>
          <w:rFonts w:eastAsia="Times New Roman"/>
          <w:sz w:val="24"/>
          <w:szCs w:val="24"/>
        </w:rPr>
        <w:t>img</w:t>
      </w:r>
      <w:proofErr w:type="spellEnd"/>
      <w:r w:rsidRPr="007E6168">
        <w:rPr>
          <w:rFonts w:eastAsia="Times New Roman"/>
          <w:sz w:val="24"/>
          <w:szCs w:val="24"/>
        </w:rPr>
        <w:t xml:space="preserve"> </w:t>
      </w:r>
      <w:proofErr w:type="spellStart"/>
      <w:r w:rsidRPr="007E6168">
        <w:rPr>
          <w:rFonts w:eastAsia="Times New Roman"/>
          <w:sz w:val="24"/>
          <w:szCs w:val="24"/>
        </w:rPr>
        <w:t>src</w:t>
      </w:r>
      <w:proofErr w:type="spellEnd"/>
      <w:r w:rsidRPr="007E6168">
        <w:rPr>
          <w:rFonts w:eastAsia="Times New Roman"/>
          <w:sz w:val="24"/>
          <w:szCs w:val="24"/>
        </w:rPr>
        <w:t xml:space="preserve">="pic_trulli.jpg" alt="Italian </w:t>
      </w:r>
      <w:proofErr w:type="spellStart"/>
      <w:r w:rsidRPr="007E6168">
        <w:rPr>
          <w:rFonts w:eastAsia="Times New Roman"/>
          <w:sz w:val="24"/>
          <w:szCs w:val="24"/>
        </w:rPr>
        <w:t>Trulli</w:t>
      </w:r>
      <w:proofErr w:type="spellEnd"/>
      <w:r w:rsidRPr="007E6168">
        <w:rPr>
          <w:rFonts w:eastAsia="Times New Roman"/>
          <w:sz w:val="24"/>
          <w:szCs w:val="24"/>
        </w:rPr>
        <w:t>"&gt;</w:t>
      </w:r>
    </w:p>
    <w:p w:rsidR="007E6168" w:rsidRPr="007E6168" w:rsidRDefault="007E6168" w:rsidP="00E33C7B">
      <w:pPr>
        <w:pStyle w:val="IntenseQuote"/>
        <w:rPr>
          <w:rFonts w:eastAsia="Times New Roman"/>
          <w:sz w:val="27"/>
          <w:szCs w:val="27"/>
        </w:rPr>
      </w:pPr>
      <w:r w:rsidRPr="007E6168">
        <w:rPr>
          <w:rFonts w:eastAsia="Times New Roman"/>
          <w:sz w:val="27"/>
          <w:szCs w:val="27"/>
        </w:rPr>
        <w:t>Example</w:t>
      </w:r>
    </w:p>
    <w:p w:rsidR="007E6168" w:rsidRPr="007E6168" w:rsidRDefault="007E6168" w:rsidP="00E33C7B">
      <w:pPr>
        <w:pStyle w:val="IntenseQuote"/>
        <w:rPr>
          <w:rFonts w:eastAsia="Times New Roman"/>
          <w:sz w:val="24"/>
          <w:szCs w:val="24"/>
        </w:rPr>
      </w:pPr>
      <w:r w:rsidRPr="007E6168">
        <w:rPr>
          <w:rFonts w:eastAsia="Times New Roman"/>
          <w:sz w:val="24"/>
          <w:szCs w:val="24"/>
        </w:rPr>
        <w:t>&lt;</w:t>
      </w:r>
      <w:proofErr w:type="spellStart"/>
      <w:r w:rsidRPr="007E6168">
        <w:rPr>
          <w:rFonts w:eastAsia="Times New Roman"/>
          <w:sz w:val="24"/>
          <w:szCs w:val="24"/>
        </w:rPr>
        <w:t>img</w:t>
      </w:r>
      <w:proofErr w:type="spellEnd"/>
      <w:r w:rsidRPr="007E6168">
        <w:rPr>
          <w:rFonts w:eastAsia="Times New Roman"/>
          <w:sz w:val="24"/>
          <w:szCs w:val="24"/>
        </w:rPr>
        <w:t xml:space="preserve"> </w:t>
      </w:r>
      <w:proofErr w:type="spellStart"/>
      <w:r w:rsidRPr="007E6168">
        <w:rPr>
          <w:rFonts w:eastAsia="Times New Roman"/>
          <w:sz w:val="24"/>
          <w:szCs w:val="24"/>
        </w:rPr>
        <w:t>src</w:t>
      </w:r>
      <w:proofErr w:type="spellEnd"/>
      <w:r w:rsidRPr="007E6168">
        <w:rPr>
          <w:rFonts w:eastAsia="Times New Roman"/>
          <w:sz w:val="24"/>
          <w:szCs w:val="24"/>
        </w:rPr>
        <w:t xml:space="preserve">="img_girl.jpg" alt="Girl in a jacket"&gt; </w:t>
      </w:r>
    </w:p>
    <w:p w:rsidR="007E6168" w:rsidRPr="007E6168" w:rsidRDefault="007E6168" w:rsidP="00E33C7B">
      <w:pPr>
        <w:pStyle w:val="IntenseQuote"/>
        <w:rPr>
          <w:rFonts w:eastAsia="Times New Roman"/>
          <w:sz w:val="27"/>
          <w:szCs w:val="27"/>
        </w:rPr>
      </w:pPr>
      <w:r w:rsidRPr="007E6168">
        <w:rPr>
          <w:rFonts w:eastAsia="Times New Roman"/>
          <w:sz w:val="27"/>
          <w:szCs w:val="27"/>
        </w:rPr>
        <w:t>Example</w:t>
      </w:r>
    </w:p>
    <w:p w:rsidR="007E6168" w:rsidRPr="007E6168" w:rsidRDefault="007E6168" w:rsidP="00E33C7B">
      <w:pPr>
        <w:pStyle w:val="IntenseQuote"/>
        <w:rPr>
          <w:rFonts w:eastAsia="Times New Roman"/>
          <w:sz w:val="24"/>
          <w:szCs w:val="24"/>
        </w:rPr>
      </w:pPr>
      <w:r w:rsidRPr="007E6168">
        <w:rPr>
          <w:rFonts w:eastAsia="Times New Roman"/>
          <w:sz w:val="24"/>
          <w:szCs w:val="24"/>
        </w:rPr>
        <w:t>&lt;</w:t>
      </w:r>
      <w:proofErr w:type="spellStart"/>
      <w:r w:rsidRPr="007E6168">
        <w:rPr>
          <w:rFonts w:eastAsia="Times New Roman"/>
          <w:sz w:val="24"/>
          <w:szCs w:val="24"/>
        </w:rPr>
        <w:t>img</w:t>
      </w:r>
      <w:proofErr w:type="spellEnd"/>
      <w:r w:rsidRPr="007E6168">
        <w:rPr>
          <w:rFonts w:eastAsia="Times New Roman"/>
          <w:sz w:val="24"/>
          <w:szCs w:val="24"/>
        </w:rPr>
        <w:t xml:space="preserve"> </w:t>
      </w:r>
      <w:proofErr w:type="spellStart"/>
      <w:r w:rsidRPr="007E6168">
        <w:rPr>
          <w:rFonts w:eastAsia="Times New Roman"/>
          <w:sz w:val="24"/>
          <w:szCs w:val="24"/>
        </w:rPr>
        <w:t>src</w:t>
      </w:r>
      <w:proofErr w:type="spellEnd"/>
      <w:r w:rsidRPr="007E6168">
        <w:rPr>
          <w:rFonts w:eastAsia="Times New Roman"/>
          <w:sz w:val="24"/>
          <w:szCs w:val="24"/>
        </w:rPr>
        <w:t xml:space="preserve">="img_chania.jpg" alt="Flowers in </w:t>
      </w:r>
      <w:proofErr w:type="spellStart"/>
      <w:r w:rsidRPr="007E6168">
        <w:rPr>
          <w:rFonts w:eastAsia="Times New Roman"/>
          <w:sz w:val="24"/>
          <w:szCs w:val="24"/>
        </w:rPr>
        <w:t>Chania</w:t>
      </w:r>
      <w:proofErr w:type="spellEnd"/>
      <w:r w:rsidRPr="007E6168">
        <w:rPr>
          <w:rFonts w:eastAsia="Times New Roman"/>
          <w:sz w:val="24"/>
          <w:szCs w:val="24"/>
        </w:rPr>
        <w:t>"&gt;</w:t>
      </w:r>
    </w:p>
    <w:p w:rsidR="007E6168" w:rsidRPr="007E6168" w:rsidRDefault="00E33C7B" w:rsidP="00E33C7B">
      <w:pPr>
        <w:pStyle w:val="IntenseQuote"/>
        <w:rPr>
          <w:rFonts w:eastAsia="Times New Roman"/>
          <w:sz w:val="24"/>
          <w:szCs w:val="24"/>
        </w:rPr>
      </w:pPr>
      <w:r>
        <w:rPr>
          <w:rFonts w:eastAsia="Times New Roman"/>
          <w:sz w:val="24"/>
          <w:szCs w:val="24"/>
        </w:rPr>
        <w:pict>
          <v:rect id="_x0000_i1195" style="width:0;height:1.5pt" o:hralign="center" o:hrstd="t" o:hr="t" fillcolor="#a0a0a0" stroked="f"/>
        </w:pict>
      </w:r>
    </w:p>
    <w:p w:rsidR="007E6168" w:rsidRPr="00535BF6" w:rsidRDefault="007E6168" w:rsidP="00535BF6">
      <w:pPr>
        <w:pStyle w:val="IntenseQuote"/>
        <w:jc w:val="center"/>
        <w:rPr>
          <w:rFonts w:eastAsia="Times New Roman"/>
          <w:sz w:val="44"/>
          <w:szCs w:val="36"/>
        </w:rPr>
      </w:pPr>
      <w:r w:rsidRPr="00535BF6">
        <w:rPr>
          <w:rFonts w:eastAsia="Times New Roman"/>
          <w:sz w:val="44"/>
          <w:szCs w:val="36"/>
        </w:rPr>
        <w:t>HTML Images Syntax</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In HTML, images are defined with the </w:t>
      </w:r>
      <w:r w:rsidRPr="007E6168">
        <w:rPr>
          <w:rFonts w:ascii="Courier New" w:eastAsia="Times New Roman" w:hAnsi="Courier New" w:cs="Courier New"/>
          <w:sz w:val="20"/>
          <w:szCs w:val="20"/>
        </w:rPr>
        <w:t>&lt;</w:t>
      </w:r>
      <w:proofErr w:type="spellStart"/>
      <w:r w:rsidRPr="007E6168">
        <w:rPr>
          <w:rFonts w:ascii="Courier New" w:eastAsia="Times New Roman" w:hAnsi="Courier New" w:cs="Courier New"/>
          <w:sz w:val="20"/>
          <w:szCs w:val="20"/>
        </w:rPr>
        <w:t>img</w:t>
      </w:r>
      <w:proofErr w:type="spellEnd"/>
      <w:r w:rsidRPr="007E6168">
        <w:rPr>
          <w:rFonts w:ascii="Courier New" w:eastAsia="Times New Roman" w:hAnsi="Courier New" w:cs="Courier New"/>
          <w:sz w:val="20"/>
          <w:szCs w:val="20"/>
        </w:rPr>
        <w:t>&gt;</w:t>
      </w:r>
      <w:r w:rsidRPr="007E6168">
        <w:rPr>
          <w:rFonts w:eastAsia="Times New Roman"/>
          <w:sz w:val="24"/>
          <w:szCs w:val="24"/>
        </w:rPr>
        <w:t xml:space="preserve"> tag.</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The </w:t>
      </w:r>
      <w:r w:rsidRPr="007E6168">
        <w:rPr>
          <w:rFonts w:ascii="Courier New" w:eastAsia="Times New Roman" w:hAnsi="Courier New" w:cs="Courier New"/>
          <w:sz w:val="20"/>
          <w:szCs w:val="20"/>
        </w:rPr>
        <w:t>&lt;</w:t>
      </w:r>
      <w:proofErr w:type="spellStart"/>
      <w:r w:rsidRPr="007E6168">
        <w:rPr>
          <w:rFonts w:ascii="Courier New" w:eastAsia="Times New Roman" w:hAnsi="Courier New" w:cs="Courier New"/>
          <w:sz w:val="20"/>
          <w:szCs w:val="20"/>
        </w:rPr>
        <w:t>img</w:t>
      </w:r>
      <w:proofErr w:type="spellEnd"/>
      <w:r w:rsidRPr="007E6168">
        <w:rPr>
          <w:rFonts w:ascii="Courier New" w:eastAsia="Times New Roman" w:hAnsi="Courier New" w:cs="Courier New"/>
          <w:sz w:val="20"/>
          <w:szCs w:val="20"/>
        </w:rPr>
        <w:t>&gt;</w:t>
      </w:r>
      <w:r w:rsidRPr="007E6168">
        <w:rPr>
          <w:rFonts w:eastAsia="Times New Roman"/>
          <w:sz w:val="24"/>
          <w:szCs w:val="24"/>
        </w:rPr>
        <w:t xml:space="preserve"> tag is </w:t>
      </w:r>
      <w:proofErr w:type="gramStart"/>
      <w:r w:rsidRPr="007E6168">
        <w:rPr>
          <w:rFonts w:eastAsia="Times New Roman"/>
          <w:sz w:val="24"/>
          <w:szCs w:val="24"/>
        </w:rPr>
        <w:t>empty,</w:t>
      </w:r>
      <w:proofErr w:type="gramEnd"/>
      <w:r w:rsidRPr="007E6168">
        <w:rPr>
          <w:rFonts w:eastAsia="Times New Roman"/>
          <w:sz w:val="24"/>
          <w:szCs w:val="24"/>
        </w:rPr>
        <w:t xml:space="preserve"> it contains attributes only, and does not have a closing tag.</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The </w:t>
      </w:r>
      <w:proofErr w:type="spellStart"/>
      <w:r w:rsidRPr="007E6168">
        <w:rPr>
          <w:rFonts w:ascii="Courier New" w:eastAsia="Times New Roman" w:hAnsi="Courier New" w:cs="Courier New"/>
          <w:sz w:val="20"/>
          <w:szCs w:val="20"/>
        </w:rPr>
        <w:t>src</w:t>
      </w:r>
      <w:proofErr w:type="spellEnd"/>
      <w:r w:rsidRPr="007E6168">
        <w:rPr>
          <w:rFonts w:eastAsia="Times New Roman"/>
          <w:sz w:val="24"/>
          <w:szCs w:val="24"/>
        </w:rPr>
        <w:t xml:space="preserve"> attribute specifies the URL (web address) of the image:</w:t>
      </w:r>
    </w:p>
    <w:p w:rsidR="007E6168" w:rsidRPr="007E6168" w:rsidRDefault="007E6168" w:rsidP="00E33C7B">
      <w:pPr>
        <w:pStyle w:val="IntenseQuote"/>
        <w:rPr>
          <w:rFonts w:eastAsia="Times New Roman"/>
          <w:sz w:val="24"/>
          <w:szCs w:val="24"/>
        </w:rPr>
      </w:pPr>
      <w:r w:rsidRPr="007E6168">
        <w:rPr>
          <w:rFonts w:eastAsia="Times New Roman"/>
          <w:sz w:val="24"/>
          <w:szCs w:val="24"/>
        </w:rPr>
        <w:t>&lt;</w:t>
      </w:r>
      <w:proofErr w:type="spellStart"/>
      <w:r w:rsidRPr="007E6168">
        <w:rPr>
          <w:rFonts w:eastAsia="Times New Roman"/>
          <w:sz w:val="24"/>
          <w:szCs w:val="24"/>
        </w:rPr>
        <w:t>img</w:t>
      </w:r>
      <w:proofErr w:type="spellEnd"/>
      <w:r w:rsidRPr="007E6168">
        <w:rPr>
          <w:rFonts w:eastAsia="Times New Roman"/>
          <w:sz w:val="24"/>
          <w:szCs w:val="24"/>
        </w:rPr>
        <w:t xml:space="preserve"> </w:t>
      </w:r>
      <w:proofErr w:type="spellStart"/>
      <w:r w:rsidRPr="007E6168">
        <w:rPr>
          <w:rFonts w:eastAsia="Times New Roman"/>
          <w:sz w:val="24"/>
          <w:szCs w:val="24"/>
        </w:rPr>
        <w:t>src</w:t>
      </w:r>
      <w:proofErr w:type="spellEnd"/>
      <w:r w:rsidRPr="007E6168">
        <w:rPr>
          <w:rFonts w:eastAsia="Times New Roman"/>
          <w:sz w:val="24"/>
          <w:szCs w:val="24"/>
        </w:rPr>
        <w:t>="</w:t>
      </w:r>
      <w:proofErr w:type="spellStart"/>
      <w:r w:rsidRPr="007E6168">
        <w:rPr>
          <w:rFonts w:eastAsia="Times New Roman"/>
          <w:sz w:val="24"/>
          <w:szCs w:val="24"/>
        </w:rPr>
        <w:t>url</w:t>
      </w:r>
      <w:proofErr w:type="spellEnd"/>
      <w:r w:rsidRPr="007E6168">
        <w:rPr>
          <w:rFonts w:eastAsia="Times New Roman"/>
          <w:sz w:val="24"/>
          <w:szCs w:val="24"/>
        </w:rPr>
        <w:t xml:space="preserve">"&gt; </w:t>
      </w:r>
    </w:p>
    <w:p w:rsidR="007E6168" w:rsidRPr="007E6168" w:rsidRDefault="00E33C7B" w:rsidP="00E33C7B">
      <w:pPr>
        <w:pStyle w:val="IntenseQuote"/>
        <w:rPr>
          <w:rFonts w:eastAsia="Times New Roman"/>
          <w:sz w:val="24"/>
          <w:szCs w:val="24"/>
        </w:rPr>
      </w:pPr>
      <w:r>
        <w:rPr>
          <w:rFonts w:eastAsia="Times New Roman"/>
          <w:sz w:val="24"/>
          <w:szCs w:val="24"/>
        </w:rPr>
        <w:pict>
          <v:rect id="_x0000_i1196" style="width:0;height:1.5pt" o:hralign="center" o:hrstd="t" o:hr="t" fillcolor="#a0a0a0" stroked="f"/>
        </w:pict>
      </w:r>
    </w:p>
    <w:p w:rsidR="007E6168" w:rsidRPr="00535BF6" w:rsidRDefault="007E6168" w:rsidP="00535BF6">
      <w:pPr>
        <w:pStyle w:val="IntenseQuote"/>
        <w:jc w:val="center"/>
        <w:rPr>
          <w:rFonts w:eastAsia="Times New Roman"/>
          <w:sz w:val="44"/>
          <w:szCs w:val="36"/>
        </w:rPr>
      </w:pPr>
      <w:r w:rsidRPr="00535BF6">
        <w:rPr>
          <w:rFonts w:eastAsia="Times New Roman"/>
          <w:sz w:val="44"/>
          <w:szCs w:val="36"/>
        </w:rPr>
        <w:t>The alt Attribute</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The </w:t>
      </w:r>
      <w:r w:rsidRPr="007E6168">
        <w:rPr>
          <w:rFonts w:ascii="Courier New" w:eastAsia="Times New Roman" w:hAnsi="Courier New" w:cs="Courier New"/>
          <w:sz w:val="20"/>
          <w:szCs w:val="20"/>
        </w:rPr>
        <w:t>alt</w:t>
      </w:r>
      <w:r w:rsidRPr="007E6168">
        <w:rPr>
          <w:rFonts w:eastAsia="Times New Roman"/>
          <w:sz w:val="24"/>
          <w:szCs w:val="24"/>
        </w:rPr>
        <w:t xml:space="preserve"> attribute provides an alternate text for an image, if the user for some reason cannot view it (because of slow connection, an error in the </w:t>
      </w:r>
      <w:proofErr w:type="spellStart"/>
      <w:r w:rsidRPr="007E6168">
        <w:rPr>
          <w:rFonts w:eastAsia="Times New Roman"/>
          <w:sz w:val="24"/>
          <w:szCs w:val="24"/>
        </w:rPr>
        <w:t>src</w:t>
      </w:r>
      <w:proofErr w:type="spellEnd"/>
      <w:r w:rsidRPr="007E6168">
        <w:rPr>
          <w:rFonts w:eastAsia="Times New Roman"/>
          <w:sz w:val="24"/>
          <w:szCs w:val="24"/>
        </w:rPr>
        <w:t xml:space="preserve"> attribute, or if the user uses a screen reader).</w:t>
      </w:r>
    </w:p>
    <w:p w:rsidR="007E6168" w:rsidRPr="007E6168" w:rsidRDefault="007E6168" w:rsidP="00E33C7B">
      <w:pPr>
        <w:pStyle w:val="IntenseQuote"/>
        <w:rPr>
          <w:rFonts w:eastAsia="Times New Roman"/>
          <w:sz w:val="24"/>
          <w:szCs w:val="24"/>
        </w:rPr>
      </w:pPr>
      <w:r w:rsidRPr="007E6168">
        <w:rPr>
          <w:rFonts w:eastAsia="Times New Roman"/>
          <w:sz w:val="24"/>
          <w:szCs w:val="24"/>
        </w:rPr>
        <w:lastRenderedPageBreak/>
        <w:t xml:space="preserve">The value of the </w:t>
      </w:r>
      <w:r w:rsidRPr="007E6168">
        <w:rPr>
          <w:rFonts w:ascii="Courier New" w:eastAsia="Times New Roman" w:hAnsi="Courier New" w:cs="Courier New"/>
          <w:sz w:val="20"/>
          <w:szCs w:val="20"/>
        </w:rPr>
        <w:t>alt</w:t>
      </w:r>
      <w:r w:rsidRPr="007E6168">
        <w:rPr>
          <w:rFonts w:eastAsia="Times New Roman"/>
          <w:sz w:val="24"/>
          <w:szCs w:val="24"/>
        </w:rPr>
        <w:t xml:space="preserve"> attribute should describe the image:</w:t>
      </w:r>
    </w:p>
    <w:p w:rsidR="007E6168" w:rsidRPr="007E6168" w:rsidRDefault="007E6168" w:rsidP="00E33C7B">
      <w:pPr>
        <w:pStyle w:val="IntenseQuote"/>
        <w:rPr>
          <w:rFonts w:eastAsia="Times New Roman"/>
          <w:sz w:val="27"/>
          <w:szCs w:val="27"/>
        </w:rPr>
      </w:pPr>
      <w:r w:rsidRPr="007E6168">
        <w:rPr>
          <w:rFonts w:eastAsia="Times New Roman"/>
          <w:sz w:val="27"/>
          <w:szCs w:val="27"/>
        </w:rPr>
        <w:t>Example</w:t>
      </w:r>
    </w:p>
    <w:p w:rsidR="007E6168" w:rsidRPr="007E6168" w:rsidRDefault="007E6168" w:rsidP="00E33C7B">
      <w:pPr>
        <w:pStyle w:val="IntenseQuote"/>
        <w:rPr>
          <w:rFonts w:eastAsia="Times New Roman"/>
          <w:sz w:val="24"/>
          <w:szCs w:val="24"/>
        </w:rPr>
      </w:pPr>
      <w:r w:rsidRPr="007E6168">
        <w:rPr>
          <w:rFonts w:eastAsia="Times New Roman"/>
          <w:sz w:val="24"/>
          <w:szCs w:val="24"/>
        </w:rPr>
        <w:t>&lt;</w:t>
      </w:r>
      <w:proofErr w:type="spellStart"/>
      <w:r w:rsidRPr="007E6168">
        <w:rPr>
          <w:rFonts w:eastAsia="Times New Roman"/>
          <w:sz w:val="24"/>
          <w:szCs w:val="24"/>
        </w:rPr>
        <w:t>img</w:t>
      </w:r>
      <w:proofErr w:type="spellEnd"/>
      <w:r w:rsidRPr="007E6168">
        <w:rPr>
          <w:rFonts w:eastAsia="Times New Roman"/>
          <w:sz w:val="24"/>
          <w:szCs w:val="24"/>
        </w:rPr>
        <w:t xml:space="preserve"> </w:t>
      </w:r>
      <w:proofErr w:type="spellStart"/>
      <w:r w:rsidRPr="007E6168">
        <w:rPr>
          <w:rFonts w:eastAsia="Times New Roman"/>
          <w:sz w:val="24"/>
          <w:szCs w:val="24"/>
        </w:rPr>
        <w:t>src</w:t>
      </w:r>
      <w:proofErr w:type="spellEnd"/>
      <w:r w:rsidRPr="007E6168">
        <w:rPr>
          <w:rFonts w:eastAsia="Times New Roman"/>
          <w:sz w:val="24"/>
          <w:szCs w:val="24"/>
        </w:rPr>
        <w:t xml:space="preserve">="img_chania.jpg" alt="Flowers in </w:t>
      </w:r>
      <w:proofErr w:type="spellStart"/>
      <w:r w:rsidRPr="007E6168">
        <w:rPr>
          <w:rFonts w:eastAsia="Times New Roman"/>
          <w:sz w:val="24"/>
          <w:szCs w:val="24"/>
        </w:rPr>
        <w:t>Chania</w:t>
      </w:r>
      <w:proofErr w:type="spellEnd"/>
      <w:r w:rsidRPr="007E6168">
        <w:rPr>
          <w:rFonts w:eastAsia="Times New Roman"/>
          <w:sz w:val="24"/>
          <w:szCs w:val="24"/>
        </w:rPr>
        <w:t xml:space="preserve">"&gt; </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If a browser cannot find an image, it will display the value of the </w:t>
      </w:r>
      <w:r w:rsidRPr="007E6168">
        <w:rPr>
          <w:rFonts w:ascii="Courier New" w:eastAsia="Times New Roman" w:hAnsi="Courier New" w:cs="Courier New"/>
          <w:sz w:val="20"/>
          <w:szCs w:val="20"/>
        </w:rPr>
        <w:t>alt</w:t>
      </w:r>
      <w:r w:rsidRPr="007E6168">
        <w:rPr>
          <w:rFonts w:eastAsia="Times New Roman"/>
          <w:sz w:val="24"/>
          <w:szCs w:val="24"/>
        </w:rPr>
        <w:t xml:space="preserve"> attribute:</w:t>
      </w:r>
    </w:p>
    <w:p w:rsidR="007E6168" w:rsidRPr="007E6168" w:rsidRDefault="007E6168" w:rsidP="00E33C7B">
      <w:pPr>
        <w:pStyle w:val="IntenseQuote"/>
        <w:rPr>
          <w:rFonts w:eastAsia="Times New Roman"/>
          <w:sz w:val="27"/>
          <w:szCs w:val="27"/>
        </w:rPr>
      </w:pPr>
      <w:r w:rsidRPr="007E6168">
        <w:rPr>
          <w:rFonts w:eastAsia="Times New Roman"/>
          <w:sz w:val="27"/>
          <w:szCs w:val="27"/>
        </w:rPr>
        <w:t>Example</w:t>
      </w:r>
    </w:p>
    <w:p w:rsidR="007E6168" w:rsidRPr="007E6168" w:rsidRDefault="007E6168" w:rsidP="00E33C7B">
      <w:pPr>
        <w:pStyle w:val="IntenseQuote"/>
        <w:rPr>
          <w:rFonts w:eastAsia="Times New Roman"/>
          <w:sz w:val="24"/>
          <w:szCs w:val="24"/>
        </w:rPr>
      </w:pPr>
      <w:r w:rsidRPr="007E6168">
        <w:rPr>
          <w:rFonts w:eastAsia="Times New Roman"/>
          <w:sz w:val="24"/>
          <w:szCs w:val="24"/>
        </w:rPr>
        <w:t>&lt;</w:t>
      </w:r>
      <w:proofErr w:type="spellStart"/>
      <w:r w:rsidRPr="007E6168">
        <w:rPr>
          <w:rFonts w:eastAsia="Times New Roman"/>
          <w:sz w:val="24"/>
          <w:szCs w:val="24"/>
        </w:rPr>
        <w:t>img</w:t>
      </w:r>
      <w:proofErr w:type="spellEnd"/>
      <w:r w:rsidRPr="007E6168">
        <w:rPr>
          <w:rFonts w:eastAsia="Times New Roman"/>
          <w:sz w:val="24"/>
          <w:szCs w:val="24"/>
        </w:rPr>
        <w:t xml:space="preserve"> </w:t>
      </w:r>
      <w:proofErr w:type="spellStart"/>
      <w:r w:rsidRPr="007E6168">
        <w:rPr>
          <w:rFonts w:eastAsia="Times New Roman"/>
          <w:sz w:val="24"/>
          <w:szCs w:val="24"/>
        </w:rPr>
        <w:t>src</w:t>
      </w:r>
      <w:proofErr w:type="spellEnd"/>
      <w:r w:rsidRPr="007E6168">
        <w:rPr>
          <w:rFonts w:eastAsia="Times New Roman"/>
          <w:sz w:val="24"/>
          <w:szCs w:val="24"/>
        </w:rPr>
        <w:t xml:space="preserve">="wrongname.gif" alt="Flowers in </w:t>
      </w:r>
      <w:proofErr w:type="spellStart"/>
      <w:r w:rsidRPr="007E6168">
        <w:rPr>
          <w:rFonts w:eastAsia="Times New Roman"/>
          <w:sz w:val="24"/>
          <w:szCs w:val="24"/>
        </w:rPr>
        <w:t>Chania</w:t>
      </w:r>
      <w:proofErr w:type="spellEnd"/>
      <w:r w:rsidRPr="007E6168">
        <w:rPr>
          <w:rFonts w:eastAsia="Times New Roman"/>
          <w:sz w:val="24"/>
          <w:szCs w:val="24"/>
        </w:rPr>
        <w:t xml:space="preserve">"&gt; </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Note: The </w:t>
      </w:r>
      <w:r w:rsidRPr="007E6168">
        <w:rPr>
          <w:rFonts w:ascii="Courier New" w:eastAsia="Times New Roman" w:hAnsi="Courier New" w:cs="Courier New"/>
          <w:sz w:val="20"/>
          <w:szCs w:val="20"/>
        </w:rPr>
        <w:t>alt</w:t>
      </w:r>
      <w:r w:rsidRPr="007E6168">
        <w:rPr>
          <w:rFonts w:eastAsia="Times New Roman"/>
          <w:sz w:val="24"/>
          <w:szCs w:val="24"/>
        </w:rPr>
        <w:t xml:space="preserve"> attribute is required. A web page will not validate correctly without it.</w:t>
      </w:r>
    </w:p>
    <w:p w:rsidR="007E6168" w:rsidRPr="007E6168" w:rsidRDefault="00E33C7B" w:rsidP="00E33C7B">
      <w:pPr>
        <w:pStyle w:val="IntenseQuote"/>
        <w:rPr>
          <w:rFonts w:eastAsia="Times New Roman"/>
          <w:sz w:val="24"/>
          <w:szCs w:val="24"/>
        </w:rPr>
      </w:pPr>
      <w:r>
        <w:rPr>
          <w:rFonts w:eastAsia="Times New Roman"/>
          <w:sz w:val="24"/>
          <w:szCs w:val="24"/>
        </w:rPr>
        <w:pict>
          <v:rect id="_x0000_i1197" style="width:0;height:1.5pt" o:hralign="center" o:hrstd="t" o:hr="t" fillcolor="#a0a0a0" stroked="f"/>
        </w:pict>
      </w:r>
    </w:p>
    <w:p w:rsidR="007E6168" w:rsidRPr="007E6168" w:rsidRDefault="00E33C7B" w:rsidP="00E33C7B">
      <w:pPr>
        <w:pStyle w:val="IntenseQuote"/>
        <w:rPr>
          <w:rFonts w:eastAsia="Times New Roman"/>
          <w:sz w:val="24"/>
          <w:szCs w:val="24"/>
        </w:rPr>
      </w:pPr>
      <w:r>
        <w:rPr>
          <w:rFonts w:eastAsia="Times New Roman"/>
          <w:sz w:val="24"/>
          <w:szCs w:val="24"/>
        </w:rPr>
        <w:pict>
          <v:rect id="_x0000_i1198" style="width:0;height:1.5pt" o:hralign="center" o:hrstd="t" o:hr="t" fillcolor="#a0a0a0" stroked="f"/>
        </w:pict>
      </w:r>
    </w:p>
    <w:p w:rsidR="007E6168" w:rsidRPr="00535BF6" w:rsidRDefault="007E6168" w:rsidP="00535BF6">
      <w:pPr>
        <w:pStyle w:val="IntenseQuote"/>
        <w:jc w:val="center"/>
        <w:rPr>
          <w:rFonts w:eastAsia="Times New Roman"/>
          <w:sz w:val="44"/>
          <w:szCs w:val="36"/>
        </w:rPr>
      </w:pPr>
      <w:r w:rsidRPr="00535BF6">
        <w:rPr>
          <w:rFonts w:eastAsia="Times New Roman"/>
          <w:sz w:val="44"/>
          <w:szCs w:val="36"/>
        </w:rPr>
        <w:t>Image Size - Width and Height</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You can use the </w:t>
      </w:r>
      <w:r w:rsidRPr="007E6168">
        <w:rPr>
          <w:rFonts w:ascii="Courier New" w:eastAsia="Times New Roman" w:hAnsi="Courier New" w:cs="Courier New"/>
          <w:sz w:val="20"/>
          <w:szCs w:val="20"/>
        </w:rPr>
        <w:t>style</w:t>
      </w:r>
      <w:r w:rsidRPr="007E6168">
        <w:rPr>
          <w:rFonts w:eastAsia="Times New Roman"/>
          <w:sz w:val="24"/>
          <w:szCs w:val="24"/>
        </w:rPr>
        <w:t xml:space="preserve"> attribute to specify the width and height of an image.</w:t>
      </w:r>
    </w:p>
    <w:p w:rsidR="007E6168" w:rsidRPr="007E6168" w:rsidRDefault="007E6168" w:rsidP="00E33C7B">
      <w:pPr>
        <w:pStyle w:val="IntenseQuote"/>
        <w:rPr>
          <w:rFonts w:eastAsia="Times New Roman"/>
          <w:sz w:val="27"/>
          <w:szCs w:val="27"/>
        </w:rPr>
      </w:pPr>
      <w:r w:rsidRPr="007E6168">
        <w:rPr>
          <w:rFonts w:eastAsia="Times New Roman"/>
          <w:sz w:val="27"/>
          <w:szCs w:val="27"/>
        </w:rPr>
        <w:t>Example</w:t>
      </w:r>
    </w:p>
    <w:p w:rsidR="007E6168" w:rsidRPr="007E6168" w:rsidRDefault="007E6168" w:rsidP="00E33C7B">
      <w:pPr>
        <w:pStyle w:val="IntenseQuote"/>
        <w:rPr>
          <w:rFonts w:eastAsia="Times New Roman"/>
          <w:sz w:val="24"/>
          <w:szCs w:val="24"/>
        </w:rPr>
      </w:pPr>
      <w:r w:rsidRPr="007E6168">
        <w:rPr>
          <w:rFonts w:eastAsia="Times New Roman"/>
          <w:sz w:val="24"/>
          <w:szCs w:val="24"/>
        </w:rPr>
        <w:t>&lt;</w:t>
      </w:r>
      <w:proofErr w:type="spellStart"/>
      <w:r w:rsidRPr="007E6168">
        <w:rPr>
          <w:rFonts w:eastAsia="Times New Roman"/>
          <w:sz w:val="24"/>
          <w:szCs w:val="24"/>
        </w:rPr>
        <w:t>img</w:t>
      </w:r>
      <w:proofErr w:type="spellEnd"/>
      <w:r w:rsidRPr="007E6168">
        <w:rPr>
          <w:rFonts w:eastAsia="Times New Roman"/>
          <w:sz w:val="24"/>
          <w:szCs w:val="24"/>
        </w:rPr>
        <w:t xml:space="preserve"> </w:t>
      </w:r>
      <w:proofErr w:type="spellStart"/>
      <w:r w:rsidRPr="007E6168">
        <w:rPr>
          <w:rFonts w:eastAsia="Times New Roman"/>
          <w:sz w:val="24"/>
          <w:szCs w:val="24"/>
        </w:rPr>
        <w:t>src</w:t>
      </w:r>
      <w:proofErr w:type="spellEnd"/>
      <w:r w:rsidRPr="007E6168">
        <w:rPr>
          <w:rFonts w:eastAsia="Times New Roman"/>
          <w:sz w:val="24"/>
          <w:szCs w:val="24"/>
        </w:rPr>
        <w:t>="img_girl.jpg" alt="Girl in a jacket" style="width</w:t>
      </w:r>
      <w:proofErr w:type="gramStart"/>
      <w:r w:rsidRPr="007E6168">
        <w:rPr>
          <w:rFonts w:eastAsia="Times New Roman"/>
          <w:sz w:val="24"/>
          <w:szCs w:val="24"/>
        </w:rPr>
        <w:t>:500px</w:t>
      </w:r>
      <w:proofErr w:type="gramEnd"/>
      <w:r w:rsidRPr="007E6168">
        <w:rPr>
          <w:rFonts w:eastAsia="Times New Roman"/>
          <w:sz w:val="24"/>
          <w:szCs w:val="24"/>
        </w:rPr>
        <w:t xml:space="preserve">;height:600px;"&gt; </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Alternatively, you can use the </w:t>
      </w:r>
      <w:r w:rsidRPr="007E6168">
        <w:rPr>
          <w:rFonts w:ascii="Courier New" w:eastAsia="Times New Roman" w:hAnsi="Courier New" w:cs="Courier New"/>
          <w:sz w:val="20"/>
          <w:szCs w:val="20"/>
        </w:rPr>
        <w:t>width</w:t>
      </w:r>
      <w:r w:rsidRPr="007E6168">
        <w:rPr>
          <w:rFonts w:eastAsia="Times New Roman"/>
          <w:sz w:val="24"/>
          <w:szCs w:val="24"/>
        </w:rPr>
        <w:t xml:space="preserve"> and </w:t>
      </w:r>
      <w:r w:rsidRPr="007E6168">
        <w:rPr>
          <w:rFonts w:ascii="Courier New" w:eastAsia="Times New Roman" w:hAnsi="Courier New" w:cs="Courier New"/>
          <w:sz w:val="20"/>
          <w:szCs w:val="20"/>
        </w:rPr>
        <w:t>height</w:t>
      </w:r>
      <w:r w:rsidRPr="007E6168">
        <w:rPr>
          <w:rFonts w:eastAsia="Times New Roman"/>
          <w:sz w:val="24"/>
          <w:szCs w:val="24"/>
        </w:rPr>
        <w:t xml:space="preserve"> attributes:</w:t>
      </w:r>
    </w:p>
    <w:p w:rsidR="007E6168" w:rsidRPr="007E6168" w:rsidRDefault="007E6168" w:rsidP="00E33C7B">
      <w:pPr>
        <w:pStyle w:val="IntenseQuote"/>
        <w:rPr>
          <w:rFonts w:eastAsia="Times New Roman"/>
          <w:sz w:val="27"/>
          <w:szCs w:val="27"/>
        </w:rPr>
      </w:pPr>
      <w:r w:rsidRPr="007E6168">
        <w:rPr>
          <w:rFonts w:eastAsia="Times New Roman"/>
          <w:sz w:val="27"/>
          <w:szCs w:val="27"/>
        </w:rPr>
        <w:t>Example</w:t>
      </w:r>
    </w:p>
    <w:p w:rsidR="007E6168" w:rsidRPr="007E6168" w:rsidRDefault="007E6168" w:rsidP="00E33C7B">
      <w:pPr>
        <w:pStyle w:val="IntenseQuote"/>
        <w:rPr>
          <w:rFonts w:eastAsia="Times New Roman"/>
          <w:sz w:val="24"/>
          <w:szCs w:val="24"/>
        </w:rPr>
      </w:pPr>
      <w:r w:rsidRPr="007E6168">
        <w:rPr>
          <w:rFonts w:eastAsia="Times New Roman"/>
          <w:sz w:val="24"/>
          <w:szCs w:val="24"/>
        </w:rPr>
        <w:t>&lt;</w:t>
      </w:r>
      <w:proofErr w:type="spellStart"/>
      <w:r w:rsidRPr="007E6168">
        <w:rPr>
          <w:rFonts w:eastAsia="Times New Roman"/>
          <w:sz w:val="24"/>
          <w:szCs w:val="24"/>
        </w:rPr>
        <w:t>img</w:t>
      </w:r>
      <w:proofErr w:type="spellEnd"/>
      <w:r w:rsidRPr="007E6168">
        <w:rPr>
          <w:rFonts w:eastAsia="Times New Roman"/>
          <w:sz w:val="24"/>
          <w:szCs w:val="24"/>
        </w:rPr>
        <w:t xml:space="preserve"> </w:t>
      </w:r>
      <w:proofErr w:type="spellStart"/>
      <w:r w:rsidRPr="007E6168">
        <w:rPr>
          <w:rFonts w:eastAsia="Times New Roman"/>
          <w:sz w:val="24"/>
          <w:szCs w:val="24"/>
        </w:rPr>
        <w:t>src</w:t>
      </w:r>
      <w:proofErr w:type="spellEnd"/>
      <w:r w:rsidRPr="007E6168">
        <w:rPr>
          <w:rFonts w:eastAsia="Times New Roman"/>
          <w:sz w:val="24"/>
          <w:szCs w:val="24"/>
        </w:rPr>
        <w:t xml:space="preserve">="img_girl.jpg" alt="Girl in a jacket" width="500" height="600"&gt; </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The </w:t>
      </w:r>
      <w:r w:rsidRPr="007E6168">
        <w:rPr>
          <w:rFonts w:ascii="Courier New" w:eastAsia="Times New Roman" w:hAnsi="Courier New" w:cs="Courier New"/>
          <w:sz w:val="20"/>
          <w:szCs w:val="20"/>
        </w:rPr>
        <w:t>width</w:t>
      </w:r>
      <w:r w:rsidRPr="007E6168">
        <w:rPr>
          <w:rFonts w:eastAsia="Times New Roman"/>
          <w:sz w:val="24"/>
          <w:szCs w:val="24"/>
        </w:rPr>
        <w:t xml:space="preserve"> and </w:t>
      </w:r>
      <w:r w:rsidRPr="007E6168">
        <w:rPr>
          <w:rFonts w:ascii="Courier New" w:eastAsia="Times New Roman" w:hAnsi="Courier New" w:cs="Courier New"/>
          <w:sz w:val="20"/>
          <w:szCs w:val="20"/>
        </w:rPr>
        <w:t>height</w:t>
      </w:r>
      <w:r w:rsidRPr="007E6168">
        <w:rPr>
          <w:rFonts w:eastAsia="Times New Roman"/>
          <w:sz w:val="24"/>
          <w:szCs w:val="24"/>
        </w:rPr>
        <w:t xml:space="preserve"> attributes always defines the width and height of the image in pixels.</w:t>
      </w:r>
    </w:p>
    <w:p w:rsidR="007E6168" w:rsidRPr="007E6168" w:rsidRDefault="007E6168" w:rsidP="00E33C7B">
      <w:pPr>
        <w:pStyle w:val="IntenseQuote"/>
        <w:rPr>
          <w:rFonts w:eastAsia="Times New Roman"/>
          <w:sz w:val="24"/>
          <w:szCs w:val="24"/>
        </w:rPr>
      </w:pPr>
      <w:r w:rsidRPr="007E6168">
        <w:rPr>
          <w:rFonts w:eastAsia="Times New Roman"/>
          <w:sz w:val="24"/>
          <w:szCs w:val="24"/>
        </w:rPr>
        <w:t>Note: Always specify the width and height of an image. If width and height are not specified, the page might flicker while the image loads.</w:t>
      </w:r>
    </w:p>
    <w:p w:rsidR="007E6168" w:rsidRPr="007E6168" w:rsidRDefault="00E33C7B" w:rsidP="00E33C7B">
      <w:pPr>
        <w:pStyle w:val="IntenseQuote"/>
        <w:rPr>
          <w:rFonts w:eastAsia="Times New Roman"/>
          <w:sz w:val="24"/>
          <w:szCs w:val="24"/>
        </w:rPr>
      </w:pPr>
      <w:r>
        <w:rPr>
          <w:rFonts w:eastAsia="Times New Roman"/>
          <w:sz w:val="24"/>
          <w:szCs w:val="24"/>
        </w:rPr>
        <w:pict>
          <v:rect id="_x0000_i1199" style="width:0;height:1.5pt" o:hralign="center" o:hrstd="t" o:hr="t" fillcolor="#a0a0a0" stroked="f"/>
        </w:pict>
      </w:r>
    </w:p>
    <w:p w:rsidR="007E6168" w:rsidRPr="00535BF6" w:rsidRDefault="007E6168" w:rsidP="00535BF6">
      <w:pPr>
        <w:pStyle w:val="IntenseQuote"/>
        <w:jc w:val="center"/>
        <w:rPr>
          <w:rFonts w:eastAsia="Times New Roman"/>
          <w:sz w:val="44"/>
          <w:szCs w:val="36"/>
        </w:rPr>
      </w:pPr>
      <w:proofErr w:type="gramStart"/>
      <w:r w:rsidRPr="00535BF6">
        <w:rPr>
          <w:rFonts w:eastAsia="Times New Roman"/>
          <w:sz w:val="44"/>
          <w:szCs w:val="36"/>
        </w:rPr>
        <w:lastRenderedPageBreak/>
        <w:t>Width and Height, or Style?</w:t>
      </w:r>
      <w:proofErr w:type="gramEnd"/>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The </w:t>
      </w:r>
      <w:r w:rsidRPr="007E6168">
        <w:rPr>
          <w:rFonts w:ascii="Courier New" w:eastAsia="Times New Roman" w:hAnsi="Courier New" w:cs="Courier New"/>
          <w:sz w:val="20"/>
          <w:szCs w:val="20"/>
        </w:rPr>
        <w:t>width</w:t>
      </w:r>
      <w:r w:rsidRPr="007E6168">
        <w:rPr>
          <w:rFonts w:eastAsia="Times New Roman"/>
          <w:sz w:val="24"/>
          <w:szCs w:val="24"/>
        </w:rPr>
        <w:t xml:space="preserve">, </w:t>
      </w:r>
      <w:r w:rsidRPr="007E6168">
        <w:rPr>
          <w:rFonts w:ascii="Courier New" w:eastAsia="Times New Roman" w:hAnsi="Courier New" w:cs="Courier New"/>
          <w:sz w:val="20"/>
          <w:szCs w:val="20"/>
        </w:rPr>
        <w:t>height</w:t>
      </w:r>
      <w:r w:rsidRPr="007E6168">
        <w:rPr>
          <w:rFonts w:eastAsia="Times New Roman"/>
          <w:sz w:val="24"/>
          <w:szCs w:val="24"/>
        </w:rPr>
        <w:t xml:space="preserve">, and </w:t>
      </w:r>
      <w:r w:rsidRPr="007E6168">
        <w:rPr>
          <w:rFonts w:ascii="Courier New" w:eastAsia="Times New Roman" w:hAnsi="Courier New" w:cs="Courier New"/>
          <w:sz w:val="20"/>
          <w:szCs w:val="20"/>
        </w:rPr>
        <w:t>style</w:t>
      </w:r>
      <w:r w:rsidRPr="007E6168">
        <w:rPr>
          <w:rFonts w:eastAsia="Times New Roman"/>
          <w:sz w:val="24"/>
          <w:szCs w:val="24"/>
        </w:rPr>
        <w:t xml:space="preserve"> attributes are valid in HTML5.</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However, we suggest using the </w:t>
      </w:r>
      <w:r w:rsidRPr="007E6168">
        <w:rPr>
          <w:rFonts w:ascii="Courier New" w:eastAsia="Times New Roman" w:hAnsi="Courier New" w:cs="Courier New"/>
          <w:sz w:val="20"/>
          <w:szCs w:val="20"/>
        </w:rPr>
        <w:t>style</w:t>
      </w:r>
      <w:r w:rsidRPr="007E6168">
        <w:rPr>
          <w:rFonts w:eastAsia="Times New Roman"/>
          <w:sz w:val="24"/>
          <w:szCs w:val="24"/>
        </w:rPr>
        <w:t xml:space="preserve"> attribute. It prevents styles sheets from changing the size of images:</w:t>
      </w:r>
    </w:p>
    <w:p w:rsidR="007E6168" w:rsidRPr="007E6168" w:rsidRDefault="007E6168" w:rsidP="00E33C7B">
      <w:pPr>
        <w:pStyle w:val="IntenseQuote"/>
        <w:rPr>
          <w:rFonts w:eastAsia="Times New Roman"/>
          <w:sz w:val="27"/>
          <w:szCs w:val="27"/>
        </w:rPr>
      </w:pPr>
      <w:r w:rsidRPr="007E6168">
        <w:rPr>
          <w:rFonts w:eastAsia="Times New Roman"/>
          <w:sz w:val="27"/>
          <w:szCs w:val="27"/>
        </w:rPr>
        <w:t>Example</w:t>
      </w:r>
    </w:p>
    <w:p w:rsidR="007E6168" w:rsidRPr="007E6168" w:rsidRDefault="007E6168" w:rsidP="00E33C7B">
      <w:pPr>
        <w:pStyle w:val="IntenseQuote"/>
        <w:rPr>
          <w:rFonts w:eastAsia="Times New Roman"/>
          <w:sz w:val="24"/>
          <w:szCs w:val="24"/>
        </w:rPr>
      </w:pPr>
      <w:proofErr w:type="gramStart"/>
      <w:r w:rsidRPr="007E6168">
        <w:rPr>
          <w:rFonts w:eastAsia="Times New Roman"/>
          <w:sz w:val="24"/>
          <w:szCs w:val="24"/>
        </w:rPr>
        <w:t>&lt;!DOCTYPE</w:t>
      </w:r>
      <w:proofErr w:type="gramEnd"/>
      <w:r w:rsidRPr="007E6168">
        <w:rPr>
          <w:rFonts w:eastAsia="Times New Roman"/>
          <w:sz w:val="24"/>
          <w:szCs w:val="24"/>
        </w:rPr>
        <w:t xml:space="preserve"> html&gt;</w:t>
      </w:r>
      <w:r w:rsidRPr="007E6168">
        <w:rPr>
          <w:rFonts w:eastAsia="Times New Roman"/>
          <w:sz w:val="24"/>
          <w:szCs w:val="24"/>
        </w:rPr>
        <w:br/>
        <w:t>&lt;html&gt;</w:t>
      </w:r>
      <w:r w:rsidRPr="007E6168">
        <w:rPr>
          <w:rFonts w:eastAsia="Times New Roman"/>
          <w:sz w:val="24"/>
          <w:szCs w:val="24"/>
        </w:rPr>
        <w:br/>
        <w:t>&lt;head&gt;</w:t>
      </w:r>
      <w:r w:rsidRPr="007E6168">
        <w:rPr>
          <w:rFonts w:eastAsia="Times New Roman"/>
          <w:sz w:val="24"/>
          <w:szCs w:val="24"/>
        </w:rPr>
        <w:br/>
        <w:t>&lt;style&gt;</w:t>
      </w:r>
      <w:r w:rsidRPr="007E6168">
        <w:rPr>
          <w:rFonts w:eastAsia="Times New Roman"/>
          <w:sz w:val="24"/>
          <w:szCs w:val="24"/>
        </w:rPr>
        <w:br/>
      </w:r>
      <w:proofErr w:type="spellStart"/>
      <w:r w:rsidRPr="007E6168">
        <w:rPr>
          <w:rFonts w:eastAsia="Times New Roman"/>
          <w:sz w:val="24"/>
          <w:szCs w:val="24"/>
        </w:rPr>
        <w:t>img</w:t>
      </w:r>
      <w:proofErr w:type="spellEnd"/>
      <w:r w:rsidRPr="007E6168">
        <w:rPr>
          <w:rFonts w:eastAsia="Times New Roman"/>
          <w:sz w:val="24"/>
          <w:szCs w:val="24"/>
        </w:rPr>
        <w:t xml:space="preserve"> </w:t>
      </w:r>
      <w:r w:rsidRPr="007E6168">
        <w:rPr>
          <w:rFonts w:eastAsia="Times New Roman"/>
          <w:color w:val="000000"/>
          <w:sz w:val="24"/>
          <w:szCs w:val="24"/>
        </w:rPr>
        <w:t>{</w:t>
      </w:r>
      <w:r w:rsidRPr="007E6168">
        <w:rPr>
          <w:rFonts w:eastAsia="Times New Roman"/>
          <w:sz w:val="24"/>
          <w:szCs w:val="24"/>
        </w:rPr>
        <w:t xml:space="preserve"> </w:t>
      </w:r>
      <w:r w:rsidRPr="007E6168">
        <w:rPr>
          <w:rFonts w:eastAsia="Times New Roman"/>
          <w:sz w:val="24"/>
          <w:szCs w:val="24"/>
        </w:rPr>
        <w:br/>
        <w:t>  width</w:t>
      </w:r>
      <w:r w:rsidRPr="007E6168">
        <w:rPr>
          <w:rFonts w:eastAsia="Times New Roman"/>
          <w:color w:val="000000"/>
          <w:sz w:val="24"/>
          <w:szCs w:val="24"/>
        </w:rPr>
        <w:t>:</w:t>
      </w:r>
      <w:r w:rsidRPr="007E6168">
        <w:rPr>
          <w:rFonts w:eastAsia="Times New Roman"/>
          <w:sz w:val="24"/>
          <w:szCs w:val="24"/>
        </w:rPr>
        <w:t xml:space="preserve"> 100%</w:t>
      </w:r>
      <w:r w:rsidRPr="007E6168">
        <w:rPr>
          <w:rFonts w:eastAsia="Times New Roman"/>
          <w:color w:val="000000"/>
          <w:sz w:val="24"/>
          <w:szCs w:val="24"/>
        </w:rPr>
        <w:t>;</w:t>
      </w:r>
      <w:r w:rsidRPr="007E6168">
        <w:rPr>
          <w:rFonts w:eastAsia="Times New Roman"/>
          <w:sz w:val="24"/>
          <w:szCs w:val="24"/>
        </w:rPr>
        <w:t xml:space="preserve"> </w:t>
      </w:r>
      <w:r w:rsidRPr="007E6168">
        <w:rPr>
          <w:rFonts w:eastAsia="Times New Roman"/>
          <w:sz w:val="24"/>
          <w:szCs w:val="24"/>
        </w:rPr>
        <w:br/>
      </w:r>
      <w:r w:rsidRPr="007E6168">
        <w:rPr>
          <w:rFonts w:eastAsia="Times New Roman"/>
          <w:color w:val="000000"/>
          <w:sz w:val="24"/>
          <w:szCs w:val="24"/>
        </w:rPr>
        <w:t>}</w:t>
      </w:r>
      <w:r w:rsidRPr="007E6168">
        <w:rPr>
          <w:rFonts w:eastAsia="Times New Roman"/>
          <w:sz w:val="24"/>
          <w:szCs w:val="24"/>
        </w:rPr>
        <w:br/>
        <w:t>&lt;/style&gt;</w:t>
      </w:r>
      <w:r w:rsidRPr="007E6168">
        <w:rPr>
          <w:rFonts w:eastAsia="Times New Roman"/>
          <w:sz w:val="24"/>
          <w:szCs w:val="24"/>
        </w:rPr>
        <w:br/>
        <w:t>&lt;/head&gt;</w:t>
      </w:r>
      <w:r w:rsidRPr="007E6168">
        <w:rPr>
          <w:rFonts w:eastAsia="Times New Roman"/>
          <w:sz w:val="24"/>
          <w:szCs w:val="24"/>
        </w:rPr>
        <w:br/>
        <w:t>&lt;body&gt;</w:t>
      </w:r>
      <w:r w:rsidRPr="007E6168">
        <w:rPr>
          <w:rFonts w:eastAsia="Times New Roman"/>
          <w:sz w:val="24"/>
          <w:szCs w:val="24"/>
        </w:rPr>
        <w:br/>
      </w:r>
      <w:r w:rsidRPr="007E6168">
        <w:rPr>
          <w:rFonts w:eastAsia="Times New Roman"/>
          <w:sz w:val="24"/>
          <w:szCs w:val="24"/>
        </w:rPr>
        <w:br/>
        <w:t>&lt;</w:t>
      </w:r>
      <w:proofErr w:type="spellStart"/>
      <w:r w:rsidRPr="007E6168">
        <w:rPr>
          <w:rFonts w:eastAsia="Times New Roman"/>
          <w:sz w:val="24"/>
          <w:szCs w:val="24"/>
        </w:rPr>
        <w:t>img</w:t>
      </w:r>
      <w:proofErr w:type="spellEnd"/>
      <w:r w:rsidRPr="007E6168">
        <w:rPr>
          <w:rFonts w:eastAsia="Times New Roman"/>
          <w:sz w:val="24"/>
          <w:szCs w:val="24"/>
        </w:rPr>
        <w:t xml:space="preserve"> </w:t>
      </w:r>
      <w:proofErr w:type="spellStart"/>
      <w:r w:rsidRPr="007E6168">
        <w:rPr>
          <w:rFonts w:eastAsia="Times New Roman"/>
          <w:sz w:val="24"/>
          <w:szCs w:val="24"/>
        </w:rPr>
        <w:t>src</w:t>
      </w:r>
      <w:proofErr w:type="spellEnd"/>
      <w:r w:rsidRPr="007E6168">
        <w:rPr>
          <w:rFonts w:eastAsia="Times New Roman"/>
          <w:sz w:val="24"/>
          <w:szCs w:val="24"/>
        </w:rPr>
        <w:t>="html5.gif" alt="HTML5 Icon" width="128" height="128"&gt;</w:t>
      </w:r>
      <w:r w:rsidRPr="007E6168">
        <w:rPr>
          <w:rFonts w:eastAsia="Times New Roman"/>
          <w:sz w:val="24"/>
          <w:szCs w:val="24"/>
        </w:rPr>
        <w:br/>
        <w:t>&lt;</w:t>
      </w:r>
      <w:proofErr w:type="spellStart"/>
      <w:r w:rsidRPr="007E6168">
        <w:rPr>
          <w:rFonts w:eastAsia="Times New Roman"/>
          <w:sz w:val="24"/>
          <w:szCs w:val="24"/>
        </w:rPr>
        <w:t>img</w:t>
      </w:r>
      <w:proofErr w:type="spellEnd"/>
      <w:r w:rsidRPr="007E6168">
        <w:rPr>
          <w:rFonts w:eastAsia="Times New Roman"/>
          <w:sz w:val="24"/>
          <w:szCs w:val="24"/>
        </w:rPr>
        <w:t xml:space="preserve"> </w:t>
      </w:r>
      <w:proofErr w:type="spellStart"/>
      <w:r w:rsidRPr="007E6168">
        <w:rPr>
          <w:rFonts w:eastAsia="Times New Roman"/>
          <w:sz w:val="24"/>
          <w:szCs w:val="24"/>
        </w:rPr>
        <w:t>src</w:t>
      </w:r>
      <w:proofErr w:type="spellEnd"/>
      <w:r w:rsidRPr="007E6168">
        <w:rPr>
          <w:rFonts w:eastAsia="Times New Roman"/>
          <w:sz w:val="24"/>
          <w:szCs w:val="24"/>
        </w:rPr>
        <w:t>="html5.gif" alt="HTML5 Icon" style="width:128px;height:128px;"&gt;</w:t>
      </w:r>
      <w:r w:rsidRPr="007E6168">
        <w:rPr>
          <w:rFonts w:eastAsia="Times New Roman"/>
          <w:sz w:val="24"/>
          <w:szCs w:val="24"/>
        </w:rPr>
        <w:br/>
      </w:r>
      <w:r w:rsidRPr="007E6168">
        <w:rPr>
          <w:rFonts w:eastAsia="Times New Roman"/>
          <w:sz w:val="24"/>
          <w:szCs w:val="24"/>
        </w:rPr>
        <w:br/>
        <w:t>&lt;/body&gt;</w:t>
      </w:r>
      <w:r w:rsidRPr="007E6168">
        <w:rPr>
          <w:rFonts w:eastAsia="Times New Roman"/>
          <w:sz w:val="24"/>
          <w:szCs w:val="24"/>
        </w:rPr>
        <w:br/>
        <w:t xml:space="preserve">&lt;/html&gt; </w:t>
      </w:r>
    </w:p>
    <w:p w:rsidR="007E6168" w:rsidRPr="007E6168" w:rsidRDefault="00E33C7B" w:rsidP="00E33C7B">
      <w:pPr>
        <w:pStyle w:val="IntenseQuote"/>
        <w:rPr>
          <w:rFonts w:eastAsia="Times New Roman"/>
          <w:sz w:val="24"/>
          <w:szCs w:val="24"/>
        </w:rPr>
      </w:pPr>
      <w:r>
        <w:rPr>
          <w:rFonts w:eastAsia="Times New Roman"/>
          <w:sz w:val="24"/>
          <w:szCs w:val="24"/>
        </w:rPr>
        <w:pict>
          <v:rect id="_x0000_i1200" style="width:0;height:1.5pt" o:hralign="center" o:hrstd="t" o:hr="t" fillcolor="#a0a0a0" stroked="f"/>
        </w:pict>
      </w:r>
    </w:p>
    <w:p w:rsidR="007E6168" w:rsidRPr="00535BF6" w:rsidRDefault="007E6168" w:rsidP="00535BF6">
      <w:pPr>
        <w:pStyle w:val="IntenseQuote"/>
        <w:jc w:val="center"/>
        <w:rPr>
          <w:rFonts w:eastAsia="Times New Roman"/>
          <w:sz w:val="44"/>
          <w:szCs w:val="36"/>
        </w:rPr>
      </w:pPr>
      <w:r w:rsidRPr="00535BF6">
        <w:rPr>
          <w:rFonts w:eastAsia="Times New Roman"/>
          <w:sz w:val="44"/>
          <w:szCs w:val="36"/>
        </w:rPr>
        <w:t xml:space="preserve">Images in </w:t>
      </w:r>
      <w:proofErr w:type="gramStart"/>
      <w:r w:rsidRPr="00535BF6">
        <w:rPr>
          <w:rFonts w:eastAsia="Times New Roman"/>
          <w:sz w:val="44"/>
          <w:szCs w:val="36"/>
        </w:rPr>
        <w:t>Another</w:t>
      </w:r>
      <w:proofErr w:type="gramEnd"/>
      <w:r w:rsidRPr="00535BF6">
        <w:rPr>
          <w:rFonts w:eastAsia="Times New Roman"/>
          <w:sz w:val="44"/>
          <w:szCs w:val="36"/>
        </w:rPr>
        <w:t xml:space="preserve"> Folder</w:t>
      </w:r>
    </w:p>
    <w:p w:rsidR="007E6168" w:rsidRPr="007E6168" w:rsidRDefault="007E6168" w:rsidP="00E33C7B">
      <w:pPr>
        <w:pStyle w:val="IntenseQuote"/>
        <w:rPr>
          <w:rFonts w:eastAsia="Times New Roman"/>
          <w:sz w:val="24"/>
          <w:szCs w:val="24"/>
        </w:rPr>
      </w:pPr>
      <w:r w:rsidRPr="007E6168">
        <w:rPr>
          <w:rFonts w:eastAsia="Times New Roman"/>
          <w:sz w:val="24"/>
          <w:szCs w:val="24"/>
        </w:rPr>
        <w:t>If not specified, the browser expects to find the image in the same folder as the web page.</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However, it is common to store images in a sub-folder. You must then include the folder name in the </w:t>
      </w:r>
      <w:proofErr w:type="spellStart"/>
      <w:r w:rsidRPr="007E6168">
        <w:rPr>
          <w:rFonts w:ascii="Courier New" w:eastAsia="Times New Roman" w:hAnsi="Courier New" w:cs="Courier New"/>
          <w:sz w:val="20"/>
          <w:szCs w:val="20"/>
        </w:rPr>
        <w:t>src</w:t>
      </w:r>
      <w:proofErr w:type="spellEnd"/>
      <w:r w:rsidRPr="007E6168">
        <w:rPr>
          <w:rFonts w:eastAsia="Times New Roman"/>
          <w:sz w:val="24"/>
          <w:szCs w:val="24"/>
        </w:rPr>
        <w:t xml:space="preserve"> attribute:</w:t>
      </w:r>
    </w:p>
    <w:p w:rsidR="007E6168" w:rsidRPr="007E6168" w:rsidRDefault="007E6168" w:rsidP="00E33C7B">
      <w:pPr>
        <w:pStyle w:val="IntenseQuote"/>
        <w:rPr>
          <w:rFonts w:eastAsia="Times New Roman"/>
          <w:sz w:val="27"/>
          <w:szCs w:val="27"/>
        </w:rPr>
      </w:pPr>
      <w:r w:rsidRPr="007E6168">
        <w:rPr>
          <w:rFonts w:eastAsia="Times New Roman"/>
          <w:sz w:val="27"/>
          <w:szCs w:val="27"/>
        </w:rPr>
        <w:t>Example</w:t>
      </w:r>
    </w:p>
    <w:p w:rsidR="007E6168" w:rsidRPr="007E6168" w:rsidRDefault="007E6168" w:rsidP="00E33C7B">
      <w:pPr>
        <w:pStyle w:val="IntenseQuote"/>
        <w:rPr>
          <w:rFonts w:eastAsia="Times New Roman"/>
          <w:sz w:val="24"/>
          <w:szCs w:val="24"/>
        </w:rPr>
      </w:pPr>
      <w:r w:rsidRPr="007E6168">
        <w:rPr>
          <w:rFonts w:eastAsia="Times New Roman"/>
          <w:sz w:val="24"/>
          <w:szCs w:val="24"/>
        </w:rPr>
        <w:lastRenderedPageBreak/>
        <w:t>&lt;</w:t>
      </w:r>
      <w:proofErr w:type="spellStart"/>
      <w:r w:rsidRPr="007E6168">
        <w:rPr>
          <w:rFonts w:eastAsia="Times New Roman"/>
          <w:sz w:val="24"/>
          <w:szCs w:val="24"/>
        </w:rPr>
        <w:t>img</w:t>
      </w:r>
      <w:proofErr w:type="spellEnd"/>
      <w:r w:rsidRPr="007E6168">
        <w:rPr>
          <w:rFonts w:eastAsia="Times New Roman"/>
          <w:sz w:val="24"/>
          <w:szCs w:val="24"/>
        </w:rPr>
        <w:t xml:space="preserve"> </w:t>
      </w:r>
      <w:proofErr w:type="spellStart"/>
      <w:r w:rsidRPr="007E6168">
        <w:rPr>
          <w:rFonts w:eastAsia="Times New Roman"/>
          <w:sz w:val="24"/>
          <w:szCs w:val="24"/>
        </w:rPr>
        <w:t>src</w:t>
      </w:r>
      <w:proofErr w:type="spellEnd"/>
      <w:r w:rsidRPr="007E6168">
        <w:rPr>
          <w:rFonts w:eastAsia="Times New Roman"/>
          <w:sz w:val="24"/>
          <w:szCs w:val="24"/>
        </w:rPr>
        <w:t>="/images/html5.gif" alt="HTML5 Icon" style="width</w:t>
      </w:r>
      <w:proofErr w:type="gramStart"/>
      <w:r w:rsidRPr="007E6168">
        <w:rPr>
          <w:rFonts w:eastAsia="Times New Roman"/>
          <w:sz w:val="24"/>
          <w:szCs w:val="24"/>
        </w:rPr>
        <w:t>:128px</w:t>
      </w:r>
      <w:proofErr w:type="gramEnd"/>
      <w:r w:rsidRPr="007E6168">
        <w:rPr>
          <w:rFonts w:eastAsia="Times New Roman"/>
          <w:sz w:val="24"/>
          <w:szCs w:val="24"/>
        </w:rPr>
        <w:t xml:space="preserve">;height:128px;"&gt; </w:t>
      </w:r>
    </w:p>
    <w:p w:rsidR="007E6168" w:rsidRPr="007E6168" w:rsidRDefault="00E33C7B" w:rsidP="00E33C7B">
      <w:pPr>
        <w:pStyle w:val="IntenseQuote"/>
        <w:rPr>
          <w:rFonts w:eastAsia="Times New Roman"/>
          <w:sz w:val="24"/>
          <w:szCs w:val="24"/>
        </w:rPr>
      </w:pPr>
      <w:r>
        <w:rPr>
          <w:rFonts w:eastAsia="Times New Roman"/>
          <w:sz w:val="24"/>
          <w:szCs w:val="24"/>
        </w:rPr>
        <w:pict>
          <v:rect id="_x0000_i1201" style="width:0;height:1.5pt" o:hralign="center" o:hrstd="t" o:hr="t" fillcolor="#a0a0a0" stroked="f"/>
        </w:pict>
      </w:r>
    </w:p>
    <w:p w:rsidR="007E6168" w:rsidRPr="00535BF6" w:rsidRDefault="007E6168" w:rsidP="00535BF6">
      <w:pPr>
        <w:pStyle w:val="IntenseQuote"/>
        <w:jc w:val="center"/>
        <w:rPr>
          <w:rFonts w:eastAsia="Times New Roman"/>
          <w:sz w:val="44"/>
          <w:szCs w:val="36"/>
        </w:rPr>
      </w:pPr>
      <w:r w:rsidRPr="00535BF6">
        <w:rPr>
          <w:rFonts w:eastAsia="Times New Roman"/>
          <w:sz w:val="44"/>
          <w:szCs w:val="36"/>
        </w:rPr>
        <w:t xml:space="preserve">Images on </w:t>
      </w:r>
      <w:proofErr w:type="gramStart"/>
      <w:r w:rsidRPr="00535BF6">
        <w:rPr>
          <w:rFonts w:eastAsia="Times New Roman"/>
          <w:sz w:val="44"/>
          <w:szCs w:val="36"/>
        </w:rPr>
        <w:t>Another</w:t>
      </w:r>
      <w:proofErr w:type="gramEnd"/>
      <w:r w:rsidRPr="00535BF6">
        <w:rPr>
          <w:rFonts w:eastAsia="Times New Roman"/>
          <w:sz w:val="44"/>
          <w:szCs w:val="36"/>
        </w:rPr>
        <w:t xml:space="preserve"> Server</w:t>
      </w:r>
    </w:p>
    <w:p w:rsidR="007E6168" w:rsidRPr="007E6168" w:rsidRDefault="007E6168" w:rsidP="00E33C7B">
      <w:pPr>
        <w:pStyle w:val="IntenseQuote"/>
        <w:rPr>
          <w:rFonts w:eastAsia="Times New Roman"/>
          <w:sz w:val="24"/>
          <w:szCs w:val="24"/>
        </w:rPr>
      </w:pPr>
      <w:r w:rsidRPr="007E6168">
        <w:rPr>
          <w:rFonts w:eastAsia="Times New Roman"/>
          <w:sz w:val="24"/>
          <w:szCs w:val="24"/>
        </w:rPr>
        <w:t>Some web sites store their images on image servers.</w:t>
      </w:r>
    </w:p>
    <w:p w:rsidR="007E6168" w:rsidRPr="007E6168" w:rsidRDefault="007E6168" w:rsidP="00E33C7B">
      <w:pPr>
        <w:pStyle w:val="IntenseQuote"/>
        <w:rPr>
          <w:rFonts w:eastAsia="Times New Roman"/>
          <w:sz w:val="24"/>
          <w:szCs w:val="24"/>
        </w:rPr>
      </w:pPr>
      <w:r w:rsidRPr="007E6168">
        <w:rPr>
          <w:rFonts w:eastAsia="Times New Roman"/>
          <w:sz w:val="24"/>
          <w:szCs w:val="24"/>
        </w:rPr>
        <w:t>Actually, you can access images from any web address in the world:</w:t>
      </w:r>
    </w:p>
    <w:p w:rsidR="007E6168" w:rsidRPr="007E6168" w:rsidRDefault="007E6168" w:rsidP="00E33C7B">
      <w:pPr>
        <w:pStyle w:val="IntenseQuote"/>
        <w:rPr>
          <w:rFonts w:eastAsia="Times New Roman"/>
          <w:sz w:val="27"/>
          <w:szCs w:val="27"/>
        </w:rPr>
      </w:pPr>
      <w:r w:rsidRPr="007E6168">
        <w:rPr>
          <w:rFonts w:eastAsia="Times New Roman"/>
          <w:sz w:val="27"/>
          <w:szCs w:val="27"/>
        </w:rPr>
        <w:t>Example</w:t>
      </w:r>
    </w:p>
    <w:p w:rsidR="007E6168" w:rsidRPr="007E6168" w:rsidRDefault="007E6168" w:rsidP="00E33C7B">
      <w:pPr>
        <w:pStyle w:val="IntenseQuote"/>
        <w:rPr>
          <w:rFonts w:eastAsia="Times New Roman"/>
          <w:sz w:val="24"/>
          <w:szCs w:val="24"/>
        </w:rPr>
      </w:pPr>
      <w:r w:rsidRPr="007E6168">
        <w:rPr>
          <w:rFonts w:eastAsia="Times New Roman"/>
          <w:sz w:val="24"/>
          <w:szCs w:val="24"/>
        </w:rPr>
        <w:t>&lt;</w:t>
      </w:r>
      <w:proofErr w:type="spellStart"/>
      <w:r w:rsidRPr="007E6168">
        <w:rPr>
          <w:rFonts w:eastAsia="Times New Roman"/>
          <w:sz w:val="24"/>
          <w:szCs w:val="24"/>
        </w:rPr>
        <w:t>img</w:t>
      </w:r>
      <w:proofErr w:type="spellEnd"/>
      <w:r w:rsidRPr="007E6168">
        <w:rPr>
          <w:rFonts w:eastAsia="Times New Roman"/>
          <w:sz w:val="24"/>
          <w:szCs w:val="24"/>
        </w:rPr>
        <w:t xml:space="preserve"> </w:t>
      </w:r>
      <w:proofErr w:type="spellStart"/>
      <w:r w:rsidRPr="007E6168">
        <w:rPr>
          <w:rFonts w:eastAsia="Times New Roman"/>
          <w:sz w:val="24"/>
          <w:szCs w:val="24"/>
        </w:rPr>
        <w:t>src</w:t>
      </w:r>
      <w:proofErr w:type="spellEnd"/>
      <w:r w:rsidRPr="007E6168">
        <w:rPr>
          <w:rFonts w:eastAsia="Times New Roman"/>
          <w:sz w:val="24"/>
          <w:szCs w:val="24"/>
        </w:rPr>
        <w:t xml:space="preserve">="https://www.w3schools.com/images/w3schools_green.jpg" alt="W3Schools.com"&gt; </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You can read more about file paths in the chapter </w:t>
      </w:r>
      <w:hyperlink r:id="rId48" w:history="1">
        <w:r w:rsidRPr="007E6168">
          <w:rPr>
            <w:rFonts w:eastAsia="Times New Roman"/>
            <w:color w:val="0000FF"/>
            <w:sz w:val="24"/>
            <w:szCs w:val="24"/>
            <w:u w:val="single"/>
          </w:rPr>
          <w:t>HTML File Paths</w:t>
        </w:r>
      </w:hyperlink>
      <w:r w:rsidRPr="007E6168">
        <w:rPr>
          <w:rFonts w:eastAsia="Times New Roman"/>
          <w:sz w:val="24"/>
          <w:szCs w:val="24"/>
        </w:rPr>
        <w:t>.</w:t>
      </w:r>
    </w:p>
    <w:p w:rsidR="007E6168" w:rsidRPr="007E6168" w:rsidRDefault="00E33C7B" w:rsidP="00E33C7B">
      <w:pPr>
        <w:pStyle w:val="IntenseQuote"/>
        <w:rPr>
          <w:rFonts w:eastAsia="Times New Roman"/>
          <w:sz w:val="24"/>
          <w:szCs w:val="24"/>
        </w:rPr>
      </w:pPr>
      <w:r>
        <w:rPr>
          <w:rFonts w:eastAsia="Times New Roman"/>
          <w:sz w:val="24"/>
          <w:szCs w:val="24"/>
        </w:rPr>
        <w:pict>
          <v:rect id="_x0000_i1202" style="width:0;height:1.5pt" o:hralign="center" o:hrstd="t" o:hr="t" fillcolor="#a0a0a0" stroked="f"/>
        </w:pict>
      </w:r>
    </w:p>
    <w:p w:rsidR="007E6168" w:rsidRPr="00535BF6" w:rsidRDefault="007E6168" w:rsidP="00535BF6">
      <w:pPr>
        <w:pStyle w:val="IntenseQuote"/>
        <w:jc w:val="center"/>
        <w:rPr>
          <w:rFonts w:eastAsia="Times New Roman"/>
          <w:sz w:val="44"/>
          <w:szCs w:val="36"/>
        </w:rPr>
      </w:pPr>
      <w:r w:rsidRPr="00535BF6">
        <w:rPr>
          <w:rFonts w:eastAsia="Times New Roman"/>
          <w:sz w:val="44"/>
          <w:szCs w:val="36"/>
        </w:rPr>
        <w:t>Animated Images</w:t>
      </w:r>
    </w:p>
    <w:p w:rsidR="007E6168" w:rsidRPr="007E6168" w:rsidRDefault="007E6168" w:rsidP="00E33C7B">
      <w:pPr>
        <w:pStyle w:val="IntenseQuote"/>
        <w:rPr>
          <w:rFonts w:eastAsia="Times New Roman"/>
          <w:sz w:val="24"/>
          <w:szCs w:val="24"/>
        </w:rPr>
      </w:pPr>
      <w:r w:rsidRPr="007E6168">
        <w:rPr>
          <w:rFonts w:eastAsia="Times New Roman"/>
          <w:sz w:val="24"/>
          <w:szCs w:val="24"/>
        </w:rPr>
        <w:t>HTML allows animated GIFs:</w:t>
      </w:r>
    </w:p>
    <w:p w:rsidR="007E6168" w:rsidRPr="007E6168" w:rsidRDefault="007E6168" w:rsidP="00E33C7B">
      <w:pPr>
        <w:pStyle w:val="IntenseQuote"/>
        <w:rPr>
          <w:rFonts w:eastAsia="Times New Roman"/>
          <w:sz w:val="27"/>
          <w:szCs w:val="27"/>
        </w:rPr>
      </w:pPr>
      <w:r w:rsidRPr="007E6168">
        <w:rPr>
          <w:rFonts w:eastAsia="Times New Roman"/>
          <w:sz w:val="27"/>
          <w:szCs w:val="27"/>
        </w:rPr>
        <w:t>Example</w:t>
      </w:r>
    </w:p>
    <w:p w:rsidR="007E6168" w:rsidRPr="007E6168" w:rsidRDefault="007E6168" w:rsidP="00E33C7B">
      <w:pPr>
        <w:pStyle w:val="IntenseQuote"/>
        <w:rPr>
          <w:rFonts w:eastAsia="Times New Roman"/>
          <w:sz w:val="24"/>
          <w:szCs w:val="24"/>
        </w:rPr>
      </w:pPr>
      <w:r w:rsidRPr="007E6168">
        <w:rPr>
          <w:rFonts w:eastAsia="Times New Roman"/>
          <w:sz w:val="24"/>
          <w:szCs w:val="24"/>
        </w:rPr>
        <w:t>&lt;</w:t>
      </w:r>
      <w:proofErr w:type="spellStart"/>
      <w:r w:rsidRPr="007E6168">
        <w:rPr>
          <w:rFonts w:eastAsia="Times New Roman"/>
          <w:sz w:val="24"/>
          <w:szCs w:val="24"/>
        </w:rPr>
        <w:t>img</w:t>
      </w:r>
      <w:proofErr w:type="spellEnd"/>
      <w:r w:rsidRPr="007E6168">
        <w:rPr>
          <w:rFonts w:eastAsia="Times New Roman"/>
          <w:sz w:val="24"/>
          <w:szCs w:val="24"/>
        </w:rPr>
        <w:t xml:space="preserve"> </w:t>
      </w:r>
      <w:proofErr w:type="spellStart"/>
      <w:r w:rsidRPr="007E6168">
        <w:rPr>
          <w:rFonts w:eastAsia="Times New Roman"/>
          <w:sz w:val="24"/>
          <w:szCs w:val="24"/>
        </w:rPr>
        <w:t>src</w:t>
      </w:r>
      <w:proofErr w:type="spellEnd"/>
      <w:r w:rsidRPr="007E6168">
        <w:rPr>
          <w:rFonts w:eastAsia="Times New Roman"/>
          <w:sz w:val="24"/>
          <w:szCs w:val="24"/>
        </w:rPr>
        <w:t>="programming.gif" alt="Computer Man" style="width</w:t>
      </w:r>
      <w:proofErr w:type="gramStart"/>
      <w:r w:rsidRPr="007E6168">
        <w:rPr>
          <w:rFonts w:eastAsia="Times New Roman"/>
          <w:sz w:val="24"/>
          <w:szCs w:val="24"/>
        </w:rPr>
        <w:t>:48px</w:t>
      </w:r>
      <w:proofErr w:type="gramEnd"/>
      <w:r w:rsidRPr="007E6168">
        <w:rPr>
          <w:rFonts w:eastAsia="Times New Roman"/>
          <w:sz w:val="24"/>
          <w:szCs w:val="24"/>
        </w:rPr>
        <w:t xml:space="preserve">;height:48px;"&gt; </w:t>
      </w:r>
    </w:p>
    <w:p w:rsidR="007E6168" w:rsidRPr="007E6168" w:rsidRDefault="00E33C7B" w:rsidP="00E33C7B">
      <w:pPr>
        <w:pStyle w:val="IntenseQuote"/>
        <w:rPr>
          <w:rFonts w:eastAsia="Times New Roman"/>
          <w:sz w:val="24"/>
          <w:szCs w:val="24"/>
        </w:rPr>
      </w:pPr>
      <w:r>
        <w:rPr>
          <w:rFonts w:eastAsia="Times New Roman"/>
          <w:sz w:val="24"/>
          <w:szCs w:val="24"/>
        </w:rPr>
        <w:pict>
          <v:rect id="_x0000_i1203" style="width:0;height:1.5pt" o:hralign="center" o:hrstd="t" o:hr="t" fillcolor="#a0a0a0" stroked="f"/>
        </w:pict>
      </w:r>
    </w:p>
    <w:p w:rsidR="007E6168" w:rsidRPr="00535BF6" w:rsidRDefault="007E6168" w:rsidP="00535BF6">
      <w:pPr>
        <w:pStyle w:val="IntenseQuote"/>
        <w:jc w:val="center"/>
        <w:rPr>
          <w:rFonts w:eastAsia="Times New Roman"/>
          <w:sz w:val="44"/>
          <w:szCs w:val="36"/>
        </w:rPr>
      </w:pPr>
      <w:r w:rsidRPr="00535BF6">
        <w:rPr>
          <w:rFonts w:eastAsia="Times New Roman"/>
          <w:sz w:val="44"/>
          <w:szCs w:val="36"/>
        </w:rPr>
        <w:t>Image as a Link</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To use an image as a link, put the </w:t>
      </w:r>
      <w:r w:rsidRPr="007E6168">
        <w:rPr>
          <w:rFonts w:ascii="Courier New" w:eastAsia="Times New Roman" w:hAnsi="Courier New" w:cs="Courier New"/>
          <w:sz w:val="20"/>
          <w:szCs w:val="20"/>
        </w:rPr>
        <w:t>&lt;</w:t>
      </w:r>
      <w:proofErr w:type="spellStart"/>
      <w:r w:rsidRPr="007E6168">
        <w:rPr>
          <w:rFonts w:ascii="Courier New" w:eastAsia="Times New Roman" w:hAnsi="Courier New" w:cs="Courier New"/>
          <w:sz w:val="20"/>
          <w:szCs w:val="20"/>
        </w:rPr>
        <w:t>img</w:t>
      </w:r>
      <w:proofErr w:type="spellEnd"/>
      <w:r w:rsidRPr="007E6168">
        <w:rPr>
          <w:rFonts w:ascii="Courier New" w:eastAsia="Times New Roman" w:hAnsi="Courier New" w:cs="Courier New"/>
          <w:sz w:val="20"/>
          <w:szCs w:val="20"/>
        </w:rPr>
        <w:t>&gt;</w:t>
      </w:r>
      <w:r w:rsidRPr="007E6168">
        <w:rPr>
          <w:rFonts w:eastAsia="Times New Roman"/>
          <w:sz w:val="24"/>
          <w:szCs w:val="24"/>
        </w:rPr>
        <w:t xml:space="preserve"> tag inside the </w:t>
      </w:r>
      <w:r w:rsidRPr="007E6168">
        <w:rPr>
          <w:rFonts w:ascii="Courier New" w:eastAsia="Times New Roman" w:hAnsi="Courier New" w:cs="Courier New"/>
          <w:sz w:val="20"/>
          <w:szCs w:val="20"/>
        </w:rPr>
        <w:t>&lt;a&gt;</w:t>
      </w:r>
      <w:r w:rsidRPr="007E6168">
        <w:rPr>
          <w:rFonts w:eastAsia="Times New Roman"/>
          <w:sz w:val="24"/>
          <w:szCs w:val="24"/>
        </w:rPr>
        <w:t xml:space="preserve"> tag:</w:t>
      </w:r>
    </w:p>
    <w:p w:rsidR="007E6168" w:rsidRPr="007E6168" w:rsidRDefault="007E6168" w:rsidP="00E33C7B">
      <w:pPr>
        <w:pStyle w:val="IntenseQuote"/>
        <w:rPr>
          <w:rFonts w:eastAsia="Times New Roman"/>
          <w:sz w:val="27"/>
          <w:szCs w:val="27"/>
        </w:rPr>
      </w:pPr>
      <w:r w:rsidRPr="007E6168">
        <w:rPr>
          <w:rFonts w:eastAsia="Times New Roman"/>
          <w:sz w:val="27"/>
          <w:szCs w:val="27"/>
        </w:rPr>
        <w:t>Example</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&lt;a </w:t>
      </w:r>
      <w:proofErr w:type="spellStart"/>
      <w:r w:rsidRPr="007E6168">
        <w:rPr>
          <w:rFonts w:eastAsia="Times New Roman"/>
          <w:sz w:val="24"/>
          <w:szCs w:val="24"/>
        </w:rPr>
        <w:t>href</w:t>
      </w:r>
      <w:proofErr w:type="spellEnd"/>
      <w:r w:rsidRPr="007E6168">
        <w:rPr>
          <w:rFonts w:eastAsia="Times New Roman"/>
          <w:sz w:val="24"/>
          <w:szCs w:val="24"/>
        </w:rPr>
        <w:t>="default.asp"&gt;</w:t>
      </w:r>
      <w:r w:rsidRPr="007E6168">
        <w:rPr>
          <w:rFonts w:eastAsia="Times New Roman"/>
          <w:sz w:val="24"/>
          <w:szCs w:val="24"/>
        </w:rPr>
        <w:br/>
        <w:t>  &lt;</w:t>
      </w:r>
      <w:proofErr w:type="spellStart"/>
      <w:r w:rsidRPr="007E6168">
        <w:rPr>
          <w:rFonts w:eastAsia="Times New Roman"/>
          <w:sz w:val="24"/>
          <w:szCs w:val="24"/>
        </w:rPr>
        <w:t>img</w:t>
      </w:r>
      <w:proofErr w:type="spellEnd"/>
      <w:r w:rsidRPr="007E6168">
        <w:rPr>
          <w:rFonts w:eastAsia="Times New Roman"/>
          <w:sz w:val="24"/>
          <w:szCs w:val="24"/>
        </w:rPr>
        <w:t xml:space="preserve"> </w:t>
      </w:r>
      <w:proofErr w:type="spellStart"/>
      <w:r w:rsidRPr="007E6168">
        <w:rPr>
          <w:rFonts w:eastAsia="Times New Roman"/>
          <w:sz w:val="24"/>
          <w:szCs w:val="24"/>
        </w:rPr>
        <w:t>src</w:t>
      </w:r>
      <w:proofErr w:type="spellEnd"/>
      <w:r w:rsidRPr="007E6168">
        <w:rPr>
          <w:rFonts w:eastAsia="Times New Roman"/>
          <w:sz w:val="24"/>
          <w:szCs w:val="24"/>
        </w:rPr>
        <w:t>="smiley.gif" alt="HTML tutorial" style="width</w:t>
      </w:r>
      <w:proofErr w:type="gramStart"/>
      <w:r w:rsidRPr="007E6168">
        <w:rPr>
          <w:rFonts w:eastAsia="Times New Roman"/>
          <w:sz w:val="24"/>
          <w:szCs w:val="24"/>
        </w:rPr>
        <w:t>:42px</w:t>
      </w:r>
      <w:proofErr w:type="gramEnd"/>
      <w:r w:rsidRPr="007E6168">
        <w:rPr>
          <w:rFonts w:eastAsia="Times New Roman"/>
          <w:sz w:val="24"/>
          <w:szCs w:val="24"/>
        </w:rPr>
        <w:t>;height:42px;border:0;"&gt;</w:t>
      </w:r>
      <w:r w:rsidRPr="007E6168">
        <w:rPr>
          <w:rFonts w:eastAsia="Times New Roman"/>
          <w:sz w:val="24"/>
          <w:szCs w:val="24"/>
        </w:rPr>
        <w:br/>
        <w:t xml:space="preserve">&lt;/a&gt; </w:t>
      </w:r>
    </w:p>
    <w:p w:rsidR="007E6168" w:rsidRPr="007E6168" w:rsidRDefault="007E6168" w:rsidP="00E33C7B">
      <w:pPr>
        <w:pStyle w:val="IntenseQuote"/>
        <w:rPr>
          <w:rFonts w:eastAsia="Times New Roman"/>
          <w:sz w:val="24"/>
          <w:szCs w:val="24"/>
        </w:rPr>
      </w:pPr>
      <w:r w:rsidRPr="007E6168">
        <w:rPr>
          <w:rFonts w:eastAsia="Times New Roman"/>
          <w:sz w:val="24"/>
          <w:szCs w:val="24"/>
        </w:rPr>
        <w:lastRenderedPageBreak/>
        <w:t xml:space="preserve">Note: </w:t>
      </w:r>
      <w:r w:rsidRPr="007E6168">
        <w:rPr>
          <w:rFonts w:ascii="Courier New" w:eastAsia="Times New Roman" w:hAnsi="Courier New" w:cs="Courier New"/>
          <w:sz w:val="20"/>
          <w:szCs w:val="20"/>
        </w:rPr>
        <w:t>border</w:t>
      </w:r>
      <w:proofErr w:type="gramStart"/>
      <w:r w:rsidRPr="007E6168">
        <w:rPr>
          <w:rFonts w:ascii="Courier New" w:eastAsia="Times New Roman" w:hAnsi="Courier New" w:cs="Courier New"/>
          <w:sz w:val="20"/>
          <w:szCs w:val="20"/>
        </w:rPr>
        <w:t>:0</w:t>
      </w:r>
      <w:proofErr w:type="gramEnd"/>
      <w:r w:rsidRPr="007E6168">
        <w:rPr>
          <w:rFonts w:ascii="Courier New" w:eastAsia="Times New Roman" w:hAnsi="Courier New" w:cs="Courier New"/>
          <w:sz w:val="20"/>
          <w:szCs w:val="20"/>
        </w:rPr>
        <w:t>;</w:t>
      </w:r>
      <w:r w:rsidRPr="007E6168">
        <w:rPr>
          <w:rFonts w:eastAsia="Times New Roman"/>
          <w:sz w:val="24"/>
          <w:szCs w:val="24"/>
        </w:rPr>
        <w:t xml:space="preserve"> is added to prevent IE9 (and earlier) from displaying a border around the image (when the image is a link).</w:t>
      </w:r>
    </w:p>
    <w:p w:rsidR="007E6168" w:rsidRPr="007E6168" w:rsidRDefault="00E33C7B" w:rsidP="00E33C7B">
      <w:pPr>
        <w:pStyle w:val="IntenseQuote"/>
        <w:rPr>
          <w:rFonts w:eastAsia="Times New Roman"/>
          <w:sz w:val="24"/>
          <w:szCs w:val="24"/>
        </w:rPr>
      </w:pPr>
      <w:r>
        <w:rPr>
          <w:rFonts w:eastAsia="Times New Roman"/>
          <w:sz w:val="24"/>
          <w:szCs w:val="24"/>
        </w:rPr>
        <w:pict>
          <v:rect id="_x0000_i1204" style="width:0;height:1.5pt" o:hralign="center" o:hrstd="t" o:hr="t" fillcolor="#a0a0a0" stroked="f"/>
        </w:pict>
      </w:r>
    </w:p>
    <w:p w:rsidR="007E6168" w:rsidRPr="00535BF6" w:rsidRDefault="007E6168" w:rsidP="00535BF6">
      <w:pPr>
        <w:pStyle w:val="IntenseQuote"/>
        <w:jc w:val="center"/>
        <w:rPr>
          <w:rFonts w:eastAsia="Times New Roman"/>
          <w:sz w:val="44"/>
          <w:szCs w:val="36"/>
        </w:rPr>
      </w:pPr>
      <w:r w:rsidRPr="00535BF6">
        <w:rPr>
          <w:rFonts w:eastAsia="Times New Roman"/>
          <w:sz w:val="44"/>
          <w:szCs w:val="36"/>
        </w:rPr>
        <w:t>Image Floating</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Use the CSS </w:t>
      </w:r>
      <w:r w:rsidRPr="007E6168">
        <w:rPr>
          <w:rFonts w:ascii="Courier New" w:eastAsia="Times New Roman" w:hAnsi="Courier New" w:cs="Courier New"/>
          <w:sz w:val="20"/>
          <w:szCs w:val="20"/>
        </w:rPr>
        <w:t>float</w:t>
      </w:r>
      <w:r w:rsidRPr="007E6168">
        <w:rPr>
          <w:rFonts w:eastAsia="Times New Roman"/>
          <w:sz w:val="24"/>
          <w:szCs w:val="24"/>
        </w:rPr>
        <w:t xml:space="preserve"> property to let the image float to the right or to the left of a text:</w:t>
      </w:r>
    </w:p>
    <w:p w:rsidR="007E6168" w:rsidRPr="007E6168" w:rsidRDefault="007E6168" w:rsidP="00E33C7B">
      <w:pPr>
        <w:pStyle w:val="IntenseQuote"/>
        <w:rPr>
          <w:rFonts w:eastAsia="Times New Roman"/>
          <w:sz w:val="27"/>
          <w:szCs w:val="27"/>
        </w:rPr>
      </w:pPr>
      <w:r w:rsidRPr="007E6168">
        <w:rPr>
          <w:rFonts w:eastAsia="Times New Roman"/>
          <w:sz w:val="27"/>
          <w:szCs w:val="27"/>
        </w:rPr>
        <w:t>Example</w:t>
      </w:r>
    </w:p>
    <w:p w:rsidR="007E6168" w:rsidRPr="007E6168" w:rsidRDefault="007E6168" w:rsidP="00E33C7B">
      <w:pPr>
        <w:pStyle w:val="IntenseQuote"/>
        <w:rPr>
          <w:rFonts w:eastAsia="Times New Roman"/>
          <w:sz w:val="24"/>
          <w:szCs w:val="24"/>
        </w:rPr>
      </w:pPr>
      <w:r w:rsidRPr="007E6168">
        <w:rPr>
          <w:rFonts w:eastAsia="Times New Roman"/>
          <w:sz w:val="24"/>
          <w:szCs w:val="24"/>
        </w:rPr>
        <w:t>&lt;p&gt;&lt;</w:t>
      </w:r>
      <w:proofErr w:type="spellStart"/>
      <w:r w:rsidRPr="007E6168">
        <w:rPr>
          <w:rFonts w:eastAsia="Times New Roman"/>
          <w:sz w:val="24"/>
          <w:szCs w:val="24"/>
        </w:rPr>
        <w:t>img</w:t>
      </w:r>
      <w:proofErr w:type="spellEnd"/>
      <w:r w:rsidRPr="007E6168">
        <w:rPr>
          <w:rFonts w:eastAsia="Times New Roman"/>
          <w:sz w:val="24"/>
          <w:szCs w:val="24"/>
        </w:rPr>
        <w:t xml:space="preserve"> </w:t>
      </w:r>
      <w:proofErr w:type="spellStart"/>
      <w:r w:rsidRPr="007E6168">
        <w:rPr>
          <w:rFonts w:eastAsia="Times New Roman"/>
          <w:sz w:val="24"/>
          <w:szCs w:val="24"/>
        </w:rPr>
        <w:t>src</w:t>
      </w:r>
      <w:proofErr w:type="spellEnd"/>
      <w:r w:rsidRPr="007E6168">
        <w:rPr>
          <w:rFonts w:eastAsia="Times New Roman"/>
          <w:sz w:val="24"/>
          <w:szCs w:val="24"/>
        </w:rPr>
        <w:t>="smiley.gif" alt="Smiley face" style="float:right;width:42px;height:42px;"&gt;</w:t>
      </w:r>
      <w:r w:rsidRPr="007E6168">
        <w:rPr>
          <w:rFonts w:eastAsia="Times New Roman"/>
          <w:sz w:val="24"/>
          <w:szCs w:val="24"/>
        </w:rPr>
        <w:br/>
        <w:t>The image will float to the right of the text.&lt;/p&gt;</w:t>
      </w:r>
      <w:r w:rsidRPr="007E6168">
        <w:rPr>
          <w:rFonts w:eastAsia="Times New Roman"/>
          <w:sz w:val="24"/>
          <w:szCs w:val="24"/>
        </w:rPr>
        <w:br/>
      </w:r>
      <w:r w:rsidRPr="007E6168">
        <w:rPr>
          <w:rFonts w:eastAsia="Times New Roman"/>
          <w:sz w:val="24"/>
          <w:szCs w:val="24"/>
        </w:rPr>
        <w:br/>
        <w:t>&lt;p&gt;&lt;</w:t>
      </w:r>
      <w:proofErr w:type="spellStart"/>
      <w:r w:rsidRPr="007E6168">
        <w:rPr>
          <w:rFonts w:eastAsia="Times New Roman"/>
          <w:sz w:val="24"/>
          <w:szCs w:val="24"/>
        </w:rPr>
        <w:t>img</w:t>
      </w:r>
      <w:proofErr w:type="spellEnd"/>
      <w:r w:rsidRPr="007E6168">
        <w:rPr>
          <w:rFonts w:eastAsia="Times New Roman"/>
          <w:sz w:val="24"/>
          <w:szCs w:val="24"/>
        </w:rPr>
        <w:t xml:space="preserve"> </w:t>
      </w:r>
      <w:proofErr w:type="spellStart"/>
      <w:r w:rsidRPr="007E6168">
        <w:rPr>
          <w:rFonts w:eastAsia="Times New Roman"/>
          <w:sz w:val="24"/>
          <w:szCs w:val="24"/>
        </w:rPr>
        <w:t>src</w:t>
      </w:r>
      <w:proofErr w:type="spellEnd"/>
      <w:r w:rsidRPr="007E6168">
        <w:rPr>
          <w:rFonts w:eastAsia="Times New Roman"/>
          <w:sz w:val="24"/>
          <w:szCs w:val="24"/>
        </w:rPr>
        <w:t>="smiley.gif" alt="Smiley face" style="float:left;width:42px;height:42px;"&gt;</w:t>
      </w:r>
      <w:r w:rsidRPr="007E6168">
        <w:rPr>
          <w:rFonts w:eastAsia="Times New Roman"/>
          <w:sz w:val="24"/>
          <w:szCs w:val="24"/>
        </w:rPr>
        <w:br/>
        <w:t xml:space="preserve">The image will float to the left of the text.&lt;/p&gt; </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Tip: To learn more about CSS Float, read our </w:t>
      </w:r>
      <w:hyperlink r:id="rId49" w:history="1">
        <w:r w:rsidRPr="007E6168">
          <w:rPr>
            <w:rFonts w:eastAsia="Times New Roman"/>
            <w:color w:val="0000FF"/>
            <w:sz w:val="24"/>
            <w:szCs w:val="24"/>
            <w:u w:val="single"/>
          </w:rPr>
          <w:t>CSS Float Tutorial</w:t>
        </w:r>
      </w:hyperlink>
      <w:r w:rsidRPr="007E6168">
        <w:rPr>
          <w:rFonts w:eastAsia="Times New Roman"/>
          <w:sz w:val="24"/>
          <w:szCs w:val="24"/>
        </w:rPr>
        <w:t>.</w:t>
      </w:r>
    </w:p>
    <w:p w:rsidR="007E6168" w:rsidRPr="007E6168" w:rsidRDefault="00E33C7B" w:rsidP="00E33C7B">
      <w:pPr>
        <w:pStyle w:val="IntenseQuote"/>
        <w:rPr>
          <w:rFonts w:eastAsia="Times New Roman"/>
          <w:sz w:val="24"/>
          <w:szCs w:val="24"/>
        </w:rPr>
      </w:pPr>
      <w:r>
        <w:rPr>
          <w:rFonts w:eastAsia="Times New Roman"/>
          <w:sz w:val="24"/>
          <w:szCs w:val="24"/>
        </w:rPr>
        <w:pict>
          <v:rect id="_x0000_i1205" style="width:0;height:1.5pt" o:hralign="center" o:hrstd="t" o:hr="t" fillcolor="#a0a0a0" stroked="f"/>
        </w:pict>
      </w:r>
    </w:p>
    <w:p w:rsidR="007E6168" w:rsidRPr="00535BF6" w:rsidRDefault="007E6168" w:rsidP="00535BF6">
      <w:pPr>
        <w:pStyle w:val="IntenseQuote"/>
        <w:jc w:val="center"/>
        <w:rPr>
          <w:rFonts w:eastAsia="Times New Roman"/>
          <w:sz w:val="44"/>
          <w:szCs w:val="36"/>
        </w:rPr>
      </w:pPr>
      <w:r w:rsidRPr="00535BF6">
        <w:rPr>
          <w:rFonts w:eastAsia="Times New Roman"/>
          <w:sz w:val="44"/>
          <w:szCs w:val="36"/>
        </w:rPr>
        <w:t>Image Maps</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The </w:t>
      </w:r>
      <w:r w:rsidRPr="007E6168">
        <w:rPr>
          <w:rFonts w:ascii="Courier New" w:eastAsia="Times New Roman" w:hAnsi="Courier New" w:cs="Courier New"/>
          <w:sz w:val="20"/>
          <w:szCs w:val="20"/>
        </w:rPr>
        <w:t>&lt;map&gt;</w:t>
      </w:r>
      <w:r w:rsidRPr="007E6168">
        <w:rPr>
          <w:rFonts w:eastAsia="Times New Roman"/>
          <w:sz w:val="24"/>
          <w:szCs w:val="24"/>
        </w:rPr>
        <w:t xml:space="preserve"> tag defines an image-map. An image-map is an image with clickable areas.</w:t>
      </w:r>
    </w:p>
    <w:p w:rsidR="007E6168" w:rsidRPr="007E6168" w:rsidRDefault="007E6168" w:rsidP="00E33C7B">
      <w:pPr>
        <w:pStyle w:val="IntenseQuote"/>
        <w:rPr>
          <w:rFonts w:eastAsia="Times New Roman"/>
          <w:sz w:val="24"/>
          <w:szCs w:val="24"/>
        </w:rPr>
      </w:pPr>
      <w:r w:rsidRPr="007E6168">
        <w:rPr>
          <w:rFonts w:eastAsia="Times New Roman"/>
          <w:sz w:val="24"/>
          <w:szCs w:val="24"/>
        </w:rPr>
        <w:t>In the image below, click on the computer, the phone, or the cup of coffee:</w:t>
      </w:r>
    </w:p>
    <w:p w:rsidR="007E6168" w:rsidRPr="007E6168" w:rsidRDefault="007E6168" w:rsidP="00E33C7B">
      <w:pPr>
        <w:pStyle w:val="IntenseQuote"/>
        <w:rPr>
          <w:rFonts w:eastAsia="Times New Roman"/>
          <w:sz w:val="24"/>
          <w:szCs w:val="24"/>
        </w:rPr>
      </w:pPr>
      <w:r>
        <w:rPr>
          <w:rFonts w:eastAsia="Times New Roman"/>
          <w:noProof/>
          <w:sz w:val="24"/>
          <w:szCs w:val="24"/>
        </w:rPr>
        <w:lastRenderedPageBreak/>
        <w:drawing>
          <wp:inline distT="0" distB="0" distL="0" distR="0" wp14:anchorId="483006CD" wp14:editId="7581D417">
            <wp:extent cx="3808095" cy="3611245"/>
            <wp:effectExtent l="0" t="0" r="1905" b="8255"/>
            <wp:docPr id="6" name="Picture 6" descr="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Workplac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08095" cy="3611245"/>
                    </a:xfrm>
                    <a:prstGeom prst="rect">
                      <a:avLst/>
                    </a:prstGeom>
                    <a:noFill/>
                    <a:ln>
                      <a:noFill/>
                    </a:ln>
                  </pic:spPr>
                </pic:pic>
              </a:graphicData>
            </a:graphic>
          </wp:inline>
        </w:drawing>
      </w:r>
    </w:p>
    <w:p w:rsidR="007E6168" w:rsidRPr="007E6168" w:rsidRDefault="007E6168" w:rsidP="00E33C7B">
      <w:pPr>
        <w:pStyle w:val="IntenseQuote"/>
        <w:rPr>
          <w:rFonts w:eastAsia="Times New Roman"/>
          <w:sz w:val="27"/>
          <w:szCs w:val="27"/>
        </w:rPr>
      </w:pPr>
      <w:r w:rsidRPr="007E6168">
        <w:rPr>
          <w:rFonts w:eastAsia="Times New Roman"/>
          <w:sz w:val="27"/>
          <w:szCs w:val="27"/>
        </w:rPr>
        <w:t>Example</w:t>
      </w:r>
    </w:p>
    <w:p w:rsidR="007E6168" w:rsidRPr="007E6168" w:rsidRDefault="007E6168" w:rsidP="00E33C7B">
      <w:pPr>
        <w:pStyle w:val="IntenseQuote"/>
        <w:rPr>
          <w:rFonts w:eastAsia="Times New Roman"/>
          <w:sz w:val="24"/>
          <w:szCs w:val="24"/>
        </w:rPr>
      </w:pPr>
      <w:r w:rsidRPr="007E6168">
        <w:rPr>
          <w:rFonts w:eastAsia="Times New Roman"/>
          <w:sz w:val="24"/>
          <w:szCs w:val="24"/>
        </w:rPr>
        <w:t>&lt;</w:t>
      </w:r>
      <w:proofErr w:type="spellStart"/>
      <w:r w:rsidRPr="007E6168">
        <w:rPr>
          <w:rFonts w:eastAsia="Times New Roman"/>
          <w:sz w:val="24"/>
          <w:szCs w:val="24"/>
        </w:rPr>
        <w:t>img</w:t>
      </w:r>
      <w:proofErr w:type="spellEnd"/>
      <w:r w:rsidRPr="007E6168">
        <w:rPr>
          <w:rFonts w:eastAsia="Times New Roman"/>
          <w:sz w:val="24"/>
          <w:szCs w:val="24"/>
        </w:rPr>
        <w:t xml:space="preserve"> </w:t>
      </w:r>
      <w:proofErr w:type="spellStart"/>
      <w:r w:rsidRPr="007E6168">
        <w:rPr>
          <w:rFonts w:eastAsia="Times New Roman"/>
          <w:sz w:val="24"/>
          <w:szCs w:val="24"/>
        </w:rPr>
        <w:t>src</w:t>
      </w:r>
      <w:proofErr w:type="spellEnd"/>
      <w:r w:rsidRPr="007E6168">
        <w:rPr>
          <w:rFonts w:eastAsia="Times New Roman"/>
          <w:sz w:val="24"/>
          <w:szCs w:val="24"/>
        </w:rPr>
        <w:t xml:space="preserve">="workplace.jpg" alt="Workplace" </w:t>
      </w:r>
      <w:proofErr w:type="spellStart"/>
      <w:r w:rsidRPr="007E6168">
        <w:rPr>
          <w:rFonts w:eastAsia="Times New Roman"/>
          <w:sz w:val="24"/>
          <w:szCs w:val="24"/>
        </w:rPr>
        <w:t>usemap</w:t>
      </w:r>
      <w:proofErr w:type="spellEnd"/>
      <w:r w:rsidRPr="007E6168">
        <w:rPr>
          <w:rFonts w:eastAsia="Times New Roman"/>
          <w:sz w:val="24"/>
          <w:szCs w:val="24"/>
        </w:rPr>
        <w:t>="#</w:t>
      </w:r>
      <w:proofErr w:type="spellStart"/>
      <w:r w:rsidRPr="007E6168">
        <w:rPr>
          <w:rFonts w:eastAsia="Times New Roman"/>
          <w:sz w:val="24"/>
          <w:szCs w:val="24"/>
        </w:rPr>
        <w:t>workmap</w:t>
      </w:r>
      <w:proofErr w:type="spellEnd"/>
      <w:r w:rsidRPr="007E6168">
        <w:rPr>
          <w:rFonts w:eastAsia="Times New Roman"/>
          <w:sz w:val="24"/>
          <w:szCs w:val="24"/>
        </w:rPr>
        <w:t>"&gt;</w:t>
      </w:r>
      <w:r w:rsidRPr="007E6168">
        <w:rPr>
          <w:rFonts w:eastAsia="Times New Roman"/>
          <w:sz w:val="24"/>
          <w:szCs w:val="24"/>
        </w:rPr>
        <w:br/>
      </w:r>
      <w:r w:rsidRPr="007E6168">
        <w:rPr>
          <w:rFonts w:eastAsia="Times New Roman"/>
          <w:sz w:val="24"/>
          <w:szCs w:val="24"/>
        </w:rPr>
        <w:br/>
        <w:t>&lt;map name="</w:t>
      </w:r>
      <w:proofErr w:type="spellStart"/>
      <w:r w:rsidRPr="007E6168">
        <w:rPr>
          <w:rFonts w:eastAsia="Times New Roman"/>
          <w:sz w:val="24"/>
          <w:szCs w:val="24"/>
        </w:rPr>
        <w:t>workmap</w:t>
      </w:r>
      <w:proofErr w:type="spellEnd"/>
      <w:r w:rsidRPr="007E6168">
        <w:rPr>
          <w:rFonts w:eastAsia="Times New Roman"/>
          <w:sz w:val="24"/>
          <w:szCs w:val="24"/>
        </w:rPr>
        <w:t>"&gt;</w:t>
      </w:r>
      <w:r w:rsidRPr="007E6168">
        <w:rPr>
          <w:rFonts w:eastAsia="Times New Roman"/>
          <w:sz w:val="24"/>
          <w:szCs w:val="24"/>
        </w:rPr>
        <w:br/>
        <w:t>  &lt;area shape="</w:t>
      </w:r>
      <w:proofErr w:type="spellStart"/>
      <w:r w:rsidRPr="007E6168">
        <w:rPr>
          <w:rFonts w:eastAsia="Times New Roman"/>
          <w:sz w:val="24"/>
          <w:szCs w:val="24"/>
        </w:rPr>
        <w:t>rect</w:t>
      </w:r>
      <w:proofErr w:type="spellEnd"/>
      <w:r w:rsidRPr="007E6168">
        <w:rPr>
          <w:rFonts w:eastAsia="Times New Roman"/>
          <w:sz w:val="24"/>
          <w:szCs w:val="24"/>
        </w:rPr>
        <w:t xml:space="preserve">" </w:t>
      </w:r>
      <w:proofErr w:type="spellStart"/>
      <w:r w:rsidRPr="007E6168">
        <w:rPr>
          <w:rFonts w:eastAsia="Times New Roman"/>
          <w:sz w:val="24"/>
          <w:szCs w:val="24"/>
        </w:rPr>
        <w:t>coords</w:t>
      </w:r>
      <w:proofErr w:type="spellEnd"/>
      <w:r w:rsidRPr="007E6168">
        <w:rPr>
          <w:rFonts w:eastAsia="Times New Roman"/>
          <w:sz w:val="24"/>
          <w:szCs w:val="24"/>
        </w:rPr>
        <w:t xml:space="preserve">="34,44,270,350" alt="Computer" </w:t>
      </w:r>
      <w:proofErr w:type="spellStart"/>
      <w:r w:rsidRPr="007E6168">
        <w:rPr>
          <w:rFonts w:eastAsia="Times New Roman"/>
          <w:sz w:val="24"/>
          <w:szCs w:val="24"/>
        </w:rPr>
        <w:t>href</w:t>
      </w:r>
      <w:proofErr w:type="spellEnd"/>
      <w:r w:rsidRPr="007E6168">
        <w:rPr>
          <w:rFonts w:eastAsia="Times New Roman"/>
          <w:sz w:val="24"/>
          <w:szCs w:val="24"/>
        </w:rPr>
        <w:t>="computer.htm"&gt;</w:t>
      </w:r>
      <w:r w:rsidRPr="007E6168">
        <w:rPr>
          <w:rFonts w:eastAsia="Times New Roman"/>
          <w:sz w:val="24"/>
          <w:szCs w:val="24"/>
        </w:rPr>
        <w:br/>
        <w:t>  &lt;area shape="</w:t>
      </w:r>
      <w:proofErr w:type="spellStart"/>
      <w:r w:rsidRPr="007E6168">
        <w:rPr>
          <w:rFonts w:eastAsia="Times New Roman"/>
          <w:sz w:val="24"/>
          <w:szCs w:val="24"/>
        </w:rPr>
        <w:t>rect</w:t>
      </w:r>
      <w:proofErr w:type="spellEnd"/>
      <w:r w:rsidRPr="007E6168">
        <w:rPr>
          <w:rFonts w:eastAsia="Times New Roman"/>
          <w:sz w:val="24"/>
          <w:szCs w:val="24"/>
        </w:rPr>
        <w:t xml:space="preserve">" </w:t>
      </w:r>
      <w:proofErr w:type="spellStart"/>
      <w:r w:rsidRPr="007E6168">
        <w:rPr>
          <w:rFonts w:eastAsia="Times New Roman"/>
          <w:sz w:val="24"/>
          <w:szCs w:val="24"/>
        </w:rPr>
        <w:t>coords</w:t>
      </w:r>
      <w:proofErr w:type="spellEnd"/>
      <w:r w:rsidRPr="007E6168">
        <w:rPr>
          <w:rFonts w:eastAsia="Times New Roman"/>
          <w:sz w:val="24"/>
          <w:szCs w:val="24"/>
        </w:rPr>
        <w:t xml:space="preserve">="290,172,333,250" alt="Phone" </w:t>
      </w:r>
      <w:proofErr w:type="spellStart"/>
      <w:r w:rsidRPr="007E6168">
        <w:rPr>
          <w:rFonts w:eastAsia="Times New Roman"/>
          <w:sz w:val="24"/>
          <w:szCs w:val="24"/>
        </w:rPr>
        <w:t>href</w:t>
      </w:r>
      <w:proofErr w:type="spellEnd"/>
      <w:r w:rsidRPr="007E6168">
        <w:rPr>
          <w:rFonts w:eastAsia="Times New Roman"/>
          <w:sz w:val="24"/>
          <w:szCs w:val="24"/>
        </w:rPr>
        <w:t>="phone.htm"&gt;</w:t>
      </w:r>
      <w:r w:rsidRPr="007E6168">
        <w:rPr>
          <w:rFonts w:eastAsia="Times New Roman"/>
          <w:sz w:val="24"/>
          <w:szCs w:val="24"/>
        </w:rPr>
        <w:br/>
        <w:t xml:space="preserve">  &lt;area shape="circle" </w:t>
      </w:r>
      <w:proofErr w:type="spellStart"/>
      <w:r w:rsidRPr="007E6168">
        <w:rPr>
          <w:rFonts w:eastAsia="Times New Roman"/>
          <w:sz w:val="24"/>
          <w:szCs w:val="24"/>
        </w:rPr>
        <w:t>coords</w:t>
      </w:r>
      <w:proofErr w:type="spellEnd"/>
      <w:r w:rsidRPr="007E6168">
        <w:rPr>
          <w:rFonts w:eastAsia="Times New Roman"/>
          <w:sz w:val="24"/>
          <w:szCs w:val="24"/>
        </w:rPr>
        <w:t xml:space="preserve">="337,300,44" alt="Coffee" </w:t>
      </w:r>
      <w:proofErr w:type="spellStart"/>
      <w:r w:rsidRPr="007E6168">
        <w:rPr>
          <w:rFonts w:eastAsia="Times New Roman"/>
          <w:sz w:val="24"/>
          <w:szCs w:val="24"/>
        </w:rPr>
        <w:t>href</w:t>
      </w:r>
      <w:proofErr w:type="spellEnd"/>
      <w:r w:rsidRPr="007E6168">
        <w:rPr>
          <w:rFonts w:eastAsia="Times New Roman"/>
          <w:sz w:val="24"/>
          <w:szCs w:val="24"/>
        </w:rPr>
        <w:t>="coffee.htm"&gt;</w:t>
      </w:r>
      <w:r w:rsidRPr="007E6168">
        <w:rPr>
          <w:rFonts w:eastAsia="Times New Roman"/>
          <w:sz w:val="24"/>
          <w:szCs w:val="24"/>
        </w:rPr>
        <w:br/>
        <w:t xml:space="preserve">&lt;/map&gt; </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The </w:t>
      </w:r>
      <w:r w:rsidRPr="007E6168">
        <w:rPr>
          <w:rFonts w:ascii="Courier New" w:eastAsia="Times New Roman" w:hAnsi="Courier New" w:cs="Courier New"/>
          <w:sz w:val="20"/>
          <w:szCs w:val="20"/>
        </w:rPr>
        <w:t>name</w:t>
      </w:r>
      <w:r w:rsidRPr="007E6168">
        <w:rPr>
          <w:rFonts w:eastAsia="Times New Roman"/>
          <w:sz w:val="24"/>
          <w:szCs w:val="24"/>
        </w:rPr>
        <w:t xml:space="preserve"> attribute of the </w:t>
      </w:r>
      <w:r w:rsidRPr="007E6168">
        <w:rPr>
          <w:rFonts w:ascii="Courier New" w:eastAsia="Times New Roman" w:hAnsi="Courier New" w:cs="Courier New"/>
          <w:sz w:val="20"/>
          <w:szCs w:val="20"/>
        </w:rPr>
        <w:t>&lt;map&gt;</w:t>
      </w:r>
      <w:r w:rsidRPr="007E6168">
        <w:rPr>
          <w:rFonts w:eastAsia="Times New Roman"/>
          <w:sz w:val="24"/>
          <w:szCs w:val="24"/>
        </w:rPr>
        <w:t xml:space="preserve"> tag is associated with the </w:t>
      </w:r>
      <w:r w:rsidRPr="007E6168">
        <w:rPr>
          <w:rFonts w:ascii="Courier New" w:eastAsia="Times New Roman" w:hAnsi="Courier New" w:cs="Courier New"/>
          <w:sz w:val="20"/>
          <w:szCs w:val="20"/>
        </w:rPr>
        <w:t>&lt;</w:t>
      </w:r>
      <w:proofErr w:type="spellStart"/>
      <w:r w:rsidRPr="007E6168">
        <w:rPr>
          <w:rFonts w:ascii="Courier New" w:eastAsia="Times New Roman" w:hAnsi="Courier New" w:cs="Courier New"/>
          <w:sz w:val="20"/>
          <w:szCs w:val="20"/>
        </w:rPr>
        <w:t>img</w:t>
      </w:r>
      <w:proofErr w:type="spellEnd"/>
      <w:r w:rsidRPr="007E6168">
        <w:rPr>
          <w:rFonts w:ascii="Courier New" w:eastAsia="Times New Roman" w:hAnsi="Courier New" w:cs="Courier New"/>
          <w:sz w:val="20"/>
          <w:szCs w:val="20"/>
        </w:rPr>
        <w:t>&gt;</w:t>
      </w:r>
      <w:r w:rsidRPr="007E6168">
        <w:rPr>
          <w:rFonts w:eastAsia="Times New Roman"/>
          <w:sz w:val="24"/>
          <w:szCs w:val="24"/>
        </w:rPr>
        <w:t xml:space="preserve">'s </w:t>
      </w:r>
      <w:proofErr w:type="spellStart"/>
      <w:r w:rsidRPr="007E6168">
        <w:rPr>
          <w:rFonts w:eastAsia="Times New Roman"/>
          <w:sz w:val="24"/>
          <w:szCs w:val="24"/>
        </w:rPr>
        <w:t>usemap</w:t>
      </w:r>
      <w:proofErr w:type="spellEnd"/>
      <w:r w:rsidRPr="007E6168">
        <w:rPr>
          <w:rFonts w:eastAsia="Times New Roman"/>
          <w:sz w:val="24"/>
          <w:szCs w:val="24"/>
        </w:rPr>
        <w:t xml:space="preserve"> attribute and creates a relationship between the image and the map.</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The </w:t>
      </w:r>
      <w:r w:rsidRPr="007E6168">
        <w:rPr>
          <w:rFonts w:ascii="Courier New" w:eastAsia="Times New Roman" w:hAnsi="Courier New" w:cs="Courier New"/>
          <w:sz w:val="20"/>
          <w:szCs w:val="20"/>
        </w:rPr>
        <w:t>&lt;map&gt;</w:t>
      </w:r>
      <w:r w:rsidRPr="007E6168">
        <w:rPr>
          <w:rFonts w:eastAsia="Times New Roman"/>
          <w:sz w:val="24"/>
          <w:szCs w:val="24"/>
        </w:rPr>
        <w:t xml:space="preserve"> element contains a number of </w:t>
      </w:r>
      <w:r w:rsidRPr="007E6168">
        <w:rPr>
          <w:rFonts w:ascii="Courier New" w:eastAsia="Times New Roman" w:hAnsi="Courier New" w:cs="Courier New"/>
          <w:sz w:val="20"/>
          <w:szCs w:val="20"/>
        </w:rPr>
        <w:t>&lt;area&gt;</w:t>
      </w:r>
      <w:r w:rsidRPr="007E6168">
        <w:rPr>
          <w:rFonts w:eastAsia="Times New Roman"/>
          <w:sz w:val="24"/>
          <w:szCs w:val="24"/>
        </w:rPr>
        <w:t xml:space="preserve"> </w:t>
      </w:r>
      <w:proofErr w:type="gramStart"/>
      <w:r w:rsidRPr="007E6168">
        <w:rPr>
          <w:rFonts w:eastAsia="Times New Roman"/>
          <w:sz w:val="24"/>
          <w:szCs w:val="24"/>
        </w:rPr>
        <w:t>tags, that</w:t>
      </w:r>
      <w:proofErr w:type="gramEnd"/>
      <w:r w:rsidRPr="007E6168">
        <w:rPr>
          <w:rFonts w:eastAsia="Times New Roman"/>
          <w:sz w:val="24"/>
          <w:szCs w:val="24"/>
        </w:rPr>
        <w:t xml:space="preserve"> define the clickable areas in the image-map.</w:t>
      </w:r>
    </w:p>
    <w:p w:rsidR="007E6168" w:rsidRPr="007E6168" w:rsidRDefault="00E33C7B" w:rsidP="00E33C7B">
      <w:pPr>
        <w:pStyle w:val="IntenseQuote"/>
        <w:rPr>
          <w:rFonts w:eastAsia="Times New Roman"/>
          <w:sz w:val="24"/>
          <w:szCs w:val="24"/>
        </w:rPr>
      </w:pPr>
      <w:r>
        <w:rPr>
          <w:rFonts w:eastAsia="Times New Roman"/>
          <w:sz w:val="24"/>
          <w:szCs w:val="24"/>
        </w:rPr>
        <w:pict>
          <v:rect id="_x0000_i1206" style="width:0;height:1.5pt" o:hralign="center" o:hrstd="t" o:hr="t" fillcolor="#a0a0a0" stroked="f"/>
        </w:pict>
      </w:r>
    </w:p>
    <w:p w:rsidR="00535BF6" w:rsidRDefault="00535BF6" w:rsidP="00535BF6">
      <w:pPr>
        <w:pStyle w:val="IntenseQuote"/>
        <w:jc w:val="center"/>
        <w:rPr>
          <w:rFonts w:eastAsia="Times New Roman"/>
          <w:sz w:val="44"/>
          <w:szCs w:val="36"/>
        </w:rPr>
      </w:pPr>
    </w:p>
    <w:p w:rsidR="007E6168" w:rsidRPr="00535BF6" w:rsidRDefault="007E6168" w:rsidP="00535BF6">
      <w:pPr>
        <w:pStyle w:val="IntenseQuote"/>
        <w:jc w:val="center"/>
        <w:rPr>
          <w:rFonts w:eastAsia="Times New Roman"/>
          <w:sz w:val="44"/>
          <w:szCs w:val="36"/>
        </w:rPr>
      </w:pPr>
      <w:r w:rsidRPr="00535BF6">
        <w:rPr>
          <w:rFonts w:eastAsia="Times New Roman"/>
          <w:sz w:val="44"/>
          <w:szCs w:val="36"/>
        </w:rPr>
        <w:lastRenderedPageBreak/>
        <w:t>Background Image</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To add a background image on an HTML element, use the CSS property </w:t>
      </w:r>
      <w:r w:rsidRPr="007E6168">
        <w:rPr>
          <w:rFonts w:ascii="Courier New" w:eastAsia="Times New Roman" w:hAnsi="Courier New" w:cs="Courier New"/>
          <w:sz w:val="20"/>
          <w:szCs w:val="20"/>
        </w:rPr>
        <w:t>background-image</w:t>
      </w:r>
      <w:r w:rsidRPr="007E6168">
        <w:rPr>
          <w:rFonts w:eastAsia="Times New Roman"/>
          <w:sz w:val="24"/>
          <w:szCs w:val="24"/>
        </w:rPr>
        <w:t>:</w:t>
      </w:r>
    </w:p>
    <w:p w:rsidR="007E6168" w:rsidRPr="007E6168" w:rsidRDefault="007E6168" w:rsidP="00E33C7B">
      <w:pPr>
        <w:pStyle w:val="IntenseQuote"/>
        <w:rPr>
          <w:rFonts w:eastAsia="Times New Roman"/>
          <w:sz w:val="27"/>
          <w:szCs w:val="27"/>
        </w:rPr>
      </w:pPr>
      <w:r w:rsidRPr="007E6168">
        <w:rPr>
          <w:rFonts w:eastAsia="Times New Roman"/>
          <w:sz w:val="27"/>
          <w:szCs w:val="27"/>
        </w:rPr>
        <w:t>Example</w:t>
      </w:r>
    </w:p>
    <w:p w:rsidR="007E6168" w:rsidRPr="007E6168" w:rsidRDefault="007E6168" w:rsidP="00E33C7B">
      <w:pPr>
        <w:pStyle w:val="IntenseQuote"/>
        <w:rPr>
          <w:rFonts w:eastAsia="Times New Roman"/>
          <w:sz w:val="24"/>
          <w:szCs w:val="24"/>
        </w:rPr>
      </w:pPr>
      <w:r w:rsidRPr="007E6168">
        <w:rPr>
          <w:rFonts w:eastAsia="Times New Roman"/>
          <w:sz w:val="24"/>
          <w:szCs w:val="24"/>
        </w:rPr>
        <w:t>To add a background image on a web page, specify the background-image property on the BODY element:</w:t>
      </w:r>
    </w:p>
    <w:p w:rsidR="007E6168" w:rsidRPr="007E6168" w:rsidRDefault="007E6168" w:rsidP="00E33C7B">
      <w:pPr>
        <w:pStyle w:val="IntenseQuote"/>
        <w:rPr>
          <w:rFonts w:eastAsia="Times New Roman"/>
          <w:sz w:val="24"/>
          <w:szCs w:val="24"/>
        </w:rPr>
      </w:pPr>
      <w:r w:rsidRPr="007E6168">
        <w:rPr>
          <w:rFonts w:eastAsia="Times New Roman"/>
          <w:sz w:val="24"/>
          <w:szCs w:val="24"/>
        </w:rPr>
        <w:t>&lt;body style="</w:t>
      </w:r>
      <w:proofErr w:type="spellStart"/>
      <w:r w:rsidRPr="007E6168">
        <w:rPr>
          <w:rFonts w:eastAsia="Times New Roman"/>
          <w:sz w:val="24"/>
          <w:szCs w:val="24"/>
        </w:rPr>
        <w:t>background-image</w:t>
      </w:r>
      <w:proofErr w:type="gramStart"/>
      <w:r w:rsidRPr="007E6168">
        <w:rPr>
          <w:rFonts w:eastAsia="Times New Roman"/>
          <w:sz w:val="24"/>
          <w:szCs w:val="24"/>
        </w:rPr>
        <w:t>:url</w:t>
      </w:r>
      <w:proofErr w:type="spellEnd"/>
      <w:proofErr w:type="gramEnd"/>
      <w:r w:rsidRPr="007E6168">
        <w:rPr>
          <w:rFonts w:eastAsia="Times New Roman"/>
          <w:sz w:val="24"/>
          <w:szCs w:val="24"/>
        </w:rPr>
        <w:t>('clouds.jpg');"&gt;</w:t>
      </w:r>
      <w:r w:rsidRPr="007E6168">
        <w:rPr>
          <w:rFonts w:eastAsia="Times New Roman"/>
          <w:sz w:val="24"/>
          <w:szCs w:val="24"/>
        </w:rPr>
        <w:br/>
      </w:r>
      <w:r w:rsidRPr="007E6168">
        <w:rPr>
          <w:rFonts w:eastAsia="Times New Roman"/>
          <w:sz w:val="24"/>
          <w:szCs w:val="24"/>
        </w:rPr>
        <w:br/>
        <w:t>&lt;h2&gt;Background Image&lt;/h2&gt;</w:t>
      </w:r>
      <w:r w:rsidRPr="007E6168">
        <w:rPr>
          <w:rFonts w:eastAsia="Times New Roman"/>
          <w:sz w:val="24"/>
          <w:szCs w:val="24"/>
        </w:rPr>
        <w:br/>
      </w:r>
      <w:r w:rsidRPr="007E6168">
        <w:rPr>
          <w:rFonts w:eastAsia="Times New Roman"/>
          <w:sz w:val="24"/>
          <w:szCs w:val="24"/>
        </w:rPr>
        <w:br/>
        <w:t xml:space="preserve">&lt;/body&gt; </w:t>
      </w:r>
    </w:p>
    <w:p w:rsidR="007E6168" w:rsidRPr="007E6168" w:rsidRDefault="007E6168" w:rsidP="00E33C7B">
      <w:pPr>
        <w:pStyle w:val="IntenseQuote"/>
        <w:rPr>
          <w:rFonts w:eastAsia="Times New Roman"/>
          <w:sz w:val="27"/>
          <w:szCs w:val="27"/>
        </w:rPr>
      </w:pPr>
      <w:r w:rsidRPr="007E6168">
        <w:rPr>
          <w:rFonts w:eastAsia="Times New Roman"/>
          <w:sz w:val="27"/>
          <w:szCs w:val="27"/>
        </w:rPr>
        <w:t>Example</w:t>
      </w:r>
    </w:p>
    <w:p w:rsidR="007E6168" w:rsidRPr="007E6168" w:rsidRDefault="007E6168" w:rsidP="00E33C7B">
      <w:pPr>
        <w:pStyle w:val="IntenseQuote"/>
        <w:rPr>
          <w:rFonts w:eastAsia="Times New Roman"/>
          <w:sz w:val="24"/>
          <w:szCs w:val="24"/>
        </w:rPr>
      </w:pPr>
      <w:r w:rsidRPr="007E6168">
        <w:rPr>
          <w:rFonts w:eastAsia="Times New Roman"/>
          <w:sz w:val="24"/>
          <w:szCs w:val="24"/>
        </w:rPr>
        <w:t>To add a background image on a paragraph, specify the background-image property on the P element:</w:t>
      </w:r>
    </w:p>
    <w:p w:rsidR="007E6168" w:rsidRPr="007E6168" w:rsidRDefault="007E6168" w:rsidP="00E33C7B">
      <w:pPr>
        <w:pStyle w:val="IntenseQuote"/>
        <w:rPr>
          <w:rFonts w:eastAsia="Times New Roman"/>
          <w:sz w:val="24"/>
          <w:szCs w:val="24"/>
        </w:rPr>
      </w:pPr>
      <w:r w:rsidRPr="007E6168">
        <w:rPr>
          <w:rFonts w:eastAsia="Times New Roman"/>
          <w:sz w:val="24"/>
          <w:szCs w:val="24"/>
        </w:rPr>
        <w:t>&lt;</w:t>
      </w:r>
      <w:proofErr w:type="gramStart"/>
      <w:r w:rsidRPr="007E6168">
        <w:rPr>
          <w:rFonts w:eastAsia="Times New Roman"/>
          <w:sz w:val="24"/>
          <w:szCs w:val="24"/>
        </w:rPr>
        <w:t>body</w:t>
      </w:r>
      <w:proofErr w:type="gramEnd"/>
      <w:r w:rsidRPr="007E6168">
        <w:rPr>
          <w:rFonts w:eastAsia="Times New Roman"/>
          <w:sz w:val="24"/>
          <w:szCs w:val="24"/>
        </w:rPr>
        <w:t>&gt;</w:t>
      </w:r>
      <w:r w:rsidRPr="007E6168">
        <w:rPr>
          <w:rFonts w:eastAsia="Times New Roman"/>
          <w:sz w:val="24"/>
          <w:szCs w:val="24"/>
        </w:rPr>
        <w:br/>
      </w:r>
      <w:r w:rsidRPr="007E6168">
        <w:rPr>
          <w:rFonts w:eastAsia="Times New Roman"/>
          <w:sz w:val="24"/>
          <w:szCs w:val="24"/>
        </w:rPr>
        <w:br/>
        <w:t>&lt;p style="</w:t>
      </w:r>
      <w:proofErr w:type="spellStart"/>
      <w:r w:rsidRPr="007E6168">
        <w:rPr>
          <w:rFonts w:eastAsia="Times New Roman"/>
          <w:sz w:val="24"/>
          <w:szCs w:val="24"/>
        </w:rPr>
        <w:t>background-image:url</w:t>
      </w:r>
      <w:proofErr w:type="spellEnd"/>
      <w:r w:rsidRPr="007E6168">
        <w:rPr>
          <w:rFonts w:eastAsia="Times New Roman"/>
          <w:sz w:val="24"/>
          <w:szCs w:val="24"/>
        </w:rPr>
        <w:t>('clouds.jpg');"&gt;</w:t>
      </w:r>
      <w:r w:rsidRPr="007E6168">
        <w:rPr>
          <w:rFonts w:eastAsia="Times New Roman"/>
          <w:sz w:val="24"/>
          <w:szCs w:val="24"/>
        </w:rPr>
        <w:br/>
        <w:t>...</w:t>
      </w:r>
      <w:r w:rsidRPr="007E6168">
        <w:rPr>
          <w:rFonts w:eastAsia="Times New Roman"/>
          <w:sz w:val="24"/>
          <w:szCs w:val="24"/>
        </w:rPr>
        <w:br/>
        <w:t>&lt;/p&gt;</w:t>
      </w:r>
      <w:r w:rsidRPr="007E6168">
        <w:rPr>
          <w:rFonts w:eastAsia="Times New Roman"/>
          <w:sz w:val="24"/>
          <w:szCs w:val="24"/>
        </w:rPr>
        <w:br/>
      </w:r>
      <w:r w:rsidRPr="007E6168">
        <w:rPr>
          <w:rFonts w:eastAsia="Times New Roman"/>
          <w:sz w:val="24"/>
          <w:szCs w:val="24"/>
        </w:rPr>
        <w:br/>
        <w:t xml:space="preserve">&lt;/body&gt; </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To learn more about background images, study our </w:t>
      </w:r>
      <w:hyperlink r:id="rId51" w:history="1">
        <w:r w:rsidRPr="007E6168">
          <w:rPr>
            <w:rFonts w:eastAsia="Times New Roman"/>
            <w:color w:val="0000FF"/>
            <w:sz w:val="24"/>
            <w:szCs w:val="24"/>
            <w:u w:val="single"/>
          </w:rPr>
          <w:t>CSS Background Tutorial</w:t>
        </w:r>
      </w:hyperlink>
      <w:r w:rsidRPr="007E6168">
        <w:rPr>
          <w:rFonts w:eastAsia="Times New Roman"/>
          <w:sz w:val="24"/>
          <w:szCs w:val="24"/>
        </w:rPr>
        <w:t>.</w:t>
      </w:r>
    </w:p>
    <w:p w:rsidR="007E6168" w:rsidRPr="007E6168" w:rsidRDefault="00E33C7B" w:rsidP="00E33C7B">
      <w:pPr>
        <w:pStyle w:val="IntenseQuote"/>
        <w:rPr>
          <w:rFonts w:eastAsia="Times New Roman"/>
          <w:sz w:val="24"/>
          <w:szCs w:val="24"/>
        </w:rPr>
      </w:pPr>
      <w:r>
        <w:rPr>
          <w:rFonts w:eastAsia="Times New Roman"/>
          <w:sz w:val="24"/>
          <w:szCs w:val="24"/>
        </w:rPr>
        <w:pict>
          <v:rect id="_x0000_i1207" style="width:0;height:1.5pt" o:hralign="center" o:hrstd="t" o:hr="t" fillcolor="#a0a0a0" stroked="f"/>
        </w:pict>
      </w:r>
    </w:p>
    <w:p w:rsidR="007E6168" w:rsidRPr="00535BF6" w:rsidRDefault="007E6168" w:rsidP="00535BF6">
      <w:pPr>
        <w:pStyle w:val="IntenseQuote"/>
        <w:jc w:val="center"/>
        <w:rPr>
          <w:rFonts w:eastAsia="Times New Roman"/>
          <w:sz w:val="44"/>
          <w:szCs w:val="36"/>
        </w:rPr>
      </w:pPr>
      <w:r w:rsidRPr="00535BF6">
        <w:rPr>
          <w:rFonts w:eastAsia="Times New Roman"/>
          <w:sz w:val="44"/>
          <w:szCs w:val="36"/>
        </w:rPr>
        <w:t>The &lt;picture&gt; Element</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HTML5 introduced the </w:t>
      </w:r>
      <w:r w:rsidRPr="007E6168">
        <w:rPr>
          <w:rFonts w:ascii="Courier New" w:eastAsia="Times New Roman" w:hAnsi="Courier New" w:cs="Courier New"/>
          <w:sz w:val="20"/>
          <w:szCs w:val="20"/>
        </w:rPr>
        <w:t>&lt;picture&gt;</w:t>
      </w:r>
      <w:r w:rsidRPr="007E6168">
        <w:rPr>
          <w:rFonts w:eastAsia="Times New Roman"/>
          <w:sz w:val="24"/>
          <w:szCs w:val="24"/>
        </w:rPr>
        <w:t xml:space="preserve"> element to add more flexibility when specifying image resources.</w:t>
      </w:r>
    </w:p>
    <w:p w:rsidR="007E6168" w:rsidRPr="007E6168" w:rsidRDefault="007E6168" w:rsidP="00E33C7B">
      <w:pPr>
        <w:pStyle w:val="IntenseQuote"/>
        <w:rPr>
          <w:rFonts w:eastAsia="Times New Roman"/>
          <w:sz w:val="24"/>
          <w:szCs w:val="24"/>
        </w:rPr>
      </w:pPr>
      <w:r w:rsidRPr="007E6168">
        <w:rPr>
          <w:rFonts w:eastAsia="Times New Roman"/>
          <w:sz w:val="24"/>
          <w:szCs w:val="24"/>
        </w:rPr>
        <w:lastRenderedPageBreak/>
        <w:t xml:space="preserve">The </w:t>
      </w:r>
      <w:r w:rsidRPr="007E6168">
        <w:rPr>
          <w:rFonts w:ascii="Courier New" w:eastAsia="Times New Roman" w:hAnsi="Courier New" w:cs="Courier New"/>
          <w:sz w:val="20"/>
          <w:szCs w:val="20"/>
        </w:rPr>
        <w:t>&lt;picture&gt;</w:t>
      </w:r>
      <w:r w:rsidRPr="007E6168">
        <w:rPr>
          <w:rFonts w:eastAsia="Times New Roman"/>
          <w:sz w:val="24"/>
          <w:szCs w:val="24"/>
        </w:rPr>
        <w:t xml:space="preserve"> element contains a number of &lt;source&gt; elements, each referring to different image sources. This way the browser can choose the image that best fits the current view and/or device.</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Each </w:t>
      </w:r>
      <w:r w:rsidRPr="007E6168">
        <w:rPr>
          <w:rFonts w:ascii="Courier New" w:eastAsia="Times New Roman" w:hAnsi="Courier New" w:cs="Courier New"/>
          <w:sz w:val="20"/>
          <w:szCs w:val="20"/>
        </w:rPr>
        <w:t>&lt;source&gt;</w:t>
      </w:r>
      <w:r w:rsidRPr="007E6168">
        <w:rPr>
          <w:rFonts w:eastAsia="Times New Roman"/>
          <w:sz w:val="24"/>
          <w:szCs w:val="24"/>
        </w:rPr>
        <w:t xml:space="preserve"> element </w:t>
      </w:r>
      <w:proofErr w:type="gramStart"/>
      <w:r w:rsidRPr="007E6168">
        <w:rPr>
          <w:rFonts w:eastAsia="Times New Roman"/>
          <w:sz w:val="24"/>
          <w:szCs w:val="24"/>
        </w:rPr>
        <w:t>have</w:t>
      </w:r>
      <w:proofErr w:type="gramEnd"/>
      <w:r w:rsidRPr="007E6168">
        <w:rPr>
          <w:rFonts w:eastAsia="Times New Roman"/>
          <w:sz w:val="24"/>
          <w:szCs w:val="24"/>
        </w:rPr>
        <w:t xml:space="preserve"> attributes describing when their image is the most suitable.</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The browser will use the first </w:t>
      </w:r>
      <w:r w:rsidRPr="007E6168">
        <w:rPr>
          <w:rFonts w:ascii="Courier New" w:eastAsia="Times New Roman" w:hAnsi="Courier New" w:cs="Courier New"/>
          <w:sz w:val="20"/>
          <w:szCs w:val="20"/>
        </w:rPr>
        <w:t>&lt;source&gt;</w:t>
      </w:r>
      <w:r w:rsidRPr="007E6168">
        <w:rPr>
          <w:rFonts w:eastAsia="Times New Roman"/>
          <w:sz w:val="24"/>
          <w:szCs w:val="24"/>
        </w:rPr>
        <w:t xml:space="preserve"> element with matching attribute values, and ignore any following </w:t>
      </w:r>
      <w:r w:rsidRPr="007E6168">
        <w:rPr>
          <w:rFonts w:ascii="Courier New" w:eastAsia="Times New Roman" w:hAnsi="Courier New" w:cs="Courier New"/>
          <w:sz w:val="20"/>
          <w:szCs w:val="20"/>
        </w:rPr>
        <w:t>&lt;source&gt;</w:t>
      </w:r>
      <w:r w:rsidRPr="007E6168">
        <w:rPr>
          <w:rFonts w:eastAsia="Times New Roman"/>
          <w:sz w:val="24"/>
          <w:szCs w:val="24"/>
        </w:rPr>
        <w:t xml:space="preserve"> elements.</w:t>
      </w:r>
    </w:p>
    <w:p w:rsidR="007E6168" w:rsidRPr="007E6168" w:rsidRDefault="007E6168" w:rsidP="00E33C7B">
      <w:pPr>
        <w:pStyle w:val="IntenseQuote"/>
        <w:rPr>
          <w:rFonts w:eastAsia="Times New Roman"/>
          <w:sz w:val="27"/>
          <w:szCs w:val="27"/>
        </w:rPr>
      </w:pPr>
      <w:r w:rsidRPr="007E6168">
        <w:rPr>
          <w:rFonts w:eastAsia="Times New Roman"/>
          <w:sz w:val="27"/>
          <w:szCs w:val="27"/>
        </w:rPr>
        <w:t>Example</w:t>
      </w:r>
    </w:p>
    <w:p w:rsidR="007E6168" w:rsidRPr="007E6168" w:rsidRDefault="007E6168" w:rsidP="00E33C7B">
      <w:pPr>
        <w:pStyle w:val="IntenseQuote"/>
        <w:rPr>
          <w:rFonts w:eastAsia="Times New Roman"/>
          <w:sz w:val="24"/>
          <w:szCs w:val="24"/>
        </w:rPr>
      </w:pPr>
      <w:r w:rsidRPr="007E6168">
        <w:rPr>
          <w:rFonts w:eastAsia="Times New Roman"/>
          <w:sz w:val="24"/>
          <w:szCs w:val="24"/>
        </w:rPr>
        <w:t>Show one picture if the browser window (viewport) is a minimum of 650 pixels, and another image if not, but larger than 465 pixels.</w:t>
      </w:r>
    </w:p>
    <w:p w:rsidR="007E6168" w:rsidRPr="007E6168" w:rsidRDefault="007E6168" w:rsidP="00E33C7B">
      <w:pPr>
        <w:pStyle w:val="IntenseQuote"/>
        <w:rPr>
          <w:rFonts w:eastAsia="Times New Roman"/>
          <w:sz w:val="24"/>
          <w:szCs w:val="24"/>
        </w:rPr>
      </w:pPr>
      <w:r w:rsidRPr="007E6168">
        <w:rPr>
          <w:rFonts w:eastAsia="Times New Roman"/>
          <w:sz w:val="24"/>
          <w:szCs w:val="24"/>
        </w:rPr>
        <w:t>&lt;picture&gt;</w:t>
      </w:r>
      <w:r w:rsidRPr="007E6168">
        <w:rPr>
          <w:rFonts w:eastAsia="Times New Roman"/>
          <w:sz w:val="24"/>
          <w:szCs w:val="24"/>
        </w:rPr>
        <w:br/>
        <w:t xml:space="preserve">  &lt;source media="(min-width: 650px)" </w:t>
      </w:r>
      <w:proofErr w:type="spellStart"/>
      <w:r w:rsidRPr="007E6168">
        <w:rPr>
          <w:rFonts w:eastAsia="Times New Roman"/>
          <w:sz w:val="24"/>
          <w:szCs w:val="24"/>
        </w:rPr>
        <w:t>srcset</w:t>
      </w:r>
      <w:proofErr w:type="spellEnd"/>
      <w:r w:rsidRPr="007E6168">
        <w:rPr>
          <w:rFonts w:eastAsia="Times New Roman"/>
          <w:sz w:val="24"/>
          <w:szCs w:val="24"/>
        </w:rPr>
        <w:t>="img_pink_flowers.jpg"&gt;</w:t>
      </w:r>
      <w:r w:rsidRPr="007E6168">
        <w:rPr>
          <w:rFonts w:eastAsia="Times New Roman"/>
          <w:sz w:val="24"/>
          <w:szCs w:val="24"/>
        </w:rPr>
        <w:br/>
        <w:t xml:space="preserve">  &lt;source media="(min-width: 465px)" </w:t>
      </w:r>
      <w:proofErr w:type="spellStart"/>
      <w:r w:rsidRPr="007E6168">
        <w:rPr>
          <w:rFonts w:eastAsia="Times New Roman"/>
          <w:sz w:val="24"/>
          <w:szCs w:val="24"/>
        </w:rPr>
        <w:t>srcset</w:t>
      </w:r>
      <w:proofErr w:type="spellEnd"/>
      <w:r w:rsidRPr="007E6168">
        <w:rPr>
          <w:rFonts w:eastAsia="Times New Roman"/>
          <w:sz w:val="24"/>
          <w:szCs w:val="24"/>
        </w:rPr>
        <w:t>="img_white_flower.jpg"&gt;</w:t>
      </w:r>
      <w:r w:rsidRPr="007E6168">
        <w:rPr>
          <w:rFonts w:eastAsia="Times New Roman"/>
          <w:sz w:val="24"/>
          <w:szCs w:val="24"/>
        </w:rPr>
        <w:br/>
        <w:t>  &lt;</w:t>
      </w:r>
      <w:proofErr w:type="spellStart"/>
      <w:r w:rsidRPr="007E6168">
        <w:rPr>
          <w:rFonts w:eastAsia="Times New Roman"/>
          <w:sz w:val="24"/>
          <w:szCs w:val="24"/>
        </w:rPr>
        <w:t>img</w:t>
      </w:r>
      <w:proofErr w:type="spellEnd"/>
      <w:r w:rsidRPr="007E6168">
        <w:rPr>
          <w:rFonts w:eastAsia="Times New Roman"/>
          <w:sz w:val="24"/>
          <w:szCs w:val="24"/>
        </w:rPr>
        <w:t xml:space="preserve"> </w:t>
      </w:r>
      <w:proofErr w:type="spellStart"/>
      <w:r w:rsidRPr="007E6168">
        <w:rPr>
          <w:rFonts w:eastAsia="Times New Roman"/>
          <w:sz w:val="24"/>
          <w:szCs w:val="24"/>
        </w:rPr>
        <w:t>src</w:t>
      </w:r>
      <w:proofErr w:type="spellEnd"/>
      <w:r w:rsidRPr="007E6168">
        <w:rPr>
          <w:rFonts w:eastAsia="Times New Roman"/>
          <w:sz w:val="24"/>
          <w:szCs w:val="24"/>
        </w:rPr>
        <w:t>="img_orange_flowers.jpg" alt="Flowers" style="</w:t>
      </w:r>
      <w:proofErr w:type="spellStart"/>
      <w:r w:rsidRPr="007E6168">
        <w:rPr>
          <w:rFonts w:eastAsia="Times New Roman"/>
          <w:sz w:val="24"/>
          <w:szCs w:val="24"/>
        </w:rPr>
        <w:t>width</w:t>
      </w:r>
      <w:proofErr w:type="gramStart"/>
      <w:r w:rsidRPr="007E6168">
        <w:rPr>
          <w:rFonts w:eastAsia="Times New Roman"/>
          <w:sz w:val="24"/>
          <w:szCs w:val="24"/>
        </w:rPr>
        <w:t>:auto</w:t>
      </w:r>
      <w:proofErr w:type="spellEnd"/>
      <w:proofErr w:type="gramEnd"/>
      <w:r w:rsidRPr="007E6168">
        <w:rPr>
          <w:rFonts w:eastAsia="Times New Roman"/>
          <w:sz w:val="24"/>
          <w:szCs w:val="24"/>
        </w:rPr>
        <w:t>;"&gt;</w:t>
      </w:r>
      <w:r w:rsidRPr="007E6168">
        <w:rPr>
          <w:rFonts w:eastAsia="Times New Roman"/>
          <w:sz w:val="24"/>
          <w:szCs w:val="24"/>
        </w:rPr>
        <w:br/>
        <w:t xml:space="preserve">&lt;/picture&gt; </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Note: Always specify an </w:t>
      </w:r>
      <w:r w:rsidRPr="007E6168">
        <w:rPr>
          <w:rFonts w:ascii="Courier New" w:eastAsia="Times New Roman" w:hAnsi="Courier New" w:cs="Courier New"/>
          <w:sz w:val="20"/>
          <w:szCs w:val="20"/>
        </w:rPr>
        <w:t>&lt;</w:t>
      </w:r>
      <w:proofErr w:type="spellStart"/>
      <w:r w:rsidRPr="007E6168">
        <w:rPr>
          <w:rFonts w:ascii="Courier New" w:eastAsia="Times New Roman" w:hAnsi="Courier New" w:cs="Courier New"/>
          <w:sz w:val="20"/>
          <w:szCs w:val="20"/>
        </w:rPr>
        <w:t>img</w:t>
      </w:r>
      <w:proofErr w:type="spellEnd"/>
      <w:r w:rsidRPr="007E6168">
        <w:rPr>
          <w:rFonts w:ascii="Courier New" w:eastAsia="Times New Roman" w:hAnsi="Courier New" w:cs="Courier New"/>
          <w:sz w:val="20"/>
          <w:szCs w:val="20"/>
        </w:rPr>
        <w:t>&gt;</w:t>
      </w:r>
      <w:r w:rsidRPr="007E6168">
        <w:rPr>
          <w:rFonts w:eastAsia="Times New Roman"/>
          <w:sz w:val="24"/>
          <w:szCs w:val="24"/>
        </w:rPr>
        <w:t xml:space="preserve"> element as the last child element of the </w:t>
      </w:r>
      <w:r w:rsidRPr="007E6168">
        <w:rPr>
          <w:rFonts w:ascii="Courier New" w:eastAsia="Times New Roman" w:hAnsi="Courier New" w:cs="Courier New"/>
          <w:sz w:val="20"/>
          <w:szCs w:val="20"/>
        </w:rPr>
        <w:t>&lt;picture&gt;</w:t>
      </w:r>
      <w:r w:rsidRPr="007E6168">
        <w:rPr>
          <w:rFonts w:eastAsia="Times New Roman"/>
          <w:sz w:val="24"/>
          <w:szCs w:val="24"/>
        </w:rPr>
        <w:t xml:space="preserve"> element. The </w:t>
      </w:r>
      <w:r w:rsidRPr="007E6168">
        <w:rPr>
          <w:rFonts w:ascii="Courier New" w:eastAsia="Times New Roman" w:hAnsi="Courier New" w:cs="Courier New"/>
          <w:sz w:val="20"/>
          <w:szCs w:val="20"/>
        </w:rPr>
        <w:t>&lt;</w:t>
      </w:r>
      <w:proofErr w:type="spellStart"/>
      <w:r w:rsidRPr="007E6168">
        <w:rPr>
          <w:rFonts w:ascii="Courier New" w:eastAsia="Times New Roman" w:hAnsi="Courier New" w:cs="Courier New"/>
          <w:sz w:val="20"/>
          <w:szCs w:val="20"/>
        </w:rPr>
        <w:t>img</w:t>
      </w:r>
      <w:proofErr w:type="spellEnd"/>
      <w:r w:rsidRPr="007E6168">
        <w:rPr>
          <w:rFonts w:ascii="Courier New" w:eastAsia="Times New Roman" w:hAnsi="Courier New" w:cs="Courier New"/>
          <w:sz w:val="20"/>
          <w:szCs w:val="20"/>
        </w:rPr>
        <w:t>&gt;</w:t>
      </w:r>
      <w:r w:rsidRPr="007E6168">
        <w:rPr>
          <w:rFonts w:eastAsia="Times New Roman"/>
          <w:sz w:val="24"/>
          <w:szCs w:val="24"/>
        </w:rPr>
        <w:t xml:space="preserve"> element is used by browsers that do not support the </w:t>
      </w:r>
      <w:r w:rsidRPr="007E6168">
        <w:rPr>
          <w:rFonts w:ascii="Courier New" w:eastAsia="Times New Roman" w:hAnsi="Courier New" w:cs="Courier New"/>
          <w:sz w:val="20"/>
          <w:szCs w:val="20"/>
        </w:rPr>
        <w:t>&lt;picture&gt;</w:t>
      </w:r>
      <w:r w:rsidRPr="007E6168">
        <w:rPr>
          <w:rFonts w:eastAsia="Times New Roman"/>
          <w:sz w:val="24"/>
          <w:szCs w:val="24"/>
        </w:rPr>
        <w:t xml:space="preserve"> element, or if none of the </w:t>
      </w:r>
      <w:r w:rsidRPr="007E6168">
        <w:rPr>
          <w:rFonts w:ascii="Courier New" w:eastAsia="Times New Roman" w:hAnsi="Courier New" w:cs="Courier New"/>
          <w:sz w:val="20"/>
          <w:szCs w:val="20"/>
        </w:rPr>
        <w:t>&lt;source&gt;</w:t>
      </w:r>
      <w:r w:rsidRPr="007E6168">
        <w:rPr>
          <w:rFonts w:eastAsia="Times New Roman"/>
          <w:sz w:val="24"/>
          <w:szCs w:val="24"/>
        </w:rPr>
        <w:t xml:space="preserve"> tags matched.</w:t>
      </w:r>
    </w:p>
    <w:p w:rsidR="007E6168" w:rsidRPr="007E6168" w:rsidRDefault="00E33C7B" w:rsidP="00E33C7B">
      <w:pPr>
        <w:pStyle w:val="IntenseQuote"/>
        <w:rPr>
          <w:rFonts w:eastAsia="Times New Roman"/>
          <w:sz w:val="24"/>
          <w:szCs w:val="24"/>
        </w:rPr>
      </w:pPr>
      <w:r>
        <w:rPr>
          <w:rFonts w:eastAsia="Times New Roman"/>
          <w:sz w:val="24"/>
          <w:szCs w:val="24"/>
        </w:rPr>
        <w:pict>
          <v:rect id="_x0000_i1208" style="width:0;height:1.5pt" o:hralign="center" o:hrstd="t" o:hr="t" fillcolor="#a0a0a0" stroked="f"/>
        </w:pict>
      </w:r>
    </w:p>
    <w:p w:rsidR="007E6168" w:rsidRPr="00535BF6" w:rsidRDefault="007E6168" w:rsidP="00535BF6">
      <w:pPr>
        <w:pStyle w:val="IntenseQuote"/>
        <w:jc w:val="center"/>
        <w:rPr>
          <w:rFonts w:eastAsia="Times New Roman"/>
          <w:sz w:val="44"/>
          <w:szCs w:val="36"/>
        </w:rPr>
      </w:pPr>
      <w:r w:rsidRPr="00535BF6">
        <w:rPr>
          <w:rFonts w:eastAsia="Times New Roman"/>
          <w:sz w:val="44"/>
          <w:szCs w:val="36"/>
        </w:rPr>
        <w:t>HTML Screen Readers</w:t>
      </w:r>
    </w:p>
    <w:p w:rsidR="007E6168" w:rsidRPr="007E6168" w:rsidRDefault="007E6168" w:rsidP="00E33C7B">
      <w:pPr>
        <w:pStyle w:val="IntenseQuote"/>
        <w:rPr>
          <w:rFonts w:eastAsia="Times New Roman"/>
          <w:sz w:val="24"/>
          <w:szCs w:val="24"/>
        </w:rPr>
      </w:pPr>
      <w:r w:rsidRPr="007E6168">
        <w:rPr>
          <w:rFonts w:eastAsia="Times New Roman"/>
          <w:sz w:val="24"/>
          <w:szCs w:val="24"/>
        </w:rPr>
        <w:t>A screen reader is a software program that reads the HTML code, converts the text, and allows the user to "listen" to the content. Screen readers are useful for people who are visually impaired or learning disabled.</w:t>
      </w:r>
    </w:p>
    <w:p w:rsidR="007E6168" w:rsidRPr="007E6168" w:rsidRDefault="00E33C7B" w:rsidP="00E33C7B">
      <w:pPr>
        <w:pStyle w:val="IntenseQuote"/>
        <w:rPr>
          <w:rFonts w:eastAsia="Times New Roman"/>
          <w:sz w:val="24"/>
          <w:szCs w:val="24"/>
        </w:rPr>
      </w:pPr>
      <w:r>
        <w:rPr>
          <w:rFonts w:eastAsia="Times New Roman"/>
          <w:sz w:val="24"/>
          <w:szCs w:val="24"/>
        </w:rPr>
        <w:pict>
          <v:rect id="_x0000_i1209" style="width:0;height:1.5pt" o:hralign="center" o:hrstd="t" o:hr="t" fillcolor="#a0a0a0" stroked="f"/>
        </w:pict>
      </w:r>
    </w:p>
    <w:p w:rsidR="007E6168" w:rsidRPr="00535BF6" w:rsidRDefault="007E6168" w:rsidP="00535BF6">
      <w:pPr>
        <w:pStyle w:val="IntenseQuote"/>
        <w:jc w:val="center"/>
        <w:rPr>
          <w:rFonts w:eastAsia="Times New Roman"/>
          <w:sz w:val="44"/>
          <w:szCs w:val="36"/>
        </w:rPr>
      </w:pPr>
      <w:r w:rsidRPr="00535BF6">
        <w:rPr>
          <w:rFonts w:eastAsia="Times New Roman"/>
          <w:sz w:val="44"/>
          <w:szCs w:val="36"/>
        </w:rPr>
        <w:t>Chapter Summary</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Use the HTML </w:t>
      </w:r>
      <w:r w:rsidRPr="007E6168">
        <w:rPr>
          <w:rFonts w:ascii="Courier New" w:eastAsia="Times New Roman" w:hAnsi="Courier New" w:cs="Courier New"/>
          <w:sz w:val="20"/>
          <w:szCs w:val="20"/>
        </w:rPr>
        <w:t>&lt;</w:t>
      </w:r>
      <w:proofErr w:type="spellStart"/>
      <w:r w:rsidRPr="007E6168">
        <w:rPr>
          <w:rFonts w:ascii="Courier New" w:eastAsia="Times New Roman" w:hAnsi="Courier New" w:cs="Courier New"/>
          <w:sz w:val="20"/>
          <w:szCs w:val="20"/>
        </w:rPr>
        <w:t>img</w:t>
      </w:r>
      <w:proofErr w:type="spellEnd"/>
      <w:r w:rsidRPr="007E6168">
        <w:rPr>
          <w:rFonts w:ascii="Courier New" w:eastAsia="Times New Roman" w:hAnsi="Courier New" w:cs="Courier New"/>
          <w:sz w:val="20"/>
          <w:szCs w:val="20"/>
        </w:rPr>
        <w:t>&gt;</w:t>
      </w:r>
      <w:r w:rsidRPr="007E6168">
        <w:rPr>
          <w:rFonts w:eastAsia="Times New Roman"/>
          <w:sz w:val="24"/>
          <w:szCs w:val="24"/>
        </w:rPr>
        <w:t xml:space="preserve"> element to define an image</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Use the HTML </w:t>
      </w:r>
      <w:proofErr w:type="spellStart"/>
      <w:r w:rsidRPr="007E6168">
        <w:rPr>
          <w:rFonts w:ascii="Courier New" w:eastAsia="Times New Roman" w:hAnsi="Courier New" w:cs="Courier New"/>
          <w:sz w:val="20"/>
          <w:szCs w:val="20"/>
        </w:rPr>
        <w:t>src</w:t>
      </w:r>
      <w:proofErr w:type="spellEnd"/>
      <w:r w:rsidRPr="007E6168">
        <w:rPr>
          <w:rFonts w:eastAsia="Times New Roman"/>
          <w:sz w:val="24"/>
          <w:szCs w:val="24"/>
        </w:rPr>
        <w:t xml:space="preserve"> attribute to define the URL of the image</w:t>
      </w:r>
    </w:p>
    <w:p w:rsidR="007E6168" w:rsidRPr="007E6168" w:rsidRDefault="007E6168" w:rsidP="00E33C7B">
      <w:pPr>
        <w:pStyle w:val="IntenseQuote"/>
        <w:rPr>
          <w:rFonts w:eastAsia="Times New Roman"/>
          <w:sz w:val="24"/>
          <w:szCs w:val="24"/>
        </w:rPr>
      </w:pPr>
      <w:r w:rsidRPr="007E6168">
        <w:rPr>
          <w:rFonts w:eastAsia="Times New Roman"/>
          <w:sz w:val="24"/>
          <w:szCs w:val="24"/>
        </w:rPr>
        <w:lastRenderedPageBreak/>
        <w:t xml:space="preserve">Use the HTML </w:t>
      </w:r>
      <w:r w:rsidRPr="007E6168">
        <w:rPr>
          <w:rFonts w:ascii="Courier New" w:eastAsia="Times New Roman" w:hAnsi="Courier New" w:cs="Courier New"/>
          <w:sz w:val="20"/>
          <w:szCs w:val="20"/>
        </w:rPr>
        <w:t>alt</w:t>
      </w:r>
      <w:r w:rsidRPr="007E6168">
        <w:rPr>
          <w:rFonts w:eastAsia="Times New Roman"/>
          <w:sz w:val="24"/>
          <w:szCs w:val="24"/>
        </w:rPr>
        <w:t xml:space="preserve"> attribute to define an alternate text for an image, if it cannot be displayed</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Use the HTML </w:t>
      </w:r>
      <w:r w:rsidRPr="007E6168">
        <w:rPr>
          <w:rFonts w:ascii="Courier New" w:eastAsia="Times New Roman" w:hAnsi="Courier New" w:cs="Courier New"/>
          <w:sz w:val="20"/>
          <w:szCs w:val="20"/>
        </w:rPr>
        <w:t>width</w:t>
      </w:r>
      <w:r w:rsidRPr="007E6168">
        <w:rPr>
          <w:rFonts w:eastAsia="Times New Roman"/>
          <w:sz w:val="24"/>
          <w:szCs w:val="24"/>
        </w:rPr>
        <w:t xml:space="preserve"> and </w:t>
      </w:r>
      <w:r w:rsidRPr="007E6168">
        <w:rPr>
          <w:rFonts w:ascii="Courier New" w:eastAsia="Times New Roman" w:hAnsi="Courier New" w:cs="Courier New"/>
          <w:sz w:val="20"/>
          <w:szCs w:val="20"/>
        </w:rPr>
        <w:t>height</w:t>
      </w:r>
      <w:r w:rsidRPr="007E6168">
        <w:rPr>
          <w:rFonts w:eastAsia="Times New Roman"/>
          <w:sz w:val="24"/>
          <w:szCs w:val="24"/>
        </w:rPr>
        <w:t xml:space="preserve"> attributes to define the size of the image</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Use the CSS </w:t>
      </w:r>
      <w:r w:rsidRPr="007E6168">
        <w:rPr>
          <w:rFonts w:ascii="Courier New" w:eastAsia="Times New Roman" w:hAnsi="Courier New" w:cs="Courier New"/>
          <w:sz w:val="20"/>
          <w:szCs w:val="20"/>
        </w:rPr>
        <w:t>width</w:t>
      </w:r>
      <w:r w:rsidRPr="007E6168">
        <w:rPr>
          <w:rFonts w:eastAsia="Times New Roman"/>
          <w:sz w:val="24"/>
          <w:szCs w:val="24"/>
        </w:rPr>
        <w:t xml:space="preserve"> and </w:t>
      </w:r>
      <w:r w:rsidRPr="007E6168">
        <w:rPr>
          <w:rFonts w:ascii="Courier New" w:eastAsia="Times New Roman" w:hAnsi="Courier New" w:cs="Courier New"/>
          <w:sz w:val="20"/>
          <w:szCs w:val="20"/>
        </w:rPr>
        <w:t>height</w:t>
      </w:r>
      <w:r w:rsidRPr="007E6168">
        <w:rPr>
          <w:rFonts w:eastAsia="Times New Roman"/>
          <w:sz w:val="24"/>
          <w:szCs w:val="24"/>
        </w:rPr>
        <w:t xml:space="preserve"> properties to define the size of the image (alternatively)</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Use the CSS </w:t>
      </w:r>
      <w:r w:rsidRPr="007E6168">
        <w:rPr>
          <w:rFonts w:ascii="Courier New" w:eastAsia="Times New Roman" w:hAnsi="Courier New" w:cs="Courier New"/>
          <w:sz w:val="20"/>
          <w:szCs w:val="20"/>
        </w:rPr>
        <w:t>float</w:t>
      </w:r>
      <w:r w:rsidRPr="007E6168">
        <w:rPr>
          <w:rFonts w:eastAsia="Times New Roman"/>
          <w:sz w:val="24"/>
          <w:szCs w:val="24"/>
        </w:rPr>
        <w:t xml:space="preserve"> property to let the image float</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Use the HTML </w:t>
      </w:r>
      <w:r w:rsidRPr="007E6168">
        <w:rPr>
          <w:rFonts w:ascii="Courier New" w:eastAsia="Times New Roman" w:hAnsi="Courier New" w:cs="Courier New"/>
          <w:sz w:val="20"/>
          <w:szCs w:val="20"/>
        </w:rPr>
        <w:t>&lt;map&gt;</w:t>
      </w:r>
      <w:r w:rsidRPr="007E6168">
        <w:rPr>
          <w:rFonts w:eastAsia="Times New Roman"/>
          <w:sz w:val="24"/>
          <w:szCs w:val="24"/>
        </w:rPr>
        <w:t xml:space="preserve"> element to define an image-map</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Use the HTML </w:t>
      </w:r>
      <w:r w:rsidRPr="007E6168">
        <w:rPr>
          <w:rFonts w:ascii="Courier New" w:eastAsia="Times New Roman" w:hAnsi="Courier New" w:cs="Courier New"/>
          <w:sz w:val="20"/>
          <w:szCs w:val="20"/>
        </w:rPr>
        <w:t>&lt;area&gt;</w:t>
      </w:r>
      <w:r w:rsidRPr="007E6168">
        <w:rPr>
          <w:rFonts w:eastAsia="Times New Roman"/>
          <w:sz w:val="24"/>
          <w:szCs w:val="24"/>
        </w:rPr>
        <w:t xml:space="preserve"> element to define the clickable areas in the image-map</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Use the HTML </w:t>
      </w:r>
      <w:r w:rsidRPr="007E6168">
        <w:rPr>
          <w:rFonts w:ascii="Courier New" w:eastAsia="Times New Roman" w:hAnsi="Courier New" w:cs="Courier New"/>
          <w:sz w:val="20"/>
          <w:szCs w:val="20"/>
        </w:rPr>
        <w:t>&lt;</w:t>
      </w:r>
      <w:proofErr w:type="spellStart"/>
      <w:r w:rsidRPr="007E6168">
        <w:rPr>
          <w:rFonts w:ascii="Courier New" w:eastAsia="Times New Roman" w:hAnsi="Courier New" w:cs="Courier New"/>
          <w:sz w:val="20"/>
          <w:szCs w:val="20"/>
        </w:rPr>
        <w:t>img</w:t>
      </w:r>
      <w:proofErr w:type="spellEnd"/>
      <w:r w:rsidRPr="007E6168">
        <w:rPr>
          <w:rFonts w:ascii="Courier New" w:eastAsia="Times New Roman" w:hAnsi="Courier New" w:cs="Courier New"/>
          <w:sz w:val="20"/>
          <w:szCs w:val="20"/>
        </w:rPr>
        <w:t>&gt;</w:t>
      </w:r>
      <w:r w:rsidRPr="007E6168">
        <w:rPr>
          <w:rFonts w:eastAsia="Times New Roman"/>
          <w:sz w:val="24"/>
          <w:szCs w:val="24"/>
        </w:rPr>
        <w:t xml:space="preserve">'s element </w:t>
      </w:r>
      <w:proofErr w:type="spellStart"/>
      <w:r w:rsidRPr="007E6168">
        <w:rPr>
          <w:rFonts w:ascii="Courier New" w:eastAsia="Times New Roman" w:hAnsi="Courier New" w:cs="Courier New"/>
          <w:sz w:val="20"/>
          <w:szCs w:val="20"/>
        </w:rPr>
        <w:t>usemap</w:t>
      </w:r>
      <w:proofErr w:type="spellEnd"/>
      <w:r w:rsidRPr="007E6168">
        <w:rPr>
          <w:rFonts w:eastAsia="Times New Roman"/>
          <w:sz w:val="24"/>
          <w:szCs w:val="24"/>
        </w:rPr>
        <w:t xml:space="preserve"> attribute to point to an image-map</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Use the HTML </w:t>
      </w:r>
      <w:r w:rsidRPr="007E6168">
        <w:rPr>
          <w:rFonts w:ascii="Courier New" w:eastAsia="Times New Roman" w:hAnsi="Courier New" w:cs="Courier New"/>
          <w:sz w:val="20"/>
          <w:szCs w:val="20"/>
        </w:rPr>
        <w:t>&lt;picture&gt;</w:t>
      </w:r>
      <w:r w:rsidRPr="007E6168">
        <w:rPr>
          <w:rFonts w:eastAsia="Times New Roman"/>
          <w:sz w:val="24"/>
          <w:szCs w:val="24"/>
        </w:rPr>
        <w:t xml:space="preserve"> element to show different images for different devices</w:t>
      </w:r>
    </w:p>
    <w:p w:rsidR="007E6168" w:rsidRPr="007E6168" w:rsidRDefault="007E6168" w:rsidP="00E33C7B">
      <w:pPr>
        <w:pStyle w:val="IntenseQuote"/>
        <w:rPr>
          <w:rFonts w:eastAsia="Times New Roman"/>
          <w:sz w:val="24"/>
          <w:szCs w:val="24"/>
        </w:rPr>
      </w:pPr>
      <w:r w:rsidRPr="007E6168">
        <w:rPr>
          <w:rFonts w:eastAsia="Times New Roman"/>
          <w:sz w:val="24"/>
          <w:szCs w:val="24"/>
        </w:rPr>
        <w:t>Note: Loading images takes time. Large images can slow down your page. Use images carefully.</w:t>
      </w:r>
    </w:p>
    <w:p w:rsidR="007E6168" w:rsidRPr="007E6168" w:rsidRDefault="00E33C7B" w:rsidP="00E33C7B">
      <w:pPr>
        <w:pStyle w:val="IntenseQuote"/>
        <w:rPr>
          <w:rFonts w:eastAsia="Times New Roman"/>
          <w:sz w:val="24"/>
          <w:szCs w:val="24"/>
        </w:rPr>
      </w:pPr>
      <w:r>
        <w:rPr>
          <w:rFonts w:eastAsia="Times New Roman"/>
          <w:sz w:val="24"/>
          <w:szCs w:val="24"/>
        </w:rPr>
        <w:pict>
          <v:rect id="_x0000_i1210" style="width:0;height:1.5pt" o:hralign="center" o:hrstd="t" o:hr="t" fillcolor="#a0a0a0" stroked="f"/>
        </w:pict>
      </w:r>
    </w:p>
    <w:p w:rsidR="007E6168" w:rsidRPr="007E6168" w:rsidRDefault="007E6168" w:rsidP="00E33C7B">
      <w:pPr>
        <w:pStyle w:val="IntenseQuote"/>
        <w:rPr>
          <w:rFonts w:eastAsia="Times New Roman"/>
          <w:sz w:val="24"/>
          <w:szCs w:val="24"/>
        </w:rPr>
      </w:pPr>
    </w:p>
    <w:p w:rsidR="007E6168" w:rsidRPr="007E6168" w:rsidRDefault="007E6168" w:rsidP="00E33C7B">
      <w:pPr>
        <w:pStyle w:val="IntenseQuote"/>
        <w:rPr>
          <w:rFonts w:eastAsia="Times New Roman"/>
          <w:sz w:val="36"/>
          <w:szCs w:val="36"/>
        </w:rPr>
      </w:pPr>
      <w:r w:rsidRPr="007E6168">
        <w:rPr>
          <w:rFonts w:eastAsia="Times New Roman"/>
          <w:sz w:val="36"/>
          <w:szCs w:val="36"/>
        </w:rPr>
        <w:t>HTML Image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6178"/>
      </w:tblGrid>
      <w:tr w:rsidR="007E6168" w:rsidRPr="007E6168" w:rsidTr="007E6168">
        <w:trPr>
          <w:tblCellSpacing w:w="15" w:type="dxa"/>
        </w:trPr>
        <w:tc>
          <w:tcPr>
            <w:tcW w:w="0" w:type="auto"/>
            <w:vAlign w:val="center"/>
            <w:hideMark/>
          </w:tcPr>
          <w:p w:rsidR="007E6168" w:rsidRPr="007E6168" w:rsidRDefault="007E6168" w:rsidP="00E33C7B">
            <w:pPr>
              <w:pStyle w:val="IntenseQuote"/>
              <w:rPr>
                <w:rFonts w:eastAsia="Times New Roman"/>
                <w:sz w:val="24"/>
                <w:szCs w:val="24"/>
              </w:rPr>
            </w:pPr>
            <w:r w:rsidRPr="007E6168">
              <w:rPr>
                <w:rFonts w:eastAsia="Times New Roman"/>
                <w:sz w:val="24"/>
                <w:szCs w:val="24"/>
              </w:rPr>
              <w:t>Tag</w:t>
            </w:r>
          </w:p>
        </w:tc>
        <w:tc>
          <w:tcPr>
            <w:tcW w:w="0" w:type="auto"/>
            <w:vAlign w:val="center"/>
            <w:hideMark/>
          </w:tcPr>
          <w:p w:rsidR="007E6168" w:rsidRPr="007E6168" w:rsidRDefault="007E6168" w:rsidP="00E33C7B">
            <w:pPr>
              <w:pStyle w:val="IntenseQuote"/>
              <w:rPr>
                <w:rFonts w:eastAsia="Times New Roman"/>
                <w:sz w:val="24"/>
                <w:szCs w:val="24"/>
              </w:rPr>
            </w:pPr>
            <w:r w:rsidRPr="007E6168">
              <w:rPr>
                <w:rFonts w:eastAsia="Times New Roman"/>
                <w:sz w:val="24"/>
                <w:szCs w:val="24"/>
              </w:rPr>
              <w:t>Description</w:t>
            </w:r>
          </w:p>
        </w:tc>
      </w:tr>
      <w:tr w:rsidR="007E6168" w:rsidRPr="007E6168" w:rsidTr="007E6168">
        <w:trPr>
          <w:tblCellSpacing w:w="15" w:type="dxa"/>
        </w:trPr>
        <w:tc>
          <w:tcPr>
            <w:tcW w:w="0" w:type="auto"/>
            <w:vAlign w:val="center"/>
            <w:hideMark/>
          </w:tcPr>
          <w:p w:rsidR="007E6168" w:rsidRPr="007E6168" w:rsidRDefault="00E33C7B" w:rsidP="00E33C7B">
            <w:pPr>
              <w:pStyle w:val="IntenseQuote"/>
              <w:rPr>
                <w:rFonts w:eastAsia="Times New Roman"/>
                <w:sz w:val="24"/>
                <w:szCs w:val="24"/>
              </w:rPr>
            </w:pPr>
            <w:hyperlink r:id="rId52" w:history="1">
              <w:r w:rsidR="007E6168" w:rsidRPr="007E6168">
                <w:rPr>
                  <w:rFonts w:eastAsia="Times New Roman"/>
                  <w:color w:val="0000FF"/>
                  <w:sz w:val="24"/>
                  <w:szCs w:val="24"/>
                  <w:u w:val="single"/>
                </w:rPr>
                <w:t>&lt;</w:t>
              </w:r>
              <w:proofErr w:type="spellStart"/>
              <w:r w:rsidR="007E6168" w:rsidRPr="007E6168">
                <w:rPr>
                  <w:rFonts w:eastAsia="Times New Roman"/>
                  <w:color w:val="0000FF"/>
                  <w:sz w:val="24"/>
                  <w:szCs w:val="24"/>
                  <w:u w:val="single"/>
                </w:rPr>
                <w:t>img</w:t>
              </w:r>
              <w:proofErr w:type="spellEnd"/>
              <w:r w:rsidR="007E6168" w:rsidRPr="007E6168">
                <w:rPr>
                  <w:rFonts w:eastAsia="Times New Roman"/>
                  <w:color w:val="0000FF"/>
                  <w:sz w:val="24"/>
                  <w:szCs w:val="24"/>
                  <w:u w:val="single"/>
                </w:rPr>
                <w:t>&gt;</w:t>
              </w:r>
            </w:hyperlink>
          </w:p>
        </w:tc>
        <w:tc>
          <w:tcPr>
            <w:tcW w:w="0" w:type="auto"/>
            <w:vAlign w:val="center"/>
            <w:hideMark/>
          </w:tcPr>
          <w:p w:rsidR="007E6168" w:rsidRPr="007E6168" w:rsidRDefault="007E6168" w:rsidP="00E33C7B">
            <w:pPr>
              <w:pStyle w:val="IntenseQuote"/>
              <w:rPr>
                <w:rFonts w:eastAsia="Times New Roman"/>
                <w:sz w:val="24"/>
                <w:szCs w:val="24"/>
              </w:rPr>
            </w:pPr>
            <w:r w:rsidRPr="007E6168">
              <w:rPr>
                <w:rFonts w:eastAsia="Times New Roman"/>
                <w:sz w:val="24"/>
                <w:szCs w:val="24"/>
              </w:rPr>
              <w:t>Defines an image</w:t>
            </w:r>
          </w:p>
        </w:tc>
      </w:tr>
      <w:tr w:rsidR="007E6168" w:rsidRPr="007E6168" w:rsidTr="007E6168">
        <w:trPr>
          <w:tblCellSpacing w:w="15" w:type="dxa"/>
        </w:trPr>
        <w:tc>
          <w:tcPr>
            <w:tcW w:w="0" w:type="auto"/>
            <w:vAlign w:val="center"/>
            <w:hideMark/>
          </w:tcPr>
          <w:p w:rsidR="007E6168" w:rsidRPr="007E6168" w:rsidRDefault="00E33C7B" w:rsidP="00E33C7B">
            <w:pPr>
              <w:pStyle w:val="IntenseQuote"/>
              <w:rPr>
                <w:rFonts w:eastAsia="Times New Roman"/>
                <w:sz w:val="24"/>
                <w:szCs w:val="24"/>
              </w:rPr>
            </w:pPr>
            <w:hyperlink r:id="rId53" w:history="1">
              <w:r w:rsidR="007E6168" w:rsidRPr="007E6168">
                <w:rPr>
                  <w:rFonts w:eastAsia="Times New Roman"/>
                  <w:color w:val="0000FF"/>
                  <w:sz w:val="24"/>
                  <w:szCs w:val="24"/>
                  <w:u w:val="single"/>
                </w:rPr>
                <w:t>&lt;map&gt;</w:t>
              </w:r>
            </w:hyperlink>
          </w:p>
        </w:tc>
        <w:tc>
          <w:tcPr>
            <w:tcW w:w="0" w:type="auto"/>
            <w:vAlign w:val="center"/>
            <w:hideMark/>
          </w:tcPr>
          <w:p w:rsidR="007E6168" w:rsidRPr="007E6168" w:rsidRDefault="007E6168" w:rsidP="00E33C7B">
            <w:pPr>
              <w:pStyle w:val="IntenseQuote"/>
              <w:rPr>
                <w:rFonts w:eastAsia="Times New Roman"/>
                <w:sz w:val="24"/>
                <w:szCs w:val="24"/>
              </w:rPr>
            </w:pPr>
            <w:r w:rsidRPr="007E6168">
              <w:rPr>
                <w:rFonts w:eastAsia="Times New Roman"/>
                <w:sz w:val="24"/>
                <w:szCs w:val="24"/>
              </w:rPr>
              <w:t>Defines an image-map</w:t>
            </w:r>
          </w:p>
        </w:tc>
      </w:tr>
      <w:tr w:rsidR="007E6168" w:rsidRPr="007E6168" w:rsidTr="007E6168">
        <w:trPr>
          <w:tblCellSpacing w:w="15" w:type="dxa"/>
        </w:trPr>
        <w:tc>
          <w:tcPr>
            <w:tcW w:w="0" w:type="auto"/>
            <w:vAlign w:val="center"/>
            <w:hideMark/>
          </w:tcPr>
          <w:p w:rsidR="007E6168" w:rsidRPr="007E6168" w:rsidRDefault="00E33C7B" w:rsidP="00E33C7B">
            <w:pPr>
              <w:pStyle w:val="IntenseQuote"/>
              <w:rPr>
                <w:rFonts w:eastAsia="Times New Roman"/>
                <w:sz w:val="24"/>
                <w:szCs w:val="24"/>
              </w:rPr>
            </w:pPr>
            <w:hyperlink r:id="rId54" w:history="1">
              <w:r w:rsidR="007E6168" w:rsidRPr="007E6168">
                <w:rPr>
                  <w:rFonts w:eastAsia="Times New Roman"/>
                  <w:color w:val="0000FF"/>
                  <w:sz w:val="24"/>
                  <w:szCs w:val="24"/>
                  <w:u w:val="single"/>
                </w:rPr>
                <w:t>&lt;area&gt;</w:t>
              </w:r>
            </w:hyperlink>
          </w:p>
        </w:tc>
        <w:tc>
          <w:tcPr>
            <w:tcW w:w="0" w:type="auto"/>
            <w:vAlign w:val="center"/>
            <w:hideMark/>
          </w:tcPr>
          <w:p w:rsidR="007E6168" w:rsidRPr="007E6168" w:rsidRDefault="007E6168" w:rsidP="00E33C7B">
            <w:pPr>
              <w:pStyle w:val="IntenseQuote"/>
              <w:rPr>
                <w:rFonts w:eastAsia="Times New Roman"/>
                <w:sz w:val="24"/>
                <w:szCs w:val="24"/>
              </w:rPr>
            </w:pPr>
            <w:r w:rsidRPr="007E6168">
              <w:rPr>
                <w:rFonts w:eastAsia="Times New Roman"/>
                <w:sz w:val="24"/>
                <w:szCs w:val="24"/>
              </w:rPr>
              <w:t>Defines a clickable area inside an image-map</w:t>
            </w:r>
          </w:p>
        </w:tc>
      </w:tr>
      <w:tr w:rsidR="007E6168" w:rsidRPr="007E6168" w:rsidTr="007E6168">
        <w:trPr>
          <w:tblCellSpacing w:w="15" w:type="dxa"/>
        </w:trPr>
        <w:tc>
          <w:tcPr>
            <w:tcW w:w="0" w:type="auto"/>
            <w:vAlign w:val="center"/>
            <w:hideMark/>
          </w:tcPr>
          <w:p w:rsidR="007E6168" w:rsidRPr="007E6168" w:rsidRDefault="00E33C7B" w:rsidP="00E33C7B">
            <w:pPr>
              <w:pStyle w:val="IntenseQuote"/>
              <w:rPr>
                <w:rFonts w:eastAsia="Times New Roman"/>
                <w:sz w:val="24"/>
                <w:szCs w:val="24"/>
              </w:rPr>
            </w:pPr>
            <w:hyperlink r:id="rId55" w:history="1">
              <w:r w:rsidR="007E6168" w:rsidRPr="007E6168">
                <w:rPr>
                  <w:rFonts w:eastAsia="Times New Roman"/>
                  <w:color w:val="0000FF"/>
                  <w:sz w:val="24"/>
                  <w:szCs w:val="24"/>
                  <w:u w:val="single"/>
                </w:rPr>
                <w:t>&lt;picture&gt;</w:t>
              </w:r>
            </w:hyperlink>
          </w:p>
        </w:tc>
        <w:tc>
          <w:tcPr>
            <w:tcW w:w="0" w:type="auto"/>
            <w:vAlign w:val="center"/>
            <w:hideMark/>
          </w:tcPr>
          <w:p w:rsidR="007E6168" w:rsidRPr="007E6168" w:rsidRDefault="007E6168" w:rsidP="00E33C7B">
            <w:pPr>
              <w:pStyle w:val="IntenseQuote"/>
              <w:rPr>
                <w:rFonts w:eastAsia="Times New Roman"/>
                <w:sz w:val="24"/>
                <w:szCs w:val="24"/>
              </w:rPr>
            </w:pPr>
            <w:r w:rsidRPr="007E6168">
              <w:rPr>
                <w:rFonts w:eastAsia="Times New Roman"/>
                <w:sz w:val="24"/>
                <w:szCs w:val="24"/>
              </w:rPr>
              <w:t>Defines a container for multiple image resources</w:t>
            </w:r>
          </w:p>
        </w:tc>
      </w:tr>
    </w:tbl>
    <w:p w:rsidR="007E6168" w:rsidRDefault="007E6168" w:rsidP="00E33C7B">
      <w:pPr>
        <w:pStyle w:val="IntenseQuote"/>
      </w:pPr>
    </w:p>
    <w:p w:rsidR="007E6168" w:rsidRPr="002E4D80" w:rsidRDefault="007E6168" w:rsidP="00535BF6">
      <w:pPr>
        <w:pStyle w:val="IntenseQuote"/>
        <w:jc w:val="center"/>
        <w:rPr>
          <w:rFonts w:ascii="Times New Roman" w:eastAsia="Times New Roman" w:hAnsi="Times New Roman" w:cs="Times New Roman"/>
          <w:i w:val="0"/>
          <w:sz w:val="96"/>
          <w:u w:val="single"/>
        </w:rPr>
      </w:pPr>
      <w:r w:rsidRPr="002E4D80">
        <w:rPr>
          <w:rFonts w:ascii="Times New Roman" w:eastAsia="Times New Roman" w:hAnsi="Times New Roman" w:cs="Times New Roman"/>
          <w:i w:val="0"/>
          <w:sz w:val="96"/>
          <w:u w:val="single"/>
        </w:rPr>
        <w:lastRenderedPageBreak/>
        <w:t>HTML Tables</w:t>
      </w:r>
    </w:p>
    <w:p w:rsidR="007E6168" w:rsidRPr="007E6168" w:rsidRDefault="007E6168" w:rsidP="00E33C7B">
      <w:pPr>
        <w:pStyle w:val="IntenseQuote"/>
        <w:rPr>
          <w:rFonts w:eastAsia="Times New Roman"/>
          <w:sz w:val="27"/>
          <w:szCs w:val="27"/>
        </w:rPr>
      </w:pPr>
      <w:r w:rsidRPr="007E6168">
        <w:rPr>
          <w:rFonts w:eastAsia="Times New Roman"/>
          <w:sz w:val="27"/>
          <w:szCs w:val="27"/>
        </w:rPr>
        <w:t>HTML Table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1"/>
        <w:gridCol w:w="2277"/>
        <w:gridCol w:w="1256"/>
      </w:tblGrid>
      <w:tr w:rsidR="007E6168" w:rsidRPr="007E6168" w:rsidTr="00535BF6">
        <w:trPr>
          <w:tblCellSpacing w:w="15" w:type="dxa"/>
        </w:trPr>
        <w:tc>
          <w:tcPr>
            <w:tcW w:w="0" w:type="auto"/>
            <w:vAlign w:val="center"/>
            <w:hideMark/>
          </w:tcPr>
          <w:p w:rsidR="007E6168" w:rsidRPr="007E6168" w:rsidRDefault="007E6168" w:rsidP="00E33C7B">
            <w:pPr>
              <w:pStyle w:val="IntenseQuote"/>
              <w:rPr>
                <w:rFonts w:eastAsia="Times New Roman"/>
                <w:sz w:val="24"/>
                <w:szCs w:val="24"/>
              </w:rPr>
            </w:pPr>
            <w:r w:rsidRPr="007E6168">
              <w:rPr>
                <w:rFonts w:eastAsia="Times New Roman"/>
                <w:sz w:val="24"/>
                <w:szCs w:val="24"/>
              </w:rPr>
              <w:t>Company</w:t>
            </w:r>
          </w:p>
        </w:tc>
        <w:tc>
          <w:tcPr>
            <w:tcW w:w="0" w:type="auto"/>
            <w:tcBorders>
              <w:left w:val="single" w:sz="4" w:space="0" w:color="auto"/>
              <w:right w:val="single" w:sz="4" w:space="0" w:color="auto"/>
            </w:tcBorders>
            <w:vAlign w:val="center"/>
            <w:hideMark/>
          </w:tcPr>
          <w:p w:rsidR="007E6168" w:rsidRPr="007E6168" w:rsidRDefault="007E6168" w:rsidP="00E33C7B">
            <w:pPr>
              <w:pStyle w:val="IntenseQuote"/>
              <w:rPr>
                <w:rFonts w:eastAsia="Times New Roman"/>
                <w:sz w:val="24"/>
                <w:szCs w:val="24"/>
              </w:rPr>
            </w:pPr>
            <w:r w:rsidRPr="007E6168">
              <w:rPr>
                <w:rFonts w:eastAsia="Times New Roman"/>
                <w:sz w:val="24"/>
                <w:szCs w:val="24"/>
              </w:rPr>
              <w:t>Contact</w:t>
            </w:r>
          </w:p>
        </w:tc>
        <w:tc>
          <w:tcPr>
            <w:tcW w:w="0" w:type="auto"/>
            <w:vAlign w:val="center"/>
            <w:hideMark/>
          </w:tcPr>
          <w:p w:rsidR="007E6168" w:rsidRPr="007E6168" w:rsidRDefault="007E6168" w:rsidP="00E33C7B">
            <w:pPr>
              <w:pStyle w:val="IntenseQuote"/>
              <w:rPr>
                <w:rFonts w:eastAsia="Times New Roman"/>
                <w:sz w:val="24"/>
                <w:szCs w:val="24"/>
              </w:rPr>
            </w:pPr>
            <w:r w:rsidRPr="007E6168">
              <w:rPr>
                <w:rFonts w:eastAsia="Times New Roman"/>
                <w:sz w:val="24"/>
                <w:szCs w:val="24"/>
              </w:rPr>
              <w:t>Country</w:t>
            </w:r>
          </w:p>
        </w:tc>
      </w:tr>
      <w:tr w:rsidR="007E6168" w:rsidRPr="007E6168" w:rsidTr="00535BF6">
        <w:trPr>
          <w:tblCellSpacing w:w="15" w:type="dxa"/>
        </w:trPr>
        <w:tc>
          <w:tcPr>
            <w:tcW w:w="0" w:type="auto"/>
            <w:vAlign w:val="center"/>
            <w:hideMark/>
          </w:tcPr>
          <w:p w:rsidR="007E6168" w:rsidRPr="007E6168" w:rsidRDefault="007E6168" w:rsidP="00E33C7B">
            <w:pPr>
              <w:pStyle w:val="IntenseQuote"/>
              <w:rPr>
                <w:rFonts w:eastAsia="Times New Roman"/>
                <w:sz w:val="24"/>
                <w:szCs w:val="24"/>
              </w:rPr>
            </w:pPr>
            <w:proofErr w:type="spellStart"/>
            <w:r w:rsidRPr="007E6168">
              <w:rPr>
                <w:rFonts w:eastAsia="Times New Roman"/>
                <w:sz w:val="24"/>
                <w:szCs w:val="24"/>
              </w:rPr>
              <w:t>Alfreds</w:t>
            </w:r>
            <w:proofErr w:type="spellEnd"/>
            <w:r w:rsidRPr="007E6168">
              <w:rPr>
                <w:rFonts w:eastAsia="Times New Roman"/>
                <w:sz w:val="24"/>
                <w:szCs w:val="24"/>
              </w:rPr>
              <w:t xml:space="preserve"> </w:t>
            </w:r>
            <w:proofErr w:type="spellStart"/>
            <w:r w:rsidRPr="007E6168">
              <w:rPr>
                <w:rFonts w:eastAsia="Times New Roman"/>
                <w:sz w:val="24"/>
                <w:szCs w:val="24"/>
              </w:rPr>
              <w:t>Futterkiste</w:t>
            </w:r>
            <w:proofErr w:type="spellEnd"/>
          </w:p>
        </w:tc>
        <w:tc>
          <w:tcPr>
            <w:tcW w:w="0" w:type="auto"/>
            <w:tcBorders>
              <w:left w:val="single" w:sz="4" w:space="0" w:color="auto"/>
              <w:right w:val="single" w:sz="4" w:space="0" w:color="auto"/>
            </w:tcBorders>
            <w:vAlign w:val="center"/>
            <w:hideMark/>
          </w:tcPr>
          <w:p w:rsidR="007E6168" w:rsidRPr="007E6168" w:rsidRDefault="007E6168" w:rsidP="00E33C7B">
            <w:pPr>
              <w:pStyle w:val="IntenseQuote"/>
              <w:rPr>
                <w:rFonts w:eastAsia="Times New Roman"/>
                <w:sz w:val="24"/>
                <w:szCs w:val="24"/>
              </w:rPr>
            </w:pPr>
            <w:r w:rsidRPr="007E6168">
              <w:rPr>
                <w:rFonts w:eastAsia="Times New Roman"/>
                <w:sz w:val="24"/>
                <w:szCs w:val="24"/>
              </w:rPr>
              <w:t>Maria Anders</w:t>
            </w:r>
          </w:p>
        </w:tc>
        <w:tc>
          <w:tcPr>
            <w:tcW w:w="0" w:type="auto"/>
            <w:vAlign w:val="center"/>
            <w:hideMark/>
          </w:tcPr>
          <w:p w:rsidR="007E6168" w:rsidRPr="007E6168" w:rsidRDefault="007E6168" w:rsidP="00E33C7B">
            <w:pPr>
              <w:pStyle w:val="IntenseQuote"/>
              <w:rPr>
                <w:rFonts w:eastAsia="Times New Roman"/>
                <w:sz w:val="24"/>
                <w:szCs w:val="24"/>
              </w:rPr>
            </w:pPr>
            <w:r w:rsidRPr="007E6168">
              <w:rPr>
                <w:rFonts w:eastAsia="Times New Roman"/>
                <w:sz w:val="24"/>
                <w:szCs w:val="24"/>
              </w:rPr>
              <w:t>Germany</w:t>
            </w:r>
          </w:p>
        </w:tc>
      </w:tr>
      <w:tr w:rsidR="007E6168" w:rsidRPr="007E6168" w:rsidTr="00535BF6">
        <w:trPr>
          <w:tblCellSpacing w:w="15" w:type="dxa"/>
        </w:trPr>
        <w:tc>
          <w:tcPr>
            <w:tcW w:w="0" w:type="auto"/>
            <w:vAlign w:val="center"/>
            <w:hideMark/>
          </w:tcPr>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Centro </w:t>
            </w:r>
            <w:proofErr w:type="spellStart"/>
            <w:r w:rsidRPr="007E6168">
              <w:rPr>
                <w:rFonts w:eastAsia="Times New Roman"/>
                <w:sz w:val="24"/>
                <w:szCs w:val="24"/>
              </w:rPr>
              <w:t>comercial</w:t>
            </w:r>
            <w:proofErr w:type="spellEnd"/>
            <w:r w:rsidRPr="007E6168">
              <w:rPr>
                <w:rFonts w:eastAsia="Times New Roman"/>
                <w:sz w:val="24"/>
                <w:szCs w:val="24"/>
              </w:rPr>
              <w:t xml:space="preserve"> </w:t>
            </w:r>
            <w:proofErr w:type="spellStart"/>
            <w:r w:rsidRPr="007E6168">
              <w:rPr>
                <w:rFonts w:eastAsia="Times New Roman"/>
                <w:sz w:val="24"/>
                <w:szCs w:val="24"/>
              </w:rPr>
              <w:t>Moctezuma</w:t>
            </w:r>
            <w:proofErr w:type="spellEnd"/>
          </w:p>
        </w:tc>
        <w:tc>
          <w:tcPr>
            <w:tcW w:w="0" w:type="auto"/>
            <w:tcBorders>
              <w:left w:val="single" w:sz="4" w:space="0" w:color="auto"/>
              <w:right w:val="single" w:sz="4" w:space="0" w:color="auto"/>
            </w:tcBorders>
            <w:vAlign w:val="center"/>
            <w:hideMark/>
          </w:tcPr>
          <w:p w:rsidR="007E6168" w:rsidRPr="007E6168" w:rsidRDefault="007E6168" w:rsidP="00E33C7B">
            <w:pPr>
              <w:pStyle w:val="IntenseQuote"/>
              <w:rPr>
                <w:rFonts w:eastAsia="Times New Roman"/>
                <w:sz w:val="24"/>
                <w:szCs w:val="24"/>
              </w:rPr>
            </w:pPr>
            <w:r w:rsidRPr="007E6168">
              <w:rPr>
                <w:rFonts w:eastAsia="Times New Roman"/>
                <w:sz w:val="24"/>
                <w:szCs w:val="24"/>
              </w:rPr>
              <w:t>Francisco Chang</w:t>
            </w:r>
          </w:p>
        </w:tc>
        <w:tc>
          <w:tcPr>
            <w:tcW w:w="0" w:type="auto"/>
            <w:vAlign w:val="center"/>
            <w:hideMark/>
          </w:tcPr>
          <w:p w:rsidR="007E6168" w:rsidRPr="007E6168" w:rsidRDefault="007E6168" w:rsidP="00E33C7B">
            <w:pPr>
              <w:pStyle w:val="IntenseQuote"/>
              <w:rPr>
                <w:rFonts w:eastAsia="Times New Roman"/>
                <w:sz w:val="24"/>
                <w:szCs w:val="24"/>
              </w:rPr>
            </w:pPr>
            <w:r w:rsidRPr="007E6168">
              <w:rPr>
                <w:rFonts w:eastAsia="Times New Roman"/>
                <w:sz w:val="24"/>
                <w:szCs w:val="24"/>
              </w:rPr>
              <w:t>Mexico</w:t>
            </w:r>
          </w:p>
        </w:tc>
      </w:tr>
      <w:tr w:rsidR="007E6168" w:rsidRPr="007E6168" w:rsidTr="00535BF6">
        <w:trPr>
          <w:tblCellSpacing w:w="15" w:type="dxa"/>
        </w:trPr>
        <w:tc>
          <w:tcPr>
            <w:tcW w:w="0" w:type="auto"/>
            <w:vAlign w:val="center"/>
            <w:hideMark/>
          </w:tcPr>
          <w:p w:rsidR="007E6168" w:rsidRPr="007E6168" w:rsidRDefault="007E6168" w:rsidP="00E33C7B">
            <w:pPr>
              <w:pStyle w:val="IntenseQuote"/>
              <w:rPr>
                <w:rFonts w:eastAsia="Times New Roman"/>
                <w:sz w:val="24"/>
                <w:szCs w:val="24"/>
              </w:rPr>
            </w:pPr>
            <w:r w:rsidRPr="007E6168">
              <w:rPr>
                <w:rFonts w:eastAsia="Times New Roman"/>
                <w:sz w:val="24"/>
                <w:szCs w:val="24"/>
              </w:rPr>
              <w:t>Ernst Handel</w:t>
            </w:r>
          </w:p>
        </w:tc>
        <w:tc>
          <w:tcPr>
            <w:tcW w:w="0" w:type="auto"/>
            <w:tcBorders>
              <w:left w:val="single" w:sz="4" w:space="0" w:color="auto"/>
              <w:right w:val="single" w:sz="4" w:space="0" w:color="auto"/>
            </w:tcBorders>
            <w:vAlign w:val="center"/>
            <w:hideMark/>
          </w:tcPr>
          <w:p w:rsidR="007E6168" w:rsidRPr="007E6168" w:rsidRDefault="007E6168" w:rsidP="00E33C7B">
            <w:pPr>
              <w:pStyle w:val="IntenseQuote"/>
              <w:rPr>
                <w:rFonts w:eastAsia="Times New Roman"/>
                <w:sz w:val="24"/>
                <w:szCs w:val="24"/>
              </w:rPr>
            </w:pPr>
            <w:r w:rsidRPr="007E6168">
              <w:rPr>
                <w:rFonts w:eastAsia="Times New Roman"/>
                <w:sz w:val="24"/>
                <w:szCs w:val="24"/>
              </w:rPr>
              <w:t>Roland Mendel</w:t>
            </w:r>
          </w:p>
        </w:tc>
        <w:tc>
          <w:tcPr>
            <w:tcW w:w="0" w:type="auto"/>
            <w:vAlign w:val="center"/>
            <w:hideMark/>
          </w:tcPr>
          <w:p w:rsidR="007E6168" w:rsidRPr="007E6168" w:rsidRDefault="007E6168" w:rsidP="00E33C7B">
            <w:pPr>
              <w:pStyle w:val="IntenseQuote"/>
              <w:rPr>
                <w:rFonts w:eastAsia="Times New Roman"/>
                <w:sz w:val="24"/>
                <w:szCs w:val="24"/>
              </w:rPr>
            </w:pPr>
            <w:r w:rsidRPr="007E6168">
              <w:rPr>
                <w:rFonts w:eastAsia="Times New Roman"/>
                <w:sz w:val="24"/>
                <w:szCs w:val="24"/>
              </w:rPr>
              <w:t>Austria</w:t>
            </w:r>
          </w:p>
        </w:tc>
      </w:tr>
      <w:tr w:rsidR="007E6168" w:rsidRPr="007E6168" w:rsidTr="00535BF6">
        <w:trPr>
          <w:tblCellSpacing w:w="15" w:type="dxa"/>
        </w:trPr>
        <w:tc>
          <w:tcPr>
            <w:tcW w:w="0" w:type="auto"/>
            <w:vAlign w:val="center"/>
            <w:hideMark/>
          </w:tcPr>
          <w:p w:rsidR="007E6168" w:rsidRPr="007E6168" w:rsidRDefault="007E6168" w:rsidP="00E33C7B">
            <w:pPr>
              <w:pStyle w:val="IntenseQuote"/>
              <w:rPr>
                <w:rFonts w:eastAsia="Times New Roman"/>
                <w:sz w:val="24"/>
                <w:szCs w:val="24"/>
              </w:rPr>
            </w:pPr>
            <w:r w:rsidRPr="007E6168">
              <w:rPr>
                <w:rFonts w:eastAsia="Times New Roman"/>
                <w:sz w:val="24"/>
                <w:szCs w:val="24"/>
              </w:rPr>
              <w:t>Island Trading</w:t>
            </w:r>
          </w:p>
        </w:tc>
        <w:tc>
          <w:tcPr>
            <w:tcW w:w="0" w:type="auto"/>
            <w:tcBorders>
              <w:left w:val="single" w:sz="4" w:space="0" w:color="auto"/>
              <w:right w:val="single" w:sz="4" w:space="0" w:color="auto"/>
            </w:tcBorders>
            <w:vAlign w:val="center"/>
            <w:hideMark/>
          </w:tcPr>
          <w:p w:rsidR="007E6168" w:rsidRPr="007E6168" w:rsidRDefault="007E6168" w:rsidP="00E33C7B">
            <w:pPr>
              <w:pStyle w:val="IntenseQuote"/>
              <w:rPr>
                <w:rFonts w:eastAsia="Times New Roman"/>
                <w:sz w:val="24"/>
                <w:szCs w:val="24"/>
              </w:rPr>
            </w:pPr>
            <w:r w:rsidRPr="007E6168">
              <w:rPr>
                <w:rFonts w:eastAsia="Times New Roman"/>
                <w:sz w:val="24"/>
                <w:szCs w:val="24"/>
              </w:rPr>
              <w:t>Helen Bennett</w:t>
            </w:r>
          </w:p>
        </w:tc>
        <w:tc>
          <w:tcPr>
            <w:tcW w:w="0" w:type="auto"/>
            <w:vAlign w:val="center"/>
            <w:hideMark/>
          </w:tcPr>
          <w:p w:rsidR="007E6168" w:rsidRPr="007E6168" w:rsidRDefault="007E6168" w:rsidP="00E33C7B">
            <w:pPr>
              <w:pStyle w:val="IntenseQuote"/>
              <w:rPr>
                <w:rFonts w:eastAsia="Times New Roman"/>
                <w:sz w:val="24"/>
                <w:szCs w:val="24"/>
              </w:rPr>
            </w:pPr>
            <w:r w:rsidRPr="007E6168">
              <w:rPr>
                <w:rFonts w:eastAsia="Times New Roman"/>
                <w:sz w:val="24"/>
                <w:szCs w:val="24"/>
              </w:rPr>
              <w:t>UK</w:t>
            </w:r>
          </w:p>
        </w:tc>
      </w:tr>
      <w:tr w:rsidR="007E6168" w:rsidRPr="007E6168" w:rsidTr="00535BF6">
        <w:trPr>
          <w:tblCellSpacing w:w="15" w:type="dxa"/>
        </w:trPr>
        <w:tc>
          <w:tcPr>
            <w:tcW w:w="0" w:type="auto"/>
            <w:vAlign w:val="center"/>
            <w:hideMark/>
          </w:tcPr>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Laughing Bacchus </w:t>
            </w:r>
            <w:proofErr w:type="spellStart"/>
            <w:r w:rsidRPr="007E6168">
              <w:rPr>
                <w:rFonts w:eastAsia="Times New Roman"/>
                <w:sz w:val="24"/>
                <w:szCs w:val="24"/>
              </w:rPr>
              <w:t>Winecellars</w:t>
            </w:r>
            <w:proofErr w:type="spellEnd"/>
          </w:p>
        </w:tc>
        <w:tc>
          <w:tcPr>
            <w:tcW w:w="0" w:type="auto"/>
            <w:tcBorders>
              <w:left w:val="single" w:sz="4" w:space="0" w:color="auto"/>
              <w:right w:val="single" w:sz="4" w:space="0" w:color="auto"/>
            </w:tcBorders>
            <w:vAlign w:val="center"/>
            <w:hideMark/>
          </w:tcPr>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Yoshi </w:t>
            </w:r>
            <w:proofErr w:type="spellStart"/>
            <w:r w:rsidRPr="007E6168">
              <w:rPr>
                <w:rFonts w:eastAsia="Times New Roman"/>
                <w:sz w:val="24"/>
                <w:szCs w:val="24"/>
              </w:rPr>
              <w:t>Tannamuri</w:t>
            </w:r>
            <w:proofErr w:type="spellEnd"/>
          </w:p>
        </w:tc>
        <w:tc>
          <w:tcPr>
            <w:tcW w:w="0" w:type="auto"/>
            <w:vAlign w:val="center"/>
            <w:hideMark/>
          </w:tcPr>
          <w:p w:rsidR="007E6168" w:rsidRPr="007E6168" w:rsidRDefault="007E6168" w:rsidP="00E33C7B">
            <w:pPr>
              <w:pStyle w:val="IntenseQuote"/>
              <w:rPr>
                <w:rFonts w:eastAsia="Times New Roman"/>
                <w:sz w:val="24"/>
                <w:szCs w:val="24"/>
              </w:rPr>
            </w:pPr>
            <w:r w:rsidRPr="007E6168">
              <w:rPr>
                <w:rFonts w:eastAsia="Times New Roman"/>
                <w:sz w:val="24"/>
                <w:szCs w:val="24"/>
              </w:rPr>
              <w:t>Canada</w:t>
            </w:r>
          </w:p>
        </w:tc>
      </w:tr>
      <w:tr w:rsidR="007E6168" w:rsidRPr="007E6168" w:rsidTr="00535BF6">
        <w:trPr>
          <w:tblCellSpacing w:w="15" w:type="dxa"/>
        </w:trPr>
        <w:tc>
          <w:tcPr>
            <w:tcW w:w="0" w:type="auto"/>
            <w:vAlign w:val="center"/>
            <w:hideMark/>
          </w:tcPr>
          <w:p w:rsidR="007E6168" w:rsidRPr="007E6168" w:rsidRDefault="007E6168" w:rsidP="00E33C7B">
            <w:pPr>
              <w:pStyle w:val="IntenseQuote"/>
              <w:rPr>
                <w:rFonts w:eastAsia="Times New Roman"/>
                <w:sz w:val="24"/>
                <w:szCs w:val="24"/>
              </w:rPr>
            </w:pPr>
            <w:proofErr w:type="spellStart"/>
            <w:r w:rsidRPr="007E6168">
              <w:rPr>
                <w:rFonts w:eastAsia="Times New Roman"/>
                <w:sz w:val="24"/>
                <w:szCs w:val="24"/>
              </w:rPr>
              <w:t>Magazzini</w:t>
            </w:r>
            <w:proofErr w:type="spellEnd"/>
            <w:r w:rsidRPr="007E6168">
              <w:rPr>
                <w:rFonts w:eastAsia="Times New Roman"/>
                <w:sz w:val="24"/>
                <w:szCs w:val="24"/>
              </w:rPr>
              <w:t xml:space="preserve"> </w:t>
            </w:r>
            <w:proofErr w:type="spellStart"/>
            <w:r w:rsidRPr="007E6168">
              <w:rPr>
                <w:rFonts w:eastAsia="Times New Roman"/>
                <w:sz w:val="24"/>
                <w:szCs w:val="24"/>
              </w:rPr>
              <w:t>Alimentari</w:t>
            </w:r>
            <w:proofErr w:type="spellEnd"/>
            <w:r w:rsidRPr="007E6168">
              <w:rPr>
                <w:rFonts w:eastAsia="Times New Roman"/>
                <w:sz w:val="24"/>
                <w:szCs w:val="24"/>
              </w:rPr>
              <w:t xml:space="preserve"> </w:t>
            </w:r>
            <w:proofErr w:type="spellStart"/>
            <w:r w:rsidRPr="007E6168">
              <w:rPr>
                <w:rFonts w:eastAsia="Times New Roman"/>
                <w:sz w:val="24"/>
                <w:szCs w:val="24"/>
              </w:rPr>
              <w:t>Riuniti</w:t>
            </w:r>
            <w:proofErr w:type="spellEnd"/>
          </w:p>
        </w:tc>
        <w:tc>
          <w:tcPr>
            <w:tcW w:w="0" w:type="auto"/>
            <w:tcBorders>
              <w:left w:val="single" w:sz="4" w:space="0" w:color="auto"/>
              <w:right w:val="single" w:sz="4" w:space="0" w:color="auto"/>
            </w:tcBorders>
            <w:vAlign w:val="center"/>
            <w:hideMark/>
          </w:tcPr>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Giovanni </w:t>
            </w:r>
            <w:proofErr w:type="spellStart"/>
            <w:r w:rsidRPr="007E6168">
              <w:rPr>
                <w:rFonts w:eastAsia="Times New Roman"/>
                <w:sz w:val="24"/>
                <w:szCs w:val="24"/>
              </w:rPr>
              <w:t>Rovelli</w:t>
            </w:r>
            <w:proofErr w:type="spellEnd"/>
          </w:p>
        </w:tc>
        <w:tc>
          <w:tcPr>
            <w:tcW w:w="0" w:type="auto"/>
            <w:vAlign w:val="center"/>
            <w:hideMark/>
          </w:tcPr>
          <w:p w:rsidR="007E6168" w:rsidRPr="007E6168" w:rsidRDefault="007E6168" w:rsidP="00E33C7B">
            <w:pPr>
              <w:pStyle w:val="IntenseQuote"/>
              <w:rPr>
                <w:rFonts w:eastAsia="Times New Roman"/>
                <w:sz w:val="24"/>
                <w:szCs w:val="24"/>
              </w:rPr>
            </w:pPr>
            <w:r w:rsidRPr="007E6168">
              <w:rPr>
                <w:rFonts w:eastAsia="Times New Roman"/>
                <w:sz w:val="24"/>
                <w:szCs w:val="24"/>
              </w:rPr>
              <w:t>Italy</w:t>
            </w:r>
          </w:p>
        </w:tc>
      </w:tr>
    </w:tbl>
    <w:p w:rsidR="007E6168" w:rsidRPr="007E6168" w:rsidRDefault="00E33C7B" w:rsidP="00E33C7B">
      <w:pPr>
        <w:pStyle w:val="IntenseQuote"/>
        <w:rPr>
          <w:rFonts w:eastAsia="Times New Roman"/>
          <w:sz w:val="24"/>
          <w:szCs w:val="24"/>
        </w:rPr>
      </w:pPr>
      <w:r>
        <w:rPr>
          <w:rFonts w:eastAsia="Times New Roman"/>
          <w:sz w:val="24"/>
          <w:szCs w:val="24"/>
        </w:rPr>
        <w:pict>
          <v:rect id="_x0000_i1216" style="width:0;height:1.5pt" o:hralign="center" o:hrstd="t" o:hr="t" fillcolor="#a0a0a0" stroked="f"/>
        </w:pict>
      </w:r>
    </w:p>
    <w:p w:rsidR="007E6168" w:rsidRPr="007E6168" w:rsidRDefault="007E6168" w:rsidP="00E33C7B">
      <w:pPr>
        <w:pStyle w:val="IntenseQuote"/>
        <w:rPr>
          <w:rFonts w:eastAsia="Times New Roman"/>
          <w:sz w:val="36"/>
          <w:szCs w:val="36"/>
        </w:rPr>
      </w:pPr>
      <w:r w:rsidRPr="007E6168">
        <w:rPr>
          <w:rFonts w:eastAsia="Times New Roman"/>
          <w:sz w:val="36"/>
          <w:szCs w:val="36"/>
        </w:rPr>
        <w:t>Defining an HTML Table</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An HTML table is defined with the </w:t>
      </w:r>
      <w:r w:rsidRPr="007E6168">
        <w:rPr>
          <w:rFonts w:ascii="Courier New" w:eastAsia="Times New Roman" w:hAnsi="Courier New" w:cs="Courier New"/>
          <w:sz w:val="20"/>
          <w:szCs w:val="20"/>
        </w:rPr>
        <w:t>&lt;table&gt;</w:t>
      </w:r>
      <w:r w:rsidRPr="007E6168">
        <w:rPr>
          <w:rFonts w:eastAsia="Times New Roman"/>
          <w:sz w:val="24"/>
          <w:szCs w:val="24"/>
        </w:rPr>
        <w:t xml:space="preserve"> tag.</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Each table row is defined with the </w:t>
      </w:r>
      <w:r w:rsidRPr="007E6168">
        <w:rPr>
          <w:rFonts w:ascii="Courier New" w:eastAsia="Times New Roman" w:hAnsi="Courier New" w:cs="Courier New"/>
          <w:sz w:val="20"/>
          <w:szCs w:val="20"/>
        </w:rPr>
        <w:t>&lt;</w:t>
      </w:r>
      <w:proofErr w:type="spellStart"/>
      <w:proofErr w:type="gramStart"/>
      <w:r w:rsidRPr="007E6168">
        <w:rPr>
          <w:rFonts w:ascii="Courier New" w:eastAsia="Times New Roman" w:hAnsi="Courier New" w:cs="Courier New"/>
          <w:sz w:val="20"/>
          <w:szCs w:val="20"/>
        </w:rPr>
        <w:t>tr</w:t>
      </w:r>
      <w:proofErr w:type="spellEnd"/>
      <w:proofErr w:type="gramEnd"/>
      <w:r w:rsidRPr="007E6168">
        <w:rPr>
          <w:rFonts w:ascii="Courier New" w:eastAsia="Times New Roman" w:hAnsi="Courier New" w:cs="Courier New"/>
          <w:sz w:val="20"/>
          <w:szCs w:val="20"/>
        </w:rPr>
        <w:t>&gt;</w:t>
      </w:r>
      <w:r w:rsidRPr="007E6168">
        <w:rPr>
          <w:rFonts w:eastAsia="Times New Roman"/>
          <w:sz w:val="24"/>
          <w:szCs w:val="24"/>
        </w:rPr>
        <w:t xml:space="preserve"> tag. A table header is defined with the </w:t>
      </w:r>
      <w:r w:rsidRPr="007E6168">
        <w:rPr>
          <w:rFonts w:ascii="Courier New" w:eastAsia="Times New Roman" w:hAnsi="Courier New" w:cs="Courier New"/>
          <w:sz w:val="20"/>
          <w:szCs w:val="20"/>
        </w:rPr>
        <w:t>&lt;</w:t>
      </w:r>
      <w:proofErr w:type="spellStart"/>
      <w:proofErr w:type="gramStart"/>
      <w:r w:rsidRPr="007E6168">
        <w:rPr>
          <w:rFonts w:ascii="Courier New" w:eastAsia="Times New Roman" w:hAnsi="Courier New" w:cs="Courier New"/>
          <w:sz w:val="20"/>
          <w:szCs w:val="20"/>
        </w:rPr>
        <w:t>th</w:t>
      </w:r>
      <w:proofErr w:type="spellEnd"/>
      <w:proofErr w:type="gramEnd"/>
      <w:r w:rsidRPr="007E6168">
        <w:rPr>
          <w:rFonts w:ascii="Courier New" w:eastAsia="Times New Roman" w:hAnsi="Courier New" w:cs="Courier New"/>
          <w:sz w:val="20"/>
          <w:szCs w:val="20"/>
        </w:rPr>
        <w:t>&gt;</w:t>
      </w:r>
      <w:r w:rsidRPr="007E6168">
        <w:rPr>
          <w:rFonts w:eastAsia="Times New Roman"/>
          <w:sz w:val="24"/>
          <w:szCs w:val="24"/>
        </w:rPr>
        <w:t xml:space="preserve"> tag. By default, table headings are bold and centered. A table data/cell is defined with the </w:t>
      </w:r>
      <w:r w:rsidRPr="007E6168">
        <w:rPr>
          <w:rFonts w:ascii="Courier New" w:eastAsia="Times New Roman" w:hAnsi="Courier New" w:cs="Courier New"/>
          <w:sz w:val="20"/>
          <w:szCs w:val="20"/>
        </w:rPr>
        <w:t>&lt;td&gt;</w:t>
      </w:r>
      <w:r w:rsidRPr="007E6168">
        <w:rPr>
          <w:rFonts w:eastAsia="Times New Roman"/>
          <w:sz w:val="24"/>
          <w:szCs w:val="24"/>
        </w:rPr>
        <w:t xml:space="preserve"> tag.</w:t>
      </w:r>
    </w:p>
    <w:p w:rsidR="007E6168" w:rsidRPr="007E6168" w:rsidRDefault="007E6168" w:rsidP="00E33C7B">
      <w:pPr>
        <w:pStyle w:val="IntenseQuote"/>
        <w:rPr>
          <w:rFonts w:eastAsia="Times New Roman"/>
          <w:sz w:val="27"/>
          <w:szCs w:val="27"/>
        </w:rPr>
      </w:pPr>
      <w:r w:rsidRPr="007E6168">
        <w:rPr>
          <w:rFonts w:eastAsia="Times New Roman"/>
          <w:sz w:val="27"/>
          <w:szCs w:val="27"/>
        </w:rPr>
        <w:t>Example</w:t>
      </w:r>
    </w:p>
    <w:p w:rsidR="007E6168" w:rsidRPr="007E6168" w:rsidRDefault="007E6168" w:rsidP="00E33C7B">
      <w:pPr>
        <w:pStyle w:val="IntenseQuote"/>
        <w:rPr>
          <w:rFonts w:eastAsia="Times New Roman"/>
          <w:sz w:val="24"/>
          <w:szCs w:val="24"/>
        </w:rPr>
      </w:pPr>
      <w:r w:rsidRPr="007E6168">
        <w:rPr>
          <w:rFonts w:eastAsia="Times New Roman"/>
          <w:sz w:val="24"/>
          <w:szCs w:val="24"/>
        </w:rPr>
        <w:t>&lt;table style="width:100%"&gt;</w:t>
      </w:r>
      <w:r w:rsidRPr="007E6168">
        <w:rPr>
          <w:rFonts w:eastAsia="Times New Roman"/>
          <w:sz w:val="24"/>
          <w:szCs w:val="24"/>
        </w:rPr>
        <w:br/>
        <w:t>  &lt;</w:t>
      </w:r>
      <w:proofErr w:type="spellStart"/>
      <w:r w:rsidRPr="007E6168">
        <w:rPr>
          <w:rFonts w:eastAsia="Times New Roman"/>
          <w:sz w:val="24"/>
          <w:szCs w:val="24"/>
        </w:rPr>
        <w:t>tr</w:t>
      </w:r>
      <w:proofErr w:type="spellEnd"/>
      <w:r w:rsidRPr="007E6168">
        <w:rPr>
          <w:rFonts w:eastAsia="Times New Roman"/>
          <w:sz w:val="24"/>
          <w:szCs w:val="24"/>
        </w:rPr>
        <w:t>&gt;</w:t>
      </w:r>
      <w:r w:rsidRPr="007E6168">
        <w:rPr>
          <w:rFonts w:eastAsia="Times New Roman"/>
          <w:sz w:val="24"/>
          <w:szCs w:val="24"/>
        </w:rPr>
        <w:br/>
        <w:t>    &lt;</w:t>
      </w:r>
      <w:proofErr w:type="spellStart"/>
      <w:r w:rsidRPr="007E6168">
        <w:rPr>
          <w:rFonts w:eastAsia="Times New Roman"/>
          <w:sz w:val="24"/>
          <w:szCs w:val="24"/>
        </w:rPr>
        <w:t>th</w:t>
      </w:r>
      <w:proofErr w:type="spellEnd"/>
      <w:r w:rsidRPr="007E6168">
        <w:rPr>
          <w:rFonts w:eastAsia="Times New Roman"/>
          <w:sz w:val="24"/>
          <w:szCs w:val="24"/>
        </w:rPr>
        <w:t>&gt;</w:t>
      </w:r>
      <w:proofErr w:type="spellStart"/>
      <w:r w:rsidRPr="007E6168">
        <w:rPr>
          <w:rFonts w:eastAsia="Times New Roman"/>
          <w:sz w:val="24"/>
          <w:szCs w:val="24"/>
        </w:rPr>
        <w:t>Firstname</w:t>
      </w:r>
      <w:proofErr w:type="spellEnd"/>
      <w:r w:rsidRPr="007E6168">
        <w:rPr>
          <w:rFonts w:eastAsia="Times New Roman"/>
          <w:sz w:val="24"/>
          <w:szCs w:val="24"/>
        </w:rPr>
        <w:t>&lt;/</w:t>
      </w:r>
      <w:proofErr w:type="spellStart"/>
      <w:r w:rsidRPr="007E6168">
        <w:rPr>
          <w:rFonts w:eastAsia="Times New Roman"/>
          <w:sz w:val="24"/>
          <w:szCs w:val="24"/>
        </w:rPr>
        <w:t>th</w:t>
      </w:r>
      <w:proofErr w:type="spellEnd"/>
      <w:r w:rsidRPr="007E6168">
        <w:rPr>
          <w:rFonts w:eastAsia="Times New Roman"/>
          <w:sz w:val="24"/>
          <w:szCs w:val="24"/>
        </w:rPr>
        <w:t>&gt;</w:t>
      </w:r>
      <w:r w:rsidRPr="007E6168">
        <w:rPr>
          <w:rFonts w:eastAsia="Times New Roman"/>
          <w:sz w:val="24"/>
          <w:szCs w:val="24"/>
        </w:rPr>
        <w:br/>
        <w:t>    &lt;</w:t>
      </w:r>
      <w:proofErr w:type="spellStart"/>
      <w:r w:rsidRPr="007E6168">
        <w:rPr>
          <w:rFonts w:eastAsia="Times New Roman"/>
          <w:sz w:val="24"/>
          <w:szCs w:val="24"/>
        </w:rPr>
        <w:t>th</w:t>
      </w:r>
      <w:proofErr w:type="spellEnd"/>
      <w:r w:rsidRPr="007E6168">
        <w:rPr>
          <w:rFonts w:eastAsia="Times New Roman"/>
          <w:sz w:val="24"/>
          <w:szCs w:val="24"/>
        </w:rPr>
        <w:t>&gt;</w:t>
      </w:r>
      <w:proofErr w:type="spellStart"/>
      <w:r w:rsidRPr="007E6168">
        <w:rPr>
          <w:rFonts w:eastAsia="Times New Roman"/>
          <w:sz w:val="24"/>
          <w:szCs w:val="24"/>
        </w:rPr>
        <w:t>Lastname</w:t>
      </w:r>
      <w:proofErr w:type="spellEnd"/>
      <w:r w:rsidRPr="007E6168">
        <w:rPr>
          <w:rFonts w:eastAsia="Times New Roman"/>
          <w:sz w:val="24"/>
          <w:szCs w:val="24"/>
        </w:rPr>
        <w:t>&lt;/</w:t>
      </w:r>
      <w:proofErr w:type="spellStart"/>
      <w:r w:rsidRPr="007E6168">
        <w:rPr>
          <w:rFonts w:eastAsia="Times New Roman"/>
          <w:sz w:val="24"/>
          <w:szCs w:val="24"/>
        </w:rPr>
        <w:t>th</w:t>
      </w:r>
      <w:proofErr w:type="spellEnd"/>
      <w:r w:rsidRPr="007E6168">
        <w:rPr>
          <w:rFonts w:eastAsia="Times New Roman"/>
          <w:sz w:val="24"/>
          <w:szCs w:val="24"/>
        </w:rPr>
        <w:t xml:space="preserve">&gt; </w:t>
      </w:r>
      <w:r w:rsidRPr="007E6168">
        <w:rPr>
          <w:rFonts w:eastAsia="Times New Roman"/>
          <w:sz w:val="24"/>
          <w:szCs w:val="24"/>
        </w:rPr>
        <w:br/>
        <w:t>    &lt;</w:t>
      </w:r>
      <w:proofErr w:type="spellStart"/>
      <w:r w:rsidRPr="007E6168">
        <w:rPr>
          <w:rFonts w:eastAsia="Times New Roman"/>
          <w:sz w:val="24"/>
          <w:szCs w:val="24"/>
        </w:rPr>
        <w:t>th</w:t>
      </w:r>
      <w:proofErr w:type="spellEnd"/>
      <w:r w:rsidRPr="007E6168">
        <w:rPr>
          <w:rFonts w:eastAsia="Times New Roman"/>
          <w:sz w:val="24"/>
          <w:szCs w:val="24"/>
        </w:rPr>
        <w:t>&gt;Age&lt;/</w:t>
      </w:r>
      <w:proofErr w:type="spellStart"/>
      <w:r w:rsidRPr="007E6168">
        <w:rPr>
          <w:rFonts w:eastAsia="Times New Roman"/>
          <w:sz w:val="24"/>
          <w:szCs w:val="24"/>
        </w:rPr>
        <w:t>th</w:t>
      </w:r>
      <w:proofErr w:type="spellEnd"/>
      <w:r w:rsidRPr="007E6168">
        <w:rPr>
          <w:rFonts w:eastAsia="Times New Roman"/>
          <w:sz w:val="24"/>
          <w:szCs w:val="24"/>
        </w:rPr>
        <w:t>&gt;</w:t>
      </w:r>
      <w:r w:rsidRPr="007E6168">
        <w:rPr>
          <w:rFonts w:eastAsia="Times New Roman"/>
          <w:sz w:val="24"/>
          <w:szCs w:val="24"/>
        </w:rPr>
        <w:br/>
        <w:t>  &lt;/</w:t>
      </w:r>
      <w:proofErr w:type="spellStart"/>
      <w:r w:rsidRPr="007E6168">
        <w:rPr>
          <w:rFonts w:eastAsia="Times New Roman"/>
          <w:sz w:val="24"/>
          <w:szCs w:val="24"/>
        </w:rPr>
        <w:t>tr</w:t>
      </w:r>
      <w:proofErr w:type="spellEnd"/>
      <w:r w:rsidRPr="007E6168">
        <w:rPr>
          <w:rFonts w:eastAsia="Times New Roman"/>
          <w:sz w:val="24"/>
          <w:szCs w:val="24"/>
        </w:rPr>
        <w:t>&gt;</w:t>
      </w:r>
      <w:r w:rsidRPr="007E6168">
        <w:rPr>
          <w:rFonts w:eastAsia="Times New Roman"/>
          <w:sz w:val="24"/>
          <w:szCs w:val="24"/>
        </w:rPr>
        <w:br/>
        <w:t>  &lt;</w:t>
      </w:r>
      <w:proofErr w:type="spellStart"/>
      <w:r w:rsidRPr="007E6168">
        <w:rPr>
          <w:rFonts w:eastAsia="Times New Roman"/>
          <w:sz w:val="24"/>
          <w:szCs w:val="24"/>
        </w:rPr>
        <w:t>tr</w:t>
      </w:r>
      <w:proofErr w:type="spellEnd"/>
      <w:r w:rsidRPr="007E6168">
        <w:rPr>
          <w:rFonts w:eastAsia="Times New Roman"/>
          <w:sz w:val="24"/>
          <w:szCs w:val="24"/>
        </w:rPr>
        <w:t>&gt;</w:t>
      </w:r>
      <w:r w:rsidRPr="007E6168">
        <w:rPr>
          <w:rFonts w:eastAsia="Times New Roman"/>
          <w:sz w:val="24"/>
          <w:szCs w:val="24"/>
        </w:rPr>
        <w:br/>
        <w:t>    &lt;td&gt;Jill&lt;/td&gt;</w:t>
      </w:r>
      <w:r w:rsidRPr="007E6168">
        <w:rPr>
          <w:rFonts w:eastAsia="Times New Roman"/>
          <w:sz w:val="24"/>
          <w:szCs w:val="24"/>
        </w:rPr>
        <w:br/>
      </w:r>
      <w:r w:rsidRPr="007E6168">
        <w:rPr>
          <w:rFonts w:eastAsia="Times New Roman"/>
          <w:sz w:val="24"/>
          <w:szCs w:val="24"/>
        </w:rPr>
        <w:lastRenderedPageBreak/>
        <w:t xml:space="preserve">    &lt;td&gt;Smith&lt;/td&gt; </w:t>
      </w:r>
      <w:r w:rsidRPr="007E6168">
        <w:rPr>
          <w:rFonts w:eastAsia="Times New Roman"/>
          <w:sz w:val="24"/>
          <w:szCs w:val="24"/>
        </w:rPr>
        <w:br/>
        <w:t>    &lt;td&gt;50&lt;/td&gt;</w:t>
      </w:r>
      <w:r w:rsidRPr="007E6168">
        <w:rPr>
          <w:rFonts w:eastAsia="Times New Roman"/>
          <w:sz w:val="24"/>
          <w:szCs w:val="24"/>
        </w:rPr>
        <w:br/>
        <w:t>  &lt;/</w:t>
      </w:r>
      <w:proofErr w:type="spellStart"/>
      <w:r w:rsidRPr="007E6168">
        <w:rPr>
          <w:rFonts w:eastAsia="Times New Roman"/>
          <w:sz w:val="24"/>
          <w:szCs w:val="24"/>
        </w:rPr>
        <w:t>tr</w:t>
      </w:r>
      <w:proofErr w:type="spellEnd"/>
      <w:r w:rsidRPr="007E6168">
        <w:rPr>
          <w:rFonts w:eastAsia="Times New Roman"/>
          <w:sz w:val="24"/>
          <w:szCs w:val="24"/>
        </w:rPr>
        <w:t>&gt;</w:t>
      </w:r>
      <w:r w:rsidRPr="007E6168">
        <w:rPr>
          <w:rFonts w:eastAsia="Times New Roman"/>
          <w:sz w:val="24"/>
          <w:szCs w:val="24"/>
        </w:rPr>
        <w:br/>
        <w:t>  &lt;</w:t>
      </w:r>
      <w:proofErr w:type="spellStart"/>
      <w:r w:rsidRPr="007E6168">
        <w:rPr>
          <w:rFonts w:eastAsia="Times New Roman"/>
          <w:sz w:val="24"/>
          <w:szCs w:val="24"/>
        </w:rPr>
        <w:t>tr</w:t>
      </w:r>
      <w:proofErr w:type="spellEnd"/>
      <w:r w:rsidRPr="007E6168">
        <w:rPr>
          <w:rFonts w:eastAsia="Times New Roman"/>
          <w:sz w:val="24"/>
          <w:szCs w:val="24"/>
        </w:rPr>
        <w:t>&gt;</w:t>
      </w:r>
      <w:r w:rsidRPr="007E6168">
        <w:rPr>
          <w:rFonts w:eastAsia="Times New Roman"/>
          <w:sz w:val="24"/>
          <w:szCs w:val="24"/>
        </w:rPr>
        <w:br/>
        <w:t>    &lt;td&gt;Eve&lt;/td&gt;</w:t>
      </w:r>
      <w:r w:rsidRPr="007E6168">
        <w:rPr>
          <w:rFonts w:eastAsia="Times New Roman"/>
          <w:sz w:val="24"/>
          <w:szCs w:val="24"/>
        </w:rPr>
        <w:br/>
        <w:t xml:space="preserve">    &lt;td&gt;Jackson&lt;/td&gt; </w:t>
      </w:r>
      <w:r w:rsidRPr="007E6168">
        <w:rPr>
          <w:rFonts w:eastAsia="Times New Roman"/>
          <w:sz w:val="24"/>
          <w:szCs w:val="24"/>
        </w:rPr>
        <w:br/>
        <w:t>    &lt;td&gt;94&lt;/td&gt;</w:t>
      </w:r>
      <w:r w:rsidRPr="007E6168">
        <w:rPr>
          <w:rFonts w:eastAsia="Times New Roman"/>
          <w:sz w:val="24"/>
          <w:szCs w:val="24"/>
        </w:rPr>
        <w:br/>
        <w:t>  &lt;/</w:t>
      </w:r>
      <w:proofErr w:type="spellStart"/>
      <w:r w:rsidRPr="007E6168">
        <w:rPr>
          <w:rFonts w:eastAsia="Times New Roman"/>
          <w:sz w:val="24"/>
          <w:szCs w:val="24"/>
        </w:rPr>
        <w:t>tr</w:t>
      </w:r>
      <w:proofErr w:type="spellEnd"/>
      <w:r w:rsidRPr="007E6168">
        <w:rPr>
          <w:rFonts w:eastAsia="Times New Roman"/>
          <w:sz w:val="24"/>
          <w:szCs w:val="24"/>
        </w:rPr>
        <w:t>&gt;</w:t>
      </w:r>
      <w:r w:rsidRPr="007E6168">
        <w:rPr>
          <w:rFonts w:eastAsia="Times New Roman"/>
          <w:sz w:val="24"/>
          <w:szCs w:val="24"/>
        </w:rPr>
        <w:br/>
        <w:t xml:space="preserve">&lt;/table&gt; </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Note: The </w:t>
      </w:r>
      <w:r w:rsidRPr="007E6168">
        <w:rPr>
          <w:rFonts w:ascii="Courier New" w:eastAsia="Times New Roman" w:hAnsi="Courier New" w:cs="Courier New"/>
          <w:sz w:val="20"/>
          <w:szCs w:val="20"/>
        </w:rPr>
        <w:t>&lt;td&gt;</w:t>
      </w:r>
      <w:r w:rsidRPr="007E6168">
        <w:rPr>
          <w:rFonts w:eastAsia="Times New Roman"/>
          <w:sz w:val="24"/>
          <w:szCs w:val="24"/>
        </w:rPr>
        <w:t xml:space="preserve"> elements are the data containers of the table.</w:t>
      </w:r>
      <w:r w:rsidRPr="007E6168">
        <w:rPr>
          <w:rFonts w:eastAsia="Times New Roman"/>
          <w:sz w:val="24"/>
          <w:szCs w:val="24"/>
        </w:rPr>
        <w:br/>
        <w:t>They can contain all sorts of HTML elements; text, images, lists, other tables, etc.</w:t>
      </w:r>
    </w:p>
    <w:p w:rsidR="007E6168" w:rsidRPr="007E6168" w:rsidRDefault="00E33C7B" w:rsidP="00E33C7B">
      <w:pPr>
        <w:pStyle w:val="IntenseQuote"/>
        <w:rPr>
          <w:rFonts w:eastAsia="Times New Roman"/>
          <w:sz w:val="24"/>
          <w:szCs w:val="24"/>
        </w:rPr>
      </w:pPr>
      <w:r>
        <w:rPr>
          <w:rFonts w:eastAsia="Times New Roman"/>
          <w:sz w:val="24"/>
          <w:szCs w:val="24"/>
        </w:rPr>
        <w:pict>
          <v:rect id="_x0000_i1217" style="width:0;height:1.5pt" o:hralign="center" o:hrstd="t" o:hr="t" fillcolor="#a0a0a0" stroked="f"/>
        </w:pict>
      </w:r>
    </w:p>
    <w:p w:rsidR="007E6168" w:rsidRPr="007E6168" w:rsidRDefault="00E33C7B" w:rsidP="00E33C7B">
      <w:pPr>
        <w:pStyle w:val="IntenseQuote"/>
        <w:rPr>
          <w:rFonts w:eastAsia="Times New Roman"/>
          <w:sz w:val="24"/>
          <w:szCs w:val="24"/>
        </w:rPr>
      </w:pPr>
      <w:r>
        <w:rPr>
          <w:rFonts w:eastAsia="Times New Roman"/>
          <w:sz w:val="24"/>
          <w:szCs w:val="24"/>
        </w:rPr>
        <w:pict>
          <v:rect id="_x0000_i1218" style="width:0;height:1.5pt" o:hralign="center" o:hrstd="t" o:hr="t" fillcolor="#a0a0a0" stroked="f"/>
        </w:pict>
      </w:r>
    </w:p>
    <w:p w:rsidR="007E6168" w:rsidRPr="007E6168" w:rsidRDefault="007E6168" w:rsidP="00E33C7B">
      <w:pPr>
        <w:pStyle w:val="IntenseQuote"/>
        <w:rPr>
          <w:rFonts w:eastAsia="Times New Roman"/>
          <w:sz w:val="36"/>
          <w:szCs w:val="36"/>
        </w:rPr>
      </w:pPr>
      <w:r w:rsidRPr="007E6168">
        <w:rPr>
          <w:rFonts w:eastAsia="Times New Roman"/>
          <w:sz w:val="36"/>
          <w:szCs w:val="36"/>
        </w:rPr>
        <w:t>HTML Table - Adding a Border</w:t>
      </w:r>
    </w:p>
    <w:p w:rsidR="007E6168" w:rsidRPr="007E6168" w:rsidRDefault="007E6168" w:rsidP="00E33C7B">
      <w:pPr>
        <w:pStyle w:val="IntenseQuote"/>
        <w:rPr>
          <w:rFonts w:eastAsia="Times New Roman"/>
          <w:sz w:val="24"/>
          <w:szCs w:val="24"/>
        </w:rPr>
      </w:pPr>
      <w:r w:rsidRPr="007E6168">
        <w:rPr>
          <w:rFonts w:eastAsia="Times New Roman"/>
          <w:sz w:val="24"/>
          <w:szCs w:val="24"/>
        </w:rPr>
        <w:t>If you do not specify a border for the table, it will be displayed without borders.</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A border is set using the CSS </w:t>
      </w:r>
      <w:r w:rsidRPr="007E6168">
        <w:rPr>
          <w:rFonts w:ascii="Courier New" w:eastAsia="Times New Roman" w:hAnsi="Courier New" w:cs="Courier New"/>
          <w:sz w:val="20"/>
          <w:szCs w:val="20"/>
        </w:rPr>
        <w:t>border</w:t>
      </w:r>
      <w:r w:rsidRPr="007E6168">
        <w:rPr>
          <w:rFonts w:eastAsia="Times New Roman"/>
          <w:sz w:val="24"/>
          <w:szCs w:val="24"/>
        </w:rPr>
        <w:t xml:space="preserve"> property:</w:t>
      </w:r>
    </w:p>
    <w:p w:rsidR="007E6168" w:rsidRPr="007E6168" w:rsidRDefault="007E6168" w:rsidP="00E33C7B">
      <w:pPr>
        <w:pStyle w:val="IntenseQuote"/>
        <w:rPr>
          <w:rFonts w:eastAsia="Times New Roman"/>
          <w:sz w:val="27"/>
          <w:szCs w:val="27"/>
        </w:rPr>
      </w:pPr>
      <w:r w:rsidRPr="007E6168">
        <w:rPr>
          <w:rFonts w:eastAsia="Times New Roman"/>
          <w:sz w:val="27"/>
          <w:szCs w:val="27"/>
        </w:rPr>
        <w:t>Example</w:t>
      </w:r>
    </w:p>
    <w:p w:rsidR="007E6168" w:rsidRPr="007E6168" w:rsidRDefault="007E6168" w:rsidP="00E33C7B">
      <w:pPr>
        <w:pStyle w:val="IntenseQuote"/>
        <w:rPr>
          <w:rFonts w:eastAsia="Times New Roman"/>
          <w:sz w:val="24"/>
          <w:szCs w:val="24"/>
        </w:rPr>
      </w:pPr>
      <w:proofErr w:type="gramStart"/>
      <w:r w:rsidRPr="007E6168">
        <w:rPr>
          <w:rFonts w:eastAsia="Times New Roman"/>
          <w:sz w:val="24"/>
          <w:szCs w:val="24"/>
        </w:rPr>
        <w:t>table</w:t>
      </w:r>
      <w:proofErr w:type="gramEnd"/>
      <w:r w:rsidRPr="007E6168">
        <w:rPr>
          <w:rFonts w:eastAsia="Times New Roman"/>
          <w:sz w:val="24"/>
          <w:szCs w:val="24"/>
        </w:rPr>
        <w:t xml:space="preserve">, </w:t>
      </w:r>
      <w:proofErr w:type="spellStart"/>
      <w:r w:rsidRPr="007E6168">
        <w:rPr>
          <w:rFonts w:eastAsia="Times New Roman"/>
          <w:sz w:val="24"/>
          <w:szCs w:val="24"/>
        </w:rPr>
        <w:t>th</w:t>
      </w:r>
      <w:proofErr w:type="spellEnd"/>
      <w:r w:rsidRPr="007E6168">
        <w:rPr>
          <w:rFonts w:eastAsia="Times New Roman"/>
          <w:sz w:val="24"/>
          <w:szCs w:val="24"/>
        </w:rPr>
        <w:t xml:space="preserve">, td </w:t>
      </w:r>
      <w:r w:rsidRPr="007E6168">
        <w:rPr>
          <w:rFonts w:eastAsia="Times New Roman"/>
          <w:color w:val="000000"/>
          <w:sz w:val="24"/>
          <w:szCs w:val="24"/>
        </w:rPr>
        <w:t>{</w:t>
      </w:r>
      <w:r w:rsidRPr="007E6168">
        <w:rPr>
          <w:rFonts w:eastAsia="Times New Roman"/>
          <w:sz w:val="24"/>
          <w:szCs w:val="24"/>
        </w:rPr>
        <w:br/>
        <w:t>  border</w:t>
      </w:r>
      <w:r w:rsidRPr="007E6168">
        <w:rPr>
          <w:rFonts w:eastAsia="Times New Roman"/>
          <w:color w:val="000000"/>
          <w:sz w:val="24"/>
          <w:szCs w:val="24"/>
        </w:rPr>
        <w:t>:</w:t>
      </w:r>
      <w:r w:rsidRPr="007E6168">
        <w:rPr>
          <w:rFonts w:eastAsia="Times New Roman"/>
          <w:sz w:val="24"/>
          <w:szCs w:val="24"/>
        </w:rPr>
        <w:t xml:space="preserve"> 1px solid black</w:t>
      </w:r>
      <w:r w:rsidRPr="007E6168">
        <w:rPr>
          <w:rFonts w:eastAsia="Times New Roman"/>
          <w:color w:val="000000"/>
          <w:sz w:val="24"/>
          <w:szCs w:val="24"/>
        </w:rPr>
        <w:t>;</w:t>
      </w:r>
      <w:r w:rsidRPr="007E6168">
        <w:rPr>
          <w:rFonts w:eastAsia="Times New Roman"/>
          <w:sz w:val="24"/>
          <w:szCs w:val="24"/>
        </w:rPr>
        <w:br/>
      </w:r>
      <w:r w:rsidRPr="007E6168">
        <w:rPr>
          <w:rFonts w:eastAsia="Times New Roman"/>
          <w:color w:val="000000"/>
          <w:sz w:val="24"/>
          <w:szCs w:val="24"/>
        </w:rPr>
        <w:t>}</w:t>
      </w:r>
      <w:r w:rsidRPr="007E6168">
        <w:rPr>
          <w:rFonts w:eastAsia="Times New Roman"/>
          <w:sz w:val="24"/>
          <w:szCs w:val="24"/>
        </w:rPr>
        <w:t xml:space="preserve"> </w:t>
      </w:r>
    </w:p>
    <w:p w:rsidR="007E6168" w:rsidRPr="007E6168" w:rsidRDefault="007E6168" w:rsidP="00E33C7B">
      <w:pPr>
        <w:pStyle w:val="IntenseQuote"/>
        <w:rPr>
          <w:rFonts w:eastAsia="Times New Roman"/>
          <w:sz w:val="24"/>
          <w:szCs w:val="24"/>
        </w:rPr>
      </w:pPr>
      <w:r w:rsidRPr="007E6168">
        <w:rPr>
          <w:rFonts w:eastAsia="Times New Roman"/>
          <w:sz w:val="24"/>
          <w:szCs w:val="24"/>
        </w:rPr>
        <w:t>Remember to define borders for both the table and the table cells.</w:t>
      </w:r>
    </w:p>
    <w:p w:rsidR="007E6168" w:rsidRPr="007E6168" w:rsidRDefault="00E33C7B" w:rsidP="00E33C7B">
      <w:pPr>
        <w:pStyle w:val="IntenseQuote"/>
        <w:rPr>
          <w:rFonts w:eastAsia="Times New Roman"/>
          <w:sz w:val="24"/>
          <w:szCs w:val="24"/>
        </w:rPr>
      </w:pPr>
      <w:r>
        <w:rPr>
          <w:rFonts w:eastAsia="Times New Roman"/>
          <w:sz w:val="24"/>
          <w:szCs w:val="24"/>
        </w:rPr>
        <w:pict>
          <v:rect id="_x0000_i1219" style="width:0;height:1.5pt" o:hralign="center" o:hrstd="t" o:hr="t" fillcolor="#a0a0a0" stroked="f"/>
        </w:pict>
      </w:r>
    </w:p>
    <w:p w:rsidR="007E6168" w:rsidRPr="007E6168" w:rsidRDefault="007E6168" w:rsidP="00E33C7B">
      <w:pPr>
        <w:pStyle w:val="IntenseQuote"/>
        <w:rPr>
          <w:rFonts w:eastAsia="Times New Roman"/>
          <w:sz w:val="36"/>
          <w:szCs w:val="36"/>
        </w:rPr>
      </w:pPr>
      <w:r w:rsidRPr="007E6168">
        <w:rPr>
          <w:rFonts w:eastAsia="Times New Roman"/>
          <w:sz w:val="36"/>
          <w:szCs w:val="36"/>
        </w:rPr>
        <w:t>HTML Table - Collapsed Borders</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If you want the borders to collapse into one border, add the CSS </w:t>
      </w:r>
      <w:r w:rsidRPr="007E6168">
        <w:rPr>
          <w:rFonts w:ascii="Courier New" w:eastAsia="Times New Roman" w:hAnsi="Courier New" w:cs="Courier New"/>
          <w:sz w:val="20"/>
          <w:szCs w:val="20"/>
        </w:rPr>
        <w:t>border-collapse</w:t>
      </w:r>
      <w:r w:rsidRPr="007E6168">
        <w:rPr>
          <w:rFonts w:eastAsia="Times New Roman"/>
          <w:sz w:val="24"/>
          <w:szCs w:val="24"/>
        </w:rPr>
        <w:t xml:space="preserve"> property:</w:t>
      </w:r>
    </w:p>
    <w:p w:rsidR="007E6168" w:rsidRPr="007E6168" w:rsidRDefault="007E6168" w:rsidP="00E33C7B">
      <w:pPr>
        <w:pStyle w:val="IntenseQuote"/>
        <w:rPr>
          <w:rFonts w:eastAsia="Times New Roman"/>
          <w:sz w:val="27"/>
          <w:szCs w:val="27"/>
        </w:rPr>
      </w:pPr>
      <w:r w:rsidRPr="007E6168">
        <w:rPr>
          <w:rFonts w:eastAsia="Times New Roman"/>
          <w:sz w:val="27"/>
          <w:szCs w:val="27"/>
        </w:rPr>
        <w:t>Example</w:t>
      </w:r>
    </w:p>
    <w:p w:rsidR="007E6168" w:rsidRPr="007E6168" w:rsidRDefault="007E6168" w:rsidP="00E33C7B">
      <w:pPr>
        <w:pStyle w:val="IntenseQuote"/>
        <w:rPr>
          <w:rFonts w:eastAsia="Times New Roman"/>
          <w:sz w:val="24"/>
          <w:szCs w:val="24"/>
        </w:rPr>
      </w:pPr>
      <w:proofErr w:type="gramStart"/>
      <w:r w:rsidRPr="007E6168">
        <w:rPr>
          <w:rFonts w:eastAsia="Times New Roman"/>
          <w:sz w:val="24"/>
          <w:szCs w:val="24"/>
        </w:rPr>
        <w:lastRenderedPageBreak/>
        <w:t>table</w:t>
      </w:r>
      <w:proofErr w:type="gramEnd"/>
      <w:r w:rsidRPr="007E6168">
        <w:rPr>
          <w:rFonts w:eastAsia="Times New Roman"/>
          <w:sz w:val="24"/>
          <w:szCs w:val="24"/>
        </w:rPr>
        <w:t xml:space="preserve">, </w:t>
      </w:r>
      <w:proofErr w:type="spellStart"/>
      <w:r w:rsidRPr="007E6168">
        <w:rPr>
          <w:rFonts w:eastAsia="Times New Roman"/>
          <w:sz w:val="24"/>
          <w:szCs w:val="24"/>
        </w:rPr>
        <w:t>th</w:t>
      </w:r>
      <w:proofErr w:type="spellEnd"/>
      <w:r w:rsidRPr="007E6168">
        <w:rPr>
          <w:rFonts w:eastAsia="Times New Roman"/>
          <w:sz w:val="24"/>
          <w:szCs w:val="24"/>
        </w:rPr>
        <w:t xml:space="preserve">, td </w:t>
      </w:r>
      <w:r w:rsidRPr="007E6168">
        <w:rPr>
          <w:rFonts w:eastAsia="Times New Roman"/>
          <w:color w:val="000000"/>
          <w:sz w:val="24"/>
          <w:szCs w:val="24"/>
        </w:rPr>
        <w:t>{</w:t>
      </w:r>
      <w:r w:rsidRPr="007E6168">
        <w:rPr>
          <w:rFonts w:eastAsia="Times New Roman"/>
          <w:sz w:val="24"/>
          <w:szCs w:val="24"/>
        </w:rPr>
        <w:br/>
        <w:t>  border</w:t>
      </w:r>
      <w:r w:rsidRPr="007E6168">
        <w:rPr>
          <w:rFonts w:eastAsia="Times New Roman"/>
          <w:color w:val="000000"/>
          <w:sz w:val="24"/>
          <w:szCs w:val="24"/>
        </w:rPr>
        <w:t>:</w:t>
      </w:r>
      <w:r w:rsidRPr="007E6168">
        <w:rPr>
          <w:rFonts w:eastAsia="Times New Roman"/>
          <w:sz w:val="24"/>
          <w:szCs w:val="24"/>
        </w:rPr>
        <w:t xml:space="preserve"> 1px solid black</w:t>
      </w:r>
      <w:r w:rsidRPr="007E6168">
        <w:rPr>
          <w:rFonts w:eastAsia="Times New Roman"/>
          <w:color w:val="000000"/>
          <w:sz w:val="24"/>
          <w:szCs w:val="24"/>
        </w:rPr>
        <w:t>;</w:t>
      </w:r>
      <w:r w:rsidRPr="007E6168">
        <w:rPr>
          <w:rFonts w:eastAsia="Times New Roman"/>
          <w:sz w:val="24"/>
          <w:szCs w:val="24"/>
        </w:rPr>
        <w:br/>
        <w:t>  border-collapse</w:t>
      </w:r>
      <w:r w:rsidRPr="007E6168">
        <w:rPr>
          <w:rFonts w:eastAsia="Times New Roman"/>
          <w:color w:val="000000"/>
          <w:sz w:val="24"/>
          <w:szCs w:val="24"/>
        </w:rPr>
        <w:t>:</w:t>
      </w:r>
      <w:r w:rsidRPr="007E6168">
        <w:rPr>
          <w:rFonts w:eastAsia="Times New Roman"/>
          <w:sz w:val="24"/>
          <w:szCs w:val="24"/>
        </w:rPr>
        <w:t xml:space="preserve"> collapse</w:t>
      </w:r>
      <w:r w:rsidRPr="007E6168">
        <w:rPr>
          <w:rFonts w:eastAsia="Times New Roman"/>
          <w:color w:val="000000"/>
          <w:sz w:val="24"/>
          <w:szCs w:val="24"/>
        </w:rPr>
        <w:t>;</w:t>
      </w:r>
      <w:r w:rsidRPr="007E6168">
        <w:rPr>
          <w:rFonts w:eastAsia="Times New Roman"/>
          <w:sz w:val="24"/>
          <w:szCs w:val="24"/>
        </w:rPr>
        <w:br/>
      </w:r>
      <w:r w:rsidRPr="007E6168">
        <w:rPr>
          <w:rFonts w:eastAsia="Times New Roman"/>
          <w:color w:val="000000"/>
          <w:sz w:val="24"/>
          <w:szCs w:val="24"/>
        </w:rPr>
        <w:t>}</w:t>
      </w:r>
      <w:r w:rsidRPr="007E6168">
        <w:rPr>
          <w:rFonts w:eastAsia="Times New Roman"/>
          <w:sz w:val="24"/>
          <w:szCs w:val="24"/>
        </w:rPr>
        <w:t xml:space="preserve"> </w:t>
      </w:r>
    </w:p>
    <w:p w:rsidR="007E6168" w:rsidRPr="007E6168" w:rsidRDefault="00E33C7B" w:rsidP="00E33C7B">
      <w:pPr>
        <w:pStyle w:val="IntenseQuote"/>
        <w:rPr>
          <w:rFonts w:eastAsia="Times New Roman"/>
          <w:sz w:val="24"/>
          <w:szCs w:val="24"/>
        </w:rPr>
      </w:pPr>
      <w:r>
        <w:rPr>
          <w:rFonts w:eastAsia="Times New Roman"/>
          <w:sz w:val="24"/>
          <w:szCs w:val="24"/>
        </w:rPr>
        <w:pict>
          <v:rect id="_x0000_i1220" style="width:0;height:1.5pt" o:hralign="center" o:hrstd="t" o:hr="t" fillcolor="#a0a0a0" stroked="f"/>
        </w:pict>
      </w:r>
    </w:p>
    <w:p w:rsidR="007E6168" w:rsidRPr="007E6168" w:rsidRDefault="007E6168" w:rsidP="00E33C7B">
      <w:pPr>
        <w:pStyle w:val="IntenseQuote"/>
        <w:rPr>
          <w:rFonts w:eastAsia="Times New Roman"/>
          <w:sz w:val="36"/>
          <w:szCs w:val="36"/>
        </w:rPr>
      </w:pPr>
      <w:r w:rsidRPr="007E6168">
        <w:rPr>
          <w:rFonts w:eastAsia="Times New Roman"/>
          <w:sz w:val="36"/>
          <w:szCs w:val="36"/>
        </w:rPr>
        <w:t>HTML Table - Adding Cell Padding</w:t>
      </w:r>
    </w:p>
    <w:p w:rsidR="007E6168" w:rsidRPr="007E6168" w:rsidRDefault="007E6168" w:rsidP="00E33C7B">
      <w:pPr>
        <w:pStyle w:val="IntenseQuote"/>
        <w:rPr>
          <w:rFonts w:eastAsia="Times New Roman"/>
          <w:sz w:val="24"/>
          <w:szCs w:val="24"/>
        </w:rPr>
      </w:pPr>
      <w:r w:rsidRPr="007E6168">
        <w:rPr>
          <w:rFonts w:eastAsia="Times New Roman"/>
          <w:sz w:val="24"/>
          <w:szCs w:val="24"/>
        </w:rPr>
        <w:t>Cell padding specifies the space between the cell content and its borders.</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If you do not specify </w:t>
      </w:r>
      <w:proofErr w:type="gramStart"/>
      <w:r w:rsidRPr="007E6168">
        <w:rPr>
          <w:rFonts w:eastAsia="Times New Roman"/>
          <w:sz w:val="24"/>
          <w:szCs w:val="24"/>
        </w:rPr>
        <w:t>a padding</w:t>
      </w:r>
      <w:proofErr w:type="gramEnd"/>
      <w:r w:rsidRPr="007E6168">
        <w:rPr>
          <w:rFonts w:eastAsia="Times New Roman"/>
          <w:sz w:val="24"/>
          <w:szCs w:val="24"/>
        </w:rPr>
        <w:t>, the table cells will be displayed without padding.</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To set the padding, use the CSS </w:t>
      </w:r>
      <w:r w:rsidRPr="007E6168">
        <w:rPr>
          <w:rFonts w:ascii="Courier New" w:eastAsia="Times New Roman" w:hAnsi="Courier New" w:cs="Courier New"/>
          <w:sz w:val="20"/>
          <w:szCs w:val="20"/>
        </w:rPr>
        <w:t>padding</w:t>
      </w:r>
      <w:r w:rsidRPr="007E6168">
        <w:rPr>
          <w:rFonts w:eastAsia="Times New Roman"/>
          <w:sz w:val="24"/>
          <w:szCs w:val="24"/>
        </w:rPr>
        <w:t xml:space="preserve"> property:</w:t>
      </w:r>
    </w:p>
    <w:p w:rsidR="007E6168" w:rsidRPr="007E6168" w:rsidRDefault="007E6168" w:rsidP="00E33C7B">
      <w:pPr>
        <w:pStyle w:val="IntenseQuote"/>
        <w:rPr>
          <w:rFonts w:eastAsia="Times New Roman"/>
          <w:sz w:val="27"/>
          <w:szCs w:val="27"/>
        </w:rPr>
      </w:pPr>
      <w:r w:rsidRPr="007E6168">
        <w:rPr>
          <w:rFonts w:eastAsia="Times New Roman"/>
          <w:sz w:val="27"/>
          <w:szCs w:val="27"/>
        </w:rPr>
        <w:t>Example</w:t>
      </w:r>
    </w:p>
    <w:p w:rsidR="007E6168" w:rsidRPr="007E6168" w:rsidRDefault="007E6168" w:rsidP="00E33C7B">
      <w:pPr>
        <w:pStyle w:val="IntenseQuote"/>
        <w:rPr>
          <w:rFonts w:eastAsia="Times New Roman"/>
          <w:sz w:val="24"/>
          <w:szCs w:val="24"/>
        </w:rPr>
      </w:pPr>
      <w:proofErr w:type="spellStart"/>
      <w:proofErr w:type="gramStart"/>
      <w:r w:rsidRPr="007E6168">
        <w:rPr>
          <w:rFonts w:eastAsia="Times New Roman"/>
          <w:sz w:val="24"/>
          <w:szCs w:val="24"/>
        </w:rPr>
        <w:t>th</w:t>
      </w:r>
      <w:proofErr w:type="spellEnd"/>
      <w:proofErr w:type="gramEnd"/>
      <w:r w:rsidRPr="007E6168">
        <w:rPr>
          <w:rFonts w:eastAsia="Times New Roman"/>
          <w:sz w:val="24"/>
          <w:szCs w:val="24"/>
        </w:rPr>
        <w:t xml:space="preserve">, td </w:t>
      </w:r>
      <w:r w:rsidRPr="007E6168">
        <w:rPr>
          <w:rFonts w:eastAsia="Times New Roman"/>
          <w:color w:val="000000"/>
          <w:sz w:val="24"/>
          <w:szCs w:val="24"/>
        </w:rPr>
        <w:t>{</w:t>
      </w:r>
      <w:r w:rsidRPr="007E6168">
        <w:rPr>
          <w:rFonts w:eastAsia="Times New Roman"/>
          <w:sz w:val="24"/>
          <w:szCs w:val="24"/>
        </w:rPr>
        <w:br/>
        <w:t>  padding</w:t>
      </w:r>
      <w:r w:rsidRPr="007E6168">
        <w:rPr>
          <w:rFonts w:eastAsia="Times New Roman"/>
          <w:color w:val="000000"/>
          <w:sz w:val="24"/>
          <w:szCs w:val="24"/>
        </w:rPr>
        <w:t>:</w:t>
      </w:r>
      <w:r w:rsidRPr="007E6168">
        <w:rPr>
          <w:rFonts w:eastAsia="Times New Roman"/>
          <w:sz w:val="24"/>
          <w:szCs w:val="24"/>
        </w:rPr>
        <w:t xml:space="preserve"> 15px</w:t>
      </w:r>
      <w:r w:rsidRPr="007E6168">
        <w:rPr>
          <w:rFonts w:eastAsia="Times New Roman"/>
          <w:color w:val="000000"/>
          <w:sz w:val="24"/>
          <w:szCs w:val="24"/>
        </w:rPr>
        <w:t>;</w:t>
      </w:r>
      <w:r w:rsidRPr="007E6168">
        <w:rPr>
          <w:rFonts w:eastAsia="Times New Roman"/>
          <w:sz w:val="24"/>
          <w:szCs w:val="24"/>
        </w:rPr>
        <w:br/>
      </w:r>
      <w:r w:rsidRPr="007E6168">
        <w:rPr>
          <w:rFonts w:eastAsia="Times New Roman"/>
          <w:color w:val="000000"/>
          <w:sz w:val="24"/>
          <w:szCs w:val="24"/>
        </w:rPr>
        <w:t>}</w:t>
      </w:r>
      <w:r w:rsidRPr="007E6168">
        <w:rPr>
          <w:rFonts w:eastAsia="Times New Roman"/>
          <w:sz w:val="24"/>
          <w:szCs w:val="24"/>
        </w:rPr>
        <w:t xml:space="preserve"> </w:t>
      </w:r>
    </w:p>
    <w:p w:rsidR="007E6168" w:rsidRPr="007E6168" w:rsidRDefault="00E33C7B" w:rsidP="00E33C7B">
      <w:pPr>
        <w:pStyle w:val="IntenseQuote"/>
        <w:rPr>
          <w:rFonts w:eastAsia="Times New Roman"/>
          <w:sz w:val="24"/>
          <w:szCs w:val="24"/>
        </w:rPr>
      </w:pPr>
      <w:r>
        <w:rPr>
          <w:rFonts w:eastAsia="Times New Roman"/>
          <w:sz w:val="24"/>
          <w:szCs w:val="24"/>
        </w:rPr>
        <w:pict>
          <v:rect id="_x0000_i1221" style="width:0;height:1.5pt" o:hralign="center" o:hrstd="t" o:hr="t" fillcolor="#a0a0a0" stroked="f"/>
        </w:pict>
      </w:r>
    </w:p>
    <w:p w:rsidR="007E6168" w:rsidRPr="007E6168" w:rsidRDefault="007E6168" w:rsidP="00E33C7B">
      <w:pPr>
        <w:pStyle w:val="IntenseQuote"/>
        <w:rPr>
          <w:rFonts w:eastAsia="Times New Roman"/>
          <w:sz w:val="36"/>
          <w:szCs w:val="36"/>
        </w:rPr>
      </w:pPr>
      <w:r w:rsidRPr="007E6168">
        <w:rPr>
          <w:rFonts w:eastAsia="Times New Roman"/>
          <w:sz w:val="36"/>
          <w:szCs w:val="36"/>
        </w:rPr>
        <w:t>HTML Table - Left-align Headings</w:t>
      </w:r>
    </w:p>
    <w:p w:rsidR="007E6168" w:rsidRPr="007E6168" w:rsidRDefault="007E6168" w:rsidP="00E33C7B">
      <w:pPr>
        <w:pStyle w:val="IntenseQuote"/>
        <w:rPr>
          <w:rFonts w:eastAsia="Times New Roman"/>
          <w:sz w:val="24"/>
          <w:szCs w:val="24"/>
        </w:rPr>
      </w:pPr>
      <w:r w:rsidRPr="007E6168">
        <w:rPr>
          <w:rFonts w:eastAsia="Times New Roman"/>
          <w:sz w:val="24"/>
          <w:szCs w:val="24"/>
        </w:rPr>
        <w:t>By default, table headings are bold and centered.</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To left-align the table headings, use the CSS </w:t>
      </w:r>
      <w:r w:rsidRPr="007E6168">
        <w:rPr>
          <w:rFonts w:ascii="Courier New" w:eastAsia="Times New Roman" w:hAnsi="Courier New" w:cs="Courier New"/>
          <w:sz w:val="20"/>
          <w:szCs w:val="20"/>
        </w:rPr>
        <w:t>text-align</w:t>
      </w:r>
      <w:r w:rsidRPr="007E6168">
        <w:rPr>
          <w:rFonts w:eastAsia="Times New Roman"/>
          <w:sz w:val="24"/>
          <w:szCs w:val="24"/>
        </w:rPr>
        <w:t xml:space="preserve"> property:</w:t>
      </w:r>
    </w:p>
    <w:p w:rsidR="007E6168" w:rsidRPr="007E6168" w:rsidRDefault="007E6168" w:rsidP="00E33C7B">
      <w:pPr>
        <w:pStyle w:val="IntenseQuote"/>
        <w:rPr>
          <w:rFonts w:eastAsia="Times New Roman"/>
          <w:sz w:val="27"/>
          <w:szCs w:val="27"/>
        </w:rPr>
      </w:pPr>
      <w:r w:rsidRPr="007E6168">
        <w:rPr>
          <w:rFonts w:eastAsia="Times New Roman"/>
          <w:sz w:val="27"/>
          <w:szCs w:val="27"/>
        </w:rPr>
        <w:t>Example</w:t>
      </w:r>
    </w:p>
    <w:p w:rsidR="007E6168" w:rsidRPr="007E6168" w:rsidRDefault="007E6168" w:rsidP="00E33C7B">
      <w:pPr>
        <w:pStyle w:val="IntenseQuote"/>
        <w:rPr>
          <w:rFonts w:eastAsia="Times New Roman"/>
          <w:sz w:val="24"/>
          <w:szCs w:val="24"/>
        </w:rPr>
      </w:pPr>
      <w:proofErr w:type="spellStart"/>
      <w:proofErr w:type="gramStart"/>
      <w:r w:rsidRPr="007E6168">
        <w:rPr>
          <w:rFonts w:eastAsia="Times New Roman"/>
          <w:sz w:val="24"/>
          <w:szCs w:val="24"/>
        </w:rPr>
        <w:t>th</w:t>
      </w:r>
      <w:proofErr w:type="spellEnd"/>
      <w:proofErr w:type="gramEnd"/>
      <w:r w:rsidRPr="007E6168">
        <w:rPr>
          <w:rFonts w:eastAsia="Times New Roman"/>
          <w:sz w:val="24"/>
          <w:szCs w:val="24"/>
        </w:rPr>
        <w:t xml:space="preserve"> </w:t>
      </w:r>
      <w:r w:rsidRPr="007E6168">
        <w:rPr>
          <w:rFonts w:eastAsia="Times New Roman"/>
          <w:color w:val="000000"/>
          <w:sz w:val="24"/>
          <w:szCs w:val="24"/>
        </w:rPr>
        <w:t>{</w:t>
      </w:r>
      <w:r w:rsidRPr="007E6168">
        <w:rPr>
          <w:rFonts w:eastAsia="Times New Roman"/>
          <w:sz w:val="24"/>
          <w:szCs w:val="24"/>
        </w:rPr>
        <w:br/>
        <w:t>  text-align</w:t>
      </w:r>
      <w:r w:rsidRPr="007E6168">
        <w:rPr>
          <w:rFonts w:eastAsia="Times New Roman"/>
          <w:color w:val="000000"/>
          <w:sz w:val="24"/>
          <w:szCs w:val="24"/>
        </w:rPr>
        <w:t>:</w:t>
      </w:r>
      <w:r w:rsidRPr="007E6168">
        <w:rPr>
          <w:rFonts w:eastAsia="Times New Roman"/>
          <w:sz w:val="24"/>
          <w:szCs w:val="24"/>
        </w:rPr>
        <w:t xml:space="preserve"> left</w:t>
      </w:r>
      <w:r w:rsidRPr="007E6168">
        <w:rPr>
          <w:rFonts w:eastAsia="Times New Roman"/>
          <w:color w:val="000000"/>
          <w:sz w:val="24"/>
          <w:szCs w:val="24"/>
        </w:rPr>
        <w:t>;</w:t>
      </w:r>
      <w:r w:rsidRPr="007E6168">
        <w:rPr>
          <w:rFonts w:eastAsia="Times New Roman"/>
          <w:sz w:val="24"/>
          <w:szCs w:val="24"/>
        </w:rPr>
        <w:br/>
      </w:r>
      <w:r w:rsidRPr="007E6168">
        <w:rPr>
          <w:rFonts w:eastAsia="Times New Roman"/>
          <w:color w:val="000000"/>
          <w:sz w:val="24"/>
          <w:szCs w:val="24"/>
        </w:rPr>
        <w:t>}</w:t>
      </w:r>
      <w:r w:rsidRPr="007E6168">
        <w:rPr>
          <w:rFonts w:eastAsia="Times New Roman"/>
          <w:sz w:val="24"/>
          <w:szCs w:val="24"/>
        </w:rPr>
        <w:t xml:space="preserve"> </w:t>
      </w:r>
    </w:p>
    <w:p w:rsidR="007E6168" w:rsidRPr="007E6168" w:rsidRDefault="00E33C7B" w:rsidP="00E33C7B">
      <w:pPr>
        <w:pStyle w:val="IntenseQuote"/>
        <w:rPr>
          <w:rFonts w:eastAsia="Times New Roman"/>
          <w:sz w:val="24"/>
          <w:szCs w:val="24"/>
        </w:rPr>
      </w:pPr>
      <w:r>
        <w:rPr>
          <w:rFonts w:eastAsia="Times New Roman"/>
          <w:sz w:val="24"/>
          <w:szCs w:val="24"/>
        </w:rPr>
        <w:pict>
          <v:rect id="_x0000_i1222" style="width:0;height:1.5pt" o:hralign="center" o:hrstd="t" o:hr="t" fillcolor="#a0a0a0" stroked="f"/>
        </w:pict>
      </w:r>
    </w:p>
    <w:p w:rsidR="007E6168" w:rsidRPr="007E6168" w:rsidRDefault="007E6168" w:rsidP="00E33C7B">
      <w:pPr>
        <w:pStyle w:val="IntenseQuote"/>
        <w:rPr>
          <w:rFonts w:eastAsia="Times New Roman"/>
          <w:sz w:val="36"/>
          <w:szCs w:val="36"/>
        </w:rPr>
      </w:pPr>
      <w:r w:rsidRPr="007E6168">
        <w:rPr>
          <w:rFonts w:eastAsia="Times New Roman"/>
          <w:sz w:val="36"/>
          <w:szCs w:val="36"/>
        </w:rPr>
        <w:t>HTML Table - Adding Border Spacing</w:t>
      </w:r>
    </w:p>
    <w:p w:rsidR="007E6168" w:rsidRPr="007E6168" w:rsidRDefault="007E6168" w:rsidP="00E33C7B">
      <w:pPr>
        <w:pStyle w:val="IntenseQuote"/>
        <w:rPr>
          <w:rFonts w:eastAsia="Times New Roman"/>
          <w:sz w:val="24"/>
          <w:szCs w:val="24"/>
        </w:rPr>
      </w:pPr>
      <w:r w:rsidRPr="007E6168">
        <w:rPr>
          <w:rFonts w:eastAsia="Times New Roman"/>
          <w:sz w:val="24"/>
          <w:szCs w:val="24"/>
        </w:rPr>
        <w:t>Border spacing specifies the space between the cells.</w:t>
      </w:r>
    </w:p>
    <w:p w:rsidR="007E6168" w:rsidRPr="007E6168" w:rsidRDefault="007E6168" w:rsidP="00E33C7B">
      <w:pPr>
        <w:pStyle w:val="IntenseQuote"/>
        <w:rPr>
          <w:rFonts w:eastAsia="Times New Roman"/>
          <w:sz w:val="24"/>
          <w:szCs w:val="24"/>
        </w:rPr>
      </w:pPr>
      <w:r w:rsidRPr="007E6168">
        <w:rPr>
          <w:rFonts w:eastAsia="Times New Roman"/>
          <w:sz w:val="24"/>
          <w:szCs w:val="24"/>
        </w:rPr>
        <w:lastRenderedPageBreak/>
        <w:t xml:space="preserve">To set the border spacing for a table, use the CSS </w:t>
      </w:r>
      <w:r w:rsidRPr="007E6168">
        <w:rPr>
          <w:rFonts w:ascii="Courier New" w:eastAsia="Times New Roman" w:hAnsi="Courier New" w:cs="Courier New"/>
          <w:sz w:val="20"/>
          <w:szCs w:val="20"/>
        </w:rPr>
        <w:t>border-spacing</w:t>
      </w:r>
      <w:r w:rsidRPr="007E6168">
        <w:rPr>
          <w:rFonts w:eastAsia="Times New Roman"/>
          <w:sz w:val="24"/>
          <w:szCs w:val="24"/>
        </w:rPr>
        <w:t xml:space="preserve"> property:</w:t>
      </w:r>
    </w:p>
    <w:p w:rsidR="007E6168" w:rsidRPr="007E6168" w:rsidRDefault="007E6168" w:rsidP="00E33C7B">
      <w:pPr>
        <w:pStyle w:val="IntenseQuote"/>
        <w:rPr>
          <w:rFonts w:eastAsia="Times New Roman"/>
          <w:sz w:val="27"/>
          <w:szCs w:val="27"/>
        </w:rPr>
      </w:pPr>
      <w:r w:rsidRPr="007E6168">
        <w:rPr>
          <w:rFonts w:eastAsia="Times New Roman"/>
          <w:sz w:val="27"/>
          <w:szCs w:val="27"/>
        </w:rPr>
        <w:t>Example</w:t>
      </w:r>
    </w:p>
    <w:p w:rsidR="007E6168" w:rsidRPr="007E6168" w:rsidRDefault="007E6168" w:rsidP="00E33C7B">
      <w:pPr>
        <w:pStyle w:val="IntenseQuote"/>
        <w:rPr>
          <w:rFonts w:eastAsia="Times New Roman"/>
          <w:sz w:val="24"/>
          <w:szCs w:val="24"/>
        </w:rPr>
      </w:pPr>
      <w:proofErr w:type="gramStart"/>
      <w:r w:rsidRPr="007E6168">
        <w:rPr>
          <w:rFonts w:eastAsia="Times New Roman"/>
          <w:sz w:val="24"/>
          <w:szCs w:val="24"/>
        </w:rPr>
        <w:t>table</w:t>
      </w:r>
      <w:proofErr w:type="gramEnd"/>
      <w:r w:rsidRPr="007E6168">
        <w:rPr>
          <w:rFonts w:eastAsia="Times New Roman"/>
          <w:sz w:val="24"/>
          <w:szCs w:val="24"/>
        </w:rPr>
        <w:t xml:space="preserve"> </w:t>
      </w:r>
      <w:r w:rsidRPr="007E6168">
        <w:rPr>
          <w:rFonts w:eastAsia="Times New Roman"/>
          <w:color w:val="000000"/>
          <w:sz w:val="24"/>
          <w:szCs w:val="24"/>
        </w:rPr>
        <w:t>{</w:t>
      </w:r>
      <w:r w:rsidRPr="007E6168">
        <w:rPr>
          <w:rFonts w:eastAsia="Times New Roman"/>
          <w:sz w:val="24"/>
          <w:szCs w:val="24"/>
        </w:rPr>
        <w:br/>
        <w:t>  border-spacing</w:t>
      </w:r>
      <w:r w:rsidRPr="007E6168">
        <w:rPr>
          <w:rFonts w:eastAsia="Times New Roman"/>
          <w:color w:val="000000"/>
          <w:sz w:val="24"/>
          <w:szCs w:val="24"/>
        </w:rPr>
        <w:t>:</w:t>
      </w:r>
      <w:r w:rsidRPr="007E6168">
        <w:rPr>
          <w:rFonts w:eastAsia="Times New Roman"/>
          <w:sz w:val="24"/>
          <w:szCs w:val="24"/>
        </w:rPr>
        <w:t xml:space="preserve"> 5px</w:t>
      </w:r>
      <w:r w:rsidRPr="007E6168">
        <w:rPr>
          <w:rFonts w:eastAsia="Times New Roman"/>
          <w:color w:val="000000"/>
          <w:sz w:val="24"/>
          <w:szCs w:val="24"/>
        </w:rPr>
        <w:t>;</w:t>
      </w:r>
      <w:r w:rsidRPr="007E6168">
        <w:rPr>
          <w:rFonts w:eastAsia="Times New Roman"/>
          <w:sz w:val="24"/>
          <w:szCs w:val="24"/>
        </w:rPr>
        <w:br/>
      </w:r>
      <w:r w:rsidRPr="007E6168">
        <w:rPr>
          <w:rFonts w:eastAsia="Times New Roman"/>
          <w:color w:val="000000"/>
          <w:sz w:val="24"/>
          <w:szCs w:val="24"/>
        </w:rPr>
        <w:t>}</w:t>
      </w:r>
      <w:r w:rsidRPr="007E6168">
        <w:rPr>
          <w:rFonts w:eastAsia="Times New Roman"/>
          <w:sz w:val="24"/>
          <w:szCs w:val="24"/>
        </w:rPr>
        <w:t xml:space="preserve"> </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Note: If the table has collapsed borders, </w:t>
      </w:r>
      <w:r w:rsidRPr="007E6168">
        <w:rPr>
          <w:rFonts w:ascii="Courier New" w:eastAsia="Times New Roman" w:hAnsi="Courier New" w:cs="Courier New"/>
          <w:sz w:val="20"/>
          <w:szCs w:val="20"/>
        </w:rPr>
        <w:t>border-spacing</w:t>
      </w:r>
      <w:r w:rsidRPr="007E6168">
        <w:rPr>
          <w:rFonts w:eastAsia="Times New Roman"/>
          <w:sz w:val="24"/>
          <w:szCs w:val="24"/>
        </w:rPr>
        <w:t xml:space="preserve"> has no effect.</w:t>
      </w:r>
    </w:p>
    <w:p w:rsidR="007E6168" w:rsidRPr="007E6168" w:rsidRDefault="00E33C7B" w:rsidP="00E33C7B">
      <w:pPr>
        <w:pStyle w:val="IntenseQuote"/>
        <w:rPr>
          <w:rFonts w:eastAsia="Times New Roman"/>
          <w:sz w:val="24"/>
          <w:szCs w:val="24"/>
        </w:rPr>
      </w:pPr>
      <w:r>
        <w:rPr>
          <w:rFonts w:eastAsia="Times New Roman"/>
          <w:sz w:val="24"/>
          <w:szCs w:val="24"/>
        </w:rPr>
        <w:pict>
          <v:rect id="_x0000_i1223" style="width:0;height:1.5pt" o:hralign="center" o:hrstd="t" o:hr="t" fillcolor="#a0a0a0" stroked="f"/>
        </w:pict>
      </w:r>
    </w:p>
    <w:p w:rsidR="007E6168" w:rsidRPr="007E6168" w:rsidRDefault="007E6168" w:rsidP="00E33C7B">
      <w:pPr>
        <w:pStyle w:val="IntenseQuote"/>
        <w:rPr>
          <w:rFonts w:eastAsia="Times New Roman"/>
          <w:sz w:val="36"/>
          <w:szCs w:val="36"/>
        </w:rPr>
      </w:pPr>
      <w:r w:rsidRPr="007E6168">
        <w:rPr>
          <w:rFonts w:eastAsia="Times New Roman"/>
          <w:sz w:val="36"/>
          <w:szCs w:val="36"/>
        </w:rPr>
        <w:t>HTML Table - Cells that Span Many Columns</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To make a cell span more than one column, use the </w:t>
      </w:r>
      <w:proofErr w:type="spellStart"/>
      <w:r w:rsidRPr="007E6168">
        <w:rPr>
          <w:rFonts w:ascii="Courier New" w:eastAsia="Times New Roman" w:hAnsi="Courier New" w:cs="Courier New"/>
          <w:sz w:val="20"/>
          <w:szCs w:val="20"/>
        </w:rPr>
        <w:t>colspan</w:t>
      </w:r>
      <w:proofErr w:type="spellEnd"/>
      <w:r w:rsidRPr="007E6168">
        <w:rPr>
          <w:rFonts w:eastAsia="Times New Roman"/>
          <w:sz w:val="24"/>
          <w:szCs w:val="24"/>
        </w:rPr>
        <w:t xml:space="preserve"> attribute:</w:t>
      </w:r>
    </w:p>
    <w:p w:rsidR="007E6168" w:rsidRPr="007E6168" w:rsidRDefault="007E6168" w:rsidP="00E33C7B">
      <w:pPr>
        <w:pStyle w:val="IntenseQuote"/>
        <w:rPr>
          <w:rFonts w:eastAsia="Times New Roman"/>
          <w:sz w:val="27"/>
          <w:szCs w:val="27"/>
        </w:rPr>
      </w:pPr>
      <w:r w:rsidRPr="007E6168">
        <w:rPr>
          <w:rFonts w:eastAsia="Times New Roman"/>
          <w:sz w:val="27"/>
          <w:szCs w:val="27"/>
        </w:rPr>
        <w:t>Example</w:t>
      </w:r>
    </w:p>
    <w:p w:rsidR="007E6168" w:rsidRPr="007E6168" w:rsidRDefault="007E6168" w:rsidP="00E33C7B">
      <w:pPr>
        <w:pStyle w:val="IntenseQuote"/>
        <w:rPr>
          <w:rFonts w:eastAsia="Times New Roman"/>
          <w:sz w:val="24"/>
          <w:szCs w:val="24"/>
        </w:rPr>
      </w:pPr>
      <w:r w:rsidRPr="007E6168">
        <w:rPr>
          <w:rFonts w:eastAsia="Times New Roman"/>
          <w:sz w:val="24"/>
          <w:szCs w:val="24"/>
        </w:rPr>
        <w:t>&lt;table style="width:100%"&gt;</w:t>
      </w:r>
      <w:r w:rsidRPr="007E6168">
        <w:rPr>
          <w:rFonts w:eastAsia="Times New Roman"/>
          <w:sz w:val="24"/>
          <w:szCs w:val="24"/>
        </w:rPr>
        <w:br/>
        <w:t>  &lt;</w:t>
      </w:r>
      <w:proofErr w:type="spellStart"/>
      <w:r w:rsidRPr="007E6168">
        <w:rPr>
          <w:rFonts w:eastAsia="Times New Roman"/>
          <w:sz w:val="24"/>
          <w:szCs w:val="24"/>
        </w:rPr>
        <w:t>tr</w:t>
      </w:r>
      <w:proofErr w:type="spellEnd"/>
      <w:r w:rsidRPr="007E6168">
        <w:rPr>
          <w:rFonts w:eastAsia="Times New Roman"/>
          <w:sz w:val="24"/>
          <w:szCs w:val="24"/>
        </w:rPr>
        <w:t>&gt;</w:t>
      </w:r>
      <w:r w:rsidRPr="007E6168">
        <w:rPr>
          <w:rFonts w:eastAsia="Times New Roman"/>
          <w:sz w:val="24"/>
          <w:szCs w:val="24"/>
        </w:rPr>
        <w:br/>
        <w:t>    &lt;</w:t>
      </w:r>
      <w:proofErr w:type="spellStart"/>
      <w:r w:rsidRPr="007E6168">
        <w:rPr>
          <w:rFonts w:eastAsia="Times New Roman"/>
          <w:sz w:val="24"/>
          <w:szCs w:val="24"/>
        </w:rPr>
        <w:t>th</w:t>
      </w:r>
      <w:proofErr w:type="spellEnd"/>
      <w:r w:rsidRPr="007E6168">
        <w:rPr>
          <w:rFonts w:eastAsia="Times New Roman"/>
          <w:sz w:val="24"/>
          <w:szCs w:val="24"/>
        </w:rPr>
        <w:t>&gt;Name&lt;/</w:t>
      </w:r>
      <w:proofErr w:type="spellStart"/>
      <w:r w:rsidRPr="007E6168">
        <w:rPr>
          <w:rFonts w:eastAsia="Times New Roman"/>
          <w:sz w:val="24"/>
          <w:szCs w:val="24"/>
        </w:rPr>
        <w:t>th</w:t>
      </w:r>
      <w:proofErr w:type="spellEnd"/>
      <w:r w:rsidRPr="007E6168">
        <w:rPr>
          <w:rFonts w:eastAsia="Times New Roman"/>
          <w:sz w:val="24"/>
          <w:szCs w:val="24"/>
        </w:rPr>
        <w:t>&gt;</w:t>
      </w:r>
      <w:r w:rsidRPr="007E6168">
        <w:rPr>
          <w:rFonts w:eastAsia="Times New Roman"/>
          <w:sz w:val="24"/>
          <w:szCs w:val="24"/>
        </w:rPr>
        <w:br/>
        <w:t>    &lt;</w:t>
      </w:r>
      <w:proofErr w:type="spellStart"/>
      <w:r w:rsidRPr="007E6168">
        <w:rPr>
          <w:rFonts w:eastAsia="Times New Roman"/>
          <w:sz w:val="24"/>
          <w:szCs w:val="24"/>
        </w:rPr>
        <w:t>th</w:t>
      </w:r>
      <w:proofErr w:type="spellEnd"/>
      <w:r w:rsidRPr="007E6168">
        <w:rPr>
          <w:rFonts w:eastAsia="Times New Roman"/>
          <w:sz w:val="24"/>
          <w:szCs w:val="24"/>
        </w:rPr>
        <w:t xml:space="preserve"> </w:t>
      </w:r>
      <w:proofErr w:type="spellStart"/>
      <w:r w:rsidRPr="007E6168">
        <w:rPr>
          <w:rFonts w:eastAsia="Times New Roman"/>
          <w:sz w:val="24"/>
          <w:szCs w:val="24"/>
        </w:rPr>
        <w:t>colspan</w:t>
      </w:r>
      <w:proofErr w:type="spellEnd"/>
      <w:r w:rsidRPr="007E6168">
        <w:rPr>
          <w:rFonts w:eastAsia="Times New Roman"/>
          <w:sz w:val="24"/>
          <w:szCs w:val="24"/>
        </w:rPr>
        <w:t>="2"&gt;Telephone&lt;/</w:t>
      </w:r>
      <w:proofErr w:type="spellStart"/>
      <w:r w:rsidRPr="007E6168">
        <w:rPr>
          <w:rFonts w:eastAsia="Times New Roman"/>
          <w:sz w:val="24"/>
          <w:szCs w:val="24"/>
        </w:rPr>
        <w:t>th</w:t>
      </w:r>
      <w:proofErr w:type="spellEnd"/>
      <w:r w:rsidRPr="007E6168">
        <w:rPr>
          <w:rFonts w:eastAsia="Times New Roman"/>
          <w:sz w:val="24"/>
          <w:szCs w:val="24"/>
        </w:rPr>
        <w:t>&gt;</w:t>
      </w:r>
      <w:r w:rsidRPr="007E6168">
        <w:rPr>
          <w:rFonts w:eastAsia="Times New Roman"/>
          <w:sz w:val="24"/>
          <w:szCs w:val="24"/>
        </w:rPr>
        <w:br/>
        <w:t>  &lt;/</w:t>
      </w:r>
      <w:proofErr w:type="spellStart"/>
      <w:r w:rsidRPr="007E6168">
        <w:rPr>
          <w:rFonts w:eastAsia="Times New Roman"/>
          <w:sz w:val="24"/>
          <w:szCs w:val="24"/>
        </w:rPr>
        <w:t>tr</w:t>
      </w:r>
      <w:proofErr w:type="spellEnd"/>
      <w:r w:rsidRPr="007E6168">
        <w:rPr>
          <w:rFonts w:eastAsia="Times New Roman"/>
          <w:sz w:val="24"/>
          <w:szCs w:val="24"/>
        </w:rPr>
        <w:t>&gt;</w:t>
      </w:r>
      <w:r w:rsidRPr="007E6168">
        <w:rPr>
          <w:rFonts w:eastAsia="Times New Roman"/>
          <w:sz w:val="24"/>
          <w:szCs w:val="24"/>
        </w:rPr>
        <w:br/>
        <w:t>  &lt;</w:t>
      </w:r>
      <w:proofErr w:type="spellStart"/>
      <w:r w:rsidRPr="007E6168">
        <w:rPr>
          <w:rFonts w:eastAsia="Times New Roman"/>
          <w:sz w:val="24"/>
          <w:szCs w:val="24"/>
        </w:rPr>
        <w:t>tr</w:t>
      </w:r>
      <w:proofErr w:type="spellEnd"/>
      <w:r w:rsidRPr="007E6168">
        <w:rPr>
          <w:rFonts w:eastAsia="Times New Roman"/>
          <w:sz w:val="24"/>
          <w:szCs w:val="24"/>
        </w:rPr>
        <w:t>&gt;</w:t>
      </w:r>
      <w:r w:rsidRPr="007E6168">
        <w:rPr>
          <w:rFonts w:eastAsia="Times New Roman"/>
          <w:sz w:val="24"/>
          <w:szCs w:val="24"/>
        </w:rPr>
        <w:br/>
        <w:t>    &lt;td&gt;Bill Gates&lt;/td&gt;</w:t>
      </w:r>
      <w:r w:rsidRPr="007E6168">
        <w:rPr>
          <w:rFonts w:eastAsia="Times New Roman"/>
          <w:sz w:val="24"/>
          <w:szCs w:val="24"/>
        </w:rPr>
        <w:br/>
        <w:t>    &lt;td&gt;55577854&lt;/td&gt;</w:t>
      </w:r>
      <w:r w:rsidRPr="007E6168">
        <w:rPr>
          <w:rFonts w:eastAsia="Times New Roman"/>
          <w:sz w:val="24"/>
          <w:szCs w:val="24"/>
        </w:rPr>
        <w:br/>
        <w:t>    &lt;td&gt;55577855&lt;/td&gt;</w:t>
      </w:r>
      <w:r w:rsidRPr="007E6168">
        <w:rPr>
          <w:rFonts w:eastAsia="Times New Roman"/>
          <w:sz w:val="24"/>
          <w:szCs w:val="24"/>
        </w:rPr>
        <w:br/>
        <w:t>  &lt;/</w:t>
      </w:r>
      <w:proofErr w:type="spellStart"/>
      <w:r w:rsidRPr="007E6168">
        <w:rPr>
          <w:rFonts w:eastAsia="Times New Roman"/>
          <w:sz w:val="24"/>
          <w:szCs w:val="24"/>
        </w:rPr>
        <w:t>tr</w:t>
      </w:r>
      <w:proofErr w:type="spellEnd"/>
      <w:r w:rsidRPr="007E6168">
        <w:rPr>
          <w:rFonts w:eastAsia="Times New Roman"/>
          <w:sz w:val="24"/>
          <w:szCs w:val="24"/>
        </w:rPr>
        <w:t>&gt;</w:t>
      </w:r>
      <w:r w:rsidRPr="007E6168">
        <w:rPr>
          <w:rFonts w:eastAsia="Times New Roman"/>
          <w:sz w:val="24"/>
          <w:szCs w:val="24"/>
        </w:rPr>
        <w:br/>
        <w:t xml:space="preserve">&lt;/table&gt; </w:t>
      </w:r>
    </w:p>
    <w:p w:rsidR="007E6168" w:rsidRPr="007E6168" w:rsidRDefault="00E33C7B" w:rsidP="00E33C7B">
      <w:pPr>
        <w:pStyle w:val="IntenseQuote"/>
        <w:rPr>
          <w:rFonts w:eastAsia="Times New Roman"/>
          <w:sz w:val="24"/>
          <w:szCs w:val="24"/>
        </w:rPr>
      </w:pPr>
      <w:r>
        <w:rPr>
          <w:rFonts w:eastAsia="Times New Roman"/>
          <w:sz w:val="24"/>
          <w:szCs w:val="24"/>
        </w:rPr>
        <w:pict>
          <v:rect id="_x0000_i1224" style="width:0;height:1.5pt" o:hralign="center" o:hrstd="t" o:hr="t" fillcolor="#a0a0a0" stroked="f"/>
        </w:pict>
      </w:r>
    </w:p>
    <w:p w:rsidR="007E6168" w:rsidRPr="007E6168" w:rsidRDefault="007E6168" w:rsidP="00E33C7B">
      <w:pPr>
        <w:pStyle w:val="IntenseQuote"/>
        <w:rPr>
          <w:rFonts w:eastAsia="Times New Roman"/>
          <w:sz w:val="36"/>
          <w:szCs w:val="36"/>
        </w:rPr>
      </w:pPr>
      <w:r w:rsidRPr="007E6168">
        <w:rPr>
          <w:rFonts w:eastAsia="Times New Roman"/>
          <w:sz w:val="36"/>
          <w:szCs w:val="36"/>
        </w:rPr>
        <w:t>HTML Table - Cells that Span Many Rows</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To make a cell span more than one row, use the </w:t>
      </w:r>
      <w:proofErr w:type="spellStart"/>
      <w:r w:rsidRPr="007E6168">
        <w:rPr>
          <w:rFonts w:ascii="Courier New" w:eastAsia="Times New Roman" w:hAnsi="Courier New" w:cs="Courier New"/>
          <w:sz w:val="20"/>
          <w:szCs w:val="20"/>
        </w:rPr>
        <w:t>rowspan</w:t>
      </w:r>
      <w:proofErr w:type="spellEnd"/>
      <w:r w:rsidRPr="007E6168">
        <w:rPr>
          <w:rFonts w:eastAsia="Times New Roman"/>
          <w:sz w:val="24"/>
          <w:szCs w:val="24"/>
        </w:rPr>
        <w:t xml:space="preserve"> attribute:</w:t>
      </w:r>
    </w:p>
    <w:p w:rsidR="007E6168" w:rsidRPr="007E6168" w:rsidRDefault="007E6168" w:rsidP="00E33C7B">
      <w:pPr>
        <w:pStyle w:val="IntenseQuote"/>
        <w:rPr>
          <w:rFonts w:eastAsia="Times New Roman"/>
          <w:sz w:val="27"/>
          <w:szCs w:val="27"/>
        </w:rPr>
      </w:pPr>
      <w:r w:rsidRPr="007E6168">
        <w:rPr>
          <w:rFonts w:eastAsia="Times New Roman"/>
          <w:sz w:val="27"/>
          <w:szCs w:val="27"/>
        </w:rPr>
        <w:t>Example</w:t>
      </w:r>
    </w:p>
    <w:p w:rsidR="007E6168" w:rsidRPr="007E6168" w:rsidRDefault="007E6168" w:rsidP="00E33C7B">
      <w:pPr>
        <w:pStyle w:val="IntenseQuote"/>
        <w:rPr>
          <w:rFonts w:eastAsia="Times New Roman"/>
          <w:sz w:val="24"/>
          <w:szCs w:val="24"/>
        </w:rPr>
      </w:pPr>
      <w:r w:rsidRPr="007E6168">
        <w:rPr>
          <w:rFonts w:eastAsia="Times New Roman"/>
          <w:sz w:val="24"/>
          <w:szCs w:val="24"/>
        </w:rPr>
        <w:t>&lt;table style="width:100%"&gt;</w:t>
      </w:r>
      <w:r w:rsidRPr="007E6168">
        <w:rPr>
          <w:rFonts w:eastAsia="Times New Roman"/>
          <w:sz w:val="24"/>
          <w:szCs w:val="24"/>
        </w:rPr>
        <w:br/>
        <w:t>  &lt;</w:t>
      </w:r>
      <w:proofErr w:type="spellStart"/>
      <w:r w:rsidRPr="007E6168">
        <w:rPr>
          <w:rFonts w:eastAsia="Times New Roman"/>
          <w:sz w:val="24"/>
          <w:szCs w:val="24"/>
        </w:rPr>
        <w:t>tr</w:t>
      </w:r>
      <w:proofErr w:type="spellEnd"/>
      <w:r w:rsidRPr="007E6168">
        <w:rPr>
          <w:rFonts w:eastAsia="Times New Roman"/>
          <w:sz w:val="24"/>
          <w:szCs w:val="24"/>
        </w:rPr>
        <w:t>&gt;</w:t>
      </w:r>
      <w:r w:rsidRPr="007E6168">
        <w:rPr>
          <w:rFonts w:eastAsia="Times New Roman"/>
          <w:sz w:val="24"/>
          <w:szCs w:val="24"/>
        </w:rPr>
        <w:br/>
        <w:t>    &lt;</w:t>
      </w:r>
      <w:proofErr w:type="spellStart"/>
      <w:r w:rsidRPr="007E6168">
        <w:rPr>
          <w:rFonts w:eastAsia="Times New Roman"/>
          <w:sz w:val="24"/>
          <w:szCs w:val="24"/>
        </w:rPr>
        <w:t>th</w:t>
      </w:r>
      <w:proofErr w:type="spellEnd"/>
      <w:r w:rsidRPr="007E6168">
        <w:rPr>
          <w:rFonts w:eastAsia="Times New Roman"/>
          <w:sz w:val="24"/>
          <w:szCs w:val="24"/>
        </w:rPr>
        <w:t>&gt;Name:&lt;/</w:t>
      </w:r>
      <w:proofErr w:type="spellStart"/>
      <w:r w:rsidRPr="007E6168">
        <w:rPr>
          <w:rFonts w:eastAsia="Times New Roman"/>
          <w:sz w:val="24"/>
          <w:szCs w:val="24"/>
        </w:rPr>
        <w:t>th</w:t>
      </w:r>
      <w:proofErr w:type="spellEnd"/>
      <w:r w:rsidRPr="007E6168">
        <w:rPr>
          <w:rFonts w:eastAsia="Times New Roman"/>
          <w:sz w:val="24"/>
          <w:szCs w:val="24"/>
        </w:rPr>
        <w:t>&gt;</w:t>
      </w:r>
      <w:r w:rsidRPr="007E6168">
        <w:rPr>
          <w:rFonts w:eastAsia="Times New Roman"/>
          <w:sz w:val="24"/>
          <w:szCs w:val="24"/>
        </w:rPr>
        <w:br/>
      </w:r>
      <w:r w:rsidRPr="007E6168">
        <w:rPr>
          <w:rFonts w:eastAsia="Times New Roman"/>
          <w:sz w:val="24"/>
          <w:szCs w:val="24"/>
        </w:rPr>
        <w:lastRenderedPageBreak/>
        <w:t>    &lt;td&gt;Bill Gates&lt;/td&gt;</w:t>
      </w:r>
      <w:r w:rsidRPr="007E6168">
        <w:rPr>
          <w:rFonts w:eastAsia="Times New Roman"/>
          <w:sz w:val="24"/>
          <w:szCs w:val="24"/>
        </w:rPr>
        <w:br/>
        <w:t>  &lt;/</w:t>
      </w:r>
      <w:proofErr w:type="spellStart"/>
      <w:r w:rsidRPr="007E6168">
        <w:rPr>
          <w:rFonts w:eastAsia="Times New Roman"/>
          <w:sz w:val="24"/>
          <w:szCs w:val="24"/>
        </w:rPr>
        <w:t>tr</w:t>
      </w:r>
      <w:proofErr w:type="spellEnd"/>
      <w:r w:rsidRPr="007E6168">
        <w:rPr>
          <w:rFonts w:eastAsia="Times New Roman"/>
          <w:sz w:val="24"/>
          <w:szCs w:val="24"/>
        </w:rPr>
        <w:t>&gt;</w:t>
      </w:r>
      <w:r w:rsidRPr="007E6168">
        <w:rPr>
          <w:rFonts w:eastAsia="Times New Roman"/>
          <w:sz w:val="24"/>
          <w:szCs w:val="24"/>
        </w:rPr>
        <w:br/>
        <w:t>  &lt;</w:t>
      </w:r>
      <w:proofErr w:type="spellStart"/>
      <w:r w:rsidRPr="007E6168">
        <w:rPr>
          <w:rFonts w:eastAsia="Times New Roman"/>
          <w:sz w:val="24"/>
          <w:szCs w:val="24"/>
        </w:rPr>
        <w:t>tr</w:t>
      </w:r>
      <w:proofErr w:type="spellEnd"/>
      <w:r w:rsidRPr="007E6168">
        <w:rPr>
          <w:rFonts w:eastAsia="Times New Roman"/>
          <w:sz w:val="24"/>
          <w:szCs w:val="24"/>
        </w:rPr>
        <w:t>&gt;</w:t>
      </w:r>
      <w:r w:rsidRPr="007E6168">
        <w:rPr>
          <w:rFonts w:eastAsia="Times New Roman"/>
          <w:sz w:val="24"/>
          <w:szCs w:val="24"/>
        </w:rPr>
        <w:br/>
        <w:t>    &lt;</w:t>
      </w:r>
      <w:proofErr w:type="spellStart"/>
      <w:r w:rsidRPr="007E6168">
        <w:rPr>
          <w:rFonts w:eastAsia="Times New Roman"/>
          <w:sz w:val="24"/>
          <w:szCs w:val="24"/>
        </w:rPr>
        <w:t>th</w:t>
      </w:r>
      <w:proofErr w:type="spellEnd"/>
      <w:r w:rsidRPr="007E6168">
        <w:rPr>
          <w:rFonts w:eastAsia="Times New Roman"/>
          <w:sz w:val="24"/>
          <w:szCs w:val="24"/>
        </w:rPr>
        <w:t xml:space="preserve"> </w:t>
      </w:r>
      <w:proofErr w:type="spellStart"/>
      <w:r w:rsidRPr="007E6168">
        <w:rPr>
          <w:rFonts w:eastAsia="Times New Roman"/>
          <w:sz w:val="24"/>
          <w:szCs w:val="24"/>
        </w:rPr>
        <w:t>rowspan</w:t>
      </w:r>
      <w:proofErr w:type="spellEnd"/>
      <w:r w:rsidRPr="007E6168">
        <w:rPr>
          <w:rFonts w:eastAsia="Times New Roman"/>
          <w:sz w:val="24"/>
          <w:szCs w:val="24"/>
        </w:rPr>
        <w:t>="2"&gt;Telephone:&lt;/</w:t>
      </w:r>
      <w:proofErr w:type="spellStart"/>
      <w:r w:rsidRPr="007E6168">
        <w:rPr>
          <w:rFonts w:eastAsia="Times New Roman"/>
          <w:sz w:val="24"/>
          <w:szCs w:val="24"/>
        </w:rPr>
        <w:t>th</w:t>
      </w:r>
      <w:proofErr w:type="spellEnd"/>
      <w:r w:rsidRPr="007E6168">
        <w:rPr>
          <w:rFonts w:eastAsia="Times New Roman"/>
          <w:sz w:val="24"/>
          <w:szCs w:val="24"/>
        </w:rPr>
        <w:t>&gt;</w:t>
      </w:r>
      <w:r w:rsidRPr="007E6168">
        <w:rPr>
          <w:rFonts w:eastAsia="Times New Roman"/>
          <w:sz w:val="24"/>
          <w:szCs w:val="24"/>
        </w:rPr>
        <w:br/>
        <w:t>    &lt;td&gt;55577854&lt;/td&gt;</w:t>
      </w:r>
      <w:r w:rsidRPr="007E6168">
        <w:rPr>
          <w:rFonts w:eastAsia="Times New Roman"/>
          <w:sz w:val="24"/>
          <w:szCs w:val="24"/>
        </w:rPr>
        <w:br/>
        <w:t>  &lt;/</w:t>
      </w:r>
      <w:proofErr w:type="spellStart"/>
      <w:r w:rsidRPr="007E6168">
        <w:rPr>
          <w:rFonts w:eastAsia="Times New Roman"/>
          <w:sz w:val="24"/>
          <w:szCs w:val="24"/>
        </w:rPr>
        <w:t>tr</w:t>
      </w:r>
      <w:proofErr w:type="spellEnd"/>
      <w:r w:rsidRPr="007E6168">
        <w:rPr>
          <w:rFonts w:eastAsia="Times New Roman"/>
          <w:sz w:val="24"/>
          <w:szCs w:val="24"/>
        </w:rPr>
        <w:t>&gt;</w:t>
      </w:r>
      <w:r w:rsidRPr="007E6168">
        <w:rPr>
          <w:rFonts w:eastAsia="Times New Roman"/>
          <w:sz w:val="24"/>
          <w:szCs w:val="24"/>
        </w:rPr>
        <w:br/>
        <w:t>  &lt;</w:t>
      </w:r>
      <w:proofErr w:type="spellStart"/>
      <w:r w:rsidRPr="007E6168">
        <w:rPr>
          <w:rFonts w:eastAsia="Times New Roman"/>
          <w:sz w:val="24"/>
          <w:szCs w:val="24"/>
        </w:rPr>
        <w:t>tr</w:t>
      </w:r>
      <w:proofErr w:type="spellEnd"/>
      <w:r w:rsidRPr="007E6168">
        <w:rPr>
          <w:rFonts w:eastAsia="Times New Roman"/>
          <w:sz w:val="24"/>
          <w:szCs w:val="24"/>
        </w:rPr>
        <w:t>&gt;</w:t>
      </w:r>
      <w:r w:rsidRPr="007E6168">
        <w:rPr>
          <w:rFonts w:eastAsia="Times New Roman"/>
          <w:sz w:val="24"/>
          <w:szCs w:val="24"/>
        </w:rPr>
        <w:br/>
        <w:t>    &lt;td&gt;55577855&lt;/td&gt;</w:t>
      </w:r>
      <w:r w:rsidRPr="007E6168">
        <w:rPr>
          <w:rFonts w:eastAsia="Times New Roman"/>
          <w:sz w:val="24"/>
          <w:szCs w:val="24"/>
        </w:rPr>
        <w:br/>
        <w:t>  &lt;/</w:t>
      </w:r>
      <w:proofErr w:type="spellStart"/>
      <w:r w:rsidRPr="007E6168">
        <w:rPr>
          <w:rFonts w:eastAsia="Times New Roman"/>
          <w:sz w:val="24"/>
          <w:szCs w:val="24"/>
        </w:rPr>
        <w:t>tr</w:t>
      </w:r>
      <w:proofErr w:type="spellEnd"/>
      <w:r w:rsidRPr="007E6168">
        <w:rPr>
          <w:rFonts w:eastAsia="Times New Roman"/>
          <w:sz w:val="24"/>
          <w:szCs w:val="24"/>
        </w:rPr>
        <w:t>&gt;</w:t>
      </w:r>
      <w:r w:rsidRPr="007E6168">
        <w:rPr>
          <w:rFonts w:eastAsia="Times New Roman"/>
          <w:sz w:val="24"/>
          <w:szCs w:val="24"/>
        </w:rPr>
        <w:br/>
        <w:t xml:space="preserve">&lt;/table&gt; </w:t>
      </w:r>
    </w:p>
    <w:p w:rsidR="007E6168" w:rsidRPr="007E6168" w:rsidRDefault="00E33C7B" w:rsidP="00E33C7B">
      <w:pPr>
        <w:pStyle w:val="IntenseQuote"/>
        <w:rPr>
          <w:rFonts w:eastAsia="Times New Roman"/>
          <w:sz w:val="24"/>
          <w:szCs w:val="24"/>
        </w:rPr>
      </w:pPr>
      <w:r>
        <w:rPr>
          <w:rFonts w:eastAsia="Times New Roman"/>
          <w:sz w:val="24"/>
          <w:szCs w:val="24"/>
        </w:rPr>
        <w:pict>
          <v:rect id="_x0000_i1225" style="width:0;height:1.5pt" o:hralign="center" o:hrstd="t" o:hr="t" fillcolor="#a0a0a0" stroked="f"/>
        </w:pict>
      </w:r>
    </w:p>
    <w:p w:rsidR="007E6168" w:rsidRPr="007E6168" w:rsidRDefault="007E6168" w:rsidP="00E33C7B">
      <w:pPr>
        <w:pStyle w:val="IntenseQuote"/>
        <w:rPr>
          <w:rFonts w:eastAsia="Times New Roman"/>
          <w:sz w:val="36"/>
          <w:szCs w:val="36"/>
        </w:rPr>
      </w:pPr>
      <w:r w:rsidRPr="007E6168">
        <w:rPr>
          <w:rFonts w:eastAsia="Times New Roman"/>
          <w:sz w:val="36"/>
          <w:szCs w:val="36"/>
        </w:rPr>
        <w:t>HTML Table - Adding a Caption</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To add a caption to a table, use the </w:t>
      </w:r>
      <w:r w:rsidRPr="007E6168">
        <w:rPr>
          <w:rFonts w:ascii="Courier New" w:eastAsia="Times New Roman" w:hAnsi="Courier New" w:cs="Courier New"/>
          <w:sz w:val="20"/>
          <w:szCs w:val="20"/>
        </w:rPr>
        <w:t>&lt;caption&gt;</w:t>
      </w:r>
      <w:r w:rsidRPr="007E6168">
        <w:rPr>
          <w:rFonts w:eastAsia="Times New Roman"/>
          <w:sz w:val="24"/>
          <w:szCs w:val="24"/>
        </w:rPr>
        <w:t xml:space="preserve"> tag:</w:t>
      </w:r>
    </w:p>
    <w:p w:rsidR="007E6168" w:rsidRPr="007E6168" w:rsidRDefault="007E6168" w:rsidP="00E33C7B">
      <w:pPr>
        <w:pStyle w:val="IntenseQuote"/>
        <w:rPr>
          <w:rFonts w:eastAsia="Times New Roman"/>
          <w:sz w:val="27"/>
          <w:szCs w:val="27"/>
        </w:rPr>
      </w:pPr>
      <w:r w:rsidRPr="007E6168">
        <w:rPr>
          <w:rFonts w:eastAsia="Times New Roman"/>
          <w:sz w:val="27"/>
          <w:szCs w:val="27"/>
        </w:rPr>
        <w:t>Example</w:t>
      </w:r>
    </w:p>
    <w:p w:rsidR="007E6168" w:rsidRPr="007E6168" w:rsidRDefault="007E6168" w:rsidP="00E33C7B">
      <w:pPr>
        <w:pStyle w:val="IntenseQuote"/>
        <w:rPr>
          <w:rFonts w:eastAsia="Times New Roman"/>
          <w:sz w:val="24"/>
          <w:szCs w:val="24"/>
        </w:rPr>
      </w:pPr>
      <w:r w:rsidRPr="007E6168">
        <w:rPr>
          <w:rFonts w:eastAsia="Times New Roman"/>
          <w:sz w:val="24"/>
          <w:szCs w:val="24"/>
        </w:rPr>
        <w:t>&lt;table style="width:100%"&gt;</w:t>
      </w:r>
      <w:r w:rsidRPr="007E6168">
        <w:rPr>
          <w:rFonts w:eastAsia="Times New Roman"/>
          <w:sz w:val="24"/>
          <w:szCs w:val="24"/>
        </w:rPr>
        <w:br/>
        <w:t>  &lt;caption&gt;Monthly savings&lt;/caption&gt;</w:t>
      </w:r>
      <w:r w:rsidRPr="007E6168">
        <w:rPr>
          <w:rFonts w:eastAsia="Times New Roman"/>
          <w:sz w:val="24"/>
          <w:szCs w:val="24"/>
        </w:rPr>
        <w:br/>
        <w:t>  &lt;</w:t>
      </w:r>
      <w:proofErr w:type="spellStart"/>
      <w:r w:rsidRPr="007E6168">
        <w:rPr>
          <w:rFonts w:eastAsia="Times New Roman"/>
          <w:sz w:val="24"/>
          <w:szCs w:val="24"/>
        </w:rPr>
        <w:t>tr</w:t>
      </w:r>
      <w:proofErr w:type="spellEnd"/>
      <w:r w:rsidRPr="007E6168">
        <w:rPr>
          <w:rFonts w:eastAsia="Times New Roman"/>
          <w:sz w:val="24"/>
          <w:szCs w:val="24"/>
        </w:rPr>
        <w:t>&gt;</w:t>
      </w:r>
      <w:r w:rsidRPr="007E6168">
        <w:rPr>
          <w:rFonts w:eastAsia="Times New Roman"/>
          <w:sz w:val="24"/>
          <w:szCs w:val="24"/>
        </w:rPr>
        <w:br/>
        <w:t>    &lt;</w:t>
      </w:r>
      <w:proofErr w:type="spellStart"/>
      <w:r w:rsidRPr="007E6168">
        <w:rPr>
          <w:rFonts w:eastAsia="Times New Roman"/>
          <w:sz w:val="24"/>
          <w:szCs w:val="24"/>
        </w:rPr>
        <w:t>th</w:t>
      </w:r>
      <w:proofErr w:type="spellEnd"/>
      <w:r w:rsidRPr="007E6168">
        <w:rPr>
          <w:rFonts w:eastAsia="Times New Roman"/>
          <w:sz w:val="24"/>
          <w:szCs w:val="24"/>
        </w:rPr>
        <w:t>&gt;Month&lt;/</w:t>
      </w:r>
      <w:proofErr w:type="spellStart"/>
      <w:r w:rsidRPr="007E6168">
        <w:rPr>
          <w:rFonts w:eastAsia="Times New Roman"/>
          <w:sz w:val="24"/>
          <w:szCs w:val="24"/>
        </w:rPr>
        <w:t>th</w:t>
      </w:r>
      <w:proofErr w:type="spellEnd"/>
      <w:r w:rsidRPr="007E6168">
        <w:rPr>
          <w:rFonts w:eastAsia="Times New Roman"/>
          <w:sz w:val="24"/>
          <w:szCs w:val="24"/>
        </w:rPr>
        <w:t>&gt;</w:t>
      </w:r>
      <w:r w:rsidRPr="007E6168">
        <w:rPr>
          <w:rFonts w:eastAsia="Times New Roman"/>
          <w:sz w:val="24"/>
          <w:szCs w:val="24"/>
        </w:rPr>
        <w:br/>
        <w:t>    &lt;</w:t>
      </w:r>
      <w:proofErr w:type="spellStart"/>
      <w:r w:rsidRPr="007E6168">
        <w:rPr>
          <w:rFonts w:eastAsia="Times New Roman"/>
          <w:sz w:val="24"/>
          <w:szCs w:val="24"/>
        </w:rPr>
        <w:t>th</w:t>
      </w:r>
      <w:proofErr w:type="spellEnd"/>
      <w:r w:rsidRPr="007E6168">
        <w:rPr>
          <w:rFonts w:eastAsia="Times New Roman"/>
          <w:sz w:val="24"/>
          <w:szCs w:val="24"/>
        </w:rPr>
        <w:t>&gt;Savings&lt;/</w:t>
      </w:r>
      <w:proofErr w:type="spellStart"/>
      <w:r w:rsidRPr="007E6168">
        <w:rPr>
          <w:rFonts w:eastAsia="Times New Roman"/>
          <w:sz w:val="24"/>
          <w:szCs w:val="24"/>
        </w:rPr>
        <w:t>th</w:t>
      </w:r>
      <w:proofErr w:type="spellEnd"/>
      <w:r w:rsidRPr="007E6168">
        <w:rPr>
          <w:rFonts w:eastAsia="Times New Roman"/>
          <w:sz w:val="24"/>
          <w:szCs w:val="24"/>
        </w:rPr>
        <w:t>&gt;</w:t>
      </w:r>
      <w:r w:rsidRPr="007E6168">
        <w:rPr>
          <w:rFonts w:eastAsia="Times New Roman"/>
          <w:sz w:val="24"/>
          <w:szCs w:val="24"/>
        </w:rPr>
        <w:br/>
        <w:t>  &lt;/</w:t>
      </w:r>
      <w:proofErr w:type="spellStart"/>
      <w:r w:rsidRPr="007E6168">
        <w:rPr>
          <w:rFonts w:eastAsia="Times New Roman"/>
          <w:sz w:val="24"/>
          <w:szCs w:val="24"/>
        </w:rPr>
        <w:t>tr</w:t>
      </w:r>
      <w:proofErr w:type="spellEnd"/>
      <w:r w:rsidRPr="007E6168">
        <w:rPr>
          <w:rFonts w:eastAsia="Times New Roman"/>
          <w:sz w:val="24"/>
          <w:szCs w:val="24"/>
        </w:rPr>
        <w:t>&gt;</w:t>
      </w:r>
      <w:r w:rsidRPr="007E6168">
        <w:rPr>
          <w:rFonts w:eastAsia="Times New Roman"/>
          <w:sz w:val="24"/>
          <w:szCs w:val="24"/>
        </w:rPr>
        <w:br/>
        <w:t>  &lt;</w:t>
      </w:r>
      <w:proofErr w:type="spellStart"/>
      <w:r w:rsidRPr="007E6168">
        <w:rPr>
          <w:rFonts w:eastAsia="Times New Roman"/>
          <w:sz w:val="24"/>
          <w:szCs w:val="24"/>
        </w:rPr>
        <w:t>tr</w:t>
      </w:r>
      <w:proofErr w:type="spellEnd"/>
      <w:r w:rsidRPr="007E6168">
        <w:rPr>
          <w:rFonts w:eastAsia="Times New Roman"/>
          <w:sz w:val="24"/>
          <w:szCs w:val="24"/>
        </w:rPr>
        <w:t>&gt;</w:t>
      </w:r>
      <w:r w:rsidRPr="007E6168">
        <w:rPr>
          <w:rFonts w:eastAsia="Times New Roman"/>
          <w:sz w:val="24"/>
          <w:szCs w:val="24"/>
        </w:rPr>
        <w:br/>
        <w:t>    &lt;td&gt;January&lt;/td&gt;</w:t>
      </w:r>
      <w:r w:rsidRPr="007E6168">
        <w:rPr>
          <w:rFonts w:eastAsia="Times New Roman"/>
          <w:sz w:val="24"/>
          <w:szCs w:val="24"/>
        </w:rPr>
        <w:br/>
        <w:t>    &lt;td&gt;$100&lt;/td&gt;</w:t>
      </w:r>
      <w:r w:rsidRPr="007E6168">
        <w:rPr>
          <w:rFonts w:eastAsia="Times New Roman"/>
          <w:sz w:val="24"/>
          <w:szCs w:val="24"/>
        </w:rPr>
        <w:br/>
        <w:t>  &lt;/</w:t>
      </w:r>
      <w:proofErr w:type="spellStart"/>
      <w:r w:rsidRPr="007E6168">
        <w:rPr>
          <w:rFonts w:eastAsia="Times New Roman"/>
          <w:sz w:val="24"/>
          <w:szCs w:val="24"/>
        </w:rPr>
        <w:t>tr</w:t>
      </w:r>
      <w:proofErr w:type="spellEnd"/>
      <w:r w:rsidRPr="007E6168">
        <w:rPr>
          <w:rFonts w:eastAsia="Times New Roman"/>
          <w:sz w:val="24"/>
          <w:szCs w:val="24"/>
        </w:rPr>
        <w:t>&gt;</w:t>
      </w:r>
      <w:r w:rsidRPr="007E6168">
        <w:rPr>
          <w:rFonts w:eastAsia="Times New Roman"/>
          <w:sz w:val="24"/>
          <w:szCs w:val="24"/>
        </w:rPr>
        <w:br/>
        <w:t>  &lt;</w:t>
      </w:r>
      <w:proofErr w:type="spellStart"/>
      <w:r w:rsidRPr="007E6168">
        <w:rPr>
          <w:rFonts w:eastAsia="Times New Roman"/>
          <w:sz w:val="24"/>
          <w:szCs w:val="24"/>
        </w:rPr>
        <w:t>tr</w:t>
      </w:r>
      <w:proofErr w:type="spellEnd"/>
      <w:r w:rsidRPr="007E6168">
        <w:rPr>
          <w:rFonts w:eastAsia="Times New Roman"/>
          <w:sz w:val="24"/>
          <w:szCs w:val="24"/>
        </w:rPr>
        <w:t>&gt;</w:t>
      </w:r>
      <w:r w:rsidRPr="007E6168">
        <w:rPr>
          <w:rFonts w:eastAsia="Times New Roman"/>
          <w:sz w:val="24"/>
          <w:szCs w:val="24"/>
        </w:rPr>
        <w:br/>
        <w:t>    &lt;td&gt;February&lt;/td&gt;</w:t>
      </w:r>
      <w:r w:rsidRPr="007E6168">
        <w:rPr>
          <w:rFonts w:eastAsia="Times New Roman"/>
          <w:sz w:val="24"/>
          <w:szCs w:val="24"/>
        </w:rPr>
        <w:br/>
        <w:t>    &lt;td&gt;$50&lt;/td&gt;</w:t>
      </w:r>
      <w:r w:rsidRPr="007E6168">
        <w:rPr>
          <w:rFonts w:eastAsia="Times New Roman"/>
          <w:sz w:val="24"/>
          <w:szCs w:val="24"/>
        </w:rPr>
        <w:br/>
        <w:t>  &lt;/</w:t>
      </w:r>
      <w:proofErr w:type="spellStart"/>
      <w:r w:rsidRPr="007E6168">
        <w:rPr>
          <w:rFonts w:eastAsia="Times New Roman"/>
          <w:sz w:val="24"/>
          <w:szCs w:val="24"/>
        </w:rPr>
        <w:t>tr</w:t>
      </w:r>
      <w:proofErr w:type="spellEnd"/>
      <w:r w:rsidRPr="007E6168">
        <w:rPr>
          <w:rFonts w:eastAsia="Times New Roman"/>
          <w:sz w:val="24"/>
          <w:szCs w:val="24"/>
        </w:rPr>
        <w:t>&gt;</w:t>
      </w:r>
      <w:r w:rsidRPr="007E6168">
        <w:rPr>
          <w:rFonts w:eastAsia="Times New Roman"/>
          <w:sz w:val="24"/>
          <w:szCs w:val="24"/>
        </w:rPr>
        <w:br/>
        <w:t xml:space="preserve">&lt;/table&gt; </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Note: The </w:t>
      </w:r>
      <w:r w:rsidRPr="007E6168">
        <w:rPr>
          <w:rFonts w:ascii="Courier New" w:eastAsia="Times New Roman" w:hAnsi="Courier New" w:cs="Courier New"/>
          <w:sz w:val="20"/>
          <w:szCs w:val="20"/>
        </w:rPr>
        <w:t>&lt;caption&gt;</w:t>
      </w:r>
      <w:r w:rsidRPr="007E6168">
        <w:rPr>
          <w:rFonts w:eastAsia="Times New Roman"/>
          <w:sz w:val="24"/>
          <w:szCs w:val="24"/>
        </w:rPr>
        <w:t xml:space="preserve"> tag must be inserted immediately after the </w:t>
      </w:r>
      <w:r w:rsidRPr="007E6168">
        <w:rPr>
          <w:rFonts w:ascii="Courier New" w:eastAsia="Times New Roman" w:hAnsi="Courier New" w:cs="Courier New"/>
          <w:sz w:val="20"/>
          <w:szCs w:val="20"/>
        </w:rPr>
        <w:t>&lt;table&gt;</w:t>
      </w:r>
      <w:r w:rsidRPr="007E6168">
        <w:rPr>
          <w:rFonts w:eastAsia="Times New Roman"/>
          <w:sz w:val="24"/>
          <w:szCs w:val="24"/>
        </w:rPr>
        <w:t xml:space="preserve"> tag.</w:t>
      </w:r>
    </w:p>
    <w:p w:rsidR="007E6168" w:rsidRPr="007E6168" w:rsidRDefault="00E33C7B" w:rsidP="00E33C7B">
      <w:pPr>
        <w:pStyle w:val="IntenseQuote"/>
        <w:rPr>
          <w:rFonts w:eastAsia="Times New Roman"/>
          <w:sz w:val="24"/>
          <w:szCs w:val="24"/>
        </w:rPr>
      </w:pPr>
      <w:r>
        <w:rPr>
          <w:rFonts w:eastAsia="Times New Roman"/>
          <w:sz w:val="24"/>
          <w:szCs w:val="24"/>
        </w:rPr>
        <w:pict>
          <v:rect id="_x0000_i1226" style="width:0;height:1.5pt" o:hralign="center" o:hrstd="t" o:hr="t" fillcolor="#a0a0a0" stroked="f"/>
        </w:pict>
      </w:r>
    </w:p>
    <w:p w:rsidR="007E6168" w:rsidRPr="007E6168" w:rsidRDefault="007E6168" w:rsidP="00E33C7B">
      <w:pPr>
        <w:pStyle w:val="IntenseQuote"/>
        <w:rPr>
          <w:rFonts w:eastAsia="Times New Roman"/>
          <w:sz w:val="36"/>
          <w:szCs w:val="36"/>
        </w:rPr>
      </w:pPr>
      <w:r w:rsidRPr="007E6168">
        <w:rPr>
          <w:rFonts w:eastAsia="Times New Roman"/>
          <w:sz w:val="36"/>
          <w:szCs w:val="36"/>
        </w:rPr>
        <w:t>A Special Style for One Table</w:t>
      </w:r>
    </w:p>
    <w:p w:rsidR="007E6168" w:rsidRPr="007E6168" w:rsidRDefault="007E6168" w:rsidP="00E33C7B">
      <w:pPr>
        <w:pStyle w:val="IntenseQuote"/>
        <w:rPr>
          <w:rFonts w:eastAsia="Times New Roman"/>
          <w:sz w:val="24"/>
          <w:szCs w:val="24"/>
        </w:rPr>
      </w:pPr>
      <w:r w:rsidRPr="007E6168">
        <w:rPr>
          <w:rFonts w:eastAsia="Times New Roman"/>
          <w:sz w:val="24"/>
          <w:szCs w:val="24"/>
        </w:rPr>
        <w:lastRenderedPageBreak/>
        <w:t xml:space="preserve">To define a special style for a special table, add an </w:t>
      </w:r>
      <w:r w:rsidRPr="007E6168">
        <w:rPr>
          <w:rFonts w:ascii="Courier New" w:eastAsia="Times New Roman" w:hAnsi="Courier New" w:cs="Courier New"/>
          <w:sz w:val="20"/>
          <w:szCs w:val="20"/>
        </w:rPr>
        <w:t>id</w:t>
      </w:r>
      <w:r w:rsidRPr="007E6168">
        <w:rPr>
          <w:rFonts w:eastAsia="Times New Roman"/>
          <w:sz w:val="24"/>
          <w:szCs w:val="24"/>
        </w:rPr>
        <w:t xml:space="preserve"> attribute to the table:</w:t>
      </w:r>
    </w:p>
    <w:p w:rsidR="007E6168" w:rsidRPr="007E6168" w:rsidRDefault="007E6168" w:rsidP="00E33C7B">
      <w:pPr>
        <w:pStyle w:val="IntenseQuote"/>
        <w:rPr>
          <w:rFonts w:eastAsia="Times New Roman"/>
          <w:sz w:val="27"/>
          <w:szCs w:val="27"/>
        </w:rPr>
      </w:pPr>
      <w:r w:rsidRPr="007E6168">
        <w:rPr>
          <w:rFonts w:eastAsia="Times New Roman"/>
          <w:sz w:val="27"/>
          <w:szCs w:val="27"/>
        </w:rPr>
        <w:t>Example</w:t>
      </w:r>
    </w:p>
    <w:p w:rsidR="007E6168" w:rsidRPr="007E6168" w:rsidRDefault="007E6168" w:rsidP="00E33C7B">
      <w:pPr>
        <w:pStyle w:val="IntenseQuote"/>
        <w:rPr>
          <w:rFonts w:eastAsia="Times New Roman"/>
          <w:sz w:val="24"/>
          <w:szCs w:val="24"/>
        </w:rPr>
      </w:pPr>
      <w:r w:rsidRPr="007E6168">
        <w:rPr>
          <w:rFonts w:eastAsia="Times New Roman"/>
          <w:sz w:val="24"/>
          <w:szCs w:val="24"/>
        </w:rPr>
        <w:t>&lt;table id="t01"&gt;</w:t>
      </w:r>
      <w:r w:rsidRPr="007E6168">
        <w:rPr>
          <w:rFonts w:eastAsia="Times New Roman"/>
          <w:sz w:val="24"/>
          <w:szCs w:val="24"/>
        </w:rPr>
        <w:br/>
        <w:t>  &lt;</w:t>
      </w:r>
      <w:proofErr w:type="spellStart"/>
      <w:r w:rsidRPr="007E6168">
        <w:rPr>
          <w:rFonts w:eastAsia="Times New Roman"/>
          <w:sz w:val="24"/>
          <w:szCs w:val="24"/>
        </w:rPr>
        <w:t>tr</w:t>
      </w:r>
      <w:proofErr w:type="spellEnd"/>
      <w:r w:rsidRPr="007E6168">
        <w:rPr>
          <w:rFonts w:eastAsia="Times New Roman"/>
          <w:sz w:val="24"/>
          <w:szCs w:val="24"/>
        </w:rPr>
        <w:t>&gt;</w:t>
      </w:r>
      <w:r w:rsidRPr="007E6168">
        <w:rPr>
          <w:rFonts w:eastAsia="Times New Roman"/>
          <w:sz w:val="24"/>
          <w:szCs w:val="24"/>
        </w:rPr>
        <w:br/>
        <w:t>    &lt;</w:t>
      </w:r>
      <w:proofErr w:type="spellStart"/>
      <w:r w:rsidRPr="007E6168">
        <w:rPr>
          <w:rFonts w:eastAsia="Times New Roman"/>
          <w:sz w:val="24"/>
          <w:szCs w:val="24"/>
        </w:rPr>
        <w:t>th</w:t>
      </w:r>
      <w:proofErr w:type="spellEnd"/>
      <w:r w:rsidRPr="007E6168">
        <w:rPr>
          <w:rFonts w:eastAsia="Times New Roman"/>
          <w:sz w:val="24"/>
          <w:szCs w:val="24"/>
        </w:rPr>
        <w:t>&gt;</w:t>
      </w:r>
      <w:proofErr w:type="spellStart"/>
      <w:r w:rsidRPr="007E6168">
        <w:rPr>
          <w:rFonts w:eastAsia="Times New Roman"/>
          <w:sz w:val="24"/>
          <w:szCs w:val="24"/>
        </w:rPr>
        <w:t>Firstname</w:t>
      </w:r>
      <w:proofErr w:type="spellEnd"/>
      <w:r w:rsidRPr="007E6168">
        <w:rPr>
          <w:rFonts w:eastAsia="Times New Roman"/>
          <w:sz w:val="24"/>
          <w:szCs w:val="24"/>
        </w:rPr>
        <w:t>&lt;/</w:t>
      </w:r>
      <w:proofErr w:type="spellStart"/>
      <w:r w:rsidRPr="007E6168">
        <w:rPr>
          <w:rFonts w:eastAsia="Times New Roman"/>
          <w:sz w:val="24"/>
          <w:szCs w:val="24"/>
        </w:rPr>
        <w:t>th</w:t>
      </w:r>
      <w:proofErr w:type="spellEnd"/>
      <w:r w:rsidRPr="007E6168">
        <w:rPr>
          <w:rFonts w:eastAsia="Times New Roman"/>
          <w:sz w:val="24"/>
          <w:szCs w:val="24"/>
        </w:rPr>
        <w:t>&gt;</w:t>
      </w:r>
      <w:r w:rsidRPr="007E6168">
        <w:rPr>
          <w:rFonts w:eastAsia="Times New Roman"/>
          <w:sz w:val="24"/>
          <w:szCs w:val="24"/>
        </w:rPr>
        <w:br/>
        <w:t>    &lt;</w:t>
      </w:r>
      <w:proofErr w:type="spellStart"/>
      <w:r w:rsidRPr="007E6168">
        <w:rPr>
          <w:rFonts w:eastAsia="Times New Roman"/>
          <w:sz w:val="24"/>
          <w:szCs w:val="24"/>
        </w:rPr>
        <w:t>th</w:t>
      </w:r>
      <w:proofErr w:type="spellEnd"/>
      <w:r w:rsidRPr="007E6168">
        <w:rPr>
          <w:rFonts w:eastAsia="Times New Roman"/>
          <w:sz w:val="24"/>
          <w:szCs w:val="24"/>
        </w:rPr>
        <w:t>&gt;</w:t>
      </w:r>
      <w:proofErr w:type="spellStart"/>
      <w:r w:rsidRPr="007E6168">
        <w:rPr>
          <w:rFonts w:eastAsia="Times New Roman"/>
          <w:sz w:val="24"/>
          <w:szCs w:val="24"/>
        </w:rPr>
        <w:t>Lastname</w:t>
      </w:r>
      <w:proofErr w:type="spellEnd"/>
      <w:r w:rsidRPr="007E6168">
        <w:rPr>
          <w:rFonts w:eastAsia="Times New Roman"/>
          <w:sz w:val="24"/>
          <w:szCs w:val="24"/>
        </w:rPr>
        <w:t>&lt;/</w:t>
      </w:r>
      <w:proofErr w:type="spellStart"/>
      <w:r w:rsidRPr="007E6168">
        <w:rPr>
          <w:rFonts w:eastAsia="Times New Roman"/>
          <w:sz w:val="24"/>
          <w:szCs w:val="24"/>
        </w:rPr>
        <w:t>th</w:t>
      </w:r>
      <w:proofErr w:type="spellEnd"/>
      <w:r w:rsidRPr="007E6168">
        <w:rPr>
          <w:rFonts w:eastAsia="Times New Roman"/>
          <w:sz w:val="24"/>
          <w:szCs w:val="24"/>
        </w:rPr>
        <w:t xml:space="preserve">&gt; </w:t>
      </w:r>
      <w:r w:rsidRPr="007E6168">
        <w:rPr>
          <w:rFonts w:eastAsia="Times New Roman"/>
          <w:sz w:val="24"/>
          <w:szCs w:val="24"/>
        </w:rPr>
        <w:br/>
        <w:t>    &lt;</w:t>
      </w:r>
      <w:proofErr w:type="spellStart"/>
      <w:r w:rsidRPr="007E6168">
        <w:rPr>
          <w:rFonts w:eastAsia="Times New Roman"/>
          <w:sz w:val="24"/>
          <w:szCs w:val="24"/>
        </w:rPr>
        <w:t>th</w:t>
      </w:r>
      <w:proofErr w:type="spellEnd"/>
      <w:r w:rsidRPr="007E6168">
        <w:rPr>
          <w:rFonts w:eastAsia="Times New Roman"/>
          <w:sz w:val="24"/>
          <w:szCs w:val="24"/>
        </w:rPr>
        <w:t>&gt;Age&lt;/</w:t>
      </w:r>
      <w:proofErr w:type="spellStart"/>
      <w:r w:rsidRPr="007E6168">
        <w:rPr>
          <w:rFonts w:eastAsia="Times New Roman"/>
          <w:sz w:val="24"/>
          <w:szCs w:val="24"/>
        </w:rPr>
        <w:t>th</w:t>
      </w:r>
      <w:proofErr w:type="spellEnd"/>
      <w:r w:rsidRPr="007E6168">
        <w:rPr>
          <w:rFonts w:eastAsia="Times New Roman"/>
          <w:sz w:val="24"/>
          <w:szCs w:val="24"/>
        </w:rPr>
        <w:t>&gt;</w:t>
      </w:r>
      <w:r w:rsidRPr="007E6168">
        <w:rPr>
          <w:rFonts w:eastAsia="Times New Roman"/>
          <w:sz w:val="24"/>
          <w:szCs w:val="24"/>
        </w:rPr>
        <w:br/>
        <w:t>  &lt;/</w:t>
      </w:r>
      <w:proofErr w:type="spellStart"/>
      <w:r w:rsidRPr="007E6168">
        <w:rPr>
          <w:rFonts w:eastAsia="Times New Roman"/>
          <w:sz w:val="24"/>
          <w:szCs w:val="24"/>
        </w:rPr>
        <w:t>tr</w:t>
      </w:r>
      <w:proofErr w:type="spellEnd"/>
      <w:r w:rsidRPr="007E6168">
        <w:rPr>
          <w:rFonts w:eastAsia="Times New Roman"/>
          <w:sz w:val="24"/>
          <w:szCs w:val="24"/>
        </w:rPr>
        <w:t>&gt;</w:t>
      </w:r>
      <w:r w:rsidRPr="007E6168">
        <w:rPr>
          <w:rFonts w:eastAsia="Times New Roman"/>
          <w:sz w:val="24"/>
          <w:szCs w:val="24"/>
        </w:rPr>
        <w:br/>
        <w:t>  &lt;</w:t>
      </w:r>
      <w:proofErr w:type="spellStart"/>
      <w:r w:rsidRPr="007E6168">
        <w:rPr>
          <w:rFonts w:eastAsia="Times New Roman"/>
          <w:sz w:val="24"/>
          <w:szCs w:val="24"/>
        </w:rPr>
        <w:t>tr</w:t>
      </w:r>
      <w:proofErr w:type="spellEnd"/>
      <w:r w:rsidRPr="007E6168">
        <w:rPr>
          <w:rFonts w:eastAsia="Times New Roman"/>
          <w:sz w:val="24"/>
          <w:szCs w:val="24"/>
        </w:rPr>
        <w:t>&gt;</w:t>
      </w:r>
      <w:r w:rsidRPr="007E6168">
        <w:rPr>
          <w:rFonts w:eastAsia="Times New Roman"/>
          <w:sz w:val="24"/>
          <w:szCs w:val="24"/>
        </w:rPr>
        <w:br/>
        <w:t>    &lt;td&gt;Eve&lt;/td&gt;</w:t>
      </w:r>
      <w:r w:rsidRPr="007E6168">
        <w:rPr>
          <w:rFonts w:eastAsia="Times New Roman"/>
          <w:sz w:val="24"/>
          <w:szCs w:val="24"/>
        </w:rPr>
        <w:br/>
        <w:t xml:space="preserve">    &lt;td&gt;Jackson&lt;/td&gt; </w:t>
      </w:r>
      <w:r w:rsidRPr="007E6168">
        <w:rPr>
          <w:rFonts w:eastAsia="Times New Roman"/>
          <w:sz w:val="24"/>
          <w:szCs w:val="24"/>
        </w:rPr>
        <w:br/>
        <w:t>    &lt;td&gt;94&lt;/td&gt;</w:t>
      </w:r>
      <w:r w:rsidRPr="007E6168">
        <w:rPr>
          <w:rFonts w:eastAsia="Times New Roman"/>
          <w:sz w:val="24"/>
          <w:szCs w:val="24"/>
        </w:rPr>
        <w:br/>
        <w:t>  &lt;/</w:t>
      </w:r>
      <w:proofErr w:type="spellStart"/>
      <w:r w:rsidRPr="007E6168">
        <w:rPr>
          <w:rFonts w:eastAsia="Times New Roman"/>
          <w:sz w:val="24"/>
          <w:szCs w:val="24"/>
        </w:rPr>
        <w:t>tr</w:t>
      </w:r>
      <w:proofErr w:type="spellEnd"/>
      <w:r w:rsidRPr="007E6168">
        <w:rPr>
          <w:rFonts w:eastAsia="Times New Roman"/>
          <w:sz w:val="24"/>
          <w:szCs w:val="24"/>
        </w:rPr>
        <w:t>&gt;</w:t>
      </w:r>
      <w:r w:rsidRPr="007E6168">
        <w:rPr>
          <w:rFonts w:eastAsia="Times New Roman"/>
          <w:sz w:val="24"/>
          <w:szCs w:val="24"/>
        </w:rPr>
        <w:br/>
        <w:t xml:space="preserve">&lt;/table&gt; </w:t>
      </w:r>
    </w:p>
    <w:p w:rsidR="007E6168" w:rsidRPr="007E6168" w:rsidRDefault="007E6168" w:rsidP="00E33C7B">
      <w:pPr>
        <w:pStyle w:val="IntenseQuote"/>
        <w:rPr>
          <w:rFonts w:eastAsia="Times New Roman"/>
          <w:sz w:val="27"/>
          <w:szCs w:val="27"/>
        </w:rPr>
      </w:pPr>
      <w:r w:rsidRPr="007E6168">
        <w:rPr>
          <w:rFonts w:eastAsia="Times New Roman"/>
          <w:sz w:val="27"/>
          <w:szCs w:val="27"/>
        </w:rPr>
        <w:t>Now you can define a special style for this table:</w:t>
      </w:r>
    </w:p>
    <w:p w:rsidR="007E6168" w:rsidRPr="007E6168" w:rsidRDefault="007E6168" w:rsidP="00E33C7B">
      <w:pPr>
        <w:pStyle w:val="IntenseQuote"/>
        <w:rPr>
          <w:rFonts w:eastAsia="Times New Roman"/>
          <w:sz w:val="24"/>
          <w:szCs w:val="24"/>
        </w:rPr>
      </w:pPr>
      <w:proofErr w:type="gramStart"/>
      <w:r w:rsidRPr="007E6168">
        <w:rPr>
          <w:rFonts w:eastAsia="Times New Roman"/>
          <w:sz w:val="24"/>
          <w:szCs w:val="24"/>
        </w:rPr>
        <w:t>table#</w:t>
      </w:r>
      <w:proofErr w:type="gramEnd"/>
      <w:r w:rsidRPr="007E6168">
        <w:rPr>
          <w:rFonts w:eastAsia="Times New Roman"/>
          <w:sz w:val="24"/>
          <w:szCs w:val="24"/>
        </w:rPr>
        <w:t xml:space="preserve">t01 </w:t>
      </w:r>
      <w:r w:rsidRPr="007E6168">
        <w:rPr>
          <w:rFonts w:eastAsia="Times New Roman"/>
          <w:color w:val="000000"/>
          <w:sz w:val="24"/>
          <w:szCs w:val="24"/>
        </w:rPr>
        <w:t>{</w:t>
      </w:r>
      <w:r w:rsidRPr="007E6168">
        <w:rPr>
          <w:rFonts w:eastAsia="Times New Roman"/>
          <w:sz w:val="24"/>
          <w:szCs w:val="24"/>
        </w:rPr>
        <w:br/>
        <w:t>  width</w:t>
      </w:r>
      <w:r w:rsidRPr="007E6168">
        <w:rPr>
          <w:rFonts w:eastAsia="Times New Roman"/>
          <w:color w:val="000000"/>
          <w:sz w:val="24"/>
          <w:szCs w:val="24"/>
        </w:rPr>
        <w:t>:</w:t>
      </w:r>
      <w:r w:rsidRPr="007E6168">
        <w:rPr>
          <w:rFonts w:eastAsia="Times New Roman"/>
          <w:sz w:val="24"/>
          <w:szCs w:val="24"/>
        </w:rPr>
        <w:t xml:space="preserve"> 100%</w:t>
      </w:r>
      <w:r w:rsidRPr="007E6168">
        <w:rPr>
          <w:rFonts w:eastAsia="Times New Roman"/>
          <w:color w:val="000000"/>
          <w:sz w:val="24"/>
          <w:szCs w:val="24"/>
        </w:rPr>
        <w:t>;</w:t>
      </w:r>
      <w:r w:rsidRPr="007E6168">
        <w:rPr>
          <w:rFonts w:eastAsia="Times New Roman"/>
          <w:sz w:val="24"/>
          <w:szCs w:val="24"/>
        </w:rPr>
        <w:t xml:space="preserve"> </w:t>
      </w:r>
      <w:r w:rsidRPr="007E6168">
        <w:rPr>
          <w:rFonts w:eastAsia="Times New Roman"/>
          <w:sz w:val="24"/>
          <w:szCs w:val="24"/>
        </w:rPr>
        <w:br/>
        <w:t>  background-color</w:t>
      </w:r>
      <w:r w:rsidRPr="007E6168">
        <w:rPr>
          <w:rFonts w:eastAsia="Times New Roman"/>
          <w:color w:val="000000"/>
          <w:sz w:val="24"/>
          <w:szCs w:val="24"/>
        </w:rPr>
        <w:t>:</w:t>
      </w:r>
      <w:r w:rsidRPr="007E6168">
        <w:rPr>
          <w:rFonts w:eastAsia="Times New Roman"/>
          <w:sz w:val="24"/>
          <w:szCs w:val="24"/>
        </w:rPr>
        <w:t xml:space="preserve"> #f1f1c1</w:t>
      </w:r>
      <w:r w:rsidRPr="007E6168">
        <w:rPr>
          <w:rFonts w:eastAsia="Times New Roman"/>
          <w:color w:val="000000"/>
          <w:sz w:val="24"/>
          <w:szCs w:val="24"/>
        </w:rPr>
        <w:t>;</w:t>
      </w:r>
      <w:r w:rsidRPr="007E6168">
        <w:rPr>
          <w:rFonts w:eastAsia="Times New Roman"/>
          <w:sz w:val="24"/>
          <w:szCs w:val="24"/>
        </w:rPr>
        <w:br/>
      </w:r>
      <w:r w:rsidRPr="007E6168">
        <w:rPr>
          <w:rFonts w:eastAsia="Times New Roman"/>
          <w:color w:val="000000"/>
          <w:sz w:val="24"/>
          <w:szCs w:val="24"/>
        </w:rPr>
        <w:t>}</w:t>
      </w:r>
      <w:r w:rsidRPr="007E6168">
        <w:rPr>
          <w:rFonts w:eastAsia="Times New Roman"/>
          <w:sz w:val="24"/>
          <w:szCs w:val="24"/>
        </w:rPr>
        <w:t xml:space="preserve"> </w:t>
      </w:r>
    </w:p>
    <w:p w:rsidR="007E6168" w:rsidRPr="007E6168" w:rsidRDefault="007E6168" w:rsidP="00E33C7B">
      <w:pPr>
        <w:pStyle w:val="IntenseQuote"/>
        <w:rPr>
          <w:rFonts w:eastAsia="Times New Roman"/>
          <w:sz w:val="27"/>
          <w:szCs w:val="27"/>
        </w:rPr>
      </w:pPr>
      <w:r w:rsidRPr="007E6168">
        <w:rPr>
          <w:rFonts w:eastAsia="Times New Roman"/>
          <w:sz w:val="27"/>
          <w:szCs w:val="27"/>
        </w:rPr>
        <w:t>And add more styles:</w:t>
      </w:r>
    </w:p>
    <w:p w:rsidR="007E6168" w:rsidRPr="007E6168" w:rsidRDefault="007E6168" w:rsidP="00E33C7B">
      <w:pPr>
        <w:pStyle w:val="IntenseQuote"/>
        <w:rPr>
          <w:rFonts w:eastAsia="Times New Roman"/>
          <w:sz w:val="24"/>
          <w:szCs w:val="24"/>
        </w:rPr>
      </w:pPr>
      <w:r w:rsidRPr="007E6168">
        <w:rPr>
          <w:rFonts w:eastAsia="Times New Roman"/>
          <w:sz w:val="24"/>
          <w:szCs w:val="24"/>
        </w:rPr>
        <w:t xml:space="preserve">table#t01 </w:t>
      </w:r>
      <w:proofErr w:type="spellStart"/>
      <w:r w:rsidRPr="007E6168">
        <w:rPr>
          <w:rFonts w:eastAsia="Times New Roman"/>
          <w:sz w:val="24"/>
          <w:szCs w:val="24"/>
        </w:rPr>
        <w:t>tr:nth-child</w:t>
      </w:r>
      <w:proofErr w:type="spellEnd"/>
      <w:r w:rsidRPr="007E6168">
        <w:rPr>
          <w:rFonts w:eastAsia="Times New Roman"/>
          <w:sz w:val="24"/>
          <w:szCs w:val="24"/>
        </w:rPr>
        <w:t xml:space="preserve">(even) </w:t>
      </w:r>
      <w:r w:rsidRPr="007E6168">
        <w:rPr>
          <w:rFonts w:eastAsia="Times New Roman"/>
          <w:color w:val="000000"/>
          <w:sz w:val="24"/>
          <w:szCs w:val="24"/>
        </w:rPr>
        <w:t>{</w:t>
      </w:r>
      <w:r w:rsidRPr="007E6168">
        <w:rPr>
          <w:rFonts w:eastAsia="Times New Roman"/>
          <w:sz w:val="24"/>
          <w:szCs w:val="24"/>
        </w:rPr>
        <w:br/>
        <w:t>  background-color</w:t>
      </w:r>
      <w:r w:rsidRPr="007E6168">
        <w:rPr>
          <w:rFonts w:eastAsia="Times New Roman"/>
          <w:color w:val="000000"/>
          <w:sz w:val="24"/>
          <w:szCs w:val="24"/>
        </w:rPr>
        <w:t>:</w:t>
      </w:r>
      <w:r w:rsidRPr="007E6168">
        <w:rPr>
          <w:rFonts w:eastAsia="Times New Roman"/>
          <w:sz w:val="24"/>
          <w:szCs w:val="24"/>
        </w:rPr>
        <w:t xml:space="preserve"> #</w:t>
      </w:r>
      <w:proofErr w:type="spellStart"/>
      <w:r w:rsidRPr="007E6168">
        <w:rPr>
          <w:rFonts w:eastAsia="Times New Roman"/>
          <w:sz w:val="24"/>
          <w:szCs w:val="24"/>
        </w:rPr>
        <w:t>eee</w:t>
      </w:r>
      <w:proofErr w:type="spellEnd"/>
      <w:r w:rsidRPr="007E6168">
        <w:rPr>
          <w:rFonts w:eastAsia="Times New Roman"/>
          <w:color w:val="000000"/>
          <w:sz w:val="24"/>
          <w:szCs w:val="24"/>
        </w:rPr>
        <w:t>;</w:t>
      </w:r>
      <w:r w:rsidRPr="007E6168">
        <w:rPr>
          <w:rFonts w:eastAsia="Times New Roman"/>
          <w:sz w:val="24"/>
          <w:szCs w:val="24"/>
        </w:rPr>
        <w:br/>
      </w:r>
      <w:r w:rsidRPr="007E6168">
        <w:rPr>
          <w:rFonts w:eastAsia="Times New Roman"/>
          <w:color w:val="000000"/>
          <w:sz w:val="24"/>
          <w:szCs w:val="24"/>
        </w:rPr>
        <w:t>}</w:t>
      </w:r>
      <w:r w:rsidRPr="007E6168">
        <w:rPr>
          <w:rFonts w:eastAsia="Times New Roman"/>
          <w:sz w:val="24"/>
          <w:szCs w:val="24"/>
        </w:rPr>
        <w:br/>
        <w:t xml:space="preserve">table#t01 </w:t>
      </w:r>
      <w:proofErr w:type="spellStart"/>
      <w:r w:rsidRPr="007E6168">
        <w:rPr>
          <w:rFonts w:eastAsia="Times New Roman"/>
          <w:sz w:val="24"/>
          <w:szCs w:val="24"/>
        </w:rPr>
        <w:t>tr:nth-child</w:t>
      </w:r>
      <w:proofErr w:type="spellEnd"/>
      <w:r w:rsidRPr="007E6168">
        <w:rPr>
          <w:rFonts w:eastAsia="Times New Roman"/>
          <w:sz w:val="24"/>
          <w:szCs w:val="24"/>
        </w:rPr>
        <w:t xml:space="preserve">(odd) </w:t>
      </w:r>
      <w:r w:rsidRPr="007E6168">
        <w:rPr>
          <w:rFonts w:eastAsia="Times New Roman"/>
          <w:color w:val="000000"/>
          <w:sz w:val="24"/>
          <w:szCs w:val="24"/>
        </w:rPr>
        <w:t>{</w:t>
      </w:r>
      <w:r w:rsidRPr="007E6168">
        <w:rPr>
          <w:rFonts w:eastAsia="Times New Roman"/>
          <w:sz w:val="24"/>
          <w:szCs w:val="24"/>
        </w:rPr>
        <w:br/>
        <w:t>  background-color</w:t>
      </w:r>
      <w:r w:rsidRPr="007E6168">
        <w:rPr>
          <w:rFonts w:eastAsia="Times New Roman"/>
          <w:color w:val="000000"/>
          <w:sz w:val="24"/>
          <w:szCs w:val="24"/>
        </w:rPr>
        <w:t>:</w:t>
      </w:r>
      <w:r w:rsidRPr="007E6168">
        <w:rPr>
          <w:rFonts w:eastAsia="Times New Roman"/>
          <w:sz w:val="24"/>
          <w:szCs w:val="24"/>
        </w:rPr>
        <w:t xml:space="preserve"> #</w:t>
      </w:r>
      <w:proofErr w:type="spellStart"/>
      <w:r w:rsidRPr="007E6168">
        <w:rPr>
          <w:rFonts w:eastAsia="Times New Roman"/>
          <w:sz w:val="24"/>
          <w:szCs w:val="24"/>
        </w:rPr>
        <w:t>fff</w:t>
      </w:r>
      <w:proofErr w:type="spellEnd"/>
      <w:r w:rsidRPr="007E6168">
        <w:rPr>
          <w:rFonts w:eastAsia="Times New Roman"/>
          <w:color w:val="000000"/>
          <w:sz w:val="24"/>
          <w:szCs w:val="24"/>
        </w:rPr>
        <w:t>;</w:t>
      </w:r>
      <w:r w:rsidRPr="007E6168">
        <w:rPr>
          <w:rFonts w:eastAsia="Times New Roman"/>
          <w:sz w:val="24"/>
          <w:szCs w:val="24"/>
        </w:rPr>
        <w:br/>
      </w:r>
      <w:r w:rsidRPr="007E6168">
        <w:rPr>
          <w:rFonts w:eastAsia="Times New Roman"/>
          <w:color w:val="000000"/>
          <w:sz w:val="24"/>
          <w:szCs w:val="24"/>
        </w:rPr>
        <w:t>}</w:t>
      </w:r>
      <w:r w:rsidRPr="007E6168">
        <w:rPr>
          <w:rFonts w:eastAsia="Times New Roman"/>
          <w:sz w:val="24"/>
          <w:szCs w:val="24"/>
        </w:rPr>
        <w:br/>
        <w:t xml:space="preserve">table#t01 </w:t>
      </w:r>
      <w:proofErr w:type="spellStart"/>
      <w:r w:rsidRPr="007E6168">
        <w:rPr>
          <w:rFonts w:eastAsia="Times New Roman"/>
          <w:sz w:val="24"/>
          <w:szCs w:val="24"/>
        </w:rPr>
        <w:t>th</w:t>
      </w:r>
      <w:proofErr w:type="spellEnd"/>
      <w:r w:rsidRPr="007E6168">
        <w:rPr>
          <w:rFonts w:eastAsia="Times New Roman"/>
          <w:sz w:val="24"/>
          <w:szCs w:val="24"/>
        </w:rPr>
        <w:t xml:space="preserve"> </w:t>
      </w:r>
      <w:r w:rsidRPr="007E6168">
        <w:rPr>
          <w:rFonts w:eastAsia="Times New Roman"/>
          <w:color w:val="000000"/>
          <w:sz w:val="24"/>
          <w:szCs w:val="24"/>
        </w:rPr>
        <w:t>{</w:t>
      </w:r>
      <w:r w:rsidRPr="007E6168">
        <w:rPr>
          <w:rFonts w:eastAsia="Times New Roman"/>
          <w:sz w:val="24"/>
          <w:szCs w:val="24"/>
        </w:rPr>
        <w:br/>
        <w:t>  color</w:t>
      </w:r>
      <w:r w:rsidRPr="007E6168">
        <w:rPr>
          <w:rFonts w:eastAsia="Times New Roman"/>
          <w:color w:val="000000"/>
          <w:sz w:val="24"/>
          <w:szCs w:val="24"/>
        </w:rPr>
        <w:t>:</w:t>
      </w:r>
      <w:r w:rsidRPr="007E6168">
        <w:rPr>
          <w:rFonts w:eastAsia="Times New Roman"/>
          <w:sz w:val="24"/>
          <w:szCs w:val="24"/>
        </w:rPr>
        <w:t xml:space="preserve"> white</w:t>
      </w:r>
      <w:r w:rsidRPr="007E6168">
        <w:rPr>
          <w:rFonts w:eastAsia="Times New Roman"/>
          <w:color w:val="000000"/>
          <w:sz w:val="24"/>
          <w:szCs w:val="24"/>
        </w:rPr>
        <w:t>;</w:t>
      </w:r>
      <w:r w:rsidRPr="007E6168">
        <w:rPr>
          <w:rFonts w:eastAsia="Times New Roman"/>
          <w:sz w:val="24"/>
          <w:szCs w:val="24"/>
        </w:rPr>
        <w:br/>
        <w:t>  background-color</w:t>
      </w:r>
      <w:r w:rsidRPr="007E6168">
        <w:rPr>
          <w:rFonts w:eastAsia="Times New Roman"/>
          <w:color w:val="000000"/>
          <w:sz w:val="24"/>
          <w:szCs w:val="24"/>
        </w:rPr>
        <w:t>:</w:t>
      </w:r>
      <w:r w:rsidRPr="007E6168">
        <w:rPr>
          <w:rFonts w:eastAsia="Times New Roman"/>
          <w:sz w:val="24"/>
          <w:szCs w:val="24"/>
        </w:rPr>
        <w:t xml:space="preserve"> black</w:t>
      </w:r>
      <w:r w:rsidRPr="007E6168">
        <w:rPr>
          <w:rFonts w:eastAsia="Times New Roman"/>
          <w:color w:val="000000"/>
          <w:sz w:val="24"/>
          <w:szCs w:val="24"/>
        </w:rPr>
        <w:t>;</w:t>
      </w:r>
      <w:r w:rsidRPr="007E6168">
        <w:rPr>
          <w:rFonts w:eastAsia="Times New Roman"/>
          <w:sz w:val="24"/>
          <w:szCs w:val="24"/>
        </w:rPr>
        <w:br/>
      </w:r>
      <w:r w:rsidRPr="007E6168">
        <w:rPr>
          <w:rFonts w:eastAsia="Times New Roman"/>
          <w:color w:val="000000"/>
          <w:sz w:val="24"/>
          <w:szCs w:val="24"/>
        </w:rPr>
        <w:t>}</w:t>
      </w:r>
      <w:r w:rsidRPr="007E6168">
        <w:rPr>
          <w:rFonts w:eastAsia="Times New Roman"/>
          <w:sz w:val="24"/>
          <w:szCs w:val="24"/>
        </w:rPr>
        <w:t xml:space="preserve"> </w:t>
      </w:r>
    </w:p>
    <w:p w:rsidR="007E6168" w:rsidRPr="007E6168" w:rsidRDefault="00E33C7B" w:rsidP="00E33C7B">
      <w:pPr>
        <w:pStyle w:val="IntenseQuote"/>
        <w:rPr>
          <w:rFonts w:eastAsia="Times New Roman"/>
          <w:sz w:val="24"/>
          <w:szCs w:val="24"/>
        </w:rPr>
      </w:pPr>
      <w:r>
        <w:rPr>
          <w:rFonts w:eastAsia="Times New Roman"/>
          <w:sz w:val="24"/>
          <w:szCs w:val="24"/>
        </w:rPr>
        <w:pict>
          <v:rect id="_x0000_i1227" style="width:0;height:1.5pt" o:hralign="center" o:hrstd="t" o:hr="t" fillcolor="#a0a0a0" stroked="f"/>
        </w:pict>
      </w:r>
    </w:p>
    <w:p w:rsidR="007E6168" w:rsidRPr="007E6168" w:rsidRDefault="007E6168" w:rsidP="00535BF6">
      <w:pPr>
        <w:pStyle w:val="IntenseQuote"/>
        <w:spacing w:after="0" w:line="240" w:lineRule="auto"/>
        <w:rPr>
          <w:rFonts w:eastAsia="Times New Roman"/>
          <w:sz w:val="36"/>
          <w:szCs w:val="36"/>
        </w:rPr>
      </w:pPr>
      <w:r w:rsidRPr="007E6168">
        <w:rPr>
          <w:rFonts w:eastAsia="Times New Roman"/>
          <w:sz w:val="36"/>
          <w:szCs w:val="36"/>
        </w:rPr>
        <w:t>Chapter Summary</w:t>
      </w:r>
    </w:p>
    <w:p w:rsidR="007E6168" w:rsidRPr="007E6168" w:rsidRDefault="007E6168" w:rsidP="00535BF6">
      <w:pPr>
        <w:pStyle w:val="IntenseQuote"/>
        <w:spacing w:after="0" w:line="240" w:lineRule="auto"/>
        <w:rPr>
          <w:rFonts w:eastAsia="Times New Roman"/>
          <w:sz w:val="24"/>
          <w:szCs w:val="24"/>
        </w:rPr>
      </w:pPr>
      <w:r w:rsidRPr="007E6168">
        <w:rPr>
          <w:rFonts w:eastAsia="Times New Roman"/>
          <w:sz w:val="24"/>
          <w:szCs w:val="24"/>
        </w:rPr>
        <w:t xml:space="preserve">Use the HTML </w:t>
      </w:r>
      <w:r w:rsidRPr="007E6168">
        <w:rPr>
          <w:rFonts w:ascii="Courier New" w:eastAsia="Times New Roman" w:hAnsi="Courier New" w:cs="Courier New"/>
          <w:sz w:val="20"/>
          <w:szCs w:val="20"/>
        </w:rPr>
        <w:t>&lt;table&gt;</w:t>
      </w:r>
      <w:r w:rsidRPr="007E6168">
        <w:rPr>
          <w:rFonts w:eastAsia="Times New Roman"/>
          <w:sz w:val="24"/>
          <w:szCs w:val="24"/>
        </w:rPr>
        <w:t xml:space="preserve"> element to define a table</w:t>
      </w:r>
    </w:p>
    <w:p w:rsidR="007E6168" w:rsidRPr="007E6168" w:rsidRDefault="007E6168" w:rsidP="00535BF6">
      <w:pPr>
        <w:pStyle w:val="IntenseQuote"/>
        <w:spacing w:after="0" w:line="240" w:lineRule="auto"/>
        <w:rPr>
          <w:rFonts w:eastAsia="Times New Roman"/>
          <w:sz w:val="24"/>
          <w:szCs w:val="24"/>
        </w:rPr>
      </w:pPr>
      <w:r w:rsidRPr="007E6168">
        <w:rPr>
          <w:rFonts w:eastAsia="Times New Roman"/>
          <w:sz w:val="24"/>
          <w:szCs w:val="24"/>
        </w:rPr>
        <w:t xml:space="preserve">Use the HTML </w:t>
      </w:r>
      <w:r w:rsidRPr="007E6168">
        <w:rPr>
          <w:rFonts w:ascii="Courier New" w:eastAsia="Times New Roman" w:hAnsi="Courier New" w:cs="Courier New"/>
          <w:sz w:val="20"/>
          <w:szCs w:val="20"/>
        </w:rPr>
        <w:t>&lt;</w:t>
      </w:r>
      <w:proofErr w:type="spellStart"/>
      <w:proofErr w:type="gramStart"/>
      <w:r w:rsidRPr="007E6168">
        <w:rPr>
          <w:rFonts w:ascii="Courier New" w:eastAsia="Times New Roman" w:hAnsi="Courier New" w:cs="Courier New"/>
          <w:sz w:val="20"/>
          <w:szCs w:val="20"/>
        </w:rPr>
        <w:t>tr</w:t>
      </w:r>
      <w:proofErr w:type="spellEnd"/>
      <w:proofErr w:type="gramEnd"/>
      <w:r w:rsidRPr="007E6168">
        <w:rPr>
          <w:rFonts w:ascii="Courier New" w:eastAsia="Times New Roman" w:hAnsi="Courier New" w:cs="Courier New"/>
          <w:sz w:val="20"/>
          <w:szCs w:val="20"/>
        </w:rPr>
        <w:t>&gt;</w:t>
      </w:r>
      <w:r w:rsidRPr="007E6168">
        <w:rPr>
          <w:rFonts w:eastAsia="Times New Roman"/>
          <w:sz w:val="24"/>
          <w:szCs w:val="24"/>
        </w:rPr>
        <w:t xml:space="preserve"> element to define a table row</w:t>
      </w:r>
    </w:p>
    <w:p w:rsidR="007E6168" w:rsidRPr="007E6168" w:rsidRDefault="007E6168" w:rsidP="00535BF6">
      <w:pPr>
        <w:pStyle w:val="IntenseQuote"/>
        <w:spacing w:after="0" w:line="240" w:lineRule="auto"/>
        <w:rPr>
          <w:rFonts w:eastAsia="Times New Roman"/>
          <w:sz w:val="24"/>
          <w:szCs w:val="24"/>
        </w:rPr>
      </w:pPr>
      <w:r w:rsidRPr="007E6168">
        <w:rPr>
          <w:rFonts w:eastAsia="Times New Roman"/>
          <w:sz w:val="24"/>
          <w:szCs w:val="24"/>
        </w:rPr>
        <w:t xml:space="preserve">Use the HTML </w:t>
      </w:r>
      <w:r w:rsidRPr="007E6168">
        <w:rPr>
          <w:rFonts w:ascii="Courier New" w:eastAsia="Times New Roman" w:hAnsi="Courier New" w:cs="Courier New"/>
          <w:sz w:val="20"/>
          <w:szCs w:val="20"/>
        </w:rPr>
        <w:t>&lt;td&gt;</w:t>
      </w:r>
      <w:r w:rsidRPr="007E6168">
        <w:rPr>
          <w:rFonts w:eastAsia="Times New Roman"/>
          <w:sz w:val="24"/>
          <w:szCs w:val="24"/>
        </w:rPr>
        <w:t xml:space="preserve"> element to define a table data</w:t>
      </w:r>
    </w:p>
    <w:p w:rsidR="007E6168" w:rsidRPr="007E6168" w:rsidRDefault="007E6168" w:rsidP="00535BF6">
      <w:pPr>
        <w:pStyle w:val="IntenseQuote"/>
        <w:spacing w:after="0" w:line="240" w:lineRule="auto"/>
        <w:rPr>
          <w:rFonts w:eastAsia="Times New Roman"/>
          <w:sz w:val="24"/>
          <w:szCs w:val="24"/>
        </w:rPr>
      </w:pPr>
      <w:r w:rsidRPr="007E6168">
        <w:rPr>
          <w:rFonts w:eastAsia="Times New Roman"/>
          <w:sz w:val="24"/>
          <w:szCs w:val="24"/>
        </w:rPr>
        <w:t xml:space="preserve">Use the HTML </w:t>
      </w:r>
      <w:r w:rsidRPr="007E6168">
        <w:rPr>
          <w:rFonts w:ascii="Courier New" w:eastAsia="Times New Roman" w:hAnsi="Courier New" w:cs="Courier New"/>
          <w:sz w:val="20"/>
          <w:szCs w:val="20"/>
        </w:rPr>
        <w:t>&lt;</w:t>
      </w:r>
      <w:proofErr w:type="spellStart"/>
      <w:proofErr w:type="gramStart"/>
      <w:r w:rsidRPr="007E6168">
        <w:rPr>
          <w:rFonts w:ascii="Courier New" w:eastAsia="Times New Roman" w:hAnsi="Courier New" w:cs="Courier New"/>
          <w:sz w:val="20"/>
          <w:szCs w:val="20"/>
        </w:rPr>
        <w:t>th</w:t>
      </w:r>
      <w:proofErr w:type="spellEnd"/>
      <w:proofErr w:type="gramEnd"/>
      <w:r w:rsidRPr="007E6168">
        <w:rPr>
          <w:rFonts w:ascii="Courier New" w:eastAsia="Times New Roman" w:hAnsi="Courier New" w:cs="Courier New"/>
          <w:sz w:val="20"/>
          <w:szCs w:val="20"/>
        </w:rPr>
        <w:t>&gt;</w:t>
      </w:r>
      <w:r w:rsidRPr="007E6168">
        <w:rPr>
          <w:rFonts w:eastAsia="Times New Roman"/>
          <w:sz w:val="24"/>
          <w:szCs w:val="24"/>
        </w:rPr>
        <w:t xml:space="preserve"> element to define a table heading</w:t>
      </w:r>
    </w:p>
    <w:p w:rsidR="007E6168" w:rsidRPr="007E6168" w:rsidRDefault="007E6168" w:rsidP="00535BF6">
      <w:pPr>
        <w:pStyle w:val="IntenseQuote"/>
        <w:spacing w:after="0" w:line="240" w:lineRule="auto"/>
        <w:rPr>
          <w:rFonts w:eastAsia="Times New Roman"/>
          <w:sz w:val="24"/>
          <w:szCs w:val="24"/>
        </w:rPr>
      </w:pPr>
      <w:r w:rsidRPr="007E6168">
        <w:rPr>
          <w:rFonts w:eastAsia="Times New Roman"/>
          <w:sz w:val="24"/>
          <w:szCs w:val="24"/>
        </w:rPr>
        <w:t xml:space="preserve">Use the HTML </w:t>
      </w:r>
      <w:r w:rsidRPr="007E6168">
        <w:rPr>
          <w:rFonts w:ascii="Courier New" w:eastAsia="Times New Roman" w:hAnsi="Courier New" w:cs="Courier New"/>
          <w:sz w:val="20"/>
          <w:szCs w:val="20"/>
        </w:rPr>
        <w:t>&lt;caption&gt;</w:t>
      </w:r>
      <w:r w:rsidRPr="007E6168">
        <w:rPr>
          <w:rFonts w:eastAsia="Times New Roman"/>
          <w:sz w:val="24"/>
          <w:szCs w:val="24"/>
        </w:rPr>
        <w:t xml:space="preserve"> element to define a table caption</w:t>
      </w:r>
    </w:p>
    <w:p w:rsidR="007E6168" w:rsidRPr="007E6168" w:rsidRDefault="007E6168" w:rsidP="00535BF6">
      <w:pPr>
        <w:pStyle w:val="IntenseQuote"/>
        <w:spacing w:after="0" w:line="240" w:lineRule="auto"/>
        <w:rPr>
          <w:rFonts w:eastAsia="Times New Roman"/>
          <w:sz w:val="24"/>
          <w:szCs w:val="24"/>
        </w:rPr>
      </w:pPr>
      <w:r w:rsidRPr="007E6168">
        <w:rPr>
          <w:rFonts w:eastAsia="Times New Roman"/>
          <w:sz w:val="24"/>
          <w:szCs w:val="24"/>
        </w:rPr>
        <w:t xml:space="preserve">Use the CSS </w:t>
      </w:r>
      <w:r w:rsidRPr="007E6168">
        <w:rPr>
          <w:rFonts w:ascii="Courier New" w:eastAsia="Times New Roman" w:hAnsi="Courier New" w:cs="Courier New"/>
          <w:sz w:val="20"/>
          <w:szCs w:val="20"/>
        </w:rPr>
        <w:t>border</w:t>
      </w:r>
      <w:r w:rsidRPr="007E6168">
        <w:rPr>
          <w:rFonts w:eastAsia="Times New Roman"/>
          <w:sz w:val="24"/>
          <w:szCs w:val="24"/>
        </w:rPr>
        <w:t xml:space="preserve"> property to define a border</w:t>
      </w:r>
    </w:p>
    <w:p w:rsidR="007E6168" w:rsidRPr="007E6168" w:rsidRDefault="007E6168" w:rsidP="00535BF6">
      <w:pPr>
        <w:pStyle w:val="IntenseQuote"/>
        <w:spacing w:after="0" w:line="240" w:lineRule="auto"/>
        <w:rPr>
          <w:rFonts w:eastAsia="Times New Roman"/>
          <w:sz w:val="24"/>
          <w:szCs w:val="24"/>
        </w:rPr>
      </w:pPr>
      <w:r w:rsidRPr="007E6168">
        <w:rPr>
          <w:rFonts w:eastAsia="Times New Roman"/>
          <w:sz w:val="24"/>
          <w:szCs w:val="24"/>
        </w:rPr>
        <w:t xml:space="preserve">Use the CSS </w:t>
      </w:r>
      <w:r w:rsidRPr="007E6168">
        <w:rPr>
          <w:rFonts w:ascii="Courier New" w:eastAsia="Times New Roman" w:hAnsi="Courier New" w:cs="Courier New"/>
          <w:sz w:val="20"/>
          <w:szCs w:val="20"/>
        </w:rPr>
        <w:t>border-collapse</w:t>
      </w:r>
      <w:r w:rsidRPr="007E6168">
        <w:rPr>
          <w:rFonts w:eastAsia="Times New Roman"/>
          <w:sz w:val="24"/>
          <w:szCs w:val="24"/>
        </w:rPr>
        <w:t xml:space="preserve"> property to collapse cell borders</w:t>
      </w:r>
    </w:p>
    <w:p w:rsidR="007E6168" w:rsidRPr="007E6168" w:rsidRDefault="007E6168" w:rsidP="00535BF6">
      <w:pPr>
        <w:pStyle w:val="IntenseQuote"/>
        <w:spacing w:after="0" w:line="240" w:lineRule="auto"/>
        <w:rPr>
          <w:rFonts w:eastAsia="Times New Roman"/>
          <w:sz w:val="24"/>
          <w:szCs w:val="24"/>
        </w:rPr>
      </w:pPr>
      <w:r w:rsidRPr="007E6168">
        <w:rPr>
          <w:rFonts w:eastAsia="Times New Roman"/>
          <w:sz w:val="24"/>
          <w:szCs w:val="24"/>
        </w:rPr>
        <w:t xml:space="preserve">Use the CSS </w:t>
      </w:r>
      <w:r w:rsidRPr="007E6168">
        <w:rPr>
          <w:rFonts w:ascii="Courier New" w:eastAsia="Times New Roman" w:hAnsi="Courier New" w:cs="Courier New"/>
          <w:sz w:val="20"/>
          <w:szCs w:val="20"/>
        </w:rPr>
        <w:t>padding</w:t>
      </w:r>
      <w:r w:rsidRPr="007E6168">
        <w:rPr>
          <w:rFonts w:eastAsia="Times New Roman"/>
          <w:sz w:val="24"/>
          <w:szCs w:val="24"/>
        </w:rPr>
        <w:t xml:space="preserve"> property to add padding to cells</w:t>
      </w:r>
    </w:p>
    <w:p w:rsidR="007E6168" w:rsidRPr="007E6168" w:rsidRDefault="007E6168" w:rsidP="00535BF6">
      <w:pPr>
        <w:pStyle w:val="IntenseQuote"/>
        <w:spacing w:after="0" w:line="240" w:lineRule="auto"/>
        <w:rPr>
          <w:rFonts w:eastAsia="Times New Roman"/>
          <w:sz w:val="24"/>
          <w:szCs w:val="24"/>
        </w:rPr>
      </w:pPr>
      <w:r w:rsidRPr="007E6168">
        <w:rPr>
          <w:rFonts w:eastAsia="Times New Roman"/>
          <w:sz w:val="24"/>
          <w:szCs w:val="24"/>
        </w:rPr>
        <w:t xml:space="preserve">Use the CSS </w:t>
      </w:r>
      <w:r w:rsidRPr="007E6168">
        <w:rPr>
          <w:rFonts w:ascii="Courier New" w:eastAsia="Times New Roman" w:hAnsi="Courier New" w:cs="Courier New"/>
          <w:sz w:val="20"/>
          <w:szCs w:val="20"/>
        </w:rPr>
        <w:t>text-align</w:t>
      </w:r>
      <w:r w:rsidRPr="007E6168">
        <w:rPr>
          <w:rFonts w:eastAsia="Times New Roman"/>
          <w:sz w:val="24"/>
          <w:szCs w:val="24"/>
        </w:rPr>
        <w:t xml:space="preserve"> property to align cell text</w:t>
      </w:r>
    </w:p>
    <w:p w:rsidR="007E6168" w:rsidRPr="007E6168" w:rsidRDefault="007E6168" w:rsidP="00535BF6">
      <w:pPr>
        <w:pStyle w:val="IntenseQuote"/>
        <w:spacing w:after="0" w:line="240" w:lineRule="auto"/>
        <w:rPr>
          <w:rFonts w:eastAsia="Times New Roman"/>
          <w:sz w:val="24"/>
          <w:szCs w:val="24"/>
        </w:rPr>
      </w:pPr>
      <w:r w:rsidRPr="007E6168">
        <w:rPr>
          <w:rFonts w:eastAsia="Times New Roman"/>
          <w:sz w:val="24"/>
          <w:szCs w:val="24"/>
        </w:rPr>
        <w:t xml:space="preserve">Use the CSS </w:t>
      </w:r>
      <w:r w:rsidRPr="007E6168">
        <w:rPr>
          <w:rFonts w:ascii="Courier New" w:eastAsia="Times New Roman" w:hAnsi="Courier New" w:cs="Courier New"/>
          <w:sz w:val="20"/>
          <w:szCs w:val="20"/>
        </w:rPr>
        <w:t>border-spacing</w:t>
      </w:r>
      <w:r w:rsidRPr="007E6168">
        <w:rPr>
          <w:rFonts w:eastAsia="Times New Roman"/>
          <w:sz w:val="24"/>
          <w:szCs w:val="24"/>
        </w:rPr>
        <w:t xml:space="preserve"> property to set the spacing between cells</w:t>
      </w:r>
    </w:p>
    <w:p w:rsidR="007E6168" w:rsidRPr="007E6168" w:rsidRDefault="007E6168" w:rsidP="00535BF6">
      <w:pPr>
        <w:pStyle w:val="IntenseQuote"/>
        <w:spacing w:after="0" w:line="240" w:lineRule="auto"/>
        <w:rPr>
          <w:rFonts w:eastAsia="Times New Roman"/>
          <w:sz w:val="24"/>
          <w:szCs w:val="24"/>
        </w:rPr>
      </w:pPr>
      <w:r w:rsidRPr="007E6168">
        <w:rPr>
          <w:rFonts w:eastAsia="Times New Roman"/>
          <w:sz w:val="24"/>
          <w:szCs w:val="24"/>
        </w:rPr>
        <w:t xml:space="preserve">Use the </w:t>
      </w:r>
      <w:proofErr w:type="spellStart"/>
      <w:r w:rsidRPr="007E6168">
        <w:rPr>
          <w:rFonts w:ascii="Courier New" w:eastAsia="Times New Roman" w:hAnsi="Courier New" w:cs="Courier New"/>
          <w:sz w:val="20"/>
          <w:szCs w:val="20"/>
        </w:rPr>
        <w:t>colspan</w:t>
      </w:r>
      <w:proofErr w:type="spellEnd"/>
      <w:r w:rsidRPr="007E6168">
        <w:rPr>
          <w:rFonts w:eastAsia="Times New Roman"/>
          <w:sz w:val="24"/>
          <w:szCs w:val="24"/>
        </w:rPr>
        <w:t xml:space="preserve"> attribute to make a cell span many columns</w:t>
      </w:r>
    </w:p>
    <w:p w:rsidR="007E6168" w:rsidRPr="007E6168" w:rsidRDefault="007E6168" w:rsidP="00535BF6">
      <w:pPr>
        <w:pStyle w:val="IntenseQuote"/>
        <w:spacing w:after="0" w:line="240" w:lineRule="auto"/>
        <w:rPr>
          <w:rFonts w:eastAsia="Times New Roman"/>
          <w:sz w:val="24"/>
          <w:szCs w:val="24"/>
        </w:rPr>
      </w:pPr>
      <w:r w:rsidRPr="007E6168">
        <w:rPr>
          <w:rFonts w:eastAsia="Times New Roman"/>
          <w:sz w:val="24"/>
          <w:szCs w:val="24"/>
        </w:rPr>
        <w:t xml:space="preserve">Use the </w:t>
      </w:r>
      <w:proofErr w:type="spellStart"/>
      <w:r w:rsidRPr="007E6168">
        <w:rPr>
          <w:rFonts w:ascii="Courier New" w:eastAsia="Times New Roman" w:hAnsi="Courier New" w:cs="Courier New"/>
          <w:sz w:val="20"/>
          <w:szCs w:val="20"/>
        </w:rPr>
        <w:t>rowspan</w:t>
      </w:r>
      <w:proofErr w:type="spellEnd"/>
      <w:r w:rsidRPr="007E6168">
        <w:rPr>
          <w:rFonts w:eastAsia="Times New Roman"/>
          <w:sz w:val="24"/>
          <w:szCs w:val="24"/>
        </w:rPr>
        <w:t xml:space="preserve"> attribute to make a cell span many rows</w:t>
      </w:r>
    </w:p>
    <w:p w:rsidR="00535BF6" w:rsidRPr="007E6168" w:rsidRDefault="007E6168" w:rsidP="00535BF6">
      <w:pPr>
        <w:pStyle w:val="IntenseQuote"/>
        <w:spacing w:after="0" w:line="240" w:lineRule="auto"/>
        <w:rPr>
          <w:rFonts w:eastAsia="Times New Roman"/>
          <w:sz w:val="24"/>
          <w:szCs w:val="24"/>
        </w:rPr>
      </w:pPr>
      <w:r w:rsidRPr="007E6168">
        <w:rPr>
          <w:rFonts w:eastAsia="Times New Roman"/>
          <w:sz w:val="24"/>
          <w:szCs w:val="24"/>
        </w:rPr>
        <w:t xml:space="preserve">Use the </w:t>
      </w:r>
      <w:r w:rsidRPr="007E6168">
        <w:rPr>
          <w:rFonts w:ascii="Courier New" w:eastAsia="Times New Roman" w:hAnsi="Courier New" w:cs="Courier New"/>
          <w:sz w:val="20"/>
          <w:szCs w:val="20"/>
        </w:rPr>
        <w:t>id</w:t>
      </w:r>
      <w:r w:rsidRPr="007E6168">
        <w:rPr>
          <w:rFonts w:eastAsia="Times New Roman"/>
          <w:sz w:val="24"/>
          <w:szCs w:val="24"/>
        </w:rPr>
        <w:t xml:space="preserve"> attribu</w:t>
      </w:r>
      <w:r w:rsidR="00535BF6">
        <w:rPr>
          <w:rFonts w:eastAsia="Times New Roman"/>
          <w:sz w:val="24"/>
          <w:szCs w:val="24"/>
        </w:rPr>
        <w:t>te to uniquely define one table</w:t>
      </w:r>
    </w:p>
    <w:p w:rsidR="00535BF6" w:rsidRDefault="00535BF6" w:rsidP="00535BF6">
      <w:pPr>
        <w:pStyle w:val="IntenseQuote"/>
        <w:spacing w:after="0" w:line="240" w:lineRule="auto"/>
        <w:rPr>
          <w:rFonts w:ascii="Arial" w:eastAsia="Times New Roman" w:hAnsi="Arial" w:cs="Arial"/>
          <w:sz w:val="16"/>
          <w:szCs w:val="16"/>
        </w:rPr>
      </w:pPr>
    </w:p>
    <w:p w:rsidR="00535BF6" w:rsidRDefault="00535BF6" w:rsidP="00535BF6">
      <w:pPr>
        <w:pStyle w:val="IntenseQuote"/>
        <w:spacing w:after="0" w:line="240" w:lineRule="auto"/>
        <w:rPr>
          <w:rFonts w:ascii="Arial" w:eastAsia="Times New Roman" w:hAnsi="Arial" w:cs="Arial"/>
          <w:sz w:val="16"/>
          <w:szCs w:val="16"/>
        </w:rPr>
      </w:pPr>
    </w:p>
    <w:p w:rsidR="00535BF6" w:rsidRDefault="00535BF6" w:rsidP="00535BF6">
      <w:pPr>
        <w:pStyle w:val="IntenseQuote"/>
        <w:spacing w:after="0" w:line="240" w:lineRule="auto"/>
        <w:rPr>
          <w:rFonts w:ascii="Arial" w:eastAsia="Times New Roman" w:hAnsi="Arial" w:cs="Arial"/>
          <w:sz w:val="16"/>
          <w:szCs w:val="16"/>
        </w:rPr>
      </w:pPr>
    </w:p>
    <w:p w:rsidR="00535BF6" w:rsidRDefault="00535BF6" w:rsidP="00535BF6">
      <w:pPr>
        <w:pStyle w:val="IntenseQuote"/>
        <w:spacing w:after="0" w:line="240" w:lineRule="auto"/>
        <w:rPr>
          <w:rFonts w:ascii="Arial" w:eastAsia="Times New Roman" w:hAnsi="Arial" w:cs="Arial"/>
          <w:sz w:val="16"/>
          <w:szCs w:val="16"/>
        </w:rPr>
      </w:pPr>
    </w:p>
    <w:p w:rsidR="00535BF6" w:rsidRDefault="00535BF6" w:rsidP="00535BF6">
      <w:pPr>
        <w:pStyle w:val="IntenseQuote"/>
        <w:spacing w:after="0" w:line="240" w:lineRule="auto"/>
        <w:rPr>
          <w:rFonts w:ascii="Arial" w:eastAsia="Times New Roman" w:hAnsi="Arial" w:cs="Arial"/>
          <w:sz w:val="16"/>
          <w:szCs w:val="16"/>
        </w:rPr>
      </w:pPr>
    </w:p>
    <w:p w:rsidR="00535BF6" w:rsidRDefault="00535BF6" w:rsidP="00535BF6">
      <w:pPr>
        <w:pStyle w:val="IntenseQuote"/>
        <w:spacing w:after="0" w:line="240" w:lineRule="auto"/>
        <w:rPr>
          <w:rFonts w:ascii="Arial" w:eastAsia="Times New Roman" w:hAnsi="Arial" w:cs="Arial"/>
          <w:sz w:val="16"/>
          <w:szCs w:val="16"/>
        </w:rPr>
      </w:pPr>
    </w:p>
    <w:p w:rsidR="00535BF6" w:rsidRDefault="00535BF6" w:rsidP="00535BF6">
      <w:pPr>
        <w:pStyle w:val="IntenseQuote"/>
        <w:spacing w:after="0" w:line="240" w:lineRule="auto"/>
        <w:rPr>
          <w:rFonts w:ascii="Arial" w:eastAsia="Times New Roman" w:hAnsi="Arial" w:cs="Arial"/>
          <w:sz w:val="16"/>
          <w:szCs w:val="16"/>
        </w:rPr>
      </w:pPr>
    </w:p>
    <w:p w:rsidR="00535BF6" w:rsidRDefault="00535BF6" w:rsidP="00535BF6">
      <w:pPr>
        <w:pStyle w:val="IntenseQuote"/>
        <w:spacing w:after="0" w:line="240" w:lineRule="auto"/>
        <w:rPr>
          <w:rFonts w:ascii="Arial" w:eastAsia="Times New Roman" w:hAnsi="Arial" w:cs="Arial"/>
          <w:sz w:val="16"/>
          <w:szCs w:val="16"/>
        </w:rPr>
      </w:pPr>
    </w:p>
    <w:p w:rsidR="00535BF6" w:rsidRDefault="00535BF6" w:rsidP="00535BF6">
      <w:pPr>
        <w:pStyle w:val="IntenseQuote"/>
        <w:spacing w:after="0" w:line="240" w:lineRule="auto"/>
        <w:rPr>
          <w:rFonts w:ascii="Arial" w:eastAsia="Times New Roman" w:hAnsi="Arial" w:cs="Arial"/>
          <w:sz w:val="16"/>
          <w:szCs w:val="16"/>
        </w:rPr>
      </w:pPr>
    </w:p>
    <w:p w:rsidR="00535BF6" w:rsidRDefault="00535BF6" w:rsidP="00535BF6">
      <w:pPr>
        <w:pStyle w:val="IntenseQuote"/>
        <w:spacing w:after="0" w:line="240" w:lineRule="auto"/>
        <w:rPr>
          <w:rFonts w:ascii="Arial" w:eastAsia="Times New Roman" w:hAnsi="Arial" w:cs="Arial"/>
          <w:sz w:val="16"/>
          <w:szCs w:val="16"/>
        </w:rPr>
      </w:pPr>
    </w:p>
    <w:p w:rsidR="00535BF6" w:rsidRDefault="00535BF6" w:rsidP="00535BF6">
      <w:pPr>
        <w:pStyle w:val="IntenseQuote"/>
        <w:spacing w:after="0" w:line="240" w:lineRule="auto"/>
        <w:rPr>
          <w:rFonts w:ascii="Arial" w:eastAsia="Times New Roman" w:hAnsi="Arial" w:cs="Arial"/>
          <w:sz w:val="16"/>
          <w:szCs w:val="16"/>
        </w:rPr>
      </w:pPr>
    </w:p>
    <w:p w:rsidR="00535BF6" w:rsidRDefault="00535BF6" w:rsidP="00535BF6">
      <w:pPr>
        <w:pStyle w:val="IntenseQuote"/>
        <w:spacing w:after="0" w:line="240" w:lineRule="auto"/>
        <w:rPr>
          <w:rFonts w:ascii="Arial" w:eastAsia="Times New Roman" w:hAnsi="Arial" w:cs="Arial"/>
          <w:sz w:val="16"/>
          <w:szCs w:val="16"/>
        </w:rPr>
      </w:pPr>
    </w:p>
    <w:p w:rsidR="00535BF6" w:rsidRDefault="00535BF6" w:rsidP="00535BF6">
      <w:pPr>
        <w:pStyle w:val="IntenseQuote"/>
        <w:spacing w:after="0" w:line="240" w:lineRule="auto"/>
        <w:rPr>
          <w:rFonts w:ascii="Arial" w:eastAsia="Times New Roman" w:hAnsi="Arial" w:cs="Arial"/>
          <w:sz w:val="16"/>
          <w:szCs w:val="16"/>
        </w:rPr>
      </w:pPr>
    </w:p>
    <w:p w:rsidR="00535BF6" w:rsidRDefault="00535BF6" w:rsidP="00535BF6">
      <w:pPr>
        <w:pStyle w:val="IntenseQuote"/>
        <w:spacing w:after="0" w:line="240" w:lineRule="auto"/>
        <w:rPr>
          <w:rFonts w:ascii="Arial" w:eastAsia="Times New Roman" w:hAnsi="Arial" w:cs="Arial"/>
          <w:sz w:val="16"/>
          <w:szCs w:val="16"/>
        </w:rPr>
      </w:pPr>
    </w:p>
    <w:p w:rsidR="00535BF6" w:rsidRDefault="00535BF6" w:rsidP="00535BF6">
      <w:pPr>
        <w:pStyle w:val="IntenseQuote"/>
        <w:spacing w:after="0" w:line="240" w:lineRule="auto"/>
        <w:rPr>
          <w:rFonts w:ascii="Arial" w:eastAsia="Times New Roman" w:hAnsi="Arial" w:cs="Arial"/>
          <w:sz w:val="16"/>
          <w:szCs w:val="16"/>
        </w:rPr>
      </w:pPr>
    </w:p>
    <w:p w:rsidR="007E6168" w:rsidRPr="007E6168" w:rsidRDefault="007E6168" w:rsidP="00535BF6">
      <w:pPr>
        <w:pStyle w:val="IntenseQuote"/>
        <w:spacing w:after="0" w:line="240" w:lineRule="auto"/>
        <w:rPr>
          <w:rFonts w:ascii="Arial" w:eastAsia="Times New Roman" w:hAnsi="Arial" w:cs="Arial"/>
          <w:vanish/>
          <w:sz w:val="16"/>
          <w:szCs w:val="16"/>
        </w:rPr>
      </w:pPr>
      <w:r w:rsidRPr="007E6168">
        <w:rPr>
          <w:rFonts w:ascii="Arial" w:eastAsia="Times New Roman" w:hAnsi="Arial" w:cs="Arial"/>
          <w:vanish/>
          <w:sz w:val="16"/>
          <w:szCs w:val="16"/>
        </w:rPr>
        <w:t>Bottom of Form</w:t>
      </w:r>
    </w:p>
    <w:p w:rsidR="007E6168" w:rsidRPr="007E6168" w:rsidRDefault="007E6168" w:rsidP="00535BF6">
      <w:pPr>
        <w:pStyle w:val="IntenseQuote"/>
        <w:spacing w:after="0" w:line="240" w:lineRule="auto"/>
        <w:rPr>
          <w:rFonts w:eastAsia="Times New Roman"/>
          <w:sz w:val="36"/>
          <w:szCs w:val="36"/>
        </w:rPr>
      </w:pPr>
      <w:r w:rsidRPr="007E6168">
        <w:rPr>
          <w:rFonts w:eastAsia="Times New Roman"/>
          <w:sz w:val="36"/>
          <w:szCs w:val="36"/>
        </w:rPr>
        <w:t>HTML Table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9"/>
        <w:gridCol w:w="7911"/>
      </w:tblGrid>
      <w:tr w:rsidR="007E6168" w:rsidRPr="007E6168" w:rsidTr="007E6168">
        <w:trPr>
          <w:tblCellSpacing w:w="15" w:type="dxa"/>
        </w:trPr>
        <w:tc>
          <w:tcPr>
            <w:tcW w:w="0" w:type="auto"/>
            <w:vAlign w:val="center"/>
            <w:hideMark/>
          </w:tcPr>
          <w:p w:rsidR="007E6168" w:rsidRPr="007E6168" w:rsidRDefault="007E6168" w:rsidP="00535BF6">
            <w:pPr>
              <w:pStyle w:val="IntenseQuote"/>
              <w:spacing w:after="0" w:line="240" w:lineRule="auto"/>
              <w:rPr>
                <w:rFonts w:eastAsia="Times New Roman"/>
                <w:sz w:val="24"/>
                <w:szCs w:val="24"/>
              </w:rPr>
            </w:pPr>
            <w:r w:rsidRPr="007E6168">
              <w:rPr>
                <w:rFonts w:eastAsia="Times New Roman"/>
                <w:sz w:val="24"/>
                <w:szCs w:val="24"/>
              </w:rPr>
              <w:t>Tag</w:t>
            </w:r>
          </w:p>
        </w:tc>
        <w:tc>
          <w:tcPr>
            <w:tcW w:w="0" w:type="auto"/>
            <w:vAlign w:val="center"/>
            <w:hideMark/>
          </w:tcPr>
          <w:p w:rsidR="007E6168" w:rsidRPr="007E6168" w:rsidRDefault="007E6168" w:rsidP="00535BF6">
            <w:pPr>
              <w:pStyle w:val="IntenseQuote"/>
              <w:spacing w:after="0" w:line="240" w:lineRule="auto"/>
              <w:rPr>
                <w:rFonts w:eastAsia="Times New Roman"/>
                <w:sz w:val="24"/>
                <w:szCs w:val="24"/>
              </w:rPr>
            </w:pPr>
            <w:r w:rsidRPr="007E6168">
              <w:rPr>
                <w:rFonts w:eastAsia="Times New Roman"/>
                <w:sz w:val="24"/>
                <w:szCs w:val="24"/>
              </w:rPr>
              <w:t>Description</w:t>
            </w:r>
          </w:p>
        </w:tc>
      </w:tr>
      <w:tr w:rsidR="007E6168" w:rsidRPr="007E6168" w:rsidTr="007E6168">
        <w:trPr>
          <w:tblCellSpacing w:w="15" w:type="dxa"/>
        </w:trPr>
        <w:tc>
          <w:tcPr>
            <w:tcW w:w="0" w:type="auto"/>
            <w:vAlign w:val="center"/>
            <w:hideMark/>
          </w:tcPr>
          <w:p w:rsidR="007E6168" w:rsidRPr="007E6168" w:rsidRDefault="00E33C7B" w:rsidP="00535BF6">
            <w:pPr>
              <w:pStyle w:val="IntenseQuote"/>
              <w:spacing w:after="0" w:line="240" w:lineRule="auto"/>
              <w:rPr>
                <w:rFonts w:eastAsia="Times New Roman"/>
                <w:sz w:val="24"/>
                <w:szCs w:val="24"/>
              </w:rPr>
            </w:pPr>
            <w:hyperlink r:id="rId56" w:history="1">
              <w:r w:rsidR="007E6168" w:rsidRPr="007E6168">
                <w:rPr>
                  <w:rFonts w:eastAsia="Times New Roman"/>
                  <w:color w:val="0000FF"/>
                  <w:sz w:val="24"/>
                  <w:szCs w:val="24"/>
                  <w:u w:val="single"/>
                </w:rPr>
                <w:t>&lt;table&gt;</w:t>
              </w:r>
            </w:hyperlink>
          </w:p>
        </w:tc>
        <w:tc>
          <w:tcPr>
            <w:tcW w:w="0" w:type="auto"/>
            <w:vAlign w:val="center"/>
            <w:hideMark/>
          </w:tcPr>
          <w:p w:rsidR="007E6168" w:rsidRPr="007E6168" w:rsidRDefault="007E6168" w:rsidP="00535BF6">
            <w:pPr>
              <w:pStyle w:val="IntenseQuote"/>
              <w:spacing w:after="0" w:line="240" w:lineRule="auto"/>
              <w:rPr>
                <w:rFonts w:eastAsia="Times New Roman"/>
                <w:sz w:val="24"/>
                <w:szCs w:val="24"/>
              </w:rPr>
            </w:pPr>
            <w:r w:rsidRPr="007E6168">
              <w:rPr>
                <w:rFonts w:eastAsia="Times New Roman"/>
                <w:sz w:val="24"/>
                <w:szCs w:val="24"/>
              </w:rPr>
              <w:t>Defines a table</w:t>
            </w:r>
          </w:p>
        </w:tc>
      </w:tr>
      <w:tr w:rsidR="007E6168" w:rsidRPr="007E6168" w:rsidTr="007E6168">
        <w:trPr>
          <w:tblCellSpacing w:w="15" w:type="dxa"/>
        </w:trPr>
        <w:tc>
          <w:tcPr>
            <w:tcW w:w="0" w:type="auto"/>
            <w:vAlign w:val="center"/>
            <w:hideMark/>
          </w:tcPr>
          <w:p w:rsidR="007E6168" w:rsidRPr="007E6168" w:rsidRDefault="00E33C7B" w:rsidP="00535BF6">
            <w:pPr>
              <w:pStyle w:val="IntenseQuote"/>
              <w:spacing w:after="0" w:line="240" w:lineRule="auto"/>
              <w:rPr>
                <w:rFonts w:eastAsia="Times New Roman"/>
                <w:sz w:val="24"/>
                <w:szCs w:val="24"/>
              </w:rPr>
            </w:pPr>
            <w:hyperlink r:id="rId57" w:history="1">
              <w:r w:rsidR="007E6168" w:rsidRPr="007E6168">
                <w:rPr>
                  <w:rFonts w:eastAsia="Times New Roman"/>
                  <w:color w:val="0000FF"/>
                  <w:sz w:val="24"/>
                  <w:szCs w:val="24"/>
                  <w:u w:val="single"/>
                </w:rPr>
                <w:t>&lt;</w:t>
              </w:r>
              <w:proofErr w:type="spellStart"/>
              <w:r w:rsidR="007E6168" w:rsidRPr="007E6168">
                <w:rPr>
                  <w:rFonts w:eastAsia="Times New Roman"/>
                  <w:color w:val="0000FF"/>
                  <w:sz w:val="24"/>
                  <w:szCs w:val="24"/>
                  <w:u w:val="single"/>
                </w:rPr>
                <w:t>th</w:t>
              </w:r>
              <w:proofErr w:type="spellEnd"/>
              <w:r w:rsidR="007E6168" w:rsidRPr="007E6168">
                <w:rPr>
                  <w:rFonts w:eastAsia="Times New Roman"/>
                  <w:color w:val="0000FF"/>
                  <w:sz w:val="24"/>
                  <w:szCs w:val="24"/>
                  <w:u w:val="single"/>
                </w:rPr>
                <w:t>&gt;</w:t>
              </w:r>
            </w:hyperlink>
          </w:p>
        </w:tc>
        <w:tc>
          <w:tcPr>
            <w:tcW w:w="0" w:type="auto"/>
            <w:vAlign w:val="center"/>
            <w:hideMark/>
          </w:tcPr>
          <w:p w:rsidR="007E6168" w:rsidRPr="007E6168" w:rsidRDefault="007E6168" w:rsidP="00535BF6">
            <w:pPr>
              <w:pStyle w:val="IntenseQuote"/>
              <w:spacing w:after="0" w:line="240" w:lineRule="auto"/>
              <w:rPr>
                <w:rFonts w:eastAsia="Times New Roman"/>
                <w:sz w:val="24"/>
                <w:szCs w:val="24"/>
              </w:rPr>
            </w:pPr>
            <w:r w:rsidRPr="007E6168">
              <w:rPr>
                <w:rFonts w:eastAsia="Times New Roman"/>
                <w:sz w:val="24"/>
                <w:szCs w:val="24"/>
              </w:rPr>
              <w:t>Defines a header cell in a table</w:t>
            </w:r>
          </w:p>
        </w:tc>
      </w:tr>
      <w:tr w:rsidR="007E6168" w:rsidRPr="007E6168" w:rsidTr="007E6168">
        <w:trPr>
          <w:tblCellSpacing w:w="15" w:type="dxa"/>
        </w:trPr>
        <w:tc>
          <w:tcPr>
            <w:tcW w:w="0" w:type="auto"/>
            <w:vAlign w:val="center"/>
            <w:hideMark/>
          </w:tcPr>
          <w:p w:rsidR="007E6168" w:rsidRPr="007E6168" w:rsidRDefault="00E33C7B" w:rsidP="00535BF6">
            <w:pPr>
              <w:pStyle w:val="IntenseQuote"/>
              <w:spacing w:after="0" w:line="240" w:lineRule="auto"/>
              <w:rPr>
                <w:rFonts w:eastAsia="Times New Roman"/>
                <w:sz w:val="24"/>
                <w:szCs w:val="24"/>
              </w:rPr>
            </w:pPr>
            <w:hyperlink r:id="rId58" w:history="1">
              <w:r w:rsidR="007E6168" w:rsidRPr="007E6168">
                <w:rPr>
                  <w:rFonts w:eastAsia="Times New Roman"/>
                  <w:color w:val="0000FF"/>
                  <w:sz w:val="24"/>
                  <w:szCs w:val="24"/>
                  <w:u w:val="single"/>
                </w:rPr>
                <w:t>&lt;</w:t>
              </w:r>
              <w:proofErr w:type="spellStart"/>
              <w:r w:rsidR="007E6168" w:rsidRPr="007E6168">
                <w:rPr>
                  <w:rFonts w:eastAsia="Times New Roman"/>
                  <w:color w:val="0000FF"/>
                  <w:sz w:val="24"/>
                  <w:szCs w:val="24"/>
                  <w:u w:val="single"/>
                </w:rPr>
                <w:t>tr</w:t>
              </w:r>
              <w:proofErr w:type="spellEnd"/>
              <w:r w:rsidR="007E6168" w:rsidRPr="007E6168">
                <w:rPr>
                  <w:rFonts w:eastAsia="Times New Roman"/>
                  <w:color w:val="0000FF"/>
                  <w:sz w:val="24"/>
                  <w:szCs w:val="24"/>
                  <w:u w:val="single"/>
                </w:rPr>
                <w:t>&gt;</w:t>
              </w:r>
            </w:hyperlink>
          </w:p>
        </w:tc>
        <w:tc>
          <w:tcPr>
            <w:tcW w:w="0" w:type="auto"/>
            <w:vAlign w:val="center"/>
            <w:hideMark/>
          </w:tcPr>
          <w:p w:rsidR="007E6168" w:rsidRPr="007E6168" w:rsidRDefault="007E6168" w:rsidP="00535BF6">
            <w:pPr>
              <w:pStyle w:val="IntenseQuote"/>
              <w:spacing w:after="0" w:line="240" w:lineRule="auto"/>
              <w:rPr>
                <w:rFonts w:eastAsia="Times New Roman"/>
                <w:sz w:val="24"/>
                <w:szCs w:val="24"/>
              </w:rPr>
            </w:pPr>
            <w:r w:rsidRPr="007E6168">
              <w:rPr>
                <w:rFonts w:eastAsia="Times New Roman"/>
                <w:sz w:val="24"/>
                <w:szCs w:val="24"/>
              </w:rPr>
              <w:t>Defines a row in a table</w:t>
            </w:r>
          </w:p>
        </w:tc>
      </w:tr>
      <w:tr w:rsidR="007E6168" w:rsidRPr="007E6168" w:rsidTr="007E6168">
        <w:trPr>
          <w:tblCellSpacing w:w="15" w:type="dxa"/>
        </w:trPr>
        <w:tc>
          <w:tcPr>
            <w:tcW w:w="0" w:type="auto"/>
            <w:vAlign w:val="center"/>
            <w:hideMark/>
          </w:tcPr>
          <w:p w:rsidR="007E6168" w:rsidRPr="007E6168" w:rsidRDefault="00E33C7B" w:rsidP="00535BF6">
            <w:pPr>
              <w:pStyle w:val="IntenseQuote"/>
              <w:spacing w:after="0" w:line="240" w:lineRule="auto"/>
              <w:rPr>
                <w:rFonts w:eastAsia="Times New Roman"/>
                <w:sz w:val="24"/>
                <w:szCs w:val="24"/>
              </w:rPr>
            </w:pPr>
            <w:hyperlink r:id="rId59" w:history="1">
              <w:r w:rsidR="007E6168" w:rsidRPr="007E6168">
                <w:rPr>
                  <w:rFonts w:eastAsia="Times New Roman"/>
                  <w:color w:val="0000FF"/>
                  <w:sz w:val="24"/>
                  <w:szCs w:val="24"/>
                  <w:u w:val="single"/>
                </w:rPr>
                <w:t>&lt;td&gt;</w:t>
              </w:r>
            </w:hyperlink>
          </w:p>
        </w:tc>
        <w:tc>
          <w:tcPr>
            <w:tcW w:w="0" w:type="auto"/>
            <w:vAlign w:val="center"/>
            <w:hideMark/>
          </w:tcPr>
          <w:p w:rsidR="007E6168" w:rsidRPr="007E6168" w:rsidRDefault="007E6168" w:rsidP="00535BF6">
            <w:pPr>
              <w:pStyle w:val="IntenseQuote"/>
              <w:spacing w:after="0" w:line="240" w:lineRule="auto"/>
              <w:rPr>
                <w:rFonts w:eastAsia="Times New Roman"/>
                <w:sz w:val="24"/>
                <w:szCs w:val="24"/>
              </w:rPr>
            </w:pPr>
            <w:r w:rsidRPr="007E6168">
              <w:rPr>
                <w:rFonts w:eastAsia="Times New Roman"/>
                <w:sz w:val="24"/>
                <w:szCs w:val="24"/>
              </w:rPr>
              <w:t>Defines a cell in a table</w:t>
            </w:r>
          </w:p>
        </w:tc>
      </w:tr>
      <w:tr w:rsidR="007E6168" w:rsidRPr="007E6168" w:rsidTr="007E6168">
        <w:trPr>
          <w:tblCellSpacing w:w="15" w:type="dxa"/>
        </w:trPr>
        <w:tc>
          <w:tcPr>
            <w:tcW w:w="0" w:type="auto"/>
            <w:vAlign w:val="center"/>
            <w:hideMark/>
          </w:tcPr>
          <w:p w:rsidR="007E6168" w:rsidRPr="007E6168" w:rsidRDefault="00E33C7B" w:rsidP="00535BF6">
            <w:pPr>
              <w:pStyle w:val="IntenseQuote"/>
              <w:spacing w:after="0" w:line="240" w:lineRule="auto"/>
              <w:rPr>
                <w:rFonts w:eastAsia="Times New Roman"/>
                <w:sz w:val="24"/>
                <w:szCs w:val="24"/>
              </w:rPr>
            </w:pPr>
            <w:hyperlink r:id="rId60" w:history="1">
              <w:r w:rsidR="007E6168" w:rsidRPr="007E6168">
                <w:rPr>
                  <w:rFonts w:eastAsia="Times New Roman"/>
                  <w:color w:val="0000FF"/>
                  <w:sz w:val="24"/>
                  <w:szCs w:val="24"/>
                  <w:u w:val="single"/>
                </w:rPr>
                <w:t>&lt;caption&gt;</w:t>
              </w:r>
            </w:hyperlink>
          </w:p>
        </w:tc>
        <w:tc>
          <w:tcPr>
            <w:tcW w:w="0" w:type="auto"/>
            <w:vAlign w:val="center"/>
            <w:hideMark/>
          </w:tcPr>
          <w:p w:rsidR="007E6168" w:rsidRPr="007E6168" w:rsidRDefault="007E6168" w:rsidP="00535BF6">
            <w:pPr>
              <w:pStyle w:val="IntenseQuote"/>
              <w:spacing w:after="0" w:line="240" w:lineRule="auto"/>
              <w:rPr>
                <w:rFonts w:eastAsia="Times New Roman"/>
                <w:sz w:val="24"/>
                <w:szCs w:val="24"/>
              </w:rPr>
            </w:pPr>
            <w:r w:rsidRPr="007E6168">
              <w:rPr>
                <w:rFonts w:eastAsia="Times New Roman"/>
                <w:sz w:val="24"/>
                <w:szCs w:val="24"/>
              </w:rPr>
              <w:t>Defines a table caption</w:t>
            </w:r>
          </w:p>
        </w:tc>
      </w:tr>
      <w:tr w:rsidR="007E6168" w:rsidRPr="007E6168" w:rsidTr="007E6168">
        <w:trPr>
          <w:tblCellSpacing w:w="15" w:type="dxa"/>
        </w:trPr>
        <w:tc>
          <w:tcPr>
            <w:tcW w:w="0" w:type="auto"/>
            <w:vAlign w:val="center"/>
            <w:hideMark/>
          </w:tcPr>
          <w:p w:rsidR="007E6168" w:rsidRPr="007E6168" w:rsidRDefault="00E33C7B" w:rsidP="00535BF6">
            <w:pPr>
              <w:pStyle w:val="IntenseQuote"/>
              <w:spacing w:after="0" w:line="240" w:lineRule="auto"/>
              <w:rPr>
                <w:rFonts w:eastAsia="Times New Roman"/>
                <w:sz w:val="24"/>
                <w:szCs w:val="24"/>
              </w:rPr>
            </w:pPr>
            <w:hyperlink r:id="rId61" w:history="1">
              <w:r w:rsidR="007E6168" w:rsidRPr="007E6168">
                <w:rPr>
                  <w:rFonts w:eastAsia="Times New Roman"/>
                  <w:color w:val="0000FF"/>
                  <w:sz w:val="24"/>
                  <w:szCs w:val="24"/>
                  <w:u w:val="single"/>
                </w:rPr>
                <w:t>&lt;</w:t>
              </w:r>
              <w:proofErr w:type="spellStart"/>
              <w:r w:rsidR="007E6168" w:rsidRPr="007E6168">
                <w:rPr>
                  <w:rFonts w:eastAsia="Times New Roman"/>
                  <w:color w:val="0000FF"/>
                  <w:sz w:val="24"/>
                  <w:szCs w:val="24"/>
                  <w:u w:val="single"/>
                </w:rPr>
                <w:t>colgroup</w:t>
              </w:r>
              <w:proofErr w:type="spellEnd"/>
              <w:r w:rsidR="007E6168" w:rsidRPr="007E6168">
                <w:rPr>
                  <w:rFonts w:eastAsia="Times New Roman"/>
                  <w:color w:val="0000FF"/>
                  <w:sz w:val="24"/>
                  <w:szCs w:val="24"/>
                  <w:u w:val="single"/>
                </w:rPr>
                <w:t>&gt;</w:t>
              </w:r>
            </w:hyperlink>
          </w:p>
        </w:tc>
        <w:tc>
          <w:tcPr>
            <w:tcW w:w="0" w:type="auto"/>
            <w:vAlign w:val="center"/>
            <w:hideMark/>
          </w:tcPr>
          <w:p w:rsidR="007E6168" w:rsidRPr="007E6168" w:rsidRDefault="007E6168" w:rsidP="00535BF6">
            <w:pPr>
              <w:pStyle w:val="IntenseQuote"/>
              <w:spacing w:after="0" w:line="240" w:lineRule="auto"/>
              <w:rPr>
                <w:rFonts w:eastAsia="Times New Roman"/>
                <w:sz w:val="24"/>
                <w:szCs w:val="24"/>
              </w:rPr>
            </w:pPr>
            <w:r w:rsidRPr="007E6168">
              <w:rPr>
                <w:rFonts w:eastAsia="Times New Roman"/>
                <w:sz w:val="24"/>
                <w:szCs w:val="24"/>
              </w:rPr>
              <w:t>Specifies a group of one or more columns in a table for formatting</w:t>
            </w:r>
          </w:p>
        </w:tc>
      </w:tr>
      <w:tr w:rsidR="007E6168" w:rsidRPr="007E6168" w:rsidTr="007E6168">
        <w:trPr>
          <w:tblCellSpacing w:w="15" w:type="dxa"/>
        </w:trPr>
        <w:tc>
          <w:tcPr>
            <w:tcW w:w="0" w:type="auto"/>
            <w:vAlign w:val="center"/>
            <w:hideMark/>
          </w:tcPr>
          <w:p w:rsidR="007E6168" w:rsidRPr="007E6168" w:rsidRDefault="00E33C7B" w:rsidP="00535BF6">
            <w:pPr>
              <w:pStyle w:val="IntenseQuote"/>
              <w:spacing w:after="0" w:line="240" w:lineRule="auto"/>
              <w:rPr>
                <w:rFonts w:eastAsia="Times New Roman"/>
                <w:sz w:val="24"/>
                <w:szCs w:val="24"/>
              </w:rPr>
            </w:pPr>
            <w:hyperlink r:id="rId62" w:history="1">
              <w:r w:rsidR="007E6168" w:rsidRPr="007E6168">
                <w:rPr>
                  <w:rFonts w:eastAsia="Times New Roman"/>
                  <w:color w:val="0000FF"/>
                  <w:sz w:val="24"/>
                  <w:szCs w:val="24"/>
                  <w:u w:val="single"/>
                </w:rPr>
                <w:t>&lt;col&gt;</w:t>
              </w:r>
            </w:hyperlink>
          </w:p>
        </w:tc>
        <w:tc>
          <w:tcPr>
            <w:tcW w:w="0" w:type="auto"/>
            <w:vAlign w:val="center"/>
            <w:hideMark/>
          </w:tcPr>
          <w:p w:rsidR="007E6168" w:rsidRPr="007E6168" w:rsidRDefault="007E6168" w:rsidP="00535BF6">
            <w:pPr>
              <w:pStyle w:val="IntenseQuote"/>
              <w:spacing w:after="0" w:line="240" w:lineRule="auto"/>
              <w:rPr>
                <w:rFonts w:eastAsia="Times New Roman"/>
                <w:sz w:val="24"/>
                <w:szCs w:val="24"/>
              </w:rPr>
            </w:pPr>
            <w:r w:rsidRPr="007E6168">
              <w:rPr>
                <w:rFonts w:eastAsia="Times New Roman"/>
                <w:sz w:val="24"/>
                <w:szCs w:val="24"/>
              </w:rPr>
              <w:t>Specifies column properties for each column within a &lt;</w:t>
            </w:r>
            <w:proofErr w:type="spellStart"/>
            <w:r w:rsidRPr="007E6168">
              <w:rPr>
                <w:rFonts w:eastAsia="Times New Roman"/>
                <w:sz w:val="24"/>
                <w:szCs w:val="24"/>
              </w:rPr>
              <w:t>colgroup</w:t>
            </w:r>
            <w:proofErr w:type="spellEnd"/>
            <w:r w:rsidRPr="007E6168">
              <w:rPr>
                <w:rFonts w:eastAsia="Times New Roman"/>
                <w:sz w:val="24"/>
                <w:szCs w:val="24"/>
              </w:rPr>
              <w:t>&gt; element</w:t>
            </w:r>
          </w:p>
        </w:tc>
      </w:tr>
      <w:tr w:rsidR="007E6168" w:rsidRPr="007E6168" w:rsidTr="007E6168">
        <w:trPr>
          <w:tblCellSpacing w:w="15" w:type="dxa"/>
        </w:trPr>
        <w:tc>
          <w:tcPr>
            <w:tcW w:w="0" w:type="auto"/>
            <w:vAlign w:val="center"/>
            <w:hideMark/>
          </w:tcPr>
          <w:p w:rsidR="007E6168" w:rsidRPr="007E6168" w:rsidRDefault="00E33C7B" w:rsidP="00535BF6">
            <w:pPr>
              <w:pStyle w:val="IntenseQuote"/>
              <w:spacing w:after="0" w:line="240" w:lineRule="auto"/>
              <w:rPr>
                <w:rFonts w:eastAsia="Times New Roman"/>
                <w:sz w:val="24"/>
                <w:szCs w:val="24"/>
              </w:rPr>
            </w:pPr>
            <w:hyperlink r:id="rId63" w:history="1">
              <w:r w:rsidR="007E6168" w:rsidRPr="007E6168">
                <w:rPr>
                  <w:rFonts w:eastAsia="Times New Roman"/>
                  <w:color w:val="0000FF"/>
                  <w:sz w:val="24"/>
                  <w:szCs w:val="24"/>
                  <w:u w:val="single"/>
                </w:rPr>
                <w:t>&lt;</w:t>
              </w:r>
              <w:proofErr w:type="spellStart"/>
              <w:r w:rsidR="007E6168" w:rsidRPr="007E6168">
                <w:rPr>
                  <w:rFonts w:eastAsia="Times New Roman"/>
                  <w:color w:val="0000FF"/>
                  <w:sz w:val="24"/>
                  <w:szCs w:val="24"/>
                  <w:u w:val="single"/>
                </w:rPr>
                <w:t>thead</w:t>
              </w:r>
              <w:proofErr w:type="spellEnd"/>
              <w:r w:rsidR="007E6168" w:rsidRPr="007E6168">
                <w:rPr>
                  <w:rFonts w:eastAsia="Times New Roman"/>
                  <w:color w:val="0000FF"/>
                  <w:sz w:val="24"/>
                  <w:szCs w:val="24"/>
                  <w:u w:val="single"/>
                </w:rPr>
                <w:t>&gt;</w:t>
              </w:r>
            </w:hyperlink>
          </w:p>
        </w:tc>
        <w:tc>
          <w:tcPr>
            <w:tcW w:w="0" w:type="auto"/>
            <w:vAlign w:val="center"/>
            <w:hideMark/>
          </w:tcPr>
          <w:p w:rsidR="007E6168" w:rsidRPr="007E6168" w:rsidRDefault="007E6168" w:rsidP="00535BF6">
            <w:pPr>
              <w:pStyle w:val="IntenseQuote"/>
              <w:spacing w:after="0" w:line="240" w:lineRule="auto"/>
              <w:rPr>
                <w:rFonts w:eastAsia="Times New Roman"/>
                <w:sz w:val="24"/>
                <w:szCs w:val="24"/>
              </w:rPr>
            </w:pPr>
            <w:r w:rsidRPr="007E6168">
              <w:rPr>
                <w:rFonts w:eastAsia="Times New Roman"/>
                <w:sz w:val="24"/>
                <w:szCs w:val="24"/>
              </w:rPr>
              <w:t>Groups the header content in a table</w:t>
            </w:r>
          </w:p>
        </w:tc>
      </w:tr>
      <w:tr w:rsidR="007E6168" w:rsidRPr="007E6168" w:rsidTr="007E6168">
        <w:trPr>
          <w:tblCellSpacing w:w="15" w:type="dxa"/>
        </w:trPr>
        <w:tc>
          <w:tcPr>
            <w:tcW w:w="0" w:type="auto"/>
            <w:vAlign w:val="center"/>
            <w:hideMark/>
          </w:tcPr>
          <w:p w:rsidR="007E6168" w:rsidRPr="007E6168" w:rsidRDefault="00E33C7B" w:rsidP="00535BF6">
            <w:pPr>
              <w:pStyle w:val="IntenseQuote"/>
              <w:spacing w:after="0" w:line="240" w:lineRule="auto"/>
              <w:rPr>
                <w:rFonts w:eastAsia="Times New Roman"/>
                <w:sz w:val="24"/>
                <w:szCs w:val="24"/>
              </w:rPr>
            </w:pPr>
            <w:hyperlink r:id="rId64" w:history="1">
              <w:r w:rsidR="007E6168" w:rsidRPr="007E6168">
                <w:rPr>
                  <w:rFonts w:eastAsia="Times New Roman"/>
                  <w:color w:val="0000FF"/>
                  <w:sz w:val="24"/>
                  <w:szCs w:val="24"/>
                  <w:u w:val="single"/>
                </w:rPr>
                <w:t>&lt;</w:t>
              </w:r>
              <w:proofErr w:type="spellStart"/>
              <w:r w:rsidR="007E6168" w:rsidRPr="007E6168">
                <w:rPr>
                  <w:rFonts w:eastAsia="Times New Roman"/>
                  <w:color w:val="0000FF"/>
                  <w:sz w:val="24"/>
                  <w:szCs w:val="24"/>
                  <w:u w:val="single"/>
                </w:rPr>
                <w:t>tbody</w:t>
              </w:r>
              <w:proofErr w:type="spellEnd"/>
              <w:r w:rsidR="007E6168" w:rsidRPr="007E6168">
                <w:rPr>
                  <w:rFonts w:eastAsia="Times New Roman"/>
                  <w:color w:val="0000FF"/>
                  <w:sz w:val="24"/>
                  <w:szCs w:val="24"/>
                  <w:u w:val="single"/>
                </w:rPr>
                <w:t>&gt;</w:t>
              </w:r>
            </w:hyperlink>
          </w:p>
        </w:tc>
        <w:tc>
          <w:tcPr>
            <w:tcW w:w="0" w:type="auto"/>
            <w:vAlign w:val="center"/>
            <w:hideMark/>
          </w:tcPr>
          <w:p w:rsidR="007E6168" w:rsidRPr="007E6168" w:rsidRDefault="007E6168" w:rsidP="00535BF6">
            <w:pPr>
              <w:pStyle w:val="IntenseQuote"/>
              <w:spacing w:after="0" w:line="240" w:lineRule="auto"/>
              <w:rPr>
                <w:rFonts w:eastAsia="Times New Roman"/>
                <w:sz w:val="24"/>
                <w:szCs w:val="24"/>
              </w:rPr>
            </w:pPr>
            <w:r w:rsidRPr="007E6168">
              <w:rPr>
                <w:rFonts w:eastAsia="Times New Roman"/>
                <w:sz w:val="24"/>
                <w:szCs w:val="24"/>
              </w:rPr>
              <w:t>Groups the body content in a table</w:t>
            </w:r>
          </w:p>
        </w:tc>
      </w:tr>
      <w:tr w:rsidR="007E6168" w:rsidRPr="007E6168" w:rsidTr="007E6168">
        <w:trPr>
          <w:tblCellSpacing w:w="15" w:type="dxa"/>
        </w:trPr>
        <w:tc>
          <w:tcPr>
            <w:tcW w:w="0" w:type="auto"/>
            <w:vAlign w:val="center"/>
            <w:hideMark/>
          </w:tcPr>
          <w:p w:rsidR="007E6168" w:rsidRPr="007E6168" w:rsidRDefault="00E33C7B" w:rsidP="00535BF6">
            <w:pPr>
              <w:pStyle w:val="IntenseQuote"/>
              <w:spacing w:after="0" w:line="240" w:lineRule="auto"/>
              <w:rPr>
                <w:rFonts w:eastAsia="Times New Roman"/>
                <w:sz w:val="24"/>
                <w:szCs w:val="24"/>
              </w:rPr>
            </w:pPr>
            <w:hyperlink r:id="rId65" w:history="1">
              <w:r w:rsidR="007E6168" w:rsidRPr="007E6168">
                <w:rPr>
                  <w:rFonts w:eastAsia="Times New Roman"/>
                  <w:color w:val="0000FF"/>
                  <w:sz w:val="24"/>
                  <w:szCs w:val="24"/>
                  <w:u w:val="single"/>
                </w:rPr>
                <w:t>&lt;</w:t>
              </w:r>
              <w:proofErr w:type="spellStart"/>
              <w:r w:rsidR="007E6168" w:rsidRPr="007E6168">
                <w:rPr>
                  <w:rFonts w:eastAsia="Times New Roman"/>
                  <w:color w:val="0000FF"/>
                  <w:sz w:val="24"/>
                  <w:szCs w:val="24"/>
                  <w:u w:val="single"/>
                </w:rPr>
                <w:t>tfoot</w:t>
              </w:r>
              <w:proofErr w:type="spellEnd"/>
              <w:r w:rsidR="007E6168" w:rsidRPr="007E6168">
                <w:rPr>
                  <w:rFonts w:eastAsia="Times New Roman"/>
                  <w:color w:val="0000FF"/>
                  <w:sz w:val="24"/>
                  <w:szCs w:val="24"/>
                  <w:u w:val="single"/>
                </w:rPr>
                <w:t>&gt;</w:t>
              </w:r>
            </w:hyperlink>
          </w:p>
        </w:tc>
        <w:tc>
          <w:tcPr>
            <w:tcW w:w="0" w:type="auto"/>
            <w:vAlign w:val="center"/>
            <w:hideMark/>
          </w:tcPr>
          <w:p w:rsidR="007E6168" w:rsidRPr="007E6168" w:rsidRDefault="007E6168" w:rsidP="00535BF6">
            <w:pPr>
              <w:pStyle w:val="IntenseQuote"/>
              <w:spacing w:after="0" w:line="240" w:lineRule="auto"/>
              <w:rPr>
                <w:rFonts w:eastAsia="Times New Roman"/>
                <w:sz w:val="24"/>
                <w:szCs w:val="24"/>
              </w:rPr>
            </w:pPr>
            <w:r w:rsidRPr="007E6168">
              <w:rPr>
                <w:rFonts w:eastAsia="Times New Roman"/>
                <w:sz w:val="24"/>
                <w:szCs w:val="24"/>
              </w:rPr>
              <w:t>Groups the footer content in a table</w:t>
            </w:r>
          </w:p>
        </w:tc>
      </w:tr>
    </w:tbl>
    <w:p w:rsidR="00FB5D3F" w:rsidRDefault="00FB5D3F" w:rsidP="00E33C7B">
      <w:pPr>
        <w:pStyle w:val="IntenseQuote"/>
        <w:rPr>
          <w:rFonts w:eastAsia="Times New Roman"/>
          <w:sz w:val="24"/>
          <w:szCs w:val="24"/>
        </w:rPr>
      </w:pPr>
      <w:r>
        <w:br w:type="page"/>
      </w:r>
    </w:p>
    <w:p w:rsidR="00FB5D3F" w:rsidRPr="002E4D80" w:rsidRDefault="00FB5D3F" w:rsidP="00535BF6">
      <w:pPr>
        <w:pStyle w:val="IntenseQuote"/>
        <w:jc w:val="center"/>
        <w:rPr>
          <w:rFonts w:ascii="Times New Roman" w:eastAsia="Times New Roman" w:hAnsi="Times New Roman" w:cs="Times New Roman"/>
          <w:i w:val="0"/>
          <w:sz w:val="144"/>
          <w:u w:val="single"/>
        </w:rPr>
      </w:pPr>
      <w:r w:rsidRPr="002E4D80">
        <w:rPr>
          <w:rFonts w:ascii="Times New Roman" w:eastAsia="Times New Roman" w:hAnsi="Times New Roman" w:cs="Times New Roman"/>
          <w:i w:val="0"/>
          <w:sz w:val="144"/>
          <w:u w:val="single"/>
        </w:rPr>
        <w:lastRenderedPageBreak/>
        <w:t>HTML Lists</w:t>
      </w:r>
    </w:p>
    <w:p w:rsidR="00FB5D3F" w:rsidRPr="00FB5D3F" w:rsidRDefault="00FB5D3F" w:rsidP="00E33C7B">
      <w:pPr>
        <w:pStyle w:val="IntenseQuote"/>
        <w:rPr>
          <w:rFonts w:eastAsia="Times New Roman"/>
          <w:sz w:val="27"/>
          <w:szCs w:val="27"/>
        </w:rPr>
      </w:pPr>
      <w:r w:rsidRPr="00FB5D3F">
        <w:rPr>
          <w:rFonts w:eastAsia="Times New Roman"/>
          <w:sz w:val="27"/>
          <w:szCs w:val="27"/>
        </w:rPr>
        <w:t> HTML List Example</w:t>
      </w:r>
    </w:p>
    <w:p w:rsidR="00FB5D3F" w:rsidRPr="00FB5D3F" w:rsidRDefault="00FB5D3F" w:rsidP="00E33C7B">
      <w:pPr>
        <w:pStyle w:val="IntenseQuote"/>
        <w:rPr>
          <w:rFonts w:eastAsia="Times New Roman"/>
          <w:sz w:val="27"/>
          <w:szCs w:val="27"/>
        </w:rPr>
      </w:pPr>
      <w:r w:rsidRPr="00FB5D3F">
        <w:rPr>
          <w:rFonts w:eastAsia="Times New Roman"/>
          <w:sz w:val="27"/>
          <w:szCs w:val="27"/>
        </w:rPr>
        <w:t>An Unordered List:</w:t>
      </w:r>
    </w:p>
    <w:p w:rsidR="00FB5D3F" w:rsidRPr="00FB5D3F" w:rsidRDefault="00FB5D3F" w:rsidP="00535BF6">
      <w:pPr>
        <w:pStyle w:val="IntenseQuote"/>
        <w:numPr>
          <w:ilvl w:val="0"/>
          <w:numId w:val="32"/>
        </w:numPr>
        <w:rPr>
          <w:rFonts w:eastAsia="Times New Roman"/>
          <w:sz w:val="24"/>
          <w:szCs w:val="24"/>
        </w:rPr>
      </w:pPr>
      <w:r w:rsidRPr="00FB5D3F">
        <w:rPr>
          <w:rFonts w:eastAsia="Times New Roman"/>
          <w:sz w:val="24"/>
          <w:szCs w:val="24"/>
        </w:rPr>
        <w:t>Item</w:t>
      </w:r>
    </w:p>
    <w:p w:rsidR="00FB5D3F" w:rsidRPr="00FB5D3F" w:rsidRDefault="00FB5D3F" w:rsidP="00535BF6">
      <w:pPr>
        <w:pStyle w:val="IntenseQuote"/>
        <w:numPr>
          <w:ilvl w:val="0"/>
          <w:numId w:val="32"/>
        </w:numPr>
        <w:rPr>
          <w:rFonts w:eastAsia="Times New Roman"/>
          <w:sz w:val="24"/>
          <w:szCs w:val="24"/>
        </w:rPr>
      </w:pPr>
      <w:r w:rsidRPr="00FB5D3F">
        <w:rPr>
          <w:rFonts w:eastAsia="Times New Roman"/>
          <w:sz w:val="24"/>
          <w:szCs w:val="24"/>
        </w:rPr>
        <w:t>Item</w:t>
      </w:r>
    </w:p>
    <w:p w:rsidR="00FB5D3F" w:rsidRPr="00FB5D3F" w:rsidRDefault="00FB5D3F" w:rsidP="00535BF6">
      <w:pPr>
        <w:pStyle w:val="IntenseQuote"/>
        <w:numPr>
          <w:ilvl w:val="0"/>
          <w:numId w:val="32"/>
        </w:numPr>
        <w:rPr>
          <w:rFonts w:eastAsia="Times New Roman"/>
          <w:sz w:val="24"/>
          <w:szCs w:val="24"/>
        </w:rPr>
      </w:pPr>
      <w:r w:rsidRPr="00FB5D3F">
        <w:rPr>
          <w:rFonts w:eastAsia="Times New Roman"/>
          <w:sz w:val="24"/>
          <w:szCs w:val="24"/>
        </w:rPr>
        <w:t>Item</w:t>
      </w:r>
    </w:p>
    <w:p w:rsidR="00FB5D3F" w:rsidRPr="00FB5D3F" w:rsidRDefault="00FB5D3F" w:rsidP="00535BF6">
      <w:pPr>
        <w:pStyle w:val="IntenseQuote"/>
        <w:numPr>
          <w:ilvl w:val="0"/>
          <w:numId w:val="32"/>
        </w:numPr>
        <w:rPr>
          <w:rFonts w:eastAsia="Times New Roman"/>
          <w:sz w:val="24"/>
          <w:szCs w:val="24"/>
        </w:rPr>
      </w:pPr>
      <w:r w:rsidRPr="00FB5D3F">
        <w:rPr>
          <w:rFonts w:eastAsia="Times New Roman"/>
          <w:sz w:val="24"/>
          <w:szCs w:val="24"/>
        </w:rPr>
        <w:t>Item</w:t>
      </w:r>
    </w:p>
    <w:p w:rsidR="00FB5D3F" w:rsidRPr="00FB5D3F" w:rsidRDefault="00FB5D3F" w:rsidP="00E33C7B">
      <w:pPr>
        <w:pStyle w:val="IntenseQuote"/>
        <w:rPr>
          <w:rFonts w:eastAsia="Times New Roman"/>
          <w:sz w:val="27"/>
          <w:szCs w:val="27"/>
        </w:rPr>
      </w:pPr>
      <w:r w:rsidRPr="00FB5D3F">
        <w:rPr>
          <w:rFonts w:eastAsia="Times New Roman"/>
          <w:sz w:val="27"/>
          <w:szCs w:val="27"/>
        </w:rPr>
        <w:t>An Ordered List:</w:t>
      </w:r>
    </w:p>
    <w:p w:rsidR="00FB5D3F" w:rsidRPr="00FB5D3F" w:rsidRDefault="00FB5D3F" w:rsidP="00535BF6">
      <w:pPr>
        <w:pStyle w:val="IntenseQuote"/>
        <w:numPr>
          <w:ilvl w:val="0"/>
          <w:numId w:val="33"/>
        </w:numPr>
        <w:rPr>
          <w:rFonts w:eastAsia="Times New Roman"/>
          <w:sz w:val="24"/>
          <w:szCs w:val="24"/>
        </w:rPr>
      </w:pPr>
      <w:r w:rsidRPr="00FB5D3F">
        <w:rPr>
          <w:rFonts w:eastAsia="Times New Roman"/>
          <w:sz w:val="24"/>
          <w:szCs w:val="24"/>
        </w:rPr>
        <w:t>First item</w:t>
      </w:r>
    </w:p>
    <w:p w:rsidR="00FB5D3F" w:rsidRPr="00FB5D3F" w:rsidRDefault="00FB5D3F" w:rsidP="00535BF6">
      <w:pPr>
        <w:pStyle w:val="IntenseQuote"/>
        <w:numPr>
          <w:ilvl w:val="0"/>
          <w:numId w:val="33"/>
        </w:numPr>
        <w:rPr>
          <w:rFonts w:eastAsia="Times New Roman"/>
          <w:sz w:val="24"/>
          <w:szCs w:val="24"/>
        </w:rPr>
      </w:pPr>
      <w:r w:rsidRPr="00FB5D3F">
        <w:rPr>
          <w:rFonts w:eastAsia="Times New Roman"/>
          <w:sz w:val="24"/>
          <w:szCs w:val="24"/>
        </w:rPr>
        <w:t>Second item</w:t>
      </w:r>
    </w:p>
    <w:p w:rsidR="00FB5D3F" w:rsidRPr="00FB5D3F" w:rsidRDefault="00FB5D3F" w:rsidP="00535BF6">
      <w:pPr>
        <w:pStyle w:val="IntenseQuote"/>
        <w:numPr>
          <w:ilvl w:val="0"/>
          <w:numId w:val="33"/>
        </w:numPr>
        <w:rPr>
          <w:rFonts w:eastAsia="Times New Roman"/>
          <w:sz w:val="24"/>
          <w:szCs w:val="24"/>
        </w:rPr>
      </w:pPr>
      <w:r w:rsidRPr="00FB5D3F">
        <w:rPr>
          <w:rFonts w:eastAsia="Times New Roman"/>
          <w:sz w:val="24"/>
          <w:szCs w:val="24"/>
        </w:rPr>
        <w:t>Third item</w:t>
      </w:r>
    </w:p>
    <w:p w:rsidR="00FB5D3F" w:rsidRPr="00FB5D3F" w:rsidRDefault="00FB5D3F" w:rsidP="00535BF6">
      <w:pPr>
        <w:pStyle w:val="IntenseQuote"/>
        <w:numPr>
          <w:ilvl w:val="0"/>
          <w:numId w:val="33"/>
        </w:numPr>
        <w:rPr>
          <w:rFonts w:eastAsia="Times New Roman"/>
          <w:sz w:val="24"/>
          <w:szCs w:val="24"/>
        </w:rPr>
      </w:pPr>
      <w:r w:rsidRPr="00FB5D3F">
        <w:rPr>
          <w:rFonts w:eastAsia="Times New Roman"/>
          <w:sz w:val="24"/>
          <w:szCs w:val="24"/>
        </w:rPr>
        <w:t>Fourth item</w:t>
      </w:r>
    </w:p>
    <w:p w:rsidR="00FB5D3F" w:rsidRPr="00FB5D3F" w:rsidRDefault="00E33C7B" w:rsidP="00E33C7B">
      <w:pPr>
        <w:pStyle w:val="IntenseQuote"/>
        <w:rPr>
          <w:rFonts w:eastAsia="Times New Roman"/>
          <w:sz w:val="24"/>
          <w:szCs w:val="24"/>
        </w:rPr>
      </w:pPr>
      <w:r>
        <w:rPr>
          <w:rFonts w:eastAsia="Times New Roman"/>
          <w:sz w:val="24"/>
          <w:szCs w:val="24"/>
        </w:rPr>
        <w:pict>
          <v:rect id="_x0000_i1238" style="width:0;height:1.5pt" o:hralign="center" o:hrstd="t" o:hr="t" fillcolor="#a0a0a0" stroked="f"/>
        </w:pict>
      </w:r>
    </w:p>
    <w:p w:rsidR="00FB5D3F" w:rsidRPr="00FB5D3F" w:rsidRDefault="00FB5D3F" w:rsidP="00535BF6">
      <w:pPr>
        <w:pStyle w:val="IntenseQuote"/>
        <w:spacing w:line="240" w:lineRule="auto"/>
        <w:rPr>
          <w:rFonts w:eastAsia="Times New Roman"/>
          <w:sz w:val="36"/>
          <w:szCs w:val="36"/>
        </w:rPr>
      </w:pPr>
      <w:r w:rsidRPr="00FB5D3F">
        <w:rPr>
          <w:rFonts w:eastAsia="Times New Roman"/>
          <w:sz w:val="36"/>
          <w:szCs w:val="36"/>
        </w:rPr>
        <w:t>Unordered HTML List</w:t>
      </w:r>
    </w:p>
    <w:p w:rsidR="00FB5D3F" w:rsidRPr="00FB5D3F" w:rsidRDefault="00FB5D3F" w:rsidP="00535BF6">
      <w:pPr>
        <w:pStyle w:val="IntenseQuote"/>
        <w:spacing w:line="240" w:lineRule="auto"/>
        <w:rPr>
          <w:rFonts w:eastAsia="Times New Roman"/>
          <w:sz w:val="24"/>
          <w:szCs w:val="24"/>
        </w:rPr>
      </w:pPr>
      <w:r w:rsidRPr="00FB5D3F">
        <w:rPr>
          <w:rFonts w:eastAsia="Times New Roman"/>
          <w:sz w:val="24"/>
          <w:szCs w:val="24"/>
        </w:rPr>
        <w:t xml:space="preserve">An unordered list starts with the </w:t>
      </w:r>
      <w:hyperlink r:id="rId66" w:history="1">
        <w:r w:rsidRPr="00FB5D3F">
          <w:rPr>
            <w:rFonts w:ascii="Courier New" w:eastAsia="Times New Roman" w:hAnsi="Courier New" w:cs="Courier New"/>
            <w:color w:val="0000FF"/>
            <w:sz w:val="20"/>
            <w:szCs w:val="20"/>
            <w:u w:val="single"/>
          </w:rPr>
          <w:t>&lt;</w:t>
        </w:r>
        <w:proofErr w:type="spellStart"/>
        <w:r w:rsidRPr="00FB5D3F">
          <w:rPr>
            <w:rFonts w:ascii="Courier New" w:eastAsia="Times New Roman" w:hAnsi="Courier New" w:cs="Courier New"/>
            <w:color w:val="0000FF"/>
            <w:sz w:val="20"/>
            <w:szCs w:val="20"/>
            <w:u w:val="single"/>
          </w:rPr>
          <w:t>ul</w:t>
        </w:r>
        <w:proofErr w:type="spellEnd"/>
        <w:r w:rsidRPr="00FB5D3F">
          <w:rPr>
            <w:rFonts w:ascii="Courier New" w:eastAsia="Times New Roman" w:hAnsi="Courier New" w:cs="Courier New"/>
            <w:color w:val="0000FF"/>
            <w:sz w:val="20"/>
            <w:szCs w:val="20"/>
            <w:u w:val="single"/>
          </w:rPr>
          <w:t>&gt;</w:t>
        </w:r>
      </w:hyperlink>
      <w:r w:rsidRPr="00FB5D3F">
        <w:rPr>
          <w:rFonts w:eastAsia="Times New Roman"/>
          <w:sz w:val="24"/>
          <w:szCs w:val="24"/>
        </w:rPr>
        <w:t xml:space="preserve"> tag. Each list item starts with the </w:t>
      </w:r>
      <w:hyperlink r:id="rId67" w:history="1">
        <w:r w:rsidRPr="00FB5D3F">
          <w:rPr>
            <w:rFonts w:ascii="Courier New" w:eastAsia="Times New Roman" w:hAnsi="Courier New" w:cs="Courier New"/>
            <w:color w:val="0000FF"/>
            <w:sz w:val="20"/>
            <w:szCs w:val="20"/>
            <w:u w:val="single"/>
          </w:rPr>
          <w:t>&lt;li&gt;</w:t>
        </w:r>
      </w:hyperlink>
      <w:r w:rsidRPr="00FB5D3F">
        <w:rPr>
          <w:rFonts w:eastAsia="Times New Roman"/>
          <w:sz w:val="24"/>
          <w:szCs w:val="24"/>
        </w:rPr>
        <w:t xml:space="preserve"> tag.</w:t>
      </w:r>
    </w:p>
    <w:p w:rsidR="00FB5D3F" w:rsidRPr="00FB5D3F" w:rsidRDefault="00FB5D3F" w:rsidP="00535BF6">
      <w:pPr>
        <w:pStyle w:val="IntenseQuote"/>
        <w:spacing w:line="240" w:lineRule="auto"/>
        <w:rPr>
          <w:rFonts w:eastAsia="Times New Roman"/>
          <w:sz w:val="24"/>
          <w:szCs w:val="24"/>
        </w:rPr>
      </w:pPr>
      <w:r w:rsidRPr="00FB5D3F">
        <w:rPr>
          <w:rFonts w:eastAsia="Times New Roman"/>
          <w:sz w:val="24"/>
          <w:szCs w:val="24"/>
        </w:rPr>
        <w:t>The list items will be marked with bullets (small black circles) by default:</w:t>
      </w:r>
    </w:p>
    <w:p w:rsidR="00FB5D3F" w:rsidRPr="00FB5D3F" w:rsidRDefault="00FB5D3F" w:rsidP="00535BF6">
      <w:pPr>
        <w:pStyle w:val="IntenseQuote"/>
        <w:spacing w:line="240" w:lineRule="auto"/>
        <w:rPr>
          <w:rFonts w:eastAsia="Times New Roman"/>
          <w:sz w:val="27"/>
          <w:szCs w:val="27"/>
        </w:rPr>
      </w:pPr>
      <w:r w:rsidRPr="00FB5D3F">
        <w:rPr>
          <w:rFonts w:eastAsia="Times New Roman"/>
          <w:sz w:val="27"/>
          <w:szCs w:val="27"/>
        </w:rPr>
        <w:t>Example</w:t>
      </w:r>
    </w:p>
    <w:p w:rsidR="00FB5D3F" w:rsidRPr="00FB5D3F" w:rsidRDefault="00FB5D3F" w:rsidP="00535BF6">
      <w:pPr>
        <w:pStyle w:val="IntenseQuote"/>
        <w:spacing w:line="240" w:lineRule="auto"/>
        <w:rPr>
          <w:rFonts w:eastAsia="Times New Roman"/>
          <w:sz w:val="24"/>
          <w:szCs w:val="24"/>
        </w:rPr>
      </w:pPr>
      <w:r w:rsidRPr="00FB5D3F">
        <w:rPr>
          <w:rFonts w:eastAsia="Times New Roman"/>
          <w:sz w:val="24"/>
          <w:szCs w:val="24"/>
        </w:rPr>
        <w:t>&lt;</w:t>
      </w:r>
      <w:proofErr w:type="spellStart"/>
      <w:proofErr w:type="gramStart"/>
      <w:r w:rsidRPr="00FB5D3F">
        <w:rPr>
          <w:rFonts w:eastAsia="Times New Roman"/>
          <w:sz w:val="24"/>
          <w:szCs w:val="24"/>
        </w:rPr>
        <w:t>ul</w:t>
      </w:r>
      <w:proofErr w:type="spellEnd"/>
      <w:proofErr w:type="gramEnd"/>
      <w:r w:rsidRPr="00FB5D3F">
        <w:rPr>
          <w:rFonts w:eastAsia="Times New Roman"/>
          <w:sz w:val="24"/>
          <w:szCs w:val="24"/>
        </w:rPr>
        <w:t>&gt;</w:t>
      </w:r>
      <w:r w:rsidRPr="00FB5D3F">
        <w:rPr>
          <w:rFonts w:eastAsia="Times New Roman"/>
          <w:sz w:val="24"/>
          <w:szCs w:val="24"/>
        </w:rPr>
        <w:br/>
        <w:t>  &lt;li&gt;Coffee&lt;/li&gt;</w:t>
      </w:r>
      <w:r w:rsidRPr="00FB5D3F">
        <w:rPr>
          <w:rFonts w:eastAsia="Times New Roman"/>
          <w:sz w:val="24"/>
          <w:szCs w:val="24"/>
        </w:rPr>
        <w:br/>
        <w:t>  &lt;li&gt;Tea&lt;/li&gt;</w:t>
      </w:r>
      <w:r w:rsidRPr="00FB5D3F">
        <w:rPr>
          <w:rFonts w:eastAsia="Times New Roman"/>
          <w:sz w:val="24"/>
          <w:szCs w:val="24"/>
        </w:rPr>
        <w:br/>
        <w:t>  &lt;li&gt;Milk&lt;/li&gt;</w:t>
      </w:r>
      <w:r w:rsidRPr="00FB5D3F">
        <w:rPr>
          <w:rFonts w:eastAsia="Times New Roman"/>
          <w:sz w:val="24"/>
          <w:szCs w:val="24"/>
        </w:rPr>
        <w:br/>
        <w:t>&lt;/</w:t>
      </w:r>
      <w:proofErr w:type="spellStart"/>
      <w:r w:rsidRPr="00FB5D3F">
        <w:rPr>
          <w:rFonts w:eastAsia="Times New Roman"/>
          <w:sz w:val="24"/>
          <w:szCs w:val="24"/>
        </w:rPr>
        <w:t>ul</w:t>
      </w:r>
      <w:proofErr w:type="spellEnd"/>
      <w:r w:rsidRPr="00FB5D3F">
        <w:rPr>
          <w:rFonts w:eastAsia="Times New Roman"/>
          <w:sz w:val="24"/>
          <w:szCs w:val="24"/>
        </w:rPr>
        <w:t xml:space="preserve">&gt; </w:t>
      </w:r>
    </w:p>
    <w:p w:rsidR="00FB5D3F" w:rsidRPr="00FB5D3F" w:rsidRDefault="00E33C7B" w:rsidP="00E33C7B">
      <w:pPr>
        <w:pStyle w:val="IntenseQuote"/>
        <w:rPr>
          <w:rFonts w:eastAsia="Times New Roman"/>
          <w:sz w:val="24"/>
          <w:szCs w:val="24"/>
        </w:rPr>
      </w:pPr>
      <w:r>
        <w:rPr>
          <w:rFonts w:eastAsia="Times New Roman"/>
          <w:sz w:val="24"/>
          <w:szCs w:val="24"/>
        </w:rPr>
        <w:pict>
          <v:rect id="_x0000_i1239" style="width:0;height:1.5pt" o:hralign="center" o:hrstd="t" o:hr="t" fillcolor="#a0a0a0" stroked="f"/>
        </w:pict>
      </w:r>
    </w:p>
    <w:p w:rsidR="00FB5D3F" w:rsidRPr="00FB5D3F" w:rsidRDefault="00FB5D3F" w:rsidP="00535BF6">
      <w:pPr>
        <w:pStyle w:val="IntenseQuote"/>
        <w:spacing w:line="240" w:lineRule="auto"/>
        <w:rPr>
          <w:rFonts w:eastAsia="Times New Roman"/>
          <w:sz w:val="36"/>
          <w:szCs w:val="36"/>
        </w:rPr>
      </w:pPr>
      <w:r w:rsidRPr="00FB5D3F">
        <w:rPr>
          <w:rFonts w:eastAsia="Times New Roman"/>
          <w:sz w:val="36"/>
          <w:szCs w:val="36"/>
        </w:rPr>
        <w:lastRenderedPageBreak/>
        <w:t>Unordered HTML List - Choose List Item Marker</w:t>
      </w:r>
    </w:p>
    <w:p w:rsidR="00FB5D3F" w:rsidRPr="00FB5D3F" w:rsidRDefault="00FB5D3F" w:rsidP="00535BF6">
      <w:pPr>
        <w:pStyle w:val="IntenseQuote"/>
        <w:spacing w:line="240" w:lineRule="auto"/>
        <w:rPr>
          <w:rFonts w:eastAsia="Times New Roman"/>
          <w:sz w:val="24"/>
          <w:szCs w:val="24"/>
        </w:rPr>
      </w:pPr>
      <w:r w:rsidRPr="00FB5D3F">
        <w:rPr>
          <w:rFonts w:eastAsia="Times New Roman"/>
          <w:sz w:val="24"/>
          <w:szCs w:val="24"/>
        </w:rPr>
        <w:t xml:space="preserve">The CSS </w:t>
      </w:r>
      <w:r w:rsidRPr="00FB5D3F">
        <w:rPr>
          <w:rFonts w:ascii="Courier New" w:eastAsia="Times New Roman" w:hAnsi="Courier New" w:cs="Courier New"/>
          <w:sz w:val="20"/>
          <w:szCs w:val="20"/>
        </w:rPr>
        <w:t>list-style-type</w:t>
      </w:r>
      <w:r w:rsidRPr="00FB5D3F">
        <w:rPr>
          <w:rFonts w:eastAsia="Times New Roman"/>
          <w:sz w:val="24"/>
          <w:szCs w:val="24"/>
        </w:rPr>
        <w:t xml:space="preserve"> property is used to define the style of the list item marker: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1274"/>
        <w:gridCol w:w="5988"/>
      </w:tblGrid>
      <w:tr w:rsidR="009137BC" w:rsidRPr="00FB5D3F" w:rsidTr="009137BC">
        <w:trPr>
          <w:tblCellSpacing w:w="15" w:type="dxa"/>
        </w:trPr>
        <w:tc>
          <w:tcPr>
            <w:tcW w:w="0" w:type="auto"/>
            <w:vAlign w:val="center"/>
            <w:hideMark/>
          </w:tcPr>
          <w:p w:rsidR="009137BC" w:rsidRPr="00FB5D3F" w:rsidRDefault="009137BC" w:rsidP="00535BF6">
            <w:pPr>
              <w:pStyle w:val="IntenseQuote"/>
              <w:spacing w:line="240" w:lineRule="auto"/>
              <w:rPr>
                <w:rFonts w:eastAsia="Times New Roman"/>
                <w:sz w:val="24"/>
                <w:szCs w:val="24"/>
              </w:rPr>
            </w:pPr>
            <w:r>
              <w:rPr>
                <w:rFonts w:eastAsia="Times New Roman"/>
                <w:sz w:val="24"/>
                <w:szCs w:val="24"/>
              </w:rPr>
              <w:t xml:space="preserve">        </w:t>
            </w:r>
            <w:r w:rsidRPr="00FB5D3F">
              <w:rPr>
                <w:rFonts w:eastAsia="Times New Roman"/>
                <w:sz w:val="24"/>
                <w:szCs w:val="24"/>
              </w:rPr>
              <w:t>Value</w:t>
            </w:r>
          </w:p>
        </w:tc>
        <w:tc>
          <w:tcPr>
            <w:tcW w:w="1244" w:type="dxa"/>
            <w:tcBorders>
              <w:right w:val="single" w:sz="4" w:space="0" w:color="auto"/>
            </w:tcBorders>
            <w:vAlign w:val="center"/>
            <w:hideMark/>
          </w:tcPr>
          <w:p w:rsidR="009137BC" w:rsidRPr="00FB5D3F" w:rsidRDefault="009137BC" w:rsidP="00535BF6">
            <w:pPr>
              <w:pStyle w:val="IntenseQuote"/>
              <w:spacing w:line="240" w:lineRule="auto"/>
              <w:rPr>
                <w:rFonts w:eastAsia="Times New Roman"/>
                <w:sz w:val="24"/>
                <w:szCs w:val="24"/>
              </w:rPr>
            </w:pPr>
          </w:p>
        </w:tc>
        <w:tc>
          <w:tcPr>
            <w:tcW w:w="5943" w:type="dxa"/>
            <w:tcBorders>
              <w:left w:val="single" w:sz="4" w:space="0" w:color="auto"/>
            </w:tcBorders>
            <w:vAlign w:val="center"/>
          </w:tcPr>
          <w:p w:rsidR="009137BC" w:rsidRPr="00FB5D3F" w:rsidRDefault="009137BC" w:rsidP="009137BC">
            <w:pPr>
              <w:pStyle w:val="IntenseQuote"/>
              <w:spacing w:line="240" w:lineRule="auto"/>
              <w:rPr>
                <w:rFonts w:eastAsia="Times New Roman"/>
                <w:sz w:val="24"/>
                <w:szCs w:val="24"/>
              </w:rPr>
            </w:pPr>
            <w:r>
              <w:rPr>
                <w:rFonts w:eastAsia="Times New Roman"/>
                <w:sz w:val="24"/>
                <w:szCs w:val="24"/>
              </w:rPr>
              <w:t xml:space="preserve">        </w:t>
            </w:r>
            <w:r w:rsidRPr="00FB5D3F">
              <w:rPr>
                <w:rFonts w:eastAsia="Times New Roman"/>
                <w:sz w:val="24"/>
                <w:szCs w:val="24"/>
              </w:rPr>
              <w:t>Description</w:t>
            </w:r>
          </w:p>
        </w:tc>
      </w:tr>
      <w:tr w:rsidR="009137BC" w:rsidRPr="00FB5D3F" w:rsidTr="009137BC">
        <w:trPr>
          <w:tblCellSpacing w:w="15" w:type="dxa"/>
        </w:trPr>
        <w:tc>
          <w:tcPr>
            <w:tcW w:w="0" w:type="auto"/>
            <w:tcBorders>
              <w:top w:val="dashDotStroked" w:sz="24" w:space="0" w:color="auto"/>
            </w:tcBorders>
            <w:vAlign w:val="center"/>
            <w:hideMark/>
          </w:tcPr>
          <w:p w:rsidR="009137BC" w:rsidRPr="00FB5D3F" w:rsidRDefault="009137BC" w:rsidP="00535BF6">
            <w:pPr>
              <w:pStyle w:val="IntenseQuote"/>
              <w:spacing w:line="240" w:lineRule="auto"/>
              <w:rPr>
                <w:rFonts w:eastAsia="Times New Roman"/>
                <w:sz w:val="24"/>
                <w:szCs w:val="24"/>
              </w:rPr>
            </w:pPr>
            <w:r>
              <w:rPr>
                <w:rFonts w:eastAsia="Times New Roman"/>
                <w:sz w:val="24"/>
                <w:szCs w:val="24"/>
              </w:rPr>
              <w:t xml:space="preserve">         </w:t>
            </w:r>
            <w:r w:rsidRPr="00FB5D3F">
              <w:rPr>
                <w:rFonts w:eastAsia="Times New Roman"/>
                <w:sz w:val="24"/>
                <w:szCs w:val="24"/>
              </w:rPr>
              <w:t>disc</w:t>
            </w:r>
          </w:p>
        </w:tc>
        <w:tc>
          <w:tcPr>
            <w:tcW w:w="1244" w:type="dxa"/>
            <w:tcBorders>
              <w:top w:val="dashDotStroked" w:sz="24" w:space="0" w:color="auto"/>
              <w:right w:val="single" w:sz="4" w:space="0" w:color="auto"/>
            </w:tcBorders>
            <w:vAlign w:val="center"/>
            <w:hideMark/>
          </w:tcPr>
          <w:p w:rsidR="009137BC" w:rsidRPr="00FB5D3F" w:rsidRDefault="009137BC" w:rsidP="00535BF6">
            <w:pPr>
              <w:pStyle w:val="IntenseQuote"/>
              <w:spacing w:line="240" w:lineRule="auto"/>
              <w:rPr>
                <w:rFonts w:eastAsia="Times New Roman"/>
                <w:sz w:val="24"/>
                <w:szCs w:val="24"/>
              </w:rPr>
            </w:pPr>
          </w:p>
        </w:tc>
        <w:tc>
          <w:tcPr>
            <w:tcW w:w="5943" w:type="dxa"/>
            <w:tcBorders>
              <w:top w:val="dashDotStroked" w:sz="24" w:space="0" w:color="auto"/>
              <w:left w:val="single" w:sz="4" w:space="0" w:color="auto"/>
            </w:tcBorders>
            <w:vAlign w:val="center"/>
          </w:tcPr>
          <w:p w:rsidR="009137BC" w:rsidRPr="00FB5D3F" w:rsidRDefault="009137BC" w:rsidP="009137BC">
            <w:pPr>
              <w:pStyle w:val="IntenseQuote"/>
              <w:spacing w:line="240" w:lineRule="auto"/>
              <w:rPr>
                <w:rFonts w:eastAsia="Times New Roman"/>
                <w:sz w:val="24"/>
                <w:szCs w:val="24"/>
              </w:rPr>
            </w:pPr>
            <w:r>
              <w:rPr>
                <w:rFonts w:eastAsia="Times New Roman"/>
                <w:sz w:val="24"/>
                <w:szCs w:val="24"/>
              </w:rPr>
              <w:t xml:space="preserve">       </w:t>
            </w:r>
            <w:r w:rsidRPr="00FB5D3F">
              <w:rPr>
                <w:rFonts w:eastAsia="Times New Roman"/>
                <w:sz w:val="24"/>
                <w:szCs w:val="24"/>
              </w:rPr>
              <w:t>Sets the list item marker to a bullet (default)</w:t>
            </w:r>
          </w:p>
        </w:tc>
      </w:tr>
      <w:tr w:rsidR="009137BC" w:rsidRPr="00FB5D3F" w:rsidTr="009137BC">
        <w:trPr>
          <w:tblCellSpacing w:w="15" w:type="dxa"/>
        </w:trPr>
        <w:tc>
          <w:tcPr>
            <w:tcW w:w="0" w:type="auto"/>
            <w:vAlign w:val="center"/>
            <w:hideMark/>
          </w:tcPr>
          <w:p w:rsidR="009137BC" w:rsidRPr="00FB5D3F" w:rsidRDefault="009137BC" w:rsidP="00535BF6">
            <w:pPr>
              <w:pStyle w:val="IntenseQuote"/>
              <w:spacing w:line="240" w:lineRule="auto"/>
              <w:rPr>
                <w:rFonts w:eastAsia="Times New Roman"/>
                <w:sz w:val="24"/>
                <w:szCs w:val="24"/>
              </w:rPr>
            </w:pPr>
            <w:r>
              <w:rPr>
                <w:rFonts w:eastAsia="Times New Roman"/>
                <w:sz w:val="24"/>
                <w:szCs w:val="24"/>
              </w:rPr>
              <w:t xml:space="preserve">        </w:t>
            </w:r>
            <w:r w:rsidRPr="00FB5D3F">
              <w:rPr>
                <w:rFonts w:eastAsia="Times New Roman"/>
                <w:sz w:val="24"/>
                <w:szCs w:val="24"/>
              </w:rPr>
              <w:t>circle</w:t>
            </w:r>
          </w:p>
        </w:tc>
        <w:tc>
          <w:tcPr>
            <w:tcW w:w="1244" w:type="dxa"/>
            <w:tcBorders>
              <w:right w:val="single" w:sz="4" w:space="0" w:color="auto"/>
            </w:tcBorders>
            <w:vAlign w:val="center"/>
            <w:hideMark/>
          </w:tcPr>
          <w:p w:rsidR="009137BC" w:rsidRPr="00FB5D3F" w:rsidRDefault="009137BC" w:rsidP="00535BF6">
            <w:pPr>
              <w:pStyle w:val="IntenseQuote"/>
              <w:spacing w:line="240" w:lineRule="auto"/>
              <w:rPr>
                <w:rFonts w:eastAsia="Times New Roman"/>
                <w:sz w:val="24"/>
                <w:szCs w:val="24"/>
              </w:rPr>
            </w:pPr>
          </w:p>
        </w:tc>
        <w:tc>
          <w:tcPr>
            <w:tcW w:w="5943" w:type="dxa"/>
            <w:tcBorders>
              <w:left w:val="single" w:sz="4" w:space="0" w:color="auto"/>
            </w:tcBorders>
            <w:vAlign w:val="center"/>
          </w:tcPr>
          <w:p w:rsidR="009137BC" w:rsidRPr="00FB5D3F" w:rsidRDefault="009137BC" w:rsidP="009137BC">
            <w:pPr>
              <w:pStyle w:val="IntenseQuote"/>
              <w:spacing w:line="240" w:lineRule="auto"/>
              <w:rPr>
                <w:rFonts w:eastAsia="Times New Roman"/>
                <w:sz w:val="24"/>
                <w:szCs w:val="24"/>
              </w:rPr>
            </w:pPr>
            <w:r>
              <w:rPr>
                <w:rFonts w:eastAsia="Times New Roman"/>
                <w:sz w:val="24"/>
                <w:szCs w:val="24"/>
              </w:rPr>
              <w:t xml:space="preserve">  S</w:t>
            </w:r>
            <w:r w:rsidRPr="00FB5D3F">
              <w:rPr>
                <w:rFonts w:eastAsia="Times New Roman"/>
                <w:sz w:val="24"/>
                <w:szCs w:val="24"/>
              </w:rPr>
              <w:t>ets the list item marker to a circle</w:t>
            </w:r>
          </w:p>
        </w:tc>
      </w:tr>
      <w:tr w:rsidR="009137BC" w:rsidRPr="00FB5D3F" w:rsidTr="009137BC">
        <w:trPr>
          <w:tblCellSpacing w:w="15" w:type="dxa"/>
        </w:trPr>
        <w:tc>
          <w:tcPr>
            <w:tcW w:w="0" w:type="auto"/>
            <w:vAlign w:val="center"/>
            <w:hideMark/>
          </w:tcPr>
          <w:p w:rsidR="009137BC" w:rsidRPr="00FB5D3F" w:rsidRDefault="009137BC" w:rsidP="00535BF6">
            <w:pPr>
              <w:pStyle w:val="IntenseQuote"/>
              <w:spacing w:line="240" w:lineRule="auto"/>
              <w:rPr>
                <w:rFonts w:eastAsia="Times New Roman"/>
                <w:sz w:val="24"/>
                <w:szCs w:val="24"/>
              </w:rPr>
            </w:pPr>
            <w:r>
              <w:rPr>
                <w:rFonts w:eastAsia="Times New Roman"/>
                <w:sz w:val="24"/>
                <w:szCs w:val="24"/>
              </w:rPr>
              <w:t xml:space="preserve">         </w:t>
            </w:r>
            <w:r w:rsidRPr="00FB5D3F">
              <w:rPr>
                <w:rFonts w:eastAsia="Times New Roman"/>
                <w:sz w:val="24"/>
                <w:szCs w:val="24"/>
              </w:rPr>
              <w:t>square</w:t>
            </w:r>
          </w:p>
        </w:tc>
        <w:tc>
          <w:tcPr>
            <w:tcW w:w="1244" w:type="dxa"/>
            <w:tcBorders>
              <w:right w:val="single" w:sz="4" w:space="0" w:color="auto"/>
            </w:tcBorders>
            <w:vAlign w:val="center"/>
            <w:hideMark/>
          </w:tcPr>
          <w:p w:rsidR="009137BC" w:rsidRPr="00FB5D3F" w:rsidRDefault="009137BC" w:rsidP="00535BF6">
            <w:pPr>
              <w:pStyle w:val="IntenseQuote"/>
              <w:spacing w:line="240" w:lineRule="auto"/>
              <w:rPr>
                <w:rFonts w:eastAsia="Times New Roman"/>
                <w:sz w:val="24"/>
                <w:szCs w:val="24"/>
              </w:rPr>
            </w:pPr>
          </w:p>
        </w:tc>
        <w:tc>
          <w:tcPr>
            <w:tcW w:w="5943" w:type="dxa"/>
            <w:tcBorders>
              <w:left w:val="single" w:sz="4" w:space="0" w:color="auto"/>
            </w:tcBorders>
            <w:vAlign w:val="center"/>
          </w:tcPr>
          <w:p w:rsidR="009137BC" w:rsidRPr="00FB5D3F" w:rsidRDefault="009137BC" w:rsidP="009137BC">
            <w:pPr>
              <w:pStyle w:val="IntenseQuote"/>
              <w:spacing w:line="240" w:lineRule="auto"/>
              <w:rPr>
                <w:rFonts w:eastAsia="Times New Roman"/>
                <w:sz w:val="24"/>
                <w:szCs w:val="24"/>
              </w:rPr>
            </w:pPr>
            <w:r>
              <w:rPr>
                <w:rFonts w:eastAsia="Times New Roman"/>
                <w:sz w:val="24"/>
                <w:szCs w:val="24"/>
              </w:rPr>
              <w:t xml:space="preserve">   </w:t>
            </w:r>
            <w:r w:rsidRPr="00FB5D3F">
              <w:rPr>
                <w:rFonts w:eastAsia="Times New Roman"/>
                <w:sz w:val="24"/>
                <w:szCs w:val="24"/>
              </w:rPr>
              <w:t>Sets the list item marker to a square</w:t>
            </w:r>
          </w:p>
        </w:tc>
      </w:tr>
      <w:tr w:rsidR="009137BC" w:rsidRPr="00FB5D3F" w:rsidTr="009137BC">
        <w:trPr>
          <w:tblCellSpacing w:w="15" w:type="dxa"/>
        </w:trPr>
        <w:tc>
          <w:tcPr>
            <w:tcW w:w="0" w:type="auto"/>
            <w:vAlign w:val="center"/>
            <w:hideMark/>
          </w:tcPr>
          <w:p w:rsidR="009137BC" w:rsidRPr="00FB5D3F" w:rsidRDefault="009137BC" w:rsidP="00535BF6">
            <w:pPr>
              <w:pStyle w:val="IntenseQuote"/>
              <w:spacing w:line="240" w:lineRule="auto"/>
              <w:rPr>
                <w:rFonts w:eastAsia="Times New Roman"/>
                <w:sz w:val="24"/>
                <w:szCs w:val="24"/>
              </w:rPr>
            </w:pPr>
            <w:r>
              <w:rPr>
                <w:rFonts w:eastAsia="Times New Roman"/>
                <w:sz w:val="24"/>
                <w:szCs w:val="24"/>
              </w:rPr>
              <w:t xml:space="preserve">         </w:t>
            </w:r>
            <w:r w:rsidRPr="00FB5D3F">
              <w:rPr>
                <w:rFonts w:eastAsia="Times New Roman"/>
                <w:sz w:val="24"/>
                <w:szCs w:val="24"/>
              </w:rPr>
              <w:t>none</w:t>
            </w:r>
          </w:p>
        </w:tc>
        <w:tc>
          <w:tcPr>
            <w:tcW w:w="1244" w:type="dxa"/>
            <w:tcBorders>
              <w:right w:val="single" w:sz="4" w:space="0" w:color="auto"/>
            </w:tcBorders>
            <w:vAlign w:val="center"/>
            <w:hideMark/>
          </w:tcPr>
          <w:p w:rsidR="009137BC" w:rsidRPr="00FB5D3F" w:rsidRDefault="009137BC" w:rsidP="00535BF6">
            <w:pPr>
              <w:pStyle w:val="IntenseQuote"/>
              <w:spacing w:line="240" w:lineRule="auto"/>
              <w:rPr>
                <w:rFonts w:eastAsia="Times New Roman"/>
                <w:sz w:val="24"/>
                <w:szCs w:val="24"/>
              </w:rPr>
            </w:pPr>
          </w:p>
        </w:tc>
        <w:tc>
          <w:tcPr>
            <w:tcW w:w="5943" w:type="dxa"/>
            <w:tcBorders>
              <w:left w:val="single" w:sz="4" w:space="0" w:color="auto"/>
            </w:tcBorders>
            <w:vAlign w:val="center"/>
          </w:tcPr>
          <w:p w:rsidR="009137BC" w:rsidRPr="00FB5D3F" w:rsidRDefault="009137BC" w:rsidP="009137BC">
            <w:pPr>
              <w:pStyle w:val="IntenseQuote"/>
              <w:spacing w:line="240" w:lineRule="auto"/>
              <w:rPr>
                <w:rFonts w:eastAsia="Times New Roman"/>
                <w:sz w:val="24"/>
                <w:szCs w:val="24"/>
              </w:rPr>
            </w:pPr>
            <w:r>
              <w:rPr>
                <w:rFonts w:eastAsia="Times New Roman"/>
                <w:sz w:val="24"/>
                <w:szCs w:val="24"/>
              </w:rPr>
              <w:t xml:space="preserve">   </w:t>
            </w:r>
            <w:r w:rsidRPr="00FB5D3F">
              <w:rPr>
                <w:rFonts w:eastAsia="Times New Roman"/>
                <w:sz w:val="24"/>
                <w:szCs w:val="24"/>
              </w:rPr>
              <w:t>The list items will not be marked</w:t>
            </w:r>
          </w:p>
        </w:tc>
      </w:tr>
    </w:tbl>
    <w:p w:rsidR="00FB5D3F" w:rsidRPr="00FB5D3F" w:rsidRDefault="00FB5D3F" w:rsidP="00535BF6">
      <w:pPr>
        <w:pStyle w:val="IntenseQuote"/>
        <w:spacing w:before="0" w:line="240" w:lineRule="auto"/>
        <w:rPr>
          <w:rFonts w:eastAsia="Times New Roman"/>
          <w:sz w:val="27"/>
          <w:szCs w:val="27"/>
        </w:rPr>
      </w:pPr>
      <w:r w:rsidRPr="00FB5D3F">
        <w:rPr>
          <w:rFonts w:eastAsia="Times New Roman"/>
          <w:sz w:val="27"/>
          <w:szCs w:val="27"/>
        </w:rPr>
        <w:t>Example - Disc</w:t>
      </w:r>
    </w:p>
    <w:p w:rsidR="00FB5D3F" w:rsidRPr="00FB5D3F" w:rsidRDefault="00FB5D3F" w:rsidP="00535BF6">
      <w:pPr>
        <w:pStyle w:val="IntenseQuote"/>
        <w:spacing w:before="0" w:line="240" w:lineRule="auto"/>
        <w:rPr>
          <w:rFonts w:eastAsia="Times New Roman"/>
          <w:sz w:val="24"/>
          <w:szCs w:val="24"/>
        </w:rPr>
      </w:pPr>
      <w:r w:rsidRPr="00FB5D3F">
        <w:rPr>
          <w:rFonts w:eastAsia="Times New Roman"/>
          <w:sz w:val="24"/>
          <w:szCs w:val="24"/>
        </w:rPr>
        <w:t>&lt;</w:t>
      </w:r>
      <w:proofErr w:type="spellStart"/>
      <w:r w:rsidRPr="00FB5D3F">
        <w:rPr>
          <w:rFonts w:eastAsia="Times New Roman"/>
          <w:sz w:val="24"/>
          <w:szCs w:val="24"/>
        </w:rPr>
        <w:t>ul</w:t>
      </w:r>
      <w:proofErr w:type="spellEnd"/>
      <w:r w:rsidRPr="00FB5D3F">
        <w:rPr>
          <w:rFonts w:eastAsia="Times New Roman"/>
          <w:sz w:val="24"/>
          <w:szCs w:val="24"/>
        </w:rPr>
        <w:t xml:space="preserve"> style="</w:t>
      </w:r>
      <w:proofErr w:type="spellStart"/>
      <w:r w:rsidRPr="00FB5D3F">
        <w:rPr>
          <w:rFonts w:eastAsia="Times New Roman"/>
          <w:sz w:val="24"/>
          <w:szCs w:val="24"/>
        </w:rPr>
        <w:t>list-style-type</w:t>
      </w:r>
      <w:proofErr w:type="gramStart"/>
      <w:r w:rsidRPr="00FB5D3F">
        <w:rPr>
          <w:rFonts w:eastAsia="Times New Roman"/>
          <w:sz w:val="24"/>
          <w:szCs w:val="24"/>
        </w:rPr>
        <w:t>:disc</w:t>
      </w:r>
      <w:proofErr w:type="spellEnd"/>
      <w:proofErr w:type="gramEnd"/>
      <w:r w:rsidRPr="00FB5D3F">
        <w:rPr>
          <w:rFonts w:eastAsia="Times New Roman"/>
          <w:sz w:val="24"/>
          <w:szCs w:val="24"/>
        </w:rPr>
        <w:t>;"&gt;</w:t>
      </w:r>
      <w:r w:rsidRPr="00FB5D3F">
        <w:rPr>
          <w:rFonts w:eastAsia="Times New Roman"/>
          <w:sz w:val="24"/>
          <w:szCs w:val="24"/>
        </w:rPr>
        <w:br/>
        <w:t>  &lt;li&gt;Coffee&lt;/li&gt;</w:t>
      </w:r>
      <w:r w:rsidRPr="00FB5D3F">
        <w:rPr>
          <w:rFonts w:eastAsia="Times New Roman"/>
          <w:sz w:val="24"/>
          <w:szCs w:val="24"/>
        </w:rPr>
        <w:br/>
        <w:t>  &lt;li&gt;Tea&lt;/li&gt;</w:t>
      </w:r>
      <w:r w:rsidRPr="00FB5D3F">
        <w:rPr>
          <w:rFonts w:eastAsia="Times New Roman"/>
          <w:sz w:val="24"/>
          <w:szCs w:val="24"/>
        </w:rPr>
        <w:br/>
        <w:t>  &lt;li&gt;Milk&lt;/li&gt;</w:t>
      </w:r>
      <w:r w:rsidRPr="00FB5D3F">
        <w:rPr>
          <w:rFonts w:eastAsia="Times New Roman"/>
          <w:sz w:val="24"/>
          <w:szCs w:val="24"/>
        </w:rPr>
        <w:br/>
        <w:t>&lt;/</w:t>
      </w:r>
      <w:proofErr w:type="spellStart"/>
      <w:r w:rsidRPr="00FB5D3F">
        <w:rPr>
          <w:rFonts w:eastAsia="Times New Roman"/>
          <w:sz w:val="24"/>
          <w:szCs w:val="24"/>
        </w:rPr>
        <w:t>ul</w:t>
      </w:r>
      <w:proofErr w:type="spellEnd"/>
      <w:r w:rsidRPr="00FB5D3F">
        <w:rPr>
          <w:rFonts w:eastAsia="Times New Roman"/>
          <w:sz w:val="24"/>
          <w:szCs w:val="24"/>
        </w:rPr>
        <w:t xml:space="preserve">&gt; </w:t>
      </w:r>
    </w:p>
    <w:p w:rsidR="00FB5D3F" w:rsidRPr="00FB5D3F" w:rsidRDefault="00FB5D3F" w:rsidP="00535BF6">
      <w:pPr>
        <w:pStyle w:val="IntenseQuote"/>
        <w:spacing w:before="0" w:line="240" w:lineRule="auto"/>
        <w:rPr>
          <w:rFonts w:eastAsia="Times New Roman"/>
          <w:sz w:val="27"/>
          <w:szCs w:val="27"/>
        </w:rPr>
      </w:pPr>
      <w:r w:rsidRPr="00FB5D3F">
        <w:rPr>
          <w:rFonts w:eastAsia="Times New Roman"/>
          <w:sz w:val="27"/>
          <w:szCs w:val="27"/>
        </w:rPr>
        <w:t>Example - Circle</w:t>
      </w:r>
    </w:p>
    <w:p w:rsidR="00FB5D3F" w:rsidRPr="00FB5D3F" w:rsidRDefault="00FB5D3F" w:rsidP="00535BF6">
      <w:pPr>
        <w:pStyle w:val="IntenseQuote"/>
        <w:spacing w:before="0" w:line="240" w:lineRule="auto"/>
        <w:rPr>
          <w:rFonts w:eastAsia="Times New Roman"/>
          <w:sz w:val="24"/>
          <w:szCs w:val="24"/>
        </w:rPr>
      </w:pPr>
      <w:r w:rsidRPr="00FB5D3F">
        <w:rPr>
          <w:rFonts w:eastAsia="Times New Roman"/>
          <w:sz w:val="24"/>
          <w:szCs w:val="24"/>
        </w:rPr>
        <w:t>&lt;</w:t>
      </w:r>
      <w:proofErr w:type="spellStart"/>
      <w:r w:rsidRPr="00FB5D3F">
        <w:rPr>
          <w:rFonts w:eastAsia="Times New Roman"/>
          <w:sz w:val="24"/>
          <w:szCs w:val="24"/>
        </w:rPr>
        <w:t>ul</w:t>
      </w:r>
      <w:proofErr w:type="spellEnd"/>
      <w:r w:rsidRPr="00FB5D3F">
        <w:rPr>
          <w:rFonts w:eastAsia="Times New Roman"/>
          <w:sz w:val="24"/>
          <w:szCs w:val="24"/>
        </w:rPr>
        <w:t xml:space="preserve"> style="</w:t>
      </w:r>
      <w:proofErr w:type="spellStart"/>
      <w:r w:rsidRPr="00FB5D3F">
        <w:rPr>
          <w:rFonts w:eastAsia="Times New Roman"/>
          <w:sz w:val="24"/>
          <w:szCs w:val="24"/>
        </w:rPr>
        <w:t>list-style-type</w:t>
      </w:r>
      <w:proofErr w:type="gramStart"/>
      <w:r w:rsidRPr="00FB5D3F">
        <w:rPr>
          <w:rFonts w:eastAsia="Times New Roman"/>
          <w:sz w:val="24"/>
          <w:szCs w:val="24"/>
        </w:rPr>
        <w:t>:circle</w:t>
      </w:r>
      <w:proofErr w:type="spellEnd"/>
      <w:proofErr w:type="gramEnd"/>
      <w:r w:rsidRPr="00FB5D3F">
        <w:rPr>
          <w:rFonts w:eastAsia="Times New Roman"/>
          <w:sz w:val="24"/>
          <w:szCs w:val="24"/>
        </w:rPr>
        <w:t>;"&gt;</w:t>
      </w:r>
      <w:r w:rsidRPr="00FB5D3F">
        <w:rPr>
          <w:rFonts w:eastAsia="Times New Roman"/>
          <w:sz w:val="24"/>
          <w:szCs w:val="24"/>
        </w:rPr>
        <w:br/>
        <w:t>  &lt;li&gt;Coffee&lt;/li&gt;</w:t>
      </w:r>
      <w:r w:rsidRPr="00FB5D3F">
        <w:rPr>
          <w:rFonts w:eastAsia="Times New Roman"/>
          <w:sz w:val="24"/>
          <w:szCs w:val="24"/>
        </w:rPr>
        <w:br/>
        <w:t>  &lt;li&gt;Tea&lt;/li&gt;</w:t>
      </w:r>
      <w:r w:rsidRPr="00FB5D3F">
        <w:rPr>
          <w:rFonts w:eastAsia="Times New Roman"/>
          <w:sz w:val="24"/>
          <w:szCs w:val="24"/>
        </w:rPr>
        <w:br/>
        <w:t>  &lt;li&gt;Milk&lt;/li&gt;</w:t>
      </w:r>
      <w:r w:rsidRPr="00FB5D3F">
        <w:rPr>
          <w:rFonts w:eastAsia="Times New Roman"/>
          <w:sz w:val="24"/>
          <w:szCs w:val="24"/>
        </w:rPr>
        <w:br/>
        <w:t>&lt;/</w:t>
      </w:r>
      <w:proofErr w:type="spellStart"/>
      <w:r w:rsidRPr="00FB5D3F">
        <w:rPr>
          <w:rFonts w:eastAsia="Times New Roman"/>
          <w:sz w:val="24"/>
          <w:szCs w:val="24"/>
        </w:rPr>
        <w:t>ul</w:t>
      </w:r>
      <w:proofErr w:type="spellEnd"/>
      <w:r w:rsidRPr="00FB5D3F">
        <w:rPr>
          <w:rFonts w:eastAsia="Times New Roman"/>
          <w:sz w:val="24"/>
          <w:szCs w:val="24"/>
        </w:rPr>
        <w:t xml:space="preserve">&gt; </w:t>
      </w:r>
    </w:p>
    <w:p w:rsidR="00FB5D3F" w:rsidRPr="00FB5D3F" w:rsidRDefault="00FB5D3F" w:rsidP="00535BF6">
      <w:pPr>
        <w:pStyle w:val="IntenseQuote"/>
        <w:spacing w:before="0" w:line="240" w:lineRule="auto"/>
        <w:rPr>
          <w:rFonts w:eastAsia="Times New Roman"/>
          <w:sz w:val="27"/>
          <w:szCs w:val="27"/>
        </w:rPr>
      </w:pPr>
      <w:r w:rsidRPr="00FB5D3F">
        <w:rPr>
          <w:rFonts w:eastAsia="Times New Roman"/>
          <w:sz w:val="27"/>
          <w:szCs w:val="27"/>
        </w:rPr>
        <w:t>Example - Square</w:t>
      </w:r>
    </w:p>
    <w:p w:rsidR="00FB5D3F" w:rsidRPr="00FB5D3F" w:rsidRDefault="00FB5D3F" w:rsidP="00535BF6">
      <w:pPr>
        <w:pStyle w:val="IntenseQuote"/>
        <w:spacing w:before="0" w:line="240" w:lineRule="auto"/>
        <w:rPr>
          <w:rFonts w:eastAsia="Times New Roman"/>
          <w:sz w:val="24"/>
          <w:szCs w:val="24"/>
        </w:rPr>
      </w:pPr>
      <w:r w:rsidRPr="00FB5D3F">
        <w:rPr>
          <w:rFonts w:eastAsia="Times New Roman"/>
          <w:sz w:val="24"/>
          <w:szCs w:val="24"/>
        </w:rPr>
        <w:t>&lt;</w:t>
      </w:r>
      <w:proofErr w:type="spellStart"/>
      <w:r w:rsidRPr="00FB5D3F">
        <w:rPr>
          <w:rFonts w:eastAsia="Times New Roman"/>
          <w:sz w:val="24"/>
          <w:szCs w:val="24"/>
        </w:rPr>
        <w:t>ul</w:t>
      </w:r>
      <w:proofErr w:type="spellEnd"/>
      <w:r w:rsidRPr="00FB5D3F">
        <w:rPr>
          <w:rFonts w:eastAsia="Times New Roman"/>
          <w:sz w:val="24"/>
          <w:szCs w:val="24"/>
        </w:rPr>
        <w:t xml:space="preserve"> style="</w:t>
      </w:r>
      <w:proofErr w:type="spellStart"/>
      <w:r w:rsidRPr="00FB5D3F">
        <w:rPr>
          <w:rFonts w:eastAsia="Times New Roman"/>
          <w:sz w:val="24"/>
          <w:szCs w:val="24"/>
        </w:rPr>
        <w:t>list-style-type</w:t>
      </w:r>
      <w:proofErr w:type="gramStart"/>
      <w:r w:rsidRPr="00FB5D3F">
        <w:rPr>
          <w:rFonts w:eastAsia="Times New Roman"/>
          <w:sz w:val="24"/>
          <w:szCs w:val="24"/>
        </w:rPr>
        <w:t>:square</w:t>
      </w:r>
      <w:proofErr w:type="spellEnd"/>
      <w:proofErr w:type="gramEnd"/>
      <w:r w:rsidRPr="00FB5D3F">
        <w:rPr>
          <w:rFonts w:eastAsia="Times New Roman"/>
          <w:sz w:val="24"/>
          <w:szCs w:val="24"/>
        </w:rPr>
        <w:t>;"&gt;</w:t>
      </w:r>
      <w:r w:rsidRPr="00FB5D3F">
        <w:rPr>
          <w:rFonts w:eastAsia="Times New Roman"/>
          <w:sz w:val="24"/>
          <w:szCs w:val="24"/>
        </w:rPr>
        <w:br/>
        <w:t>  &lt;li&gt;Coffee&lt;/li&gt;</w:t>
      </w:r>
      <w:r w:rsidRPr="00FB5D3F">
        <w:rPr>
          <w:rFonts w:eastAsia="Times New Roman"/>
          <w:sz w:val="24"/>
          <w:szCs w:val="24"/>
        </w:rPr>
        <w:br/>
        <w:t>  &lt;li&gt;Tea&lt;/li&gt;</w:t>
      </w:r>
      <w:r w:rsidRPr="00FB5D3F">
        <w:rPr>
          <w:rFonts w:eastAsia="Times New Roman"/>
          <w:sz w:val="24"/>
          <w:szCs w:val="24"/>
        </w:rPr>
        <w:br/>
        <w:t>  &lt;li&gt;Milk&lt;/li&gt;</w:t>
      </w:r>
      <w:r w:rsidRPr="00FB5D3F">
        <w:rPr>
          <w:rFonts w:eastAsia="Times New Roman"/>
          <w:sz w:val="24"/>
          <w:szCs w:val="24"/>
        </w:rPr>
        <w:br/>
        <w:t>&lt;/</w:t>
      </w:r>
      <w:proofErr w:type="spellStart"/>
      <w:r w:rsidRPr="00FB5D3F">
        <w:rPr>
          <w:rFonts w:eastAsia="Times New Roman"/>
          <w:sz w:val="24"/>
          <w:szCs w:val="24"/>
        </w:rPr>
        <w:t>ul</w:t>
      </w:r>
      <w:proofErr w:type="spellEnd"/>
      <w:r w:rsidRPr="00FB5D3F">
        <w:rPr>
          <w:rFonts w:eastAsia="Times New Roman"/>
          <w:sz w:val="24"/>
          <w:szCs w:val="24"/>
        </w:rPr>
        <w:t xml:space="preserve">&gt; </w:t>
      </w:r>
    </w:p>
    <w:p w:rsidR="00FB5D3F" w:rsidRPr="00FB5D3F" w:rsidRDefault="00FB5D3F" w:rsidP="00535BF6">
      <w:pPr>
        <w:pStyle w:val="IntenseQuote"/>
        <w:spacing w:before="0" w:line="240" w:lineRule="auto"/>
        <w:rPr>
          <w:rFonts w:eastAsia="Times New Roman"/>
          <w:sz w:val="27"/>
          <w:szCs w:val="27"/>
        </w:rPr>
      </w:pPr>
      <w:r w:rsidRPr="00FB5D3F">
        <w:rPr>
          <w:rFonts w:eastAsia="Times New Roman"/>
          <w:sz w:val="27"/>
          <w:szCs w:val="27"/>
        </w:rPr>
        <w:lastRenderedPageBreak/>
        <w:t>Example - None</w:t>
      </w:r>
    </w:p>
    <w:p w:rsidR="00FB5D3F" w:rsidRPr="00FB5D3F" w:rsidRDefault="00FB5D3F" w:rsidP="00535BF6">
      <w:pPr>
        <w:pStyle w:val="IntenseQuote"/>
        <w:spacing w:before="0" w:line="240" w:lineRule="auto"/>
        <w:rPr>
          <w:rFonts w:eastAsia="Times New Roman"/>
          <w:sz w:val="24"/>
          <w:szCs w:val="24"/>
        </w:rPr>
      </w:pPr>
      <w:r w:rsidRPr="00FB5D3F">
        <w:rPr>
          <w:rFonts w:eastAsia="Times New Roman"/>
          <w:sz w:val="24"/>
          <w:szCs w:val="24"/>
        </w:rPr>
        <w:t>&lt;</w:t>
      </w:r>
      <w:proofErr w:type="spellStart"/>
      <w:r w:rsidRPr="00FB5D3F">
        <w:rPr>
          <w:rFonts w:eastAsia="Times New Roman"/>
          <w:sz w:val="24"/>
          <w:szCs w:val="24"/>
        </w:rPr>
        <w:t>ul</w:t>
      </w:r>
      <w:proofErr w:type="spellEnd"/>
      <w:r w:rsidRPr="00FB5D3F">
        <w:rPr>
          <w:rFonts w:eastAsia="Times New Roman"/>
          <w:sz w:val="24"/>
          <w:szCs w:val="24"/>
        </w:rPr>
        <w:t xml:space="preserve"> style="</w:t>
      </w:r>
      <w:proofErr w:type="spellStart"/>
      <w:r w:rsidRPr="00FB5D3F">
        <w:rPr>
          <w:rFonts w:eastAsia="Times New Roman"/>
          <w:sz w:val="24"/>
          <w:szCs w:val="24"/>
        </w:rPr>
        <w:t>list-style-type</w:t>
      </w:r>
      <w:proofErr w:type="gramStart"/>
      <w:r w:rsidRPr="00FB5D3F">
        <w:rPr>
          <w:rFonts w:eastAsia="Times New Roman"/>
          <w:sz w:val="24"/>
          <w:szCs w:val="24"/>
        </w:rPr>
        <w:t>:none</w:t>
      </w:r>
      <w:proofErr w:type="spellEnd"/>
      <w:proofErr w:type="gramEnd"/>
      <w:r w:rsidRPr="00FB5D3F">
        <w:rPr>
          <w:rFonts w:eastAsia="Times New Roman"/>
          <w:sz w:val="24"/>
          <w:szCs w:val="24"/>
        </w:rPr>
        <w:t>;"&gt;</w:t>
      </w:r>
      <w:r w:rsidRPr="00FB5D3F">
        <w:rPr>
          <w:rFonts w:eastAsia="Times New Roman"/>
          <w:sz w:val="24"/>
          <w:szCs w:val="24"/>
        </w:rPr>
        <w:br/>
        <w:t>  &lt;li&gt;Coffee&lt;/li&gt;</w:t>
      </w:r>
      <w:r w:rsidRPr="00FB5D3F">
        <w:rPr>
          <w:rFonts w:eastAsia="Times New Roman"/>
          <w:sz w:val="24"/>
          <w:szCs w:val="24"/>
        </w:rPr>
        <w:br/>
        <w:t>  &lt;li&gt;Tea&lt;/li&gt;</w:t>
      </w:r>
      <w:r w:rsidRPr="00FB5D3F">
        <w:rPr>
          <w:rFonts w:eastAsia="Times New Roman"/>
          <w:sz w:val="24"/>
          <w:szCs w:val="24"/>
        </w:rPr>
        <w:br/>
        <w:t>  &lt;li&gt;Milk&lt;/li&gt;</w:t>
      </w:r>
      <w:r w:rsidRPr="00FB5D3F">
        <w:rPr>
          <w:rFonts w:eastAsia="Times New Roman"/>
          <w:sz w:val="24"/>
          <w:szCs w:val="24"/>
        </w:rPr>
        <w:br/>
        <w:t>&lt;/</w:t>
      </w:r>
      <w:proofErr w:type="spellStart"/>
      <w:r w:rsidRPr="00FB5D3F">
        <w:rPr>
          <w:rFonts w:eastAsia="Times New Roman"/>
          <w:sz w:val="24"/>
          <w:szCs w:val="24"/>
        </w:rPr>
        <w:t>ul</w:t>
      </w:r>
      <w:proofErr w:type="spellEnd"/>
      <w:r w:rsidRPr="00FB5D3F">
        <w:rPr>
          <w:rFonts w:eastAsia="Times New Roman"/>
          <w:sz w:val="24"/>
          <w:szCs w:val="24"/>
        </w:rPr>
        <w:t xml:space="preserve">&gt; </w:t>
      </w:r>
    </w:p>
    <w:p w:rsidR="00FB5D3F" w:rsidRPr="00FB5D3F" w:rsidRDefault="00FB5D3F" w:rsidP="00E33C7B">
      <w:pPr>
        <w:pStyle w:val="IntenseQuote"/>
        <w:rPr>
          <w:rFonts w:eastAsia="Times New Roman"/>
          <w:sz w:val="36"/>
          <w:szCs w:val="36"/>
        </w:rPr>
      </w:pPr>
      <w:r w:rsidRPr="00FB5D3F">
        <w:rPr>
          <w:rFonts w:eastAsia="Times New Roman"/>
          <w:sz w:val="36"/>
          <w:szCs w:val="36"/>
        </w:rPr>
        <w:t>Ordered HTML List</w:t>
      </w:r>
    </w:p>
    <w:p w:rsidR="00FB5D3F" w:rsidRPr="00FB5D3F" w:rsidRDefault="00FB5D3F" w:rsidP="00E33C7B">
      <w:pPr>
        <w:pStyle w:val="IntenseQuote"/>
        <w:rPr>
          <w:rFonts w:eastAsia="Times New Roman"/>
          <w:sz w:val="24"/>
          <w:szCs w:val="24"/>
        </w:rPr>
      </w:pPr>
      <w:r w:rsidRPr="00FB5D3F">
        <w:rPr>
          <w:rFonts w:eastAsia="Times New Roman"/>
          <w:sz w:val="24"/>
          <w:szCs w:val="24"/>
        </w:rPr>
        <w:t xml:space="preserve">An ordered list starts with the </w:t>
      </w:r>
      <w:hyperlink r:id="rId68" w:history="1">
        <w:r w:rsidRPr="00FB5D3F">
          <w:rPr>
            <w:rFonts w:ascii="Courier New" w:eastAsia="Times New Roman" w:hAnsi="Courier New" w:cs="Courier New"/>
            <w:color w:val="0000FF"/>
            <w:sz w:val="20"/>
            <w:szCs w:val="20"/>
            <w:u w:val="single"/>
          </w:rPr>
          <w:t>&lt;</w:t>
        </w:r>
        <w:proofErr w:type="spellStart"/>
        <w:r w:rsidRPr="00FB5D3F">
          <w:rPr>
            <w:rFonts w:ascii="Courier New" w:eastAsia="Times New Roman" w:hAnsi="Courier New" w:cs="Courier New"/>
            <w:color w:val="0000FF"/>
            <w:sz w:val="20"/>
            <w:szCs w:val="20"/>
            <w:u w:val="single"/>
          </w:rPr>
          <w:t>ol</w:t>
        </w:r>
        <w:proofErr w:type="spellEnd"/>
        <w:r w:rsidRPr="00FB5D3F">
          <w:rPr>
            <w:rFonts w:ascii="Courier New" w:eastAsia="Times New Roman" w:hAnsi="Courier New" w:cs="Courier New"/>
            <w:color w:val="0000FF"/>
            <w:sz w:val="20"/>
            <w:szCs w:val="20"/>
            <w:u w:val="single"/>
          </w:rPr>
          <w:t>&gt;</w:t>
        </w:r>
      </w:hyperlink>
      <w:r w:rsidRPr="00FB5D3F">
        <w:rPr>
          <w:rFonts w:eastAsia="Times New Roman"/>
          <w:sz w:val="24"/>
          <w:szCs w:val="24"/>
        </w:rPr>
        <w:t xml:space="preserve"> tag. Each list item starts with the </w:t>
      </w:r>
      <w:hyperlink r:id="rId69" w:history="1">
        <w:r w:rsidRPr="00FB5D3F">
          <w:rPr>
            <w:rFonts w:ascii="Courier New" w:eastAsia="Times New Roman" w:hAnsi="Courier New" w:cs="Courier New"/>
            <w:color w:val="0000FF"/>
            <w:sz w:val="20"/>
            <w:szCs w:val="20"/>
            <w:u w:val="single"/>
          </w:rPr>
          <w:t>&lt;li&gt;</w:t>
        </w:r>
      </w:hyperlink>
      <w:r w:rsidRPr="00FB5D3F">
        <w:rPr>
          <w:rFonts w:eastAsia="Times New Roman"/>
          <w:sz w:val="24"/>
          <w:szCs w:val="24"/>
        </w:rPr>
        <w:t xml:space="preserve"> tag.</w:t>
      </w:r>
    </w:p>
    <w:p w:rsidR="00FB5D3F" w:rsidRPr="00FB5D3F" w:rsidRDefault="00FB5D3F" w:rsidP="00E33C7B">
      <w:pPr>
        <w:pStyle w:val="IntenseQuote"/>
        <w:rPr>
          <w:rFonts w:eastAsia="Times New Roman"/>
          <w:sz w:val="24"/>
          <w:szCs w:val="24"/>
        </w:rPr>
      </w:pPr>
      <w:r w:rsidRPr="00FB5D3F">
        <w:rPr>
          <w:rFonts w:eastAsia="Times New Roman"/>
          <w:sz w:val="24"/>
          <w:szCs w:val="24"/>
        </w:rPr>
        <w:t>The list items will be marked with numbers by default:</w:t>
      </w:r>
    </w:p>
    <w:p w:rsidR="00FB5D3F" w:rsidRPr="00FB5D3F" w:rsidRDefault="00FB5D3F" w:rsidP="00E33C7B">
      <w:pPr>
        <w:pStyle w:val="IntenseQuote"/>
        <w:rPr>
          <w:rFonts w:eastAsia="Times New Roman"/>
          <w:sz w:val="27"/>
          <w:szCs w:val="27"/>
        </w:rPr>
      </w:pPr>
      <w:r w:rsidRPr="00FB5D3F">
        <w:rPr>
          <w:rFonts w:eastAsia="Times New Roman"/>
          <w:sz w:val="27"/>
          <w:szCs w:val="27"/>
        </w:rPr>
        <w:t>Example</w:t>
      </w:r>
    </w:p>
    <w:p w:rsidR="00FB5D3F" w:rsidRPr="00FB5D3F" w:rsidRDefault="00FB5D3F" w:rsidP="00E33C7B">
      <w:pPr>
        <w:pStyle w:val="IntenseQuote"/>
        <w:rPr>
          <w:rFonts w:eastAsia="Times New Roman"/>
          <w:sz w:val="24"/>
          <w:szCs w:val="24"/>
        </w:rPr>
      </w:pPr>
      <w:r w:rsidRPr="00FB5D3F">
        <w:rPr>
          <w:rFonts w:eastAsia="Times New Roman"/>
          <w:sz w:val="24"/>
          <w:szCs w:val="24"/>
        </w:rPr>
        <w:t>&lt;</w:t>
      </w:r>
      <w:proofErr w:type="spellStart"/>
      <w:proofErr w:type="gramStart"/>
      <w:r w:rsidRPr="00FB5D3F">
        <w:rPr>
          <w:rFonts w:eastAsia="Times New Roman"/>
          <w:sz w:val="24"/>
          <w:szCs w:val="24"/>
        </w:rPr>
        <w:t>ol</w:t>
      </w:r>
      <w:proofErr w:type="spellEnd"/>
      <w:proofErr w:type="gramEnd"/>
      <w:r w:rsidRPr="00FB5D3F">
        <w:rPr>
          <w:rFonts w:eastAsia="Times New Roman"/>
          <w:sz w:val="24"/>
          <w:szCs w:val="24"/>
        </w:rPr>
        <w:t>&gt;</w:t>
      </w:r>
      <w:r w:rsidRPr="00FB5D3F">
        <w:rPr>
          <w:rFonts w:eastAsia="Times New Roman"/>
          <w:sz w:val="24"/>
          <w:szCs w:val="24"/>
        </w:rPr>
        <w:br/>
        <w:t>  &lt;li&gt;Coffee&lt;/li&gt;</w:t>
      </w:r>
      <w:r w:rsidRPr="00FB5D3F">
        <w:rPr>
          <w:rFonts w:eastAsia="Times New Roman"/>
          <w:sz w:val="24"/>
          <w:szCs w:val="24"/>
        </w:rPr>
        <w:br/>
        <w:t>  &lt;li&gt;Tea&lt;/li&gt;</w:t>
      </w:r>
      <w:r w:rsidRPr="00FB5D3F">
        <w:rPr>
          <w:rFonts w:eastAsia="Times New Roman"/>
          <w:sz w:val="24"/>
          <w:szCs w:val="24"/>
        </w:rPr>
        <w:br/>
        <w:t>  &lt;li&gt;Milk&lt;/li&gt;</w:t>
      </w:r>
      <w:r w:rsidRPr="00FB5D3F">
        <w:rPr>
          <w:rFonts w:eastAsia="Times New Roman"/>
          <w:sz w:val="24"/>
          <w:szCs w:val="24"/>
        </w:rPr>
        <w:br/>
        <w:t>&lt;/</w:t>
      </w:r>
      <w:proofErr w:type="spellStart"/>
      <w:r w:rsidRPr="00FB5D3F">
        <w:rPr>
          <w:rFonts w:eastAsia="Times New Roman"/>
          <w:sz w:val="24"/>
          <w:szCs w:val="24"/>
        </w:rPr>
        <w:t>ol</w:t>
      </w:r>
      <w:proofErr w:type="spellEnd"/>
      <w:r w:rsidRPr="00FB5D3F">
        <w:rPr>
          <w:rFonts w:eastAsia="Times New Roman"/>
          <w:sz w:val="24"/>
          <w:szCs w:val="24"/>
        </w:rPr>
        <w:t xml:space="preserve">&gt; </w:t>
      </w:r>
    </w:p>
    <w:p w:rsidR="00FB5D3F" w:rsidRPr="00FB5D3F" w:rsidRDefault="00E33C7B" w:rsidP="00E33C7B">
      <w:pPr>
        <w:pStyle w:val="IntenseQuote"/>
        <w:rPr>
          <w:rFonts w:eastAsia="Times New Roman"/>
          <w:sz w:val="24"/>
          <w:szCs w:val="24"/>
        </w:rPr>
      </w:pPr>
      <w:r>
        <w:rPr>
          <w:rFonts w:eastAsia="Times New Roman"/>
          <w:sz w:val="24"/>
          <w:szCs w:val="24"/>
        </w:rPr>
        <w:pict>
          <v:rect id="_x0000_i1242" style="width:0;height:1.5pt" o:hralign="center" o:hrstd="t" o:hr="t" fillcolor="#a0a0a0" stroked="f"/>
        </w:pict>
      </w:r>
    </w:p>
    <w:p w:rsidR="00FB5D3F" w:rsidRPr="00FB5D3F" w:rsidRDefault="00FB5D3F" w:rsidP="00E33C7B">
      <w:pPr>
        <w:pStyle w:val="IntenseQuote"/>
        <w:rPr>
          <w:rFonts w:eastAsia="Times New Roman"/>
          <w:sz w:val="36"/>
          <w:szCs w:val="36"/>
        </w:rPr>
      </w:pPr>
      <w:r w:rsidRPr="00FB5D3F">
        <w:rPr>
          <w:rFonts w:eastAsia="Times New Roman"/>
          <w:sz w:val="36"/>
          <w:szCs w:val="36"/>
        </w:rPr>
        <w:t>Ordered HTML List - The Type Attribute</w:t>
      </w:r>
    </w:p>
    <w:p w:rsidR="00FB5D3F" w:rsidRPr="00FB5D3F" w:rsidRDefault="00FB5D3F" w:rsidP="00E33C7B">
      <w:pPr>
        <w:pStyle w:val="IntenseQuote"/>
        <w:rPr>
          <w:rFonts w:eastAsia="Times New Roman"/>
          <w:sz w:val="24"/>
          <w:szCs w:val="24"/>
        </w:rPr>
      </w:pPr>
      <w:r w:rsidRPr="00FB5D3F">
        <w:rPr>
          <w:rFonts w:eastAsia="Times New Roman"/>
          <w:sz w:val="24"/>
          <w:szCs w:val="24"/>
        </w:rPr>
        <w:t xml:space="preserve">The </w:t>
      </w:r>
      <w:r w:rsidRPr="00FB5D3F">
        <w:rPr>
          <w:rFonts w:ascii="Courier New" w:eastAsia="Times New Roman" w:hAnsi="Courier New" w:cs="Courier New"/>
          <w:sz w:val="20"/>
          <w:szCs w:val="20"/>
        </w:rPr>
        <w:t>type</w:t>
      </w:r>
      <w:r w:rsidRPr="00FB5D3F">
        <w:rPr>
          <w:rFonts w:eastAsia="Times New Roman"/>
          <w:sz w:val="24"/>
          <w:szCs w:val="24"/>
        </w:rPr>
        <w:t xml:space="preserve"> attribute of the </w:t>
      </w:r>
      <w:hyperlink r:id="rId70" w:history="1">
        <w:r w:rsidRPr="00FB5D3F">
          <w:rPr>
            <w:rFonts w:ascii="Courier New" w:eastAsia="Times New Roman" w:hAnsi="Courier New" w:cs="Courier New"/>
            <w:color w:val="0000FF"/>
            <w:sz w:val="20"/>
            <w:szCs w:val="20"/>
            <w:u w:val="single"/>
          </w:rPr>
          <w:t>&lt;</w:t>
        </w:r>
        <w:proofErr w:type="spellStart"/>
        <w:r w:rsidRPr="00FB5D3F">
          <w:rPr>
            <w:rFonts w:ascii="Courier New" w:eastAsia="Times New Roman" w:hAnsi="Courier New" w:cs="Courier New"/>
            <w:color w:val="0000FF"/>
            <w:sz w:val="20"/>
            <w:szCs w:val="20"/>
            <w:u w:val="single"/>
          </w:rPr>
          <w:t>ol</w:t>
        </w:r>
        <w:proofErr w:type="spellEnd"/>
        <w:r w:rsidRPr="00FB5D3F">
          <w:rPr>
            <w:rFonts w:ascii="Courier New" w:eastAsia="Times New Roman" w:hAnsi="Courier New" w:cs="Courier New"/>
            <w:color w:val="0000FF"/>
            <w:sz w:val="20"/>
            <w:szCs w:val="20"/>
            <w:u w:val="single"/>
          </w:rPr>
          <w:t>&gt;</w:t>
        </w:r>
      </w:hyperlink>
      <w:r w:rsidRPr="00FB5D3F">
        <w:rPr>
          <w:rFonts w:eastAsia="Times New Roman"/>
          <w:sz w:val="24"/>
          <w:szCs w:val="24"/>
        </w:rPr>
        <w:t xml:space="preserve"> tag, defines the type of the list item marker: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4"/>
        <w:gridCol w:w="8226"/>
      </w:tblGrid>
      <w:tr w:rsidR="00FB5D3F" w:rsidRPr="00FB5D3F" w:rsidTr="009137BC">
        <w:trPr>
          <w:tblCellSpacing w:w="15" w:type="dxa"/>
        </w:trPr>
        <w:tc>
          <w:tcPr>
            <w:tcW w:w="0" w:type="auto"/>
            <w:vAlign w:val="center"/>
            <w:hideMark/>
          </w:tcPr>
          <w:p w:rsidR="00FB5D3F" w:rsidRPr="00FB5D3F" w:rsidRDefault="00FB5D3F" w:rsidP="00E33C7B">
            <w:pPr>
              <w:pStyle w:val="IntenseQuote"/>
              <w:rPr>
                <w:rFonts w:eastAsia="Times New Roman"/>
                <w:sz w:val="24"/>
                <w:szCs w:val="24"/>
              </w:rPr>
            </w:pPr>
            <w:r w:rsidRPr="00FB5D3F">
              <w:rPr>
                <w:rFonts w:eastAsia="Times New Roman"/>
                <w:sz w:val="24"/>
                <w:szCs w:val="24"/>
              </w:rPr>
              <w:t>Type</w:t>
            </w:r>
          </w:p>
        </w:tc>
        <w:tc>
          <w:tcPr>
            <w:tcW w:w="0" w:type="auto"/>
            <w:tcBorders>
              <w:left w:val="single" w:sz="4" w:space="0" w:color="auto"/>
            </w:tcBorders>
            <w:vAlign w:val="center"/>
            <w:hideMark/>
          </w:tcPr>
          <w:p w:rsidR="00FB5D3F" w:rsidRPr="00FB5D3F" w:rsidRDefault="00FB5D3F" w:rsidP="00E33C7B">
            <w:pPr>
              <w:pStyle w:val="IntenseQuote"/>
              <w:rPr>
                <w:rFonts w:eastAsia="Times New Roman"/>
                <w:sz w:val="24"/>
                <w:szCs w:val="24"/>
              </w:rPr>
            </w:pPr>
            <w:r w:rsidRPr="00FB5D3F">
              <w:rPr>
                <w:rFonts w:eastAsia="Times New Roman"/>
                <w:sz w:val="24"/>
                <w:szCs w:val="24"/>
              </w:rPr>
              <w:t>Description</w:t>
            </w:r>
          </w:p>
        </w:tc>
      </w:tr>
      <w:tr w:rsidR="00FB5D3F" w:rsidRPr="00FB5D3F" w:rsidTr="009137BC">
        <w:trPr>
          <w:tblCellSpacing w:w="15" w:type="dxa"/>
        </w:trPr>
        <w:tc>
          <w:tcPr>
            <w:tcW w:w="0" w:type="auto"/>
            <w:tcBorders>
              <w:top w:val="single" w:sz="4" w:space="0" w:color="auto"/>
            </w:tcBorders>
            <w:vAlign w:val="center"/>
            <w:hideMark/>
          </w:tcPr>
          <w:p w:rsidR="00FB5D3F" w:rsidRPr="00FB5D3F" w:rsidRDefault="00FB5D3F" w:rsidP="00E33C7B">
            <w:pPr>
              <w:pStyle w:val="IntenseQuote"/>
              <w:rPr>
                <w:rFonts w:eastAsia="Times New Roman"/>
                <w:sz w:val="24"/>
                <w:szCs w:val="24"/>
              </w:rPr>
            </w:pPr>
            <w:r w:rsidRPr="00FB5D3F">
              <w:rPr>
                <w:rFonts w:eastAsia="Times New Roman"/>
                <w:sz w:val="24"/>
                <w:szCs w:val="24"/>
              </w:rPr>
              <w:t>type="1"</w:t>
            </w:r>
          </w:p>
        </w:tc>
        <w:tc>
          <w:tcPr>
            <w:tcW w:w="0" w:type="auto"/>
            <w:tcBorders>
              <w:top w:val="single" w:sz="4" w:space="0" w:color="auto"/>
              <w:left w:val="single" w:sz="4" w:space="0" w:color="auto"/>
            </w:tcBorders>
            <w:vAlign w:val="center"/>
            <w:hideMark/>
          </w:tcPr>
          <w:p w:rsidR="00FB5D3F" w:rsidRPr="00FB5D3F" w:rsidRDefault="009137BC" w:rsidP="00E33C7B">
            <w:pPr>
              <w:pStyle w:val="IntenseQuote"/>
              <w:rPr>
                <w:rFonts w:eastAsia="Times New Roman"/>
                <w:sz w:val="24"/>
                <w:szCs w:val="24"/>
              </w:rPr>
            </w:pPr>
            <w:r>
              <w:rPr>
                <w:rFonts w:eastAsia="Times New Roman"/>
                <w:sz w:val="24"/>
                <w:szCs w:val="24"/>
              </w:rPr>
              <w:t xml:space="preserve">     </w:t>
            </w:r>
            <w:r w:rsidR="00FB5D3F" w:rsidRPr="00FB5D3F">
              <w:rPr>
                <w:rFonts w:eastAsia="Times New Roman"/>
                <w:sz w:val="24"/>
                <w:szCs w:val="24"/>
              </w:rPr>
              <w:t>The list items will be numbered with numbers (default)</w:t>
            </w:r>
          </w:p>
        </w:tc>
      </w:tr>
      <w:tr w:rsidR="00FB5D3F" w:rsidRPr="00FB5D3F" w:rsidTr="009137BC">
        <w:trPr>
          <w:tblCellSpacing w:w="15" w:type="dxa"/>
        </w:trPr>
        <w:tc>
          <w:tcPr>
            <w:tcW w:w="0" w:type="auto"/>
            <w:vAlign w:val="center"/>
            <w:hideMark/>
          </w:tcPr>
          <w:p w:rsidR="00FB5D3F" w:rsidRPr="00FB5D3F" w:rsidRDefault="00FB5D3F" w:rsidP="00E33C7B">
            <w:pPr>
              <w:pStyle w:val="IntenseQuote"/>
              <w:rPr>
                <w:rFonts w:eastAsia="Times New Roman"/>
                <w:sz w:val="24"/>
                <w:szCs w:val="24"/>
              </w:rPr>
            </w:pPr>
            <w:r w:rsidRPr="00FB5D3F">
              <w:rPr>
                <w:rFonts w:eastAsia="Times New Roman"/>
                <w:sz w:val="24"/>
                <w:szCs w:val="24"/>
              </w:rPr>
              <w:t>type="A"</w:t>
            </w:r>
          </w:p>
        </w:tc>
        <w:tc>
          <w:tcPr>
            <w:tcW w:w="0" w:type="auto"/>
            <w:tcBorders>
              <w:left w:val="single" w:sz="4" w:space="0" w:color="auto"/>
            </w:tcBorders>
            <w:vAlign w:val="center"/>
            <w:hideMark/>
          </w:tcPr>
          <w:p w:rsidR="00FB5D3F" w:rsidRPr="00FB5D3F" w:rsidRDefault="009137BC" w:rsidP="00E33C7B">
            <w:pPr>
              <w:pStyle w:val="IntenseQuote"/>
              <w:rPr>
                <w:rFonts w:eastAsia="Times New Roman"/>
                <w:sz w:val="24"/>
                <w:szCs w:val="24"/>
              </w:rPr>
            </w:pPr>
            <w:r>
              <w:rPr>
                <w:rFonts w:eastAsia="Times New Roman"/>
                <w:sz w:val="24"/>
                <w:szCs w:val="24"/>
              </w:rPr>
              <w:t xml:space="preserve">     </w:t>
            </w:r>
            <w:r w:rsidR="00FB5D3F" w:rsidRPr="00FB5D3F">
              <w:rPr>
                <w:rFonts w:eastAsia="Times New Roman"/>
                <w:sz w:val="24"/>
                <w:szCs w:val="24"/>
              </w:rPr>
              <w:t>The list items will be numbered with uppercase letters</w:t>
            </w:r>
          </w:p>
        </w:tc>
      </w:tr>
      <w:tr w:rsidR="00FB5D3F" w:rsidRPr="00FB5D3F" w:rsidTr="009137BC">
        <w:trPr>
          <w:tblCellSpacing w:w="15" w:type="dxa"/>
        </w:trPr>
        <w:tc>
          <w:tcPr>
            <w:tcW w:w="0" w:type="auto"/>
            <w:vAlign w:val="center"/>
            <w:hideMark/>
          </w:tcPr>
          <w:p w:rsidR="00FB5D3F" w:rsidRPr="00FB5D3F" w:rsidRDefault="00FB5D3F" w:rsidP="00E33C7B">
            <w:pPr>
              <w:pStyle w:val="IntenseQuote"/>
              <w:rPr>
                <w:rFonts w:eastAsia="Times New Roman"/>
                <w:sz w:val="24"/>
                <w:szCs w:val="24"/>
              </w:rPr>
            </w:pPr>
            <w:r w:rsidRPr="00FB5D3F">
              <w:rPr>
                <w:rFonts w:eastAsia="Times New Roman"/>
                <w:sz w:val="24"/>
                <w:szCs w:val="24"/>
              </w:rPr>
              <w:t>type="a"</w:t>
            </w:r>
          </w:p>
        </w:tc>
        <w:tc>
          <w:tcPr>
            <w:tcW w:w="0" w:type="auto"/>
            <w:tcBorders>
              <w:top w:val="single" w:sz="4" w:space="0" w:color="auto"/>
              <w:left w:val="single" w:sz="4" w:space="0" w:color="auto"/>
            </w:tcBorders>
            <w:vAlign w:val="center"/>
            <w:hideMark/>
          </w:tcPr>
          <w:p w:rsidR="00FB5D3F" w:rsidRPr="00FB5D3F" w:rsidRDefault="009137BC" w:rsidP="00E33C7B">
            <w:pPr>
              <w:pStyle w:val="IntenseQuote"/>
              <w:rPr>
                <w:rFonts w:eastAsia="Times New Roman"/>
                <w:sz w:val="24"/>
                <w:szCs w:val="24"/>
              </w:rPr>
            </w:pPr>
            <w:r>
              <w:rPr>
                <w:rFonts w:eastAsia="Times New Roman"/>
                <w:sz w:val="24"/>
                <w:szCs w:val="24"/>
              </w:rPr>
              <w:t xml:space="preserve">     </w:t>
            </w:r>
            <w:r w:rsidR="00FB5D3F" w:rsidRPr="00FB5D3F">
              <w:rPr>
                <w:rFonts w:eastAsia="Times New Roman"/>
                <w:sz w:val="24"/>
                <w:szCs w:val="24"/>
              </w:rPr>
              <w:t>The list items will be numbered with lowercase letters</w:t>
            </w:r>
          </w:p>
        </w:tc>
      </w:tr>
      <w:tr w:rsidR="00FB5D3F" w:rsidRPr="00FB5D3F" w:rsidTr="009137BC">
        <w:trPr>
          <w:tblCellSpacing w:w="15" w:type="dxa"/>
        </w:trPr>
        <w:tc>
          <w:tcPr>
            <w:tcW w:w="0" w:type="auto"/>
            <w:vAlign w:val="center"/>
            <w:hideMark/>
          </w:tcPr>
          <w:p w:rsidR="00FB5D3F" w:rsidRPr="00FB5D3F" w:rsidRDefault="00FB5D3F" w:rsidP="00E33C7B">
            <w:pPr>
              <w:pStyle w:val="IntenseQuote"/>
              <w:rPr>
                <w:rFonts w:eastAsia="Times New Roman"/>
                <w:sz w:val="24"/>
                <w:szCs w:val="24"/>
              </w:rPr>
            </w:pPr>
            <w:r w:rsidRPr="00FB5D3F">
              <w:rPr>
                <w:rFonts w:eastAsia="Times New Roman"/>
                <w:sz w:val="24"/>
                <w:szCs w:val="24"/>
              </w:rPr>
              <w:lastRenderedPageBreak/>
              <w:t>type="I"</w:t>
            </w:r>
          </w:p>
        </w:tc>
        <w:tc>
          <w:tcPr>
            <w:tcW w:w="0" w:type="auto"/>
            <w:tcBorders>
              <w:top w:val="single" w:sz="4" w:space="0" w:color="auto"/>
              <w:left w:val="single" w:sz="4" w:space="0" w:color="auto"/>
            </w:tcBorders>
            <w:vAlign w:val="center"/>
            <w:hideMark/>
          </w:tcPr>
          <w:p w:rsidR="00FB5D3F" w:rsidRPr="00FB5D3F" w:rsidRDefault="009137BC" w:rsidP="00E33C7B">
            <w:pPr>
              <w:pStyle w:val="IntenseQuote"/>
              <w:rPr>
                <w:rFonts w:eastAsia="Times New Roman"/>
                <w:sz w:val="24"/>
                <w:szCs w:val="24"/>
              </w:rPr>
            </w:pPr>
            <w:r>
              <w:rPr>
                <w:rFonts w:eastAsia="Times New Roman"/>
                <w:sz w:val="24"/>
                <w:szCs w:val="24"/>
              </w:rPr>
              <w:t xml:space="preserve">    </w:t>
            </w:r>
            <w:r w:rsidR="00FB5D3F" w:rsidRPr="00FB5D3F">
              <w:rPr>
                <w:rFonts w:eastAsia="Times New Roman"/>
                <w:sz w:val="24"/>
                <w:szCs w:val="24"/>
              </w:rPr>
              <w:t>The list items will be numbered with uppercase roman numbers</w:t>
            </w:r>
          </w:p>
        </w:tc>
      </w:tr>
      <w:tr w:rsidR="00FB5D3F" w:rsidRPr="00FB5D3F" w:rsidTr="009137BC">
        <w:trPr>
          <w:tblCellSpacing w:w="15" w:type="dxa"/>
        </w:trPr>
        <w:tc>
          <w:tcPr>
            <w:tcW w:w="0" w:type="auto"/>
            <w:vAlign w:val="center"/>
            <w:hideMark/>
          </w:tcPr>
          <w:p w:rsidR="00FB5D3F" w:rsidRPr="00FB5D3F" w:rsidRDefault="00FB5D3F" w:rsidP="00E33C7B">
            <w:pPr>
              <w:pStyle w:val="IntenseQuote"/>
              <w:rPr>
                <w:rFonts w:eastAsia="Times New Roman"/>
                <w:sz w:val="24"/>
                <w:szCs w:val="24"/>
              </w:rPr>
            </w:pPr>
            <w:r w:rsidRPr="00FB5D3F">
              <w:rPr>
                <w:rFonts w:eastAsia="Times New Roman"/>
                <w:sz w:val="24"/>
                <w:szCs w:val="24"/>
              </w:rPr>
              <w:t>type="i"</w:t>
            </w:r>
          </w:p>
        </w:tc>
        <w:tc>
          <w:tcPr>
            <w:tcW w:w="0" w:type="auto"/>
            <w:tcBorders>
              <w:left w:val="single" w:sz="4" w:space="0" w:color="auto"/>
            </w:tcBorders>
            <w:vAlign w:val="center"/>
            <w:hideMark/>
          </w:tcPr>
          <w:p w:rsidR="00FB5D3F" w:rsidRPr="00FB5D3F" w:rsidRDefault="009137BC" w:rsidP="00E33C7B">
            <w:pPr>
              <w:pStyle w:val="IntenseQuote"/>
              <w:rPr>
                <w:rFonts w:eastAsia="Times New Roman"/>
                <w:sz w:val="24"/>
                <w:szCs w:val="24"/>
              </w:rPr>
            </w:pPr>
            <w:r>
              <w:rPr>
                <w:rFonts w:eastAsia="Times New Roman"/>
                <w:sz w:val="24"/>
                <w:szCs w:val="24"/>
              </w:rPr>
              <w:t xml:space="preserve">   </w:t>
            </w:r>
            <w:r w:rsidR="00FB5D3F" w:rsidRPr="00FB5D3F">
              <w:rPr>
                <w:rFonts w:eastAsia="Times New Roman"/>
                <w:sz w:val="24"/>
                <w:szCs w:val="24"/>
              </w:rPr>
              <w:t>The list items will be numbered with lowercase roman numbers</w:t>
            </w:r>
          </w:p>
        </w:tc>
      </w:tr>
    </w:tbl>
    <w:p w:rsidR="009137BC" w:rsidRDefault="009137BC" w:rsidP="00E33C7B">
      <w:pPr>
        <w:pStyle w:val="IntenseQuote"/>
        <w:rPr>
          <w:rFonts w:eastAsia="Times New Roman"/>
          <w:sz w:val="27"/>
          <w:szCs w:val="27"/>
        </w:rPr>
      </w:pPr>
    </w:p>
    <w:p w:rsidR="009137BC" w:rsidRDefault="009137BC" w:rsidP="00E33C7B">
      <w:pPr>
        <w:pStyle w:val="IntenseQuote"/>
        <w:rPr>
          <w:rFonts w:eastAsia="Times New Roman"/>
          <w:sz w:val="27"/>
          <w:szCs w:val="27"/>
        </w:rPr>
      </w:pPr>
    </w:p>
    <w:p w:rsidR="009137BC" w:rsidRDefault="009137BC" w:rsidP="00E33C7B">
      <w:pPr>
        <w:pStyle w:val="IntenseQuote"/>
        <w:rPr>
          <w:rFonts w:eastAsia="Times New Roman"/>
          <w:sz w:val="27"/>
          <w:szCs w:val="27"/>
        </w:rPr>
      </w:pPr>
    </w:p>
    <w:p w:rsidR="00FB5D3F" w:rsidRPr="00FB5D3F" w:rsidRDefault="00FB5D3F" w:rsidP="00E33C7B">
      <w:pPr>
        <w:pStyle w:val="IntenseQuote"/>
        <w:rPr>
          <w:rFonts w:eastAsia="Times New Roman"/>
          <w:sz w:val="27"/>
          <w:szCs w:val="27"/>
        </w:rPr>
      </w:pPr>
      <w:r w:rsidRPr="00FB5D3F">
        <w:rPr>
          <w:rFonts w:eastAsia="Times New Roman"/>
          <w:sz w:val="27"/>
          <w:szCs w:val="27"/>
        </w:rPr>
        <w:t>Numbers:</w:t>
      </w:r>
    </w:p>
    <w:p w:rsidR="00FB5D3F" w:rsidRPr="00FB5D3F" w:rsidRDefault="00FB5D3F" w:rsidP="00E33C7B">
      <w:pPr>
        <w:pStyle w:val="IntenseQuote"/>
        <w:rPr>
          <w:rFonts w:eastAsia="Times New Roman"/>
          <w:sz w:val="24"/>
          <w:szCs w:val="24"/>
        </w:rPr>
      </w:pPr>
      <w:r w:rsidRPr="00FB5D3F">
        <w:rPr>
          <w:rFonts w:eastAsia="Times New Roman"/>
          <w:sz w:val="24"/>
          <w:szCs w:val="24"/>
        </w:rPr>
        <w:t>&lt;</w:t>
      </w:r>
      <w:proofErr w:type="spellStart"/>
      <w:r w:rsidRPr="00FB5D3F">
        <w:rPr>
          <w:rFonts w:eastAsia="Times New Roman"/>
          <w:sz w:val="24"/>
          <w:szCs w:val="24"/>
        </w:rPr>
        <w:t>ol</w:t>
      </w:r>
      <w:proofErr w:type="spellEnd"/>
      <w:r w:rsidRPr="00FB5D3F">
        <w:rPr>
          <w:rFonts w:eastAsia="Times New Roman"/>
          <w:sz w:val="24"/>
          <w:szCs w:val="24"/>
        </w:rPr>
        <w:t xml:space="preserve"> type="1"&gt;</w:t>
      </w:r>
      <w:r w:rsidRPr="00FB5D3F">
        <w:rPr>
          <w:rFonts w:eastAsia="Times New Roman"/>
          <w:sz w:val="24"/>
          <w:szCs w:val="24"/>
        </w:rPr>
        <w:br/>
        <w:t>  &lt;li&gt;Coffee&lt;/li&gt;</w:t>
      </w:r>
      <w:r w:rsidRPr="00FB5D3F">
        <w:rPr>
          <w:rFonts w:eastAsia="Times New Roman"/>
          <w:sz w:val="24"/>
          <w:szCs w:val="24"/>
        </w:rPr>
        <w:br/>
        <w:t>  &lt;li&gt;Tea&lt;/li&gt;</w:t>
      </w:r>
      <w:r w:rsidRPr="00FB5D3F">
        <w:rPr>
          <w:rFonts w:eastAsia="Times New Roman"/>
          <w:sz w:val="24"/>
          <w:szCs w:val="24"/>
        </w:rPr>
        <w:br/>
        <w:t>  &lt;li&gt;Milk&lt;/li&gt;</w:t>
      </w:r>
      <w:r w:rsidRPr="00FB5D3F">
        <w:rPr>
          <w:rFonts w:eastAsia="Times New Roman"/>
          <w:sz w:val="24"/>
          <w:szCs w:val="24"/>
        </w:rPr>
        <w:br/>
        <w:t>&lt;/</w:t>
      </w:r>
      <w:proofErr w:type="spellStart"/>
      <w:r w:rsidRPr="00FB5D3F">
        <w:rPr>
          <w:rFonts w:eastAsia="Times New Roman"/>
          <w:sz w:val="24"/>
          <w:szCs w:val="24"/>
        </w:rPr>
        <w:t>ol</w:t>
      </w:r>
      <w:proofErr w:type="spellEnd"/>
      <w:r w:rsidRPr="00FB5D3F">
        <w:rPr>
          <w:rFonts w:eastAsia="Times New Roman"/>
          <w:sz w:val="24"/>
          <w:szCs w:val="24"/>
        </w:rPr>
        <w:t xml:space="preserve">&gt; </w:t>
      </w:r>
    </w:p>
    <w:p w:rsidR="00FB5D3F" w:rsidRPr="00FB5D3F" w:rsidRDefault="00FB5D3F" w:rsidP="00E33C7B">
      <w:pPr>
        <w:pStyle w:val="IntenseQuote"/>
        <w:rPr>
          <w:rFonts w:eastAsia="Times New Roman"/>
          <w:sz w:val="27"/>
          <w:szCs w:val="27"/>
        </w:rPr>
      </w:pPr>
      <w:r w:rsidRPr="00FB5D3F">
        <w:rPr>
          <w:rFonts w:eastAsia="Times New Roman"/>
          <w:sz w:val="27"/>
          <w:szCs w:val="27"/>
        </w:rPr>
        <w:t>Uppercase Letters:</w:t>
      </w:r>
    </w:p>
    <w:p w:rsidR="00FB5D3F" w:rsidRPr="00FB5D3F" w:rsidRDefault="00FB5D3F" w:rsidP="00E33C7B">
      <w:pPr>
        <w:pStyle w:val="IntenseQuote"/>
        <w:rPr>
          <w:rFonts w:eastAsia="Times New Roman"/>
          <w:sz w:val="24"/>
          <w:szCs w:val="24"/>
        </w:rPr>
      </w:pPr>
      <w:r w:rsidRPr="00FB5D3F">
        <w:rPr>
          <w:rFonts w:eastAsia="Times New Roman"/>
          <w:sz w:val="24"/>
          <w:szCs w:val="24"/>
        </w:rPr>
        <w:t>&lt;</w:t>
      </w:r>
      <w:proofErr w:type="spellStart"/>
      <w:r w:rsidRPr="00FB5D3F">
        <w:rPr>
          <w:rFonts w:eastAsia="Times New Roman"/>
          <w:sz w:val="24"/>
          <w:szCs w:val="24"/>
        </w:rPr>
        <w:t>ol</w:t>
      </w:r>
      <w:proofErr w:type="spellEnd"/>
      <w:r w:rsidRPr="00FB5D3F">
        <w:rPr>
          <w:rFonts w:eastAsia="Times New Roman"/>
          <w:sz w:val="24"/>
          <w:szCs w:val="24"/>
        </w:rPr>
        <w:t xml:space="preserve"> type="A"&gt;</w:t>
      </w:r>
      <w:r w:rsidRPr="00FB5D3F">
        <w:rPr>
          <w:rFonts w:eastAsia="Times New Roman"/>
          <w:sz w:val="24"/>
          <w:szCs w:val="24"/>
        </w:rPr>
        <w:br/>
        <w:t>  &lt;li&gt;Coffee&lt;/li&gt;</w:t>
      </w:r>
      <w:r w:rsidRPr="00FB5D3F">
        <w:rPr>
          <w:rFonts w:eastAsia="Times New Roman"/>
          <w:sz w:val="24"/>
          <w:szCs w:val="24"/>
        </w:rPr>
        <w:br/>
        <w:t>  &lt;li&gt;Tea&lt;/li&gt;</w:t>
      </w:r>
      <w:r w:rsidRPr="00FB5D3F">
        <w:rPr>
          <w:rFonts w:eastAsia="Times New Roman"/>
          <w:sz w:val="24"/>
          <w:szCs w:val="24"/>
        </w:rPr>
        <w:br/>
        <w:t>  &lt;li&gt;Milk&lt;/li&gt;</w:t>
      </w:r>
      <w:r w:rsidRPr="00FB5D3F">
        <w:rPr>
          <w:rFonts w:eastAsia="Times New Roman"/>
          <w:sz w:val="24"/>
          <w:szCs w:val="24"/>
        </w:rPr>
        <w:br/>
        <w:t>&lt;/</w:t>
      </w:r>
      <w:proofErr w:type="spellStart"/>
      <w:r w:rsidRPr="00FB5D3F">
        <w:rPr>
          <w:rFonts w:eastAsia="Times New Roman"/>
          <w:sz w:val="24"/>
          <w:szCs w:val="24"/>
        </w:rPr>
        <w:t>ol</w:t>
      </w:r>
      <w:proofErr w:type="spellEnd"/>
      <w:r w:rsidRPr="00FB5D3F">
        <w:rPr>
          <w:rFonts w:eastAsia="Times New Roman"/>
          <w:sz w:val="24"/>
          <w:szCs w:val="24"/>
        </w:rPr>
        <w:t xml:space="preserve">&gt; </w:t>
      </w:r>
    </w:p>
    <w:p w:rsidR="00FB5D3F" w:rsidRPr="00FB5D3F" w:rsidRDefault="00FB5D3F" w:rsidP="00E33C7B">
      <w:pPr>
        <w:pStyle w:val="IntenseQuote"/>
        <w:rPr>
          <w:rFonts w:eastAsia="Times New Roman"/>
          <w:sz w:val="27"/>
          <w:szCs w:val="27"/>
        </w:rPr>
      </w:pPr>
      <w:r w:rsidRPr="00FB5D3F">
        <w:rPr>
          <w:rFonts w:eastAsia="Times New Roman"/>
          <w:sz w:val="27"/>
          <w:szCs w:val="27"/>
        </w:rPr>
        <w:t>Lowercase Letters:</w:t>
      </w:r>
    </w:p>
    <w:p w:rsidR="00FB5D3F" w:rsidRPr="00FB5D3F" w:rsidRDefault="00FB5D3F" w:rsidP="00E33C7B">
      <w:pPr>
        <w:pStyle w:val="IntenseQuote"/>
        <w:rPr>
          <w:rFonts w:eastAsia="Times New Roman"/>
          <w:sz w:val="24"/>
          <w:szCs w:val="24"/>
        </w:rPr>
      </w:pPr>
      <w:r w:rsidRPr="00FB5D3F">
        <w:rPr>
          <w:rFonts w:eastAsia="Times New Roman"/>
          <w:sz w:val="24"/>
          <w:szCs w:val="24"/>
        </w:rPr>
        <w:t>&lt;</w:t>
      </w:r>
      <w:proofErr w:type="spellStart"/>
      <w:r w:rsidRPr="00FB5D3F">
        <w:rPr>
          <w:rFonts w:eastAsia="Times New Roman"/>
          <w:sz w:val="24"/>
          <w:szCs w:val="24"/>
        </w:rPr>
        <w:t>ol</w:t>
      </w:r>
      <w:proofErr w:type="spellEnd"/>
      <w:r w:rsidRPr="00FB5D3F">
        <w:rPr>
          <w:rFonts w:eastAsia="Times New Roman"/>
          <w:sz w:val="24"/>
          <w:szCs w:val="24"/>
        </w:rPr>
        <w:t xml:space="preserve"> type="a"&gt;</w:t>
      </w:r>
      <w:r w:rsidRPr="00FB5D3F">
        <w:rPr>
          <w:rFonts w:eastAsia="Times New Roman"/>
          <w:sz w:val="24"/>
          <w:szCs w:val="24"/>
        </w:rPr>
        <w:br/>
        <w:t>  &lt;li&gt;Coffee&lt;/li&gt;</w:t>
      </w:r>
      <w:r w:rsidRPr="00FB5D3F">
        <w:rPr>
          <w:rFonts w:eastAsia="Times New Roman"/>
          <w:sz w:val="24"/>
          <w:szCs w:val="24"/>
        </w:rPr>
        <w:br/>
        <w:t>  &lt;li&gt;Tea&lt;/li&gt;</w:t>
      </w:r>
      <w:r w:rsidRPr="00FB5D3F">
        <w:rPr>
          <w:rFonts w:eastAsia="Times New Roman"/>
          <w:sz w:val="24"/>
          <w:szCs w:val="24"/>
        </w:rPr>
        <w:br/>
        <w:t>  &lt;li&gt;Milk&lt;/li&gt;</w:t>
      </w:r>
      <w:r w:rsidRPr="00FB5D3F">
        <w:rPr>
          <w:rFonts w:eastAsia="Times New Roman"/>
          <w:sz w:val="24"/>
          <w:szCs w:val="24"/>
        </w:rPr>
        <w:br/>
        <w:t>&lt;/</w:t>
      </w:r>
      <w:proofErr w:type="spellStart"/>
      <w:r w:rsidRPr="00FB5D3F">
        <w:rPr>
          <w:rFonts w:eastAsia="Times New Roman"/>
          <w:sz w:val="24"/>
          <w:szCs w:val="24"/>
        </w:rPr>
        <w:t>ol</w:t>
      </w:r>
      <w:proofErr w:type="spellEnd"/>
      <w:r w:rsidRPr="00FB5D3F">
        <w:rPr>
          <w:rFonts w:eastAsia="Times New Roman"/>
          <w:sz w:val="24"/>
          <w:szCs w:val="24"/>
        </w:rPr>
        <w:t xml:space="preserve">&gt; </w:t>
      </w:r>
    </w:p>
    <w:p w:rsidR="00FB5D3F" w:rsidRPr="00FB5D3F" w:rsidRDefault="00FB5D3F" w:rsidP="00E33C7B">
      <w:pPr>
        <w:pStyle w:val="IntenseQuote"/>
        <w:rPr>
          <w:rFonts w:eastAsia="Times New Roman"/>
          <w:sz w:val="27"/>
          <w:szCs w:val="27"/>
        </w:rPr>
      </w:pPr>
      <w:r w:rsidRPr="00FB5D3F">
        <w:rPr>
          <w:rFonts w:eastAsia="Times New Roman"/>
          <w:sz w:val="27"/>
          <w:szCs w:val="27"/>
        </w:rPr>
        <w:t>Uppercase Roman Numbers:</w:t>
      </w:r>
    </w:p>
    <w:p w:rsidR="00FB5D3F" w:rsidRPr="00FB5D3F" w:rsidRDefault="00FB5D3F" w:rsidP="00E33C7B">
      <w:pPr>
        <w:pStyle w:val="IntenseQuote"/>
        <w:rPr>
          <w:rFonts w:eastAsia="Times New Roman"/>
          <w:sz w:val="24"/>
          <w:szCs w:val="24"/>
        </w:rPr>
      </w:pPr>
      <w:r w:rsidRPr="00FB5D3F">
        <w:rPr>
          <w:rFonts w:eastAsia="Times New Roman"/>
          <w:sz w:val="24"/>
          <w:szCs w:val="24"/>
        </w:rPr>
        <w:t>&lt;</w:t>
      </w:r>
      <w:proofErr w:type="spellStart"/>
      <w:r w:rsidRPr="00FB5D3F">
        <w:rPr>
          <w:rFonts w:eastAsia="Times New Roman"/>
          <w:sz w:val="24"/>
          <w:szCs w:val="24"/>
        </w:rPr>
        <w:t>ol</w:t>
      </w:r>
      <w:proofErr w:type="spellEnd"/>
      <w:r w:rsidRPr="00FB5D3F">
        <w:rPr>
          <w:rFonts w:eastAsia="Times New Roman"/>
          <w:sz w:val="24"/>
          <w:szCs w:val="24"/>
        </w:rPr>
        <w:t xml:space="preserve"> type="I"&gt;</w:t>
      </w:r>
      <w:r w:rsidRPr="00FB5D3F">
        <w:rPr>
          <w:rFonts w:eastAsia="Times New Roman"/>
          <w:sz w:val="24"/>
          <w:szCs w:val="24"/>
        </w:rPr>
        <w:br/>
        <w:t>  &lt;li&gt;Coffee&lt;/li&gt;</w:t>
      </w:r>
      <w:r w:rsidRPr="00FB5D3F">
        <w:rPr>
          <w:rFonts w:eastAsia="Times New Roman"/>
          <w:sz w:val="24"/>
          <w:szCs w:val="24"/>
        </w:rPr>
        <w:br/>
        <w:t>  &lt;li&gt;Tea&lt;/li&gt;</w:t>
      </w:r>
      <w:r w:rsidRPr="00FB5D3F">
        <w:rPr>
          <w:rFonts w:eastAsia="Times New Roman"/>
          <w:sz w:val="24"/>
          <w:szCs w:val="24"/>
        </w:rPr>
        <w:br/>
        <w:t>  &lt;li&gt;Milk&lt;/li&gt;</w:t>
      </w:r>
      <w:r w:rsidRPr="00FB5D3F">
        <w:rPr>
          <w:rFonts w:eastAsia="Times New Roman"/>
          <w:sz w:val="24"/>
          <w:szCs w:val="24"/>
        </w:rPr>
        <w:br/>
        <w:t>&lt;/</w:t>
      </w:r>
      <w:proofErr w:type="spellStart"/>
      <w:r w:rsidRPr="00FB5D3F">
        <w:rPr>
          <w:rFonts w:eastAsia="Times New Roman"/>
          <w:sz w:val="24"/>
          <w:szCs w:val="24"/>
        </w:rPr>
        <w:t>ol</w:t>
      </w:r>
      <w:proofErr w:type="spellEnd"/>
      <w:r w:rsidRPr="00FB5D3F">
        <w:rPr>
          <w:rFonts w:eastAsia="Times New Roman"/>
          <w:sz w:val="24"/>
          <w:szCs w:val="24"/>
        </w:rPr>
        <w:t xml:space="preserve">&gt; </w:t>
      </w:r>
    </w:p>
    <w:p w:rsidR="00FB5D3F" w:rsidRPr="00FB5D3F" w:rsidRDefault="00FB5D3F" w:rsidP="00E33C7B">
      <w:pPr>
        <w:pStyle w:val="IntenseQuote"/>
        <w:rPr>
          <w:rFonts w:eastAsia="Times New Roman"/>
          <w:sz w:val="27"/>
          <w:szCs w:val="27"/>
        </w:rPr>
      </w:pPr>
      <w:r w:rsidRPr="00FB5D3F">
        <w:rPr>
          <w:rFonts w:eastAsia="Times New Roman"/>
          <w:sz w:val="27"/>
          <w:szCs w:val="27"/>
        </w:rPr>
        <w:t>Lowercase Roman Numbers:</w:t>
      </w:r>
    </w:p>
    <w:p w:rsidR="00FB5D3F" w:rsidRPr="00FB5D3F" w:rsidRDefault="00FB5D3F" w:rsidP="00E33C7B">
      <w:pPr>
        <w:pStyle w:val="IntenseQuote"/>
        <w:rPr>
          <w:rFonts w:eastAsia="Times New Roman"/>
          <w:sz w:val="24"/>
          <w:szCs w:val="24"/>
        </w:rPr>
      </w:pPr>
      <w:r w:rsidRPr="00FB5D3F">
        <w:rPr>
          <w:rFonts w:eastAsia="Times New Roman"/>
          <w:sz w:val="24"/>
          <w:szCs w:val="24"/>
        </w:rPr>
        <w:t>&lt;</w:t>
      </w:r>
      <w:proofErr w:type="spellStart"/>
      <w:r w:rsidRPr="00FB5D3F">
        <w:rPr>
          <w:rFonts w:eastAsia="Times New Roman"/>
          <w:sz w:val="24"/>
          <w:szCs w:val="24"/>
        </w:rPr>
        <w:t>ol</w:t>
      </w:r>
      <w:proofErr w:type="spellEnd"/>
      <w:r w:rsidRPr="00FB5D3F">
        <w:rPr>
          <w:rFonts w:eastAsia="Times New Roman"/>
          <w:sz w:val="24"/>
          <w:szCs w:val="24"/>
        </w:rPr>
        <w:t xml:space="preserve"> type="i"&gt;</w:t>
      </w:r>
      <w:r w:rsidRPr="00FB5D3F">
        <w:rPr>
          <w:rFonts w:eastAsia="Times New Roman"/>
          <w:sz w:val="24"/>
          <w:szCs w:val="24"/>
        </w:rPr>
        <w:br/>
        <w:t>  &lt;li&gt;Coffee&lt;/li&gt;</w:t>
      </w:r>
      <w:r w:rsidRPr="00FB5D3F">
        <w:rPr>
          <w:rFonts w:eastAsia="Times New Roman"/>
          <w:sz w:val="24"/>
          <w:szCs w:val="24"/>
        </w:rPr>
        <w:br/>
      </w:r>
      <w:r w:rsidRPr="00FB5D3F">
        <w:rPr>
          <w:rFonts w:eastAsia="Times New Roman"/>
          <w:sz w:val="24"/>
          <w:szCs w:val="24"/>
        </w:rPr>
        <w:lastRenderedPageBreak/>
        <w:t>  &lt;li&gt;Tea&lt;/li&gt;</w:t>
      </w:r>
      <w:r w:rsidRPr="00FB5D3F">
        <w:rPr>
          <w:rFonts w:eastAsia="Times New Roman"/>
          <w:sz w:val="24"/>
          <w:szCs w:val="24"/>
        </w:rPr>
        <w:br/>
        <w:t>  &lt;li&gt;Milk&lt;/li&gt;</w:t>
      </w:r>
      <w:r w:rsidRPr="00FB5D3F">
        <w:rPr>
          <w:rFonts w:eastAsia="Times New Roman"/>
          <w:sz w:val="24"/>
          <w:szCs w:val="24"/>
        </w:rPr>
        <w:br/>
        <w:t>&lt;/</w:t>
      </w:r>
      <w:proofErr w:type="spellStart"/>
      <w:r w:rsidRPr="00FB5D3F">
        <w:rPr>
          <w:rFonts w:eastAsia="Times New Roman"/>
          <w:sz w:val="24"/>
          <w:szCs w:val="24"/>
        </w:rPr>
        <w:t>ol</w:t>
      </w:r>
      <w:proofErr w:type="spellEnd"/>
      <w:r w:rsidRPr="00FB5D3F">
        <w:rPr>
          <w:rFonts w:eastAsia="Times New Roman"/>
          <w:sz w:val="24"/>
          <w:szCs w:val="24"/>
        </w:rPr>
        <w:t xml:space="preserve">&gt; </w:t>
      </w:r>
    </w:p>
    <w:p w:rsidR="00FB5D3F" w:rsidRPr="00FB5D3F" w:rsidRDefault="00E33C7B" w:rsidP="00E33C7B">
      <w:pPr>
        <w:pStyle w:val="IntenseQuote"/>
        <w:rPr>
          <w:rFonts w:eastAsia="Times New Roman"/>
          <w:sz w:val="24"/>
          <w:szCs w:val="24"/>
        </w:rPr>
      </w:pPr>
      <w:r>
        <w:rPr>
          <w:rFonts w:eastAsia="Times New Roman"/>
          <w:sz w:val="24"/>
          <w:szCs w:val="24"/>
        </w:rPr>
        <w:pict>
          <v:rect id="_x0000_i1243" style="width:0;height:1.5pt" o:hralign="center" o:hrstd="t" o:hr="t" fillcolor="#a0a0a0" stroked="f"/>
        </w:pict>
      </w:r>
    </w:p>
    <w:p w:rsidR="00FB5D3F" w:rsidRPr="00FB5D3F" w:rsidRDefault="00FB5D3F" w:rsidP="00E33C7B">
      <w:pPr>
        <w:pStyle w:val="IntenseQuote"/>
        <w:rPr>
          <w:rFonts w:eastAsia="Times New Roman"/>
          <w:sz w:val="36"/>
          <w:szCs w:val="36"/>
        </w:rPr>
      </w:pPr>
      <w:r w:rsidRPr="00FB5D3F">
        <w:rPr>
          <w:rFonts w:eastAsia="Times New Roman"/>
          <w:sz w:val="36"/>
          <w:szCs w:val="36"/>
        </w:rPr>
        <w:t>HTML Description Lists</w:t>
      </w:r>
    </w:p>
    <w:p w:rsidR="00FB5D3F" w:rsidRPr="00FB5D3F" w:rsidRDefault="00FB5D3F" w:rsidP="00E33C7B">
      <w:pPr>
        <w:pStyle w:val="IntenseQuote"/>
        <w:rPr>
          <w:rFonts w:eastAsia="Times New Roman"/>
          <w:sz w:val="24"/>
          <w:szCs w:val="24"/>
        </w:rPr>
      </w:pPr>
      <w:r w:rsidRPr="00FB5D3F">
        <w:rPr>
          <w:rFonts w:eastAsia="Times New Roman"/>
          <w:sz w:val="24"/>
          <w:szCs w:val="24"/>
        </w:rPr>
        <w:t>HTML also supports description lists.</w:t>
      </w:r>
    </w:p>
    <w:p w:rsidR="00FB5D3F" w:rsidRPr="00FB5D3F" w:rsidRDefault="00FB5D3F" w:rsidP="00E33C7B">
      <w:pPr>
        <w:pStyle w:val="IntenseQuote"/>
        <w:rPr>
          <w:rFonts w:eastAsia="Times New Roman"/>
          <w:sz w:val="24"/>
          <w:szCs w:val="24"/>
        </w:rPr>
      </w:pPr>
      <w:r w:rsidRPr="00FB5D3F">
        <w:rPr>
          <w:rFonts w:eastAsia="Times New Roman"/>
          <w:sz w:val="24"/>
          <w:szCs w:val="24"/>
        </w:rPr>
        <w:t>A description list is a list of terms, with a description of each term.</w:t>
      </w:r>
    </w:p>
    <w:p w:rsidR="00FB5D3F" w:rsidRPr="00FB5D3F" w:rsidRDefault="00FB5D3F" w:rsidP="00E33C7B">
      <w:pPr>
        <w:pStyle w:val="IntenseQuote"/>
        <w:rPr>
          <w:rFonts w:eastAsia="Times New Roman"/>
          <w:sz w:val="24"/>
          <w:szCs w:val="24"/>
        </w:rPr>
      </w:pPr>
      <w:r w:rsidRPr="00FB5D3F">
        <w:rPr>
          <w:rFonts w:eastAsia="Times New Roman"/>
          <w:sz w:val="24"/>
          <w:szCs w:val="24"/>
        </w:rPr>
        <w:t xml:space="preserve">The </w:t>
      </w:r>
      <w:hyperlink r:id="rId71" w:history="1">
        <w:r w:rsidRPr="00FB5D3F">
          <w:rPr>
            <w:rFonts w:ascii="Courier New" w:eastAsia="Times New Roman" w:hAnsi="Courier New" w:cs="Courier New"/>
            <w:color w:val="0000FF"/>
            <w:sz w:val="20"/>
            <w:szCs w:val="20"/>
            <w:u w:val="single"/>
          </w:rPr>
          <w:t>&lt;dl&gt;</w:t>
        </w:r>
      </w:hyperlink>
      <w:r w:rsidRPr="00FB5D3F">
        <w:rPr>
          <w:rFonts w:eastAsia="Times New Roman"/>
          <w:sz w:val="24"/>
          <w:szCs w:val="24"/>
        </w:rPr>
        <w:t xml:space="preserve"> tag defines the description list, the </w:t>
      </w:r>
      <w:hyperlink r:id="rId72" w:history="1">
        <w:r w:rsidRPr="00FB5D3F">
          <w:rPr>
            <w:rFonts w:ascii="Courier New" w:eastAsia="Times New Roman" w:hAnsi="Courier New" w:cs="Courier New"/>
            <w:color w:val="0000FF"/>
            <w:sz w:val="20"/>
            <w:szCs w:val="20"/>
            <w:u w:val="single"/>
          </w:rPr>
          <w:t>&lt;</w:t>
        </w:r>
        <w:proofErr w:type="spellStart"/>
        <w:proofErr w:type="gramStart"/>
        <w:r w:rsidRPr="00FB5D3F">
          <w:rPr>
            <w:rFonts w:ascii="Courier New" w:eastAsia="Times New Roman" w:hAnsi="Courier New" w:cs="Courier New"/>
            <w:color w:val="0000FF"/>
            <w:sz w:val="20"/>
            <w:szCs w:val="20"/>
            <w:u w:val="single"/>
          </w:rPr>
          <w:t>dt</w:t>
        </w:r>
        <w:proofErr w:type="spellEnd"/>
        <w:proofErr w:type="gramEnd"/>
        <w:r w:rsidRPr="00FB5D3F">
          <w:rPr>
            <w:rFonts w:ascii="Courier New" w:eastAsia="Times New Roman" w:hAnsi="Courier New" w:cs="Courier New"/>
            <w:color w:val="0000FF"/>
            <w:sz w:val="20"/>
            <w:szCs w:val="20"/>
            <w:u w:val="single"/>
          </w:rPr>
          <w:t>&gt;</w:t>
        </w:r>
      </w:hyperlink>
      <w:r w:rsidRPr="00FB5D3F">
        <w:rPr>
          <w:rFonts w:eastAsia="Times New Roman"/>
          <w:sz w:val="24"/>
          <w:szCs w:val="24"/>
        </w:rPr>
        <w:t xml:space="preserve"> tag defines the term (name), and the </w:t>
      </w:r>
      <w:hyperlink r:id="rId73" w:history="1">
        <w:r w:rsidRPr="00FB5D3F">
          <w:rPr>
            <w:rFonts w:ascii="Courier New" w:eastAsia="Times New Roman" w:hAnsi="Courier New" w:cs="Courier New"/>
            <w:color w:val="0000FF"/>
            <w:sz w:val="20"/>
            <w:szCs w:val="20"/>
            <w:u w:val="single"/>
          </w:rPr>
          <w:t>&lt;</w:t>
        </w:r>
        <w:proofErr w:type="spellStart"/>
        <w:r w:rsidRPr="00FB5D3F">
          <w:rPr>
            <w:rFonts w:ascii="Courier New" w:eastAsia="Times New Roman" w:hAnsi="Courier New" w:cs="Courier New"/>
            <w:color w:val="0000FF"/>
            <w:sz w:val="20"/>
            <w:szCs w:val="20"/>
            <w:u w:val="single"/>
          </w:rPr>
          <w:t>dd</w:t>
        </w:r>
        <w:proofErr w:type="spellEnd"/>
        <w:r w:rsidRPr="00FB5D3F">
          <w:rPr>
            <w:rFonts w:ascii="Courier New" w:eastAsia="Times New Roman" w:hAnsi="Courier New" w:cs="Courier New"/>
            <w:color w:val="0000FF"/>
            <w:sz w:val="20"/>
            <w:szCs w:val="20"/>
            <w:u w:val="single"/>
          </w:rPr>
          <w:t>&gt;</w:t>
        </w:r>
      </w:hyperlink>
      <w:r w:rsidRPr="00FB5D3F">
        <w:rPr>
          <w:rFonts w:eastAsia="Times New Roman"/>
          <w:sz w:val="24"/>
          <w:szCs w:val="24"/>
        </w:rPr>
        <w:t xml:space="preserve"> tag describes each term:</w:t>
      </w:r>
    </w:p>
    <w:p w:rsidR="00FB5D3F" w:rsidRPr="00FB5D3F" w:rsidRDefault="00FB5D3F" w:rsidP="00E33C7B">
      <w:pPr>
        <w:pStyle w:val="IntenseQuote"/>
        <w:rPr>
          <w:rFonts w:eastAsia="Times New Roman"/>
          <w:sz w:val="27"/>
          <w:szCs w:val="27"/>
        </w:rPr>
      </w:pPr>
      <w:r w:rsidRPr="00FB5D3F">
        <w:rPr>
          <w:rFonts w:eastAsia="Times New Roman"/>
          <w:sz w:val="27"/>
          <w:szCs w:val="27"/>
        </w:rPr>
        <w:t>Example</w:t>
      </w:r>
    </w:p>
    <w:p w:rsidR="00FB5D3F" w:rsidRPr="00FB5D3F" w:rsidRDefault="00FB5D3F" w:rsidP="00E33C7B">
      <w:pPr>
        <w:pStyle w:val="IntenseQuote"/>
        <w:rPr>
          <w:rFonts w:eastAsia="Times New Roman"/>
          <w:sz w:val="24"/>
          <w:szCs w:val="24"/>
        </w:rPr>
      </w:pPr>
      <w:r w:rsidRPr="00FB5D3F">
        <w:rPr>
          <w:rFonts w:eastAsia="Times New Roman"/>
          <w:sz w:val="24"/>
          <w:szCs w:val="24"/>
        </w:rPr>
        <w:t>&lt;</w:t>
      </w:r>
      <w:proofErr w:type="gramStart"/>
      <w:r w:rsidRPr="00FB5D3F">
        <w:rPr>
          <w:rFonts w:eastAsia="Times New Roman"/>
          <w:sz w:val="24"/>
          <w:szCs w:val="24"/>
        </w:rPr>
        <w:t>dl</w:t>
      </w:r>
      <w:proofErr w:type="gramEnd"/>
      <w:r w:rsidRPr="00FB5D3F">
        <w:rPr>
          <w:rFonts w:eastAsia="Times New Roman"/>
          <w:sz w:val="24"/>
          <w:szCs w:val="24"/>
        </w:rPr>
        <w:t>&gt;</w:t>
      </w:r>
      <w:r w:rsidRPr="00FB5D3F">
        <w:rPr>
          <w:rFonts w:eastAsia="Times New Roman"/>
          <w:sz w:val="24"/>
          <w:szCs w:val="24"/>
        </w:rPr>
        <w:br/>
        <w:t>  &lt;</w:t>
      </w:r>
      <w:proofErr w:type="spellStart"/>
      <w:r w:rsidRPr="00FB5D3F">
        <w:rPr>
          <w:rFonts w:eastAsia="Times New Roman"/>
          <w:sz w:val="24"/>
          <w:szCs w:val="24"/>
        </w:rPr>
        <w:t>dt</w:t>
      </w:r>
      <w:proofErr w:type="spellEnd"/>
      <w:r w:rsidRPr="00FB5D3F">
        <w:rPr>
          <w:rFonts w:eastAsia="Times New Roman"/>
          <w:sz w:val="24"/>
          <w:szCs w:val="24"/>
        </w:rPr>
        <w:t>&gt;Coffee&lt;/</w:t>
      </w:r>
      <w:proofErr w:type="spellStart"/>
      <w:r w:rsidRPr="00FB5D3F">
        <w:rPr>
          <w:rFonts w:eastAsia="Times New Roman"/>
          <w:sz w:val="24"/>
          <w:szCs w:val="24"/>
        </w:rPr>
        <w:t>dt</w:t>
      </w:r>
      <w:proofErr w:type="spellEnd"/>
      <w:r w:rsidRPr="00FB5D3F">
        <w:rPr>
          <w:rFonts w:eastAsia="Times New Roman"/>
          <w:sz w:val="24"/>
          <w:szCs w:val="24"/>
        </w:rPr>
        <w:t>&gt;</w:t>
      </w:r>
      <w:r w:rsidRPr="00FB5D3F">
        <w:rPr>
          <w:rFonts w:eastAsia="Times New Roman"/>
          <w:sz w:val="24"/>
          <w:szCs w:val="24"/>
        </w:rPr>
        <w:br/>
        <w:t>  &lt;</w:t>
      </w:r>
      <w:proofErr w:type="spellStart"/>
      <w:r w:rsidRPr="00FB5D3F">
        <w:rPr>
          <w:rFonts w:eastAsia="Times New Roman"/>
          <w:sz w:val="24"/>
          <w:szCs w:val="24"/>
        </w:rPr>
        <w:t>dd</w:t>
      </w:r>
      <w:proofErr w:type="spellEnd"/>
      <w:r w:rsidRPr="00FB5D3F">
        <w:rPr>
          <w:rFonts w:eastAsia="Times New Roman"/>
          <w:sz w:val="24"/>
          <w:szCs w:val="24"/>
        </w:rPr>
        <w:t>&gt;- black hot drink&lt;/</w:t>
      </w:r>
      <w:proofErr w:type="spellStart"/>
      <w:r w:rsidRPr="00FB5D3F">
        <w:rPr>
          <w:rFonts w:eastAsia="Times New Roman"/>
          <w:sz w:val="24"/>
          <w:szCs w:val="24"/>
        </w:rPr>
        <w:t>dd</w:t>
      </w:r>
      <w:proofErr w:type="spellEnd"/>
      <w:r w:rsidRPr="00FB5D3F">
        <w:rPr>
          <w:rFonts w:eastAsia="Times New Roman"/>
          <w:sz w:val="24"/>
          <w:szCs w:val="24"/>
        </w:rPr>
        <w:t>&gt;</w:t>
      </w:r>
      <w:r w:rsidRPr="00FB5D3F">
        <w:rPr>
          <w:rFonts w:eastAsia="Times New Roman"/>
          <w:sz w:val="24"/>
          <w:szCs w:val="24"/>
        </w:rPr>
        <w:br/>
        <w:t>  &lt;</w:t>
      </w:r>
      <w:proofErr w:type="spellStart"/>
      <w:r w:rsidRPr="00FB5D3F">
        <w:rPr>
          <w:rFonts w:eastAsia="Times New Roman"/>
          <w:sz w:val="24"/>
          <w:szCs w:val="24"/>
        </w:rPr>
        <w:t>dt</w:t>
      </w:r>
      <w:proofErr w:type="spellEnd"/>
      <w:r w:rsidRPr="00FB5D3F">
        <w:rPr>
          <w:rFonts w:eastAsia="Times New Roman"/>
          <w:sz w:val="24"/>
          <w:szCs w:val="24"/>
        </w:rPr>
        <w:t>&gt;Milk&lt;/</w:t>
      </w:r>
      <w:proofErr w:type="spellStart"/>
      <w:r w:rsidRPr="00FB5D3F">
        <w:rPr>
          <w:rFonts w:eastAsia="Times New Roman"/>
          <w:sz w:val="24"/>
          <w:szCs w:val="24"/>
        </w:rPr>
        <w:t>dt</w:t>
      </w:r>
      <w:proofErr w:type="spellEnd"/>
      <w:r w:rsidRPr="00FB5D3F">
        <w:rPr>
          <w:rFonts w:eastAsia="Times New Roman"/>
          <w:sz w:val="24"/>
          <w:szCs w:val="24"/>
        </w:rPr>
        <w:t>&gt;</w:t>
      </w:r>
      <w:r w:rsidRPr="00FB5D3F">
        <w:rPr>
          <w:rFonts w:eastAsia="Times New Roman"/>
          <w:sz w:val="24"/>
          <w:szCs w:val="24"/>
        </w:rPr>
        <w:br/>
        <w:t>  &lt;</w:t>
      </w:r>
      <w:proofErr w:type="spellStart"/>
      <w:r w:rsidRPr="00FB5D3F">
        <w:rPr>
          <w:rFonts w:eastAsia="Times New Roman"/>
          <w:sz w:val="24"/>
          <w:szCs w:val="24"/>
        </w:rPr>
        <w:t>dd</w:t>
      </w:r>
      <w:proofErr w:type="spellEnd"/>
      <w:r w:rsidRPr="00FB5D3F">
        <w:rPr>
          <w:rFonts w:eastAsia="Times New Roman"/>
          <w:sz w:val="24"/>
          <w:szCs w:val="24"/>
        </w:rPr>
        <w:t>&gt;- white cold drink&lt;/</w:t>
      </w:r>
      <w:proofErr w:type="spellStart"/>
      <w:r w:rsidRPr="00FB5D3F">
        <w:rPr>
          <w:rFonts w:eastAsia="Times New Roman"/>
          <w:sz w:val="24"/>
          <w:szCs w:val="24"/>
        </w:rPr>
        <w:t>dd</w:t>
      </w:r>
      <w:proofErr w:type="spellEnd"/>
      <w:r w:rsidRPr="00FB5D3F">
        <w:rPr>
          <w:rFonts w:eastAsia="Times New Roman"/>
          <w:sz w:val="24"/>
          <w:szCs w:val="24"/>
        </w:rPr>
        <w:t>&gt;</w:t>
      </w:r>
      <w:r w:rsidRPr="00FB5D3F">
        <w:rPr>
          <w:rFonts w:eastAsia="Times New Roman"/>
          <w:sz w:val="24"/>
          <w:szCs w:val="24"/>
        </w:rPr>
        <w:br/>
        <w:t xml:space="preserve">&lt;/dl&gt; </w:t>
      </w:r>
    </w:p>
    <w:p w:rsidR="00FB5D3F" w:rsidRPr="00FB5D3F" w:rsidRDefault="00E33C7B" w:rsidP="00E33C7B">
      <w:pPr>
        <w:pStyle w:val="IntenseQuote"/>
        <w:rPr>
          <w:rFonts w:eastAsia="Times New Roman"/>
          <w:sz w:val="24"/>
          <w:szCs w:val="24"/>
        </w:rPr>
      </w:pPr>
      <w:r>
        <w:rPr>
          <w:rFonts w:eastAsia="Times New Roman"/>
          <w:sz w:val="24"/>
          <w:szCs w:val="24"/>
        </w:rPr>
        <w:pict>
          <v:rect id="_x0000_i1244" style="width:0;height:1.5pt" o:hralign="center" o:hrstd="t" o:hr="t" fillcolor="#a0a0a0" stroked="f"/>
        </w:pict>
      </w:r>
    </w:p>
    <w:p w:rsidR="00FB5D3F" w:rsidRPr="00FB5D3F" w:rsidRDefault="00FB5D3F" w:rsidP="00E33C7B">
      <w:pPr>
        <w:pStyle w:val="IntenseQuote"/>
        <w:rPr>
          <w:rFonts w:eastAsia="Times New Roman"/>
          <w:sz w:val="36"/>
          <w:szCs w:val="36"/>
        </w:rPr>
      </w:pPr>
      <w:r w:rsidRPr="00FB5D3F">
        <w:rPr>
          <w:rFonts w:eastAsia="Times New Roman"/>
          <w:sz w:val="36"/>
          <w:szCs w:val="36"/>
        </w:rPr>
        <w:t>Nested HTML Lists</w:t>
      </w:r>
    </w:p>
    <w:p w:rsidR="00FB5D3F" w:rsidRPr="00FB5D3F" w:rsidRDefault="00FB5D3F" w:rsidP="00E33C7B">
      <w:pPr>
        <w:pStyle w:val="IntenseQuote"/>
        <w:rPr>
          <w:rFonts w:eastAsia="Times New Roman"/>
          <w:sz w:val="24"/>
          <w:szCs w:val="24"/>
        </w:rPr>
      </w:pPr>
      <w:r w:rsidRPr="00FB5D3F">
        <w:rPr>
          <w:rFonts w:eastAsia="Times New Roman"/>
          <w:sz w:val="24"/>
          <w:szCs w:val="24"/>
        </w:rPr>
        <w:t>List can be nested (lists inside lists):</w:t>
      </w:r>
    </w:p>
    <w:p w:rsidR="00FB5D3F" w:rsidRPr="00FB5D3F" w:rsidRDefault="00FB5D3F" w:rsidP="00E33C7B">
      <w:pPr>
        <w:pStyle w:val="IntenseQuote"/>
        <w:rPr>
          <w:rFonts w:eastAsia="Times New Roman"/>
          <w:sz w:val="27"/>
          <w:szCs w:val="27"/>
        </w:rPr>
      </w:pPr>
      <w:r w:rsidRPr="00FB5D3F">
        <w:rPr>
          <w:rFonts w:eastAsia="Times New Roman"/>
          <w:sz w:val="27"/>
          <w:szCs w:val="27"/>
        </w:rPr>
        <w:t>Example</w:t>
      </w:r>
    </w:p>
    <w:p w:rsidR="00FB5D3F" w:rsidRPr="00FB5D3F" w:rsidRDefault="00FB5D3F" w:rsidP="00E33C7B">
      <w:pPr>
        <w:pStyle w:val="IntenseQuote"/>
        <w:rPr>
          <w:rFonts w:eastAsia="Times New Roman"/>
          <w:sz w:val="24"/>
          <w:szCs w:val="24"/>
        </w:rPr>
      </w:pPr>
      <w:r w:rsidRPr="00FB5D3F">
        <w:rPr>
          <w:rFonts w:eastAsia="Times New Roman"/>
          <w:sz w:val="24"/>
          <w:szCs w:val="24"/>
        </w:rPr>
        <w:t>&lt;</w:t>
      </w:r>
      <w:proofErr w:type="spellStart"/>
      <w:proofErr w:type="gramStart"/>
      <w:r w:rsidRPr="00FB5D3F">
        <w:rPr>
          <w:rFonts w:eastAsia="Times New Roman"/>
          <w:sz w:val="24"/>
          <w:szCs w:val="24"/>
        </w:rPr>
        <w:t>ul</w:t>
      </w:r>
      <w:proofErr w:type="spellEnd"/>
      <w:proofErr w:type="gramEnd"/>
      <w:r w:rsidRPr="00FB5D3F">
        <w:rPr>
          <w:rFonts w:eastAsia="Times New Roman"/>
          <w:sz w:val="24"/>
          <w:szCs w:val="24"/>
        </w:rPr>
        <w:t>&gt;</w:t>
      </w:r>
      <w:r w:rsidRPr="00FB5D3F">
        <w:rPr>
          <w:rFonts w:eastAsia="Times New Roman"/>
          <w:sz w:val="24"/>
          <w:szCs w:val="24"/>
        </w:rPr>
        <w:br/>
        <w:t>  &lt;li&gt;Coffee&lt;/li&gt;</w:t>
      </w:r>
      <w:r w:rsidRPr="00FB5D3F">
        <w:rPr>
          <w:rFonts w:eastAsia="Times New Roman"/>
          <w:sz w:val="24"/>
          <w:szCs w:val="24"/>
        </w:rPr>
        <w:br/>
        <w:t>  &lt;li&gt;Tea</w:t>
      </w:r>
      <w:r w:rsidRPr="00FB5D3F">
        <w:rPr>
          <w:rFonts w:eastAsia="Times New Roman"/>
          <w:sz w:val="24"/>
          <w:szCs w:val="24"/>
        </w:rPr>
        <w:br/>
        <w:t>    &lt;</w:t>
      </w:r>
      <w:proofErr w:type="spellStart"/>
      <w:r w:rsidRPr="00FB5D3F">
        <w:rPr>
          <w:rFonts w:eastAsia="Times New Roman"/>
          <w:sz w:val="24"/>
          <w:szCs w:val="24"/>
        </w:rPr>
        <w:t>ul</w:t>
      </w:r>
      <w:proofErr w:type="spellEnd"/>
      <w:r w:rsidRPr="00FB5D3F">
        <w:rPr>
          <w:rFonts w:eastAsia="Times New Roman"/>
          <w:sz w:val="24"/>
          <w:szCs w:val="24"/>
        </w:rPr>
        <w:t>&gt;</w:t>
      </w:r>
      <w:r w:rsidRPr="00FB5D3F">
        <w:rPr>
          <w:rFonts w:eastAsia="Times New Roman"/>
          <w:sz w:val="24"/>
          <w:szCs w:val="24"/>
        </w:rPr>
        <w:br/>
        <w:t>      &lt;li&gt;Black tea&lt;/li&gt;</w:t>
      </w:r>
      <w:r w:rsidRPr="00FB5D3F">
        <w:rPr>
          <w:rFonts w:eastAsia="Times New Roman"/>
          <w:sz w:val="24"/>
          <w:szCs w:val="24"/>
        </w:rPr>
        <w:br/>
        <w:t>      &lt;li&gt;Green tea&lt;/li&gt;</w:t>
      </w:r>
      <w:r w:rsidRPr="00FB5D3F">
        <w:rPr>
          <w:rFonts w:eastAsia="Times New Roman"/>
          <w:sz w:val="24"/>
          <w:szCs w:val="24"/>
        </w:rPr>
        <w:br/>
        <w:t>    &lt;/</w:t>
      </w:r>
      <w:proofErr w:type="spellStart"/>
      <w:r w:rsidRPr="00FB5D3F">
        <w:rPr>
          <w:rFonts w:eastAsia="Times New Roman"/>
          <w:sz w:val="24"/>
          <w:szCs w:val="24"/>
        </w:rPr>
        <w:t>ul</w:t>
      </w:r>
      <w:proofErr w:type="spellEnd"/>
      <w:r w:rsidRPr="00FB5D3F">
        <w:rPr>
          <w:rFonts w:eastAsia="Times New Roman"/>
          <w:sz w:val="24"/>
          <w:szCs w:val="24"/>
        </w:rPr>
        <w:t>&gt;</w:t>
      </w:r>
      <w:r w:rsidRPr="00FB5D3F">
        <w:rPr>
          <w:rFonts w:eastAsia="Times New Roman"/>
          <w:sz w:val="24"/>
          <w:szCs w:val="24"/>
        </w:rPr>
        <w:br/>
        <w:t>  &lt;/li&gt;</w:t>
      </w:r>
      <w:r w:rsidRPr="00FB5D3F">
        <w:rPr>
          <w:rFonts w:eastAsia="Times New Roman"/>
          <w:sz w:val="24"/>
          <w:szCs w:val="24"/>
        </w:rPr>
        <w:br/>
      </w:r>
      <w:r w:rsidRPr="00FB5D3F">
        <w:rPr>
          <w:rFonts w:eastAsia="Times New Roman"/>
          <w:sz w:val="24"/>
          <w:szCs w:val="24"/>
        </w:rPr>
        <w:lastRenderedPageBreak/>
        <w:t>  &lt;li&gt;Milk&lt;/li&gt;</w:t>
      </w:r>
      <w:r w:rsidRPr="00FB5D3F">
        <w:rPr>
          <w:rFonts w:eastAsia="Times New Roman"/>
          <w:sz w:val="24"/>
          <w:szCs w:val="24"/>
        </w:rPr>
        <w:br/>
        <w:t>&lt;/</w:t>
      </w:r>
      <w:proofErr w:type="spellStart"/>
      <w:r w:rsidRPr="00FB5D3F">
        <w:rPr>
          <w:rFonts w:eastAsia="Times New Roman"/>
          <w:sz w:val="24"/>
          <w:szCs w:val="24"/>
        </w:rPr>
        <w:t>ul</w:t>
      </w:r>
      <w:proofErr w:type="spellEnd"/>
      <w:r w:rsidRPr="00FB5D3F">
        <w:rPr>
          <w:rFonts w:eastAsia="Times New Roman"/>
          <w:sz w:val="24"/>
          <w:szCs w:val="24"/>
        </w:rPr>
        <w:t xml:space="preserve">&gt; </w:t>
      </w:r>
    </w:p>
    <w:p w:rsidR="00FB5D3F" w:rsidRPr="00FB5D3F" w:rsidRDefault="00FB5D3F" w:rsidP="00E33C7B">
      <w:pPr>
        <w:pStyle w:val="IntenseQuote"/>
        <w:rPr>
          <w:rFonts w:eastAsia="Times New Roman"/>
          <w:sz w:val="24"/>
          <w:szCs w:val="24"/>
        </w:rPr>
      </w:pPr>
      <w:r w:rsidRPr="00FB5D3F">
        <w:rPr>
          <w:rFonts w:eastAsia="Times New Roman"/>
          <w:sz w:val="24"/>
          <w:szCs w:val="24"/>
        </w:rPr>
        <w:t>Note: List items can contain new list, and other HTML elements, like images and links, etc.</w:t>
      </w:r>
    </w:p>
    <w:p w:rsidR="00FB5D3F" w:rsidRPr="00FB5D3F" w:rsidRDefault="00E33C7B" w:rsidP="00E33C7B">
      <w:pPr>
        <w:pStyle w:val="IntenseQuote"/>
        <w:rPr>
          <w:rFonts w:eastAsia="Times New Roman"/>
          <w:sz w:val="24"/>
          <w:szCs w:val="24"/>
        </w:rPr>
      </w:pPr>
      <w:r>
        <w:rPr>
          <w:rFonts w:eastAsia="Times New Roman"/>
          <w:sz w:val="24"/>
          <w:szCs w:val="24"/>
        </w:rPr>
        <w:pict>
          <v:rect id="_x0000_i1245" style="width:0;height:1.5pt" o:hralign="center" o:hrstd="t" o:hr="t" fillcolor="#a0a0a0" stroked="f"/>
        </w:pict>
      </w:r>
    </w:p>
    <w:p w:rsidR="00FB5D3F" w:rsidRPr="00FB5D3F" w:rsidRDefault="00FB5D3F" w:rsidP="00E33C7B">
      <w:pPr>
        <w:pStyle w:val="IntenseQuote"/>
        <w:rPr>
          <w:rFonts w:eastAsia="Times New Roman"/>
          <w:sz w:val="36"/>
          <w:szCs w:val="36"/>
        </w:rPr>
      </w:pPr>
      <w:r w:rsidRPr="00FB5D3F">
        <w:rPr>
          <w:rFonts w:eastAsia="Times New Roman"/>
          <w:sz w:val="36"/>
          <w:szCs w:val="36"/>
        </w:rPr>
        <w:t>Control List Counting</w:t>
      </w:r>
    </w:p>
    <w:p w:rsidR="00FB5D3F" w:rsidRPr="00FB5D3F" w:rsidRDefault="00FB5D3F" w:rsidP="00E33C7B">
      <w:pPr>
        <w:pStyle w:val="IntenseQuote"/>
        <w:rPr>
          <w:rFonts w:eastAsia="Times New Roman"/>
          <w:sz w:val="24"/>
          <w:szCs w:val="24"/>
        </w:rPr>
      </w:pPr>
      <w:r w:rsidRPr="00FB5D3F">
        <w:rPr>
          <w:rFonts w:eastAsia="Times New Roman"/>
          <w:sz w:val="24"/>
          <w:szCs w:val="24"/>
        </w:rPr>
        <w:t xml:space="preserve">By default, an ordered list will start counting from 1. If you want to start counting from a specified number, you can use the </w:t>
      </w:r>
      <w:r w:rsidRPr="00FB5D3F">
        <w:rPr>
          <w:rFonts w:ascii="Courier New" w:eastAsia="Times New Roman" w:hAnsi="Courier New" w:cs="Courier New"/>
          <w:sz w:val="20"/>
          <w:szCs w:val="20"/>
        </w:rPr>
        <w:t>start</w:t>
      </w:r>
      <w:r w:rsidRPr="00FB5D3F">
        <w:rPr>
          <w:rFonts w:eastAsia="Times New Roman"/>
          <w:sz w:val="24"/>
          <w:szCs w:val="24"/>
        </w:rPr>
        <w:t xml:space="preserve"> attribute:</w:t>
      </w:r>
    </w:p>
    <w:p w:rsidR="00FB5D3F" w:rsidRPr="00FB5D3F" w:rsidRDefault="00FB5D3F" w:rsidP="00E33C7B">
      <w:pPr>
        <w:pStyle w:val="IntenseQuote"/>
        <w:rPr>
          <w:rFonts w:eastAsia="Times New Roman"/>
          <w:sz w:val="27"/>
          <w:szCs w:val="27"/>
        </w:rPr>
      </w:pPr>
      <w:r w:rsidRPr="00FB5D3F">
        <w:rPr>
          <w:rFonts w:eastAsia="Times New Roman"/>
          <w:sz w:val="27"/>
          <w:szCs w:val="27"/>
        </w:rPr>
        <w:t>Example</w:t>
      </w:r>
    </w:p>
    <w:p w:rsidR="00FB5D3F" w:rsidRPr="00FB5D3F" w:rsidRDefault="00FB5D3F" w:rsidP="00E33C7B">
      <w:pPr>
        <w:pStyle w:val="IntenseQuote"/>
        <w:rPr>
          <w:rFonts w:eastAsia="Times New Roman"/>
          <w:sz w:val="24"/>
          <w:szCs w:val="24"/>
        </w:rPr>
      </w:pPr>
      <w:r w:rsidRPr="00FB5D3F">
        <w:rPr>
          <w:rFonts w:eastAsia="Times New Roman"/>
          <w:sz w:val="24"/>
          <w:szCs w:val="24"/>
        </w:rPr>
        <w:t>&lt;</w:t>
      </w:r>
      <w:proofErr w:type="spellStart"/>
      <w:r w:rsidRPr="00FB5D3F">
        <w:rPr>
          <w:rFonts w:eastAsia="Times New Roman"/>
          <w:sz w:val="24"/>
          <w:szCs w:val="24"/>
        </w:rPr>
        <w:t>ol</w:t>
      </w:r>
      <w:proofErr w:type="spellEnd"/>
      <w:r w:rsidRPr="00FB5D3F">
        <w:rPr>
          <w:rFonts w:eastAsia="Times New Roman"/>
          <w:sz w:val="24"/>
          <w:szCs w:val="24"/>
        </w:rPr>
        <w:t xml:space="preserve"> start="50"&gt;</w:t>
      </w:r>
      <w:r w:rsidRPr="00FB5D3F">
        <w:rPr>
          <w:rFonts w:eastAsia="Times New Roman"/>
          <w:sz w:val="24"/>
          <w:szCs w:val="24"/>
        </w:rPr>
        <w:br/>
        <w:t>  &lt;li&gt;Coffee&lt;/li&gt;</w:t>
      </w:r>
      <w:r w:rsidRPr="00FB5D3F">
        <w:rPr>
          <w:rFonts w:eastAsia="Times New Roman"/>
          <w:sz w:val="24"/>
          <w:szCs w:val="24"/>
        </w:rPr>
        <w:br/>
        <w:t>  &lt;li&gt;Tea&lt;/li&gt;</w:t>
      </w:r>
      <w:r w:rsidRPr="00FB5D3F">
        <w:rPr>
          <w:rFonts w:eastAsia="Times New Roman"/>
          <w:sz w:val="24"/>
          <w:szCs w:val="24"/>
        </w:rPr>
        <w:br/>
        <w:t>  &lt;li&gt;Milk&lt;/li&gt;</w:t>
      </w:r>
      <w:r w:rsidRPr="00FB5D3F">
        <w:rPr>
          <w:rFonts w:eastAsia="Times New Roman"/>
          <w:sz w:val="24"/>
          <w:szCs w:val="24"/>
        </w:rPr>
        <w:br/>
        <w:t>&lt;/</w:t>
      </w:r>
      <w:proofErr w:type="spellStart"/>
      <w:r w:rsidRPr="00FB5D3F">
        <w:rPr>
          <w:rFonts w:eastAsia="Times New Roman"/>
          <w:sz w:val="24"/>
          <w:szCs w:val="24"/>
        </w:rPr>
        <w:t>ol</w:t>
      </w:r>
      <w:proofErr w:type="spellEnd"/>
      <w:r w:rsidRPr="00FB5D3F">
        <w:rPr>
          <w:rFonts w:eastAsia="Times New Roman"/>
          <w:sz w:val="24"/>
          <w:szCs w:val="24"/>
        </w:rPr>
        <w:t xml:space="preserve">&gt; </w:t>
      </w:r>
    </w:p>
    <w:p w:rsidR="00FB5D3F" w:rsidRPr="00FB5D3F" w:rsidRDefault="00E33C7B" w:rsidP="00E33C7B">
      <w:pPr>
        <w:pStyle w:val="IntenseQuote"/>
        <w:rPr>
          <w:rFonts w:eastAsia="Times New Roman"/>
          <w:sz w:val="24"/>
          <w:szCs w:val="24"/>
        </w:rPr>
      </w:pPr>
      <w:r>
        <w:rPr>
          <w:rFonts w:eastAsia="Times New Roman"/>
          <w:sz w:val="24"/>
          <w:szCs w:val="24"/>
        </w:rPr>
        <w:pict>
          <v:rect id="_x0000_i1246" style="width:0;height:1.5pt" o:hralign="center" o:hrstd="t" o:hr="t" fillcolor="#a0a0a0" stroked="f"/>
        </w:pict>
      </w:r>
    </w:p>
    <w:p w:rsidR="00FB5D3F" w:rsidRPr="00FB5D3F" w:rsidRDefault="00FB5D3F" w:rsidP="00E33C7B">
      <w:pPr>
        <w:pStyle w:val="IntenseQuote"/>
        <w:rPr>
          <w:rFonts w:eastAsia="Times New Roman"/>
          <w:sz w:val="36"/>
          <w:szCs w:val="36"/>
        </w:rPr>
      </w:pPr>
      <w:r w:rsidRPr="00FB5D3F">
        <w:rPr>
          <w:rFonts w:eastAsia="Times New Roman"/>
          <w:sz w:val="36"/>
          <w:szCs w:val="36"/>
        </w:rPr>
        <w:t>Horizontal List with CSS</w:t>
      </w:r>
    </w:p>
    <w:p w:rsidR="00FB5D3F" w:rsidRPr="00FB5D3F" w:rsidRDefault="00FB5D3F" w:rsidP="00E33C7B">
      <w:pPr>
        <w:pStyle w:val="IntenseQuote"/>
        <w:rPr>
          <w:rFonts w:eastAsia="Times New Roman"/>
          <w:sz w:val="24"/>
          <w:szCs w:val="24"/>
        </w:rPr>
      </w:pPr>
      <w:r w:rsidRPr="00FB5D3F">
        <w:rPr>
          <w:rFonts w:eastAsia="Times New Roman"/>
          <w:sz w:val="24"/>
          <w:szCs w:val="24"/>
        </w:rPr>
        <w:t>HTML lists can be styled in many different ways with CSS.</w:t>
      </w:r>
    </w:p>
    <w:p w:rsidR="00FB5D3F" w:rsidRPr="00FB5D3F" w:rsidRDefault="00FB5D3F" w:rsidP="00E33C7B">
      <w:pPr>
        <w:pStyle w:val="IntenseQuote"/>
        <w:rPr>
          <w:rFonts w:eastAsia="Times New Roman"/>
          <w:sz w:val="24"/>
          <w:szCs w:val="24"/>
        </w:rPr>
      </w:pPr>
      <w:r w:rsidRPr="00FB5D3F">
        <w:rPr>
          <w:rFonts w:eastAsia="Times New Roman"/>
          <w:sz w:val="24"/>
          <w:szCs w:val="24"/>
        </w:rPr>
        <w:t>One popular way is to style a list horizontally, to create a navigation menu:</w:t>
      </w:r>
    </w:p>
    <w:p w:rsidR="00FB5D3F" w:rsidRPr="00FB5D3F" w:rsidRDefault="00FB5D3F" w:rsidP="00E33C7B">
      <w:pPr>
        <w:pStyle w:val="IntenseQuote"/>
        <w:rPr>
          <w:rFonts w:eastAsia="Times New Roman"/>
          <w:sz w:val="27"/>
          <w:szCs w:val="27"/>
        </w:rPr>
      </w:pPr>
      <w:r w:rsidRPr="00FB5D3F">
        <w:rPr>
          <w:rFonts w:eastAsia="Times New Roman"/>
          <w:sz w:val="27"/>
          <w:szCs w:val="27"/>
        </w:rPr>
        <w:t>Example</w:t>
      </w:r>
    </w:p>
    <w:p w:rsidR="00FB5D3F" w:rsidRPr="00FB5D3F" w:rsidRDefault="00FB5D3F" w:rsidP="00E33C7B">
      <w:pPr>
        <w:pStyle w:val="IntenseQuote"/>
        <w:rPr>
          <w:rFonts w:eastAsia="Times New Roman"/>
          <w:sz w:val="24"/>
          <w:szCs w:val="24"/>
        </w:rPr>
      </w:pPr>
      <w:r w:rsidRPr="00FB5D3F">
        <w:rPr>
          <w:rFonts w:eastAsia="Times New Roman"/>
          <w:sz w:val="24"/>
          <w:szCs w:val="24"/>
        </w:rPr>
        <w:t>&lt;!DOCTYPE html&gt;</w:t>
      </w:r>
      <w:r w:rsidRPr="00FB5D3F">
        <w:rPr>
          <w:rFonts w:eastAsia="Times New Roman"/>
          <w:sz w:val="24"/>
          <w:szCs w:val="24"/>
        </w:rPr>
        <w:br/>
        <w:t>&lt;html&gt;</w:t>
      </w:r>
      <w:r w:rsidRPr="00FB5D3F">
        <w:rPr>
          <w:rFonts w:eastAsia="Times New Roman"/>
          <w:sz w:val="24"/>
          <w:szCs w:val="24"/>
        </w:rPr>
        <w:br/>
        <w:t>&lt;head&gt;</w:t>
      </w:r>
      <w:r w:rsidRPr="00FB5D3F">
        <w:rPr>
          <w:rFonts w:eastAsia="Times New Roman"/>
          <w:sz w:val="24"/>
          <w:szCs w:val="24"/>
        </w:rPr>
        <w:br/>
        <w:t>&lt;style&gt;</w:t>
      </w:r>
      <w:r w:rsidRPr="00FB5D3F">
        <w:rPr>
          <w:rFonts w:eastAsia="Times New Roman"/>
          <w:sz w:val="24"/>
          <w:szCs w:val="24"/>
        </w:rPr>
        <w:br/>
      </w:r>
      <w:proofErr w:type="spellStart"/>
      <w:r w:rsidRPr="00FB5D3F">
        <w:rPr>
          <w:rFonts w:eastAsia="Times New Roman"/>
          <w:sz w:val="24"/>
          <w:szCs w:val="24"/>
        </w:rPr>
        <w:t>ul</w:t>
      </w:r>
      <w:proofErr w:type="spellEnd"/>
      <w:r w:rsidRPr="00FB5D3F">
        <w:rPr>
          <w:rFonts w:eastAsia="Times New Roman"/>
          <w:sz w:val="24"/>
          <w:szCs w:val="24"/>
        </w:rPr>
        <w:t xml:space="preserve"> </w:t>
      </w:r>
      <w:r w:rsidRPr="00FB5D3F">
        <w:rPr>
          <w:rFonts w:eastAsia="Times New Roman"/>
          <w:color w:val="000000"/>
          <w:sz w:val="24"/>
          <w:szCs w:val="24"/>
        </w:rPr>
        <w:t>{</w:t>
      </w:r>
      <w:r w:rsidRPr="00FB5D3F">
        <w:rPr>
          <w:rFonts w:eastAsia="Times New Roman"/>
          <w:sz w:val="24"/>
          <w:szCs w:val="24"/>
        </w:rPr>
        <w:br/>
        <w:t>  list-style-type</w:t>
      </w:r>
      <w:r w:rsidRPr="00FB5D3F">
        <w:rPr>
          <w:rFonts w:eastAsia="Times New Roman"/>
          <w:color w:val="000000"/>
          <w:sz w:val="24"/>
          <w:szCs w:val="24"/>
        </w:rPr>
        <w:t>:</w:t>
      </w:r>
      <w:r w:rsidRPr="00FB5D3F">
        <w:rPr>
          <w:rFonts w:eastAsia="Times New Roman"/>
          <w:sz w:val="24"/>
          <w:szCs w:val="24"/>
        </w:rPr>
        <w:t xml:space="preserve"> none</w:t>
      </w:r>
      <w:r w:rsidRPr="00FB5D3F">
        <w:rPr>
          <w:rFonts w:eastAsia="Times New Roman"/>
          <w:color w:val="000000"/>
          <w:sz w:val="24"/>
          <w:szCs w:val="24"/>
        </w:rPr>
        <w:t>;</w:t>
      </w:r>
      <w:r w:rsidRPr="00FB5D3F">
        <w:rPr>
          <w:rFonts w:eastAsia="Times New Roman"/>
          <w:sz w:val="24"/>
          <w:szCs w:val="24"/>
        </w:rPr>
        <w:br/>
        <w:t>  margin</w:t>
      </w:r>
      <w:r w:rsidRPr="00FB5D3F">
        <w:rPr>
          <w:rFonts w:eastAsia="Times New Roman"/>
          <w:color w:val="000000"/>
          <w:sz w:val="24"/>
          <w:szCs w:val="24"/>
        </w:rPr>
        <w:t>:</w:t>
      </w:r>
      <w:r w:rsidRPr="00FB5D3F">
        <w:rPr>
          <w:rFonts w:eastAsia="Times New Roman"/>
          <w:sz w:val="24"/>
          <w:szCs w:val="24"/>
        </w:rPr>
        <w:t xml:space="preserve"> 0</w:t>
      </w:r>
      <w:r w:rsidRPr="00FB5D3F">
        <w:rPr>
          <w:rFonts w:eastAsia="Times New Roman"/>
          <w:color w:val="000000"/>
          <w:sz w:val="24"/>
          <w:szCs w:val="24"/>
        </w:rPr>
        <w:t>;</w:t>
      </w:r>
      <w:r w:rsidRPr="00FB5D3F">
        <w:rPr>
          <w:rFonts w:eastAsia="Times New Roman"/>
          <w:sz w:val="24"/>
          <w:szCs w:val="24"/>
        </w:rPr>
        <w:br/>
        <w:t>  padding</w:t>
      </w:r>
      <w:r w:rsidRPr="00FB5D3F">
        <w:rPr>
          <w:rFonts w:eastAsia="Times New Roman"/>
          <w:color w:val="000000"/>
          <w:sz w:val="24"/>
          <w:szCs w:val="24"/>
        </w:rPr>
        <w:t>:</w:t>
      </w:r>
      <w:r w:rsidRPr="00FB5D3F">
        <w:rPr>
          <w:rFonts w:eastAsia="Times New Roman"/>
          <w:sz w:val="24"/>
          <w:szCs w:val="24"/>
        </w:rPr>
        <w:t xml:space="preserve"> 0</w:t>
      </w:r>
      <w:r w:rsidRPr="00FB5D3F">
        <w:rPr>
          <w:rFonts w:eastAsia="Times New Roman"/>
          <w:color w:val="000000"/>
          <w:sz w:val="24"/>
          <w:szCs w:val="24"/>
        </w:rPr>
        <w:t>;</w:t>
      </w:r>
      <w:r w:rsidRPr="00FB5D3F">
        <w:rPr>
          <w:rFonts w:eastAsia="Times New Roman"/>
          <w:sz w:val="24"/>
          <w:szCs w:val="24"/>
        </w:rPr>
        <w:br/>
        <w:t>  overflow</w:t>
      </w:r>
      <w:r w:rsidRPr="00FB5D3F">
        <w:rPr>
          <w:rFonts w:eastAsia="Times New Roman"/>
          <w:color w:val="000000"/>
          <w:sz w:val="24"/>
          <w:szCs w:val="24"/>
        </w:rPr>
        <w:t>:</w:t>
      </w:r>
      <w:r w:rsidRPr="00FB5D3F">
        <w:rPr>
          <w:rFonts w:eastAsia="Times New Roman"/>
          <w:sz w:val="24"/>
          <w:szCs w:val="24"/>
        </w:rPr>
        <w:t xml:space="preserve"> hidden</w:t>
      </w:r>
      <w:r w:rsidRPr="00FB5D3F">
        <w:rPr>
          <w:rFonts w:eastAsia="Times New Roman"/>
          <w:color w:val="000000"/>
          <w:sz w:val="24"/>
          <w:szCs w:val="24"/>
        </w:rPr>
        <w:t>;</w:t>
      </w:r>
      <w:r w:rsidRPr="00FB5D3F">
        <w:rPr>
          <w:rFonts w:eastAsia="Times New Roman"/>
          <w:sz w:val="24"/>
          <w:szCs w:val="24"/>
        </w:rPr>
        <w:br/>
      </w:r>
      <w:r w:rsidRPr="00FB5D3F">
        <w:rPr>
          <w:rFonts w:eastAsia="Times New Roman"/>
          <w:sz w:val="24"/>
          <w:szCs w:val="24"/>
        </w:rPr>
        <w:lastRenderedPageBreak/>
        <w:t>  background-color</w:t>
      </w:r>
      <w:r w:rsidRPr="00FB5D3F">
        <w:rPr>
          <w:rFonts w:eastAsia="Times New Roman"/>
          <w:color w:val="000000"/>
          <w:sz w:val="24"/>
          <w:szCs w:val="24"/>
        </w:rPr>
        <w:t>:</w:t>
      </w:r>
      <w:r w:rsidRPr="00FB5D3F">
        <w:rPr>
          <w:rFonts w:eastAsia="Times New Roman"/>
          <w:sz w:val="24"/>
          <w:szCs w:val="24"/>
        </w:rPr>
        <w:t xml:space="preserve"> #333333</w:t>
      </w:r>
      <w:r w:rsidRPr="00FB5D3F">
        <w:rPr>
          <w:rFonts w:eastAsia="Times New Roman"/>
          <w:color w:val="000000"/>
          <w:sz w:val="24"/>
          <w:szCs w:val="24"/>
        </w:rPr>
        <w:t>;</w:t>
      </w:r>
      <w:r w:rsidRPr="00FB5D3F">
        <w:rPr>
          <w:rFonts w:eastAsia="Times New Roman"/>
          <w:sz w:val="24"/>
          <w:szCs w:val="24"/>
        </w:rPr>
        <w:br/>
      </w:r>
      <w:r w:rsidRPr="00FB5D3F">
        <w:rPr>
          <w:rFonts w:eastAsia="Times New Roman"/>
          <w:color w:val="000000"/>
          <w:sz w:val="24"/>
          <w:szCs w:val="24"/>
        </w:rPr>
        <w:t>}</w:t>
      </w:r>
      <w:r w:rsidRPr="00FB5D3F">
        <w:rPr>
          <w:rFonts w:eastAsia="Times New Roman"/>
          <w:sz w:val="24"/>
          <w:szCs w:val="24"/>
        </w:rPr>
        <w:br/>
      </w:r>
      <w:r w:rsidRPr="00FB5D3F">
        <w:rPr>
          <w:rFonts w:eastAsia="Times New Roman"/>
          <w:sz w:val="24"/>
          <w:szCs w:val="24"/>
        </w:rPr>
        <w:br/>
        <w:t xml:space="preserve">li </w:t>
      </w:r>
      <w:r w:rsidRPr="00FB5D3F">
        <w:rPr>
          <w:rFonts w:eastAsia="Times New Roman"/>
          <w:color w:val="000000"/>
          <w:sz w:val="24"/>
          <w:szCs w:val="24"/>
        </w:rPr>
        <w:t>{</w:t>
      </w:r>
      <w:r w:rsidRPr="00FB5D3F">
        <w:rPr>
          <w:rFonts w:eastAsia="Times New Roman"/>
          <w:sz w:val="24"/>
          <w:szCs w:val="24"/>
        </w:rPr>
        <w:br/>
        <w:t>  float</w:t>
      </w:r>
      <w:r w:rsidRPr="00FB5D3F">
        <w:rPr>
          <w:rFonts w:eastAsia="Times New Roman"/>
          <w:color w:val="000000"/>
          <w:sz w:val="24"/>
          <w:szCs w:val="24"/>
        </w:rPr>
        <w:t>:</w:t>
      </w:r>
      <w:r w:rsidRPr="00FB5D3F">
        <w:rPr>
          <w:rFonts w:eastAsia="Times New Roman"/>
          <w:sz w:val="24"/>
          <w:szCs w:val="24"/>
        </w:rPr>
        <w:t xml:space="preserve"> left</w:t>
      </w:r>
      <w:r w:rsidRPr="00FB5D3F">
        <w:rPr>
          <w:rFonts w:eastAsia="Times New Roman"/>
          <w:color w:val="000000"/>
          <w:sz w:val="24"/>
          <w:szCs w:val="24"/>
        </w:rPr>
        <w:t>;</w:t>
      </w:r>
      <w:r w:rsidRPr="00FB5D3F">
        <w:rPr>
          <w:rFonts w:eastAsia="Times New Roman"/>
          <w:sz w:val="24"/>
          <w:szCs w:val="24"/>
        </w:rPr>
        <w:br/>
      </w:r>
      <w:r w:rsidRPr="00FB5D3F">
        <w:rPr>
          <w:rFonts w:eastAsia="Times New Roman"/>
          <w:color w:val="000000"/>
          <w:sz w:val="24"/>
          <w:szCs w:val="24"/>
        </w:rPr>
        <w:t>}</w:t>
      </w:r>
      <w:r w:rsidRPr="00FB5D3F">
        <w:rPr>
          <w:rFonts w:eastAsia="Times New Roman"/>
          <w:sz w:val="24"/>
          <w:szCs w:val="24"/>
        </w:rPr>
        <w:br/>
      </w:r>
      <w:r w:rsidRPr="00FB5D3F">
        <w:rPr>
          <w:rFonts w:eastAsia="Times New Roman"/>
          <w:sz w:val="24"/>
          <w:szCs w:val="24"/>
        </w:rPr>
        <w:br/>
        <w:t xml:space="preserve">li a </w:t>
      </w:r>
      <w:r w:rsidRPr="00FB5D3F">
        <w:rPr>
          <w:rFonts w:eastAsia="Times New Roman"/>
          <w:color w:val="000000"/>
          <w:sz w:val="24"/>
          <w:szCs w:val="24"/>
        </w:rPr>
        <w:t>{</w:t>
      </w:r>
      <w:r w:rsidRPr="00FB5D3F">
        <w:rPr>
          <w:rFonts w:eastAsia="Times New Roman"/>
          <w:sz w:val="24"/>
          <w:szCs w:val="24"/>
        </w:rPr>
        <w:br/>
        <w:t>  display</w:t>
      </w:r>
      <w:r w:rsidRPr="00FB5D3F">
        <w:rPr>
          <w:rFonts w:eastAsia="Times New Roman"/>
          <w:color w:val="000000"/>
          <w:sz w:val="24"/>
          <w:szCs w:val="24"/>
        </w:rPr>
        <w:t>:</w:t>
      </w:r>
      <w:r w:rsidRPr="00FB5D3F">
        <w:rPr>
          <w:rFonts w:eastAsia="Times New Roman"/>
          <w:sz w:val="24"/>
          <w:szCs w:val="24"/>
        </w:rPr>
        <w:t xml:space="preserve"> block</w:t>
      </w:r>
      <w:r w:rsidRPr="00FB5D3F">
        <w:rPr>
          <w:rFonts w:eastAsia="Times New Roman"/>
          <w:color w:val="000000"/>
          <w:sz w:val="24"/>
          <w:szCs w:val="24"/>
        </w:rPr>
        <w:t>;</w:t>
      </w:r>
      <w:r w:rsidRPr="00FB5D3F">
        <w:rPr>
          <w:rFonts w:eastAsia="Times New Roman"/>
          <w:sz w:val="24"/>
          <w:szCs w:val="24"/>
        </w:rPr>
        <w:br/>
        <w:t>  color</w:t>
      </w:r>
      <w:r w:rsidRPr="00FB5D3F">
        <w:rPr>
          <w:rFonts w:eastAsia="Times New Roman"/>
          <w:color w:val="000000"/>
          <w:sz w:val="24"/>
          <w:szCs w:val="24"/>
        </w:rPr>
        <w:t>:</w:t>
      </w:r>
      <w:r w:rsidRPr="00FB5D3F">
        <w:rPr>
          <w:rFonts w:eastAsia="Times New Roman"/>
          <w:sz w:val="24"/>
          <w:szCs w:val="24"/>
        </w:rPr>
        <w:t xml:space="preserve"> white</w:t>
      </w:r>
      <w:r w:rsidRPr="00FB5D3F">
        <w:rPr>
          <w:rFonts w:eastAsia="Times New Roman"/>
          <w:color w:val="000000"/>
          <w:sz w:val="24"/>
          <w:szCs w:val="24"/>
        </w:rPr>
        <w:t>;</w:t>
      </w:r>
      <w:r w:rsidRPr="00FB5D3F">
        <w:rPr>
          <w:rFonts w:eastAsia="Times New Roman"/>
          <w:sz w:val="24"/>
          <w:szCs w:val="24"/>
        </w:rPr>
        <w:br/>
        <w:t>  text-align</w:t>
      </w:r>
      <w:r w:rsidRPr="00FB5D3F">
        <w:rPr>
          <w:rFonts w:eastAsia="Times New Roman"/>
          <w:color w:val="000000"/>
          <w:sz w:val="24"/>
          <w:szCs w:val="24"/>
        </w:rPr>
        <w:t>:</w:t>
      </w:r>
      <w:r w:rsidRPr="00FB5D3F">
        <w:rPr>
          <w:rFonts w:eastAsia="Times New Roman"/>
          <w:sz w:val="24"/>
          <w:szCs w:val="24"/>
        </w:rPr>
        <w:t xml:space="preserve"> center</w:t>
      </w:r>
      <w:r w:rsidRPr="00FB5D3F">
        <w:rPr>
          <w:rFonts w:eastAsia="Times New Roman"/>
          <w:color w:val="000000"/>
          <w:sz w:val="24"/>
          <w:szCs w:val="24"/>
        </w:rPr>
        <w:t>;</w:t>
      </w:r>
      <w:r w:rsidRPr="00FB5D3F">
        <w:rPr>
          <w:rFonts w:eastAsia="Times New Roman"/>
          <w:sz w:val="24"/>
          <w:szCs w:val="24"/>
        </w:rPr>
        <w:br/>
        <w:t>  padding</w:t>
      </w:r>
      <w:r w:rsidRPr="00FB5D3F">
        <w:rPr>
          <w:rFonts w:eastAsia="Times New Roman"/>
          <w:color w:val="000000"/>
          <w:sz w:val="24"/>
          <w:szCs w:val="24"/>
        </w:rPr>
        <w:t>:</w:t>
      </w:r>
      <w:r w:rsidRPr="00FB5D3F">
        <w:rPr>
          <w:rFonts w:eastAsia="Times New Roman"/>
          <w:sz w:val="24"/>
          <w:szCs w:val="24"/>
        </w:rPr>
        <w:t xml:space="preserve"> 16px</w:t>
      </w:r>
      <w:r w:rsidRPr="00FB5D3F">
        <w:rPr>
          <w:rFonts w:eastAsia="Times New Roman"/>
          <w:color w:val="000000"/>
          <w:sz w:val="24"/>
          <w:szCs w:val="24"/>
        </w:rPr>
        <w:t>;</w:t>
      </w:r>
      <w:r w:rsidRPr="00FB5D3F">
        <w:rPr>
          <w:rFonts w:eastAsia="Times New Roman"/>
          <w:sz w:val="24"/>
          <w:szCs w:val="24"/>
        </w:rPr>
        <w:br/>
        <w:t>  text-decoration</w:t>
      </w:r>
      <w:r w:rsidRPr="00FB5D3F">
        <w:rPr>
          <w:rFonts w:eastAsia="Times New Roman"/>
          <w:color w:val="000000"/>
          <w:sz w:val="24"/>
          <w:szCs w:val="24"/>
        </w:rPr>
        <w:t>:</w:t>
      </w:r>
      <w:r w:rsidRPr="00FB5D3F">
        <w:rPr>
          <w:rFonts w:eastAsia="Times New Roman"/>
          <w:sz w:val="24"/>
          <w:szCs w:val="24"/>
        </w:rPr>
        <w:t xml:space="preserve"> none</w:t>
      </w:r>
      <w:r w:rsidRPr="00FB5D3F">
        <w:rPr>
          <w:rFonts w:eastAsia="Times New Roman"/>
          <w:color w:val="000000"/>
          <w:sz w:val="24"/>
          <w:szCs w:val="24"/>
        </w:rPr>
        <w:t>;</w:t>
      </w:r>
      <w:r w:rsidRPr="00FB5D3F">
        <w:rPr>
          <w:rFonts w:eastAsia="Times New Roman"/>
          <w:sz w:val="24"/>
          <w:szCs w:val="24"/>
        </w:rPr>
        <w:br/>
      </w:r>
      <w:r w:rsidRPr="00FB5D3F">
        <w:rPr>
          <w:rFonts w:eastAsia="Times New Roman"/>
          <w:color w:val="000000"/>
          <w:sz w:val="24"/>
          <w:szCs w:val="24"/>
        </w:rPr>
        <w:t>}</w:t>
      </w:r>
      <w:r w:rsidRPr="00FB5D3F">
        <w:rPr>
          <w:rFonts w:eastAsia="Times New Roman"/>
          <w:sz w:val="24"/>
          <w:szCs w:val="24"/>
        </w:rPr>
        <w:br/>
      </w:r>
      <w:r w:rsidRPr="00FB5D3F">
        <w:rPr>
          <w:rFonts w:eastAsia="Times New Roman"/>
          <w:sz w:val="24"/>
          <w:szCs w:val="24"/>
        </w:rPr>
        <w:br/>
        <w:t xml:space="preserve">li a:hover </w:t>
      </w:r>
      <w:r w:rsidRPr="00FB5D3F">
        <w:rPr>
          <w:rFonts w:eastAsia="Times New Roman"/>
          <w:color w:val="000000"/>
          <w:sz w:val="24"/>
          <w:szCs w:val="24"/>
        </w:rPr>
        <w:t>{</w:t>
      </w:r>
      <w:r w:rsidRPr="00FB5D3F">
        <w:rPr>
          <w:rFonts w:eastAsia="Times New Roman"/>
          <w:sz w:val="24"/>
          <w:szCs w:val="24"/>
        </w:rPr>
        <w:br/>
        <w:t>  background-color</w:t>
      </w:r>
      <w:r w:rsidRPr="00FB5D3F">
        <w:rPr>
          <w:rFonts w:eastAsia="Times New Roman"/>
          <w:color w:val="000000"/>
          <w:sz w:val="24"/>
          <w:szCs w:val="24"/>
        </w:rPr>
        <w:t>:</w:t>
      </w:r>
      <w:r w:rsidRPr="00FB5D3F">
        <w:rPr>
          <w:rFonts w:eastAsia="Times New Roman"/>
          <w:sz w:val="24"/>
          <w:szCs w:val="24"/>
        </w:rPr>
        <w:t xml:space="preserve"> #111111</w:t>
      </w:r>
      <w:r w:rsidRPr="00FB5D3F">
        <w:rPr>
          <w:rFonts w:eastAsia="Times New Roman"/>
          <w:color w:val="000000"/>
          <w:sz w:val="24"/>
          <w:szCs w:val="24"/>
        </w:rPr>
        <w:t>;</w:t>
      </w:r>
      <w:r w:rsidRPr="00FB5D3F">
        <w:rPr>
          <w:rFonts w:eastAsia="Times New Roman"/>
          <w:sz w:val="24"/>
          <w:szCs w:val="24"/>
        </w:rPr>
        <w:br/>
      </w:r>
      <w:r w:rsidRPr="00FB5D3F">
        <w:rPr>
          <w:rFonts w:eastAsia="Times New Roman"/>
          <w:color w:val="000000"/>
          <w:sz w:val="24"/>
          <w:szCs w:val="24"/>
        </w:rPr>
        <w:t>}</w:t>
      </w:r>
      <w:r w:rsidRPr="00FB5D3F">
        <w:rPr>
          <w:rFonts w:eastAsia="Times New Roman"/>
          <w:sz w:val="24"/>
          <w:szCs w:val="24"/>
        </w:rPr>
        <w:br/>
        <w:t>&lt;/style&gt;</w:t>
      </w:r>
      <w:r w:rsidRPr="00FB5D3F">
        <w:rPr>
          <w:rFonts w:eastAsia="Times New Roman"/>
          <w:sz w:val="24"/>
          <w:szCs w:val="24"/>
        </w:rPr>
        <w:br/>
        <w:t>&lt;/head&gt;</w:t>
      </w:r>
      <w:r w:rsidRPr="00FB5D3F">
        <w:rPr>
          <w:rFonts w:eastAsia="Times New Roman"/>
          <w:sz w:val="24"/>
          <w:szCs w:val="24"/>
        </w:rPr>
        <w:br/>
        <w:t>&lt;body&gt;</w:t>
      </w:r>
      <w:r w:rsidRPr="00FB5D3F">
        <w:rPr>
          <w:rFonts w:eastAsia="Times New Roman"/>
          <w:sz w:val="24"/>
          <w:szCs w:val="24"/>
        </w:rPr>
        <w:br/>
      </w:r>
      <w:r w:rsidRPr="00FB5D3F">
        <w:rPr>
          <w:rFonts w:eastAsia="Times New Roman"/>
          <w:sz w:val="24"/>
          <w:szCs w:val="24"/>
        </w:rPr>
        <w:br/>
        <w:t>&lt;</w:t>
      </w:r>
      <w:proofErr w:type="spellStart"/>
      <w:r w:rsidRPr="00FB5D3F">
        <w:rPr>
          <w:rFonts w:eastAsia="Times New Roman"/>
          <w:sz w:val="24"/>
          <w:szCs w:val="24"/>
        </w:rPr>
        <w:t>ul</w:t>
      </w:r>
      <w:proofErr w:type="spellEnd"/>
      <w:r w:rsidRPr="00FB5D3F">
        <w:rPr>
          <w:rFonts w:eastAsia="Times New Roman"/>
          <w:sz w:val="24"/>
          <w:szCs w:val="24"/>
        </w:rPr>
        <w:t>&gt;</w:t>
      </w:r>
      <w:r w:rsidRPr="00FB5D3F">
        <w:rPr>
          <w:rFonts w:eastAsia="Times New Roman"/>
          <w:sz w:val="24"/>
          <w:szCs w:val="24"/>
        </w:rPr>
        <w:br/>
        <w:t xml:space="preserve">  &lt;li&gt;&lt;a </w:t>
      </w:r>
      <w:proofErr w:type="spellStart"/>
      <w:r w:rsidRPr="00FB5D3F">
        <w:rPr>
          <w:rFonts w:eastAsia="Times New Roman"/>
          <w:sz w:val="24"/>
          <w:szCs w:val="24"/>
        </w:rPr>
        <w:t>href</w:t>
      </w:r>
      <w:proofErr w:type="spellEnd"/>
      <w:r w:rsidRPr="00FB5D3F">
        <w:rPr>
          <w:rFonts w:eastAsia="Times New Roman"/>
          <w:sz w:val="24"/>
          <w:szCs w:val="24"/>
        </w:rPr>
        <w:t>="#home"&gt;Home&lt;/a&gt;&lt;/li&gt;</w:t>
      </w:r>
      <w:r w:rsidRPr="00FB5D3F">
        <w:rPr>
          <w:rFonts w:eastAsia="Times New Roman"/>
          <w:sz w:val="24"/>
          <w:szCs w:val="24"/>
        </w:rPr>
        <w:br/>
        <w:t xml:space="preserve">  &lt;li&gt;&lt;a </w:t>
      </w:r>
      <w:proofErr w:type="spellStart"/>
      <w:r w:rsidRPr="00FB5D3F">
        <w:rPr>
          <w:rFonts w:eastAsia="Times New Roman"/>
          <w:sz w:val="24"/>
          <w:szCs w:val="24"/>
        </w:rPr>
        <w:t>href</w:t>
      </w:r>
      <w:proofErr w:type="spellEnd"/>
      <w:r w:rsidRPr="00FB5D3F">
        <w:rPr>
          <w:rFonts w:eastAsia="Times New Roman"/>
          <w:sz w:val="24"/>
          <w:szCs w:val="24"/>
        </w:rPr>
        <w:t>="#news"&gt;News&lt;/a&gt;&lt;/li&gt;</w:t>
      </w:r>
      <w:r w:rsidRPr="00FB5D3F">
        <w:rPr>
          <w:rFonts w:eastAsia="Times New Roman"/>
          <w:sz w:val="24"/>
          <w:szCs w:val="24"/>
        </w:rPr>
        <w:br/>
        <w:t xml:space="preserve">  &lt;li&gt;&lt;a </w:t>
      </w:r>
      <w:proofErr w:type="spellStart"/>
      <w:r w:rsidRPr="00FB5D3F">
        <w:rPr>
          <w:rFonts w:eastAsia="Times New Roman"/>
          <w:sz w:val="24"/>
          <w:szCs w:val="24"/>
        </w:rPr>
        <w:t>href</w:t>
      </w:r>
      <w:proofErr w:type="spellEnd"/>
      <w:r w:rsidRPr="00FB5D3F">
        <w:rPr>
          <w:rFonts w:eastAsia="Times New Roman"/>
          <w:sz w:val="24"/>
          <w:szCs w:val="24"/>
        </w:rPr>
        <w:t>="#contact"&gt;Contact&lt;/a&gt;&lt;/li&gt;</w:t>
      </w:r>
      <w:r w:rsidRPr="00FB5D3F">
        <w:rPr>
          <w:rFonts w:eastAsia="Times New Roman"/>
          <w:sz w:val="24"/>
          <w:szCs w:val="24"/>
        </w:rPr>
        <w:br/>
        <w:t xml:space="preserve">  &lt;li&gt;&lt;a </w:t>
      </w:r>
      <w:proofErr w:type="spellStart"/>
      <w:r w:rsidRPr="00FB5D3F">
        <w:rPr>
          <w:rFonts w:eastAsia="Times New Roman"/>
          <w:sz w:val="24"/>
          <w:szCs w:val="24"/>
        </w:rPr>
        <w:t>href</w:t>
      </w:r>
      <w:proofErr w:type="spellEnd"/>
      <w:r w:rsidRPr="00FB5D3F">
        <w:rPr>
          <w:rFonts w:eastAsia="Times New Roman"/>
          <w:sz w:val="24"/>
          <w:szCs w:val="24"/>
        </w:rPr>
        <w:t>="#about"&gt;About&lt;/a&gt;&lt;/li&gt;</w:t>
      </w:r>
      <w:r w:rsidRPr="00FB5D3F">
        <w:rPr>
          <w:rFonts w:eastAsia="Times New Roman"/>
          <w:sz w:val="24"/>
          <w:szCs w:val="24"/>
        </w:rPr>
        <w:br/>
        <w:t>&lt;/</w:t>
      </w:r>
      <w:proofErr w:type="spellStart"/>
      <w:r w:rsidRPr="00FB5D3F">
        <w:rPr>
          <w:rFonts w:eastAsia="Times New Roman"/>
          <w:sz w:val="24"/>
          <w:szCs w:val="24"/>
        </w:rPr>
        <w:t>ul</w:t>
      </w:r>
      <w:proofErr w:type="spellEnd"/>
      <w:r w:rsidRPr="00FB5D3F">
        <w:rPr>
          <w:rFonts w:eastAsia="Times New Roman"/>
          <w:sz w:val="24"/>
          <w:szCs w:val="24"/>
        </w:rPr>
        <w:t>&gt;</w:t>
      </w:r>
      <w:r w:rsidRPr="00FB5D3F">
        <w:rPr>
          <w:rFonts w:eastAsia="Times New Roman"/>
          <w:sz w:val="24"/>
          <w:szCs w:val="24"/>
        </w:rPr>
        <w:br/>
      </w:r>
      <w:r w:rsidRPr="00FB5D3F">
        <w:rPr>
          <w:rFonts w:eastAsia="Times New Roman"/>
          <w:sz w:val="24"/>
          <w:szCs w:val="24"/>
        </w:rPr>
        <w:br/>
        <w:t>&lt;/body&gt;</w:t>
      </w:r>
      <w:r w:rsidRPr="00FB5D3F">
        <w:rPr>
          <w:rFonts w:eastAsia="Times New Roman"/>
          <w:sz w:val="24"/>
          <w:szCs w:val="24"/>
        </w:rPr>
        <w:br/>
        <w:t xml:space="preserve">&lt;/html&gt; </w:t>
      </w:r>
    </w:p>
    <w:p w:rsidR="00FB5D3F" w:rsidRPr="00FB5D3F" w:rsidRDefault="00FB5D3F" w:rsidP="00E33C7B">
      <w:pPr>
        <w:pStyle w:val="IntenseQuote"/>
        <w:rPr>
          <w:rFonts w:eastAsia="Times New Roman"/>
          <w:sz w:val="36"/>
          <w:szCs w:val="36"/>
        </w:rPr>
      </w:pPr>
      <w:r w:rsidRPr="00FB5D3F">
        <w:rPr>
          <w:rFonts w:eastAsia="Times New Roman"/>
          <w:sz w:val="36"/>
          <w:szCs w:val="36"/>
        </w:rPr>
        <w:t>Chapter Summary</w:t>
      </w:r>
    </w:p>
    <w:p w:rsidR="00FB5D3F" w:rsidRPr="00FB5D3F" w:rsidRDefault="00FB5D3F" w:rsidP="00E33C7B">
      <w:pPr>
        <w:pStyle w:val="IntenseQuote"/>
        <w:rPr>
          <w:rFonts w:eastAsia="Times New Roman"/>
          <w:sz w:val="24"/>
          <w:szCs w:val="24"/>
        </w:rPr>
      </w:pPr>
      <w:r w:rsidRPr="00FB5D3F">
        <w:rPr>
          <w:rFonts w:eastAsia="Times New Roman"/>
          <w:sz w:val="24"/>
          <w:szCs w:val="24"/>
        </w:rPr>
        <w:t xml:space="preserve">Use the HTML </w:t>
      </w:r>
      <w:r w:rsidRPr="00FB5D3F">
        <w:rPr>
          <w:rFonts w:ascii="Courier New" w:eastAsia="Times New Roman" w:hAnsi="Courier New" w:cs="Courier New"/>
          <w:sz w:val="20"/>
          <w:szCs w:val="20"/>
        </w:rPr>
        <w:t>&lt;</w:t>
      </w:r>
      <w:proofErr w:type="spellStart"/>
      <w:r w:rsidRPr="00FB5D3F">
        <w:rPr>
          <w:rFonts w:ascii="Courier New" w:eastAsia="Times New Roman" w:hAnsi="Courier New" w:cs="Courier New"/>
          <w:sz w:val="20"/>
          <w:szCs w:val="20"/>
        </w:rPr>
        <w:t>ul</w:t>
      </w:r>
      <w:proofErr w:type="spellEnd"/>
      <w:r w:rsidRPr="00FB5D3F">
        <w:rPr>
          <w:rFonts w:ascii="Courier New" w:eastAsia="Times New Roman" w:hAnsi="Courier New" w:cs="Courier New"/>
          <w:sz w:val="20"/>
          <w:szCs w:val="20"/>
        </w:rPr>
        <w:t>&gt;</w:t>
      </w:r>
      <w:r w:rsidRPr="00FB5D3F">
        <w:rPr>
          <w:rFonts w:eastAsia="Times New Roman"/>
          <w:sz w:val="24"/>
          <w:szCs w:val="24"/>
        </w:rPr>
        <w:t xml:space="preserve"> element to define an unordered list</w:t>
      </w:r>
    </w:p>
    <w:p w:rsidR="00FB5D3F" w:rsidRPr="00FB5D3F" w:rsidRDefault="00FB5D3F" w:rsidP="00E33C7B">
      <w:pPr>
        <w:pStyle w:val="IntenseQuote"/>
        <w:rPr>
          <w:rFonts w:eastAsia="Times New Roman"/>
          <w:sz w:val="24"/>
          <w:szCs w:val="24"/>
        </w:rPr>
      </w:pPr>
      <w:r w:rsidRPr="00FB5D3F">
        <w:rPr>
          <w:rFonts w:eastAsia="Times New Roman"/>
          <w:sz w:val="24"/>
          <w:szCs w:val="24"/>
        </w:rPr>
        <w:lastRenderedPageBreak/>
        <w:t xml:space="preserve">Use the CSS </w:t>
      </w:r>
      <w:r w:rsidRPr="00FB5D3F">
        <w:rPr>
          <w:rFonts w:ascii="Courier New" w:eastAsia="Times New Roman" w:hAnsi="Courier New" w:cs="Courier New"/>
          <w:sz w:val="20"/>
          <w:szCs w:val="20"/>
        </w:rPr>
        <w:t>list-style-type</w:t>
      </w:r>
      <w:r w:rsidRPr="00FB5D3F">
        <w:rPr>
          <w:rFonts w:eastAsia="Times New Roman"/>
          <w:sz w:val="24"/>
          <w:szCs w:val="24"/>
        </w:rPr>
        <w:t xml:space="preserve"> property to define the list item marker</w:t>
      </w:r>
    </w:p>
    <w:p w:rsidR="00FB5D3F" w:rsidRPr="00FB5D3F" w:rsidRDefault="00FB5D3F" w:rsidP="00E33C7B">
      <w:pPr>
        <w:pStyle w:val="IntenseQuote"/>
        <w:rPr>
          <w:rFonts w:eastAsia="Times New Roman"/>
          <w:sz w:val="24"/>
          <w:szCs w:val="24"/>
        </w:rPr>
      </w:pPr>
      <w:r w:rsidRPr="00FB5D3F">
        <w:rPr>
          <w:rFonts w:eastAsia="Times New Roman"/>
          <w:sz w:val="24"/>
          <w:szCs w:val="24"/>
        </w:rPr>
        <w:t xml:space="preserve">Use the HTML </w:t>
      </w:r>
      <w:r w:rsidRPr="00FB5D3F">
        <w:rPr>
          <w:rFonts w:ascii="Courier New" w:eastAsia="Times New Roman" w:hAnsi="Courier New" w:cs="Courier New"/>
          <w:sz w:val="20"/>
          <w:szCs w:val="20"/>
        </w:rPr>
        <w:t>&lt;</w:t>
      </w:r>
      <w:proofErr w:type="spellStart"/>
      <w:r w:rsidRPr="00FB5D3F">
        <w:rPr>
          <w:rFonts w:ascii="Courier New" w:eastAsia="Times New Roman" w:hAnsi="Courier New" w:cs="Courier New"/>
          <w:sz w:val="20"/>
          <w:szCs w:val="20"/>
        </w:rPr>
        <w:t>ol</w:t>
      </w:r>
      <w:proofErr w:type="spellEnd"/>
      <w:r w:rsidRPr="00FB5D3F">
        <w:rPr>
          <w:rFonts w:ascii="Courier New" w:eastAsia="Times New Roman" w:hAnsi="Courier New" w:cs="Courier New"/>
          <w:sz w:val="20"/>
          <w:szCs w:val="20"/>
        </w:rPr>
        <w:t>&gt;</w:t>
      </w:r>
      <w:r w:rsidRPr="00FB5D3F">
        <w:rPr>
          <w:rFonts w:eastAsia="Times New Roman"/>
          <w:sz w:val="24"/>
          <w:szCs w:val="24"/>
        </w:rPr>
        <w:t xml:space="preserve"> element to define an ordered list</w:t>
      </w:r>
    </w:p>
    <w:p w:rsidR="00FB5D3F" w:rsidRPr="00FB5D3F" w:rsidRDefault="00FB5D3F" w:rsidP="00E33C7B">
      <w:pPr>
        <w:pStyle w:val="IntenseQuote"/>
        <w:rPr>
          <w:rFonts w:eastAsia="Times New Roman"/>
          <w:sz w:val="24"/>
          <w:szCs w:val="24"/>
        </w:rPr>
      </w:pPr>
      <w:r w:rsidRPr="00FB5D3F">
        <w:rPr>
          <w:rFonts w:eastAsia="Times New Roman"/>
          <w:sz w:val="24"/>
          <w:szCs w:val="24"/>
        </w:rPr>
        <w:t xml:space="preserve">Use the HTML </w:t>
      </w:r>
      <w:r w:rsidRPr="00FB5D3F">
        <w:rPr>
          <w:rFonts w:ascii="Courier New" w:eastAsia="Times New Roman" w:hAnsi="Courier New" w:cs="Courier New"/>
          <w:sz w:val="20"/>
          <w:szCs w:val="20"/>
        </w:rPr>
        <w:t>type</w:t>
      </w:r>
      <w:r w:rsidRPr="00FB5D3F">
        <w:rPr>
          <w:rFonts w:eastAsia="Times New Roman"/>
          <w:sz w:val="24"/>
          <w:szCs w:val="24"/>
        </w:rPr>
        <w:t xml:space="preserve"> attribute to define the numbering type</w:t>
      </w:r>
    </w:p>
    <w:p w:rsidR="00FB5D3F" w:rsidRPr="00FB5D3F" w:rsidRDefault="00FB5D3F" w:rsidP="00E33C7B">
      <w:pPr>
        <w:pStyle w:val="IntenseQuote"/>
        <w:rPr>
          <w:rFonts w:eastAsia="Times New Roman"/>
          <w:sz w:val="24"/>
          <w:szCs w:val="24"/>
        </w:rPr>
      </w:pPr>
      <w:r w:rsidRPr="00FB5D3F">
        <w:rPr>
          <w:rFonts w:eastAsia="Times New Roman"/>
          <w:sz w:val="24"/>
          <w:szCs w:val="24"/>
        </w:rPr>
        <w:t xml:space="preserve">Use the HTML </w:t>
      </w:r>
      <w:r w:rsidRPr="00FB5D3F">
        <w:rPr>
          <w:rFonts w:ascii="Courier New" w:eastAsia="Times New Roman" w:hAnsi="Courier New" w:cs="Courier New"/>
          <w:sz w:val="20"/>
          <w:szCs w:val="20"/>
        </w:rPr>
        <w:t>&lt;li&gt;</w:t>
      </w:r>
      <w:r w:rsidRPr="00FB5D3F">
        <w:rPr>
          <w:rFonts w:eastAsia="Times New Roman"/>
          <w:sz w:val="24"/>
          <w:szCs w:val="24"/>
        </w:rPr>
        <w:t xml:space="preserve"> element to define a list item</w:t>
      </w:r>
    </w:p>
    <w:p w:rsidR="00FB5D3F" w:rsidRPr="00FB5D3F" w:rsidRDefault="00FB5D3F" w:rsidP="00E33C7B">
      <w:pPr>
        <w:pStyle w:val="IntenseQuote"/>
        <w:rPr>
          <w:rFonts w:eastAsia="Times New Roman"/>
          <w:sz w:val="24"/>
          <w:szCs w:val="24"/>
        </w:rPr>
      </w:pPr>
      <w:r w:rsidRPr="00FB5D3F">
        <w:rPr>
          <w:rFonts w:eastAsia="Times New Roman"/>
          <w:sz w:val="24"/>
          <w:szCs w:val="24"/>
        </w:rPr>
        <w:t xml:space="preserve">Use the HTML </w:t>
      </w:r>
      <w:r w:rsidRPr="00FB5D3F">
        <w:rPr>
          <w:rFonts w:ascii="Courier New" w:eastAsia="Times New Roman" w:hAnsi="Courier New" w:cs="Courier New"/>
          <w:sz w:val="20"/>
          <w:szCs w:val="20"/>
        </w:rPr>
        <w:t>&lt;dl&gt;</w:t>
      </w:r>
      <w:r w:rsidRPr="00FB5D3F">
        <w:rPr>
          <w:rFonts w:eastAsia="Times New Roman"/>
          <w:sz w:val="24"/>
          <w:szCs w:val="24"/>
        </w:rPr>
        <w:t xml:space="preserve"> element to define a description list</w:t>
      </w:r>
    </w:p>
    <w:p w:rsidR="00FB5D3F" w:rsidRPr="00FB5D3F" w:rsidRDefault="00FB5D3F" w:rsidP="00E33C7B">
      <w:pPr>
        <w:pStyle w:val="IntenseQuote"/>
        <w:rPr>
          <w:rFonts w:eastAsia="Times New Roman"/>
          <w:sz w:val="24"/>
          <w:szCs w:val="24"/>
        </w:rPr>
      </w:pPr>
      <w:r w:rsidRPr="00FB5D3F">
        <w:rPr>
          <w:rFonts w:eastAsia="Times New Roman"/>
          <w:sz w:val="24"/>
          <w:szCs w:val="24"/>
        </w:rPr>
        <w:t xml:space="preserve">Use the HTML </w:t>
      </w:r>
      <w:r w:rsidRPr="00FB5D3F">
        <w:rPr>
          <w:rFonts w:ascii="Courier New" w:eastAsia="Times New Roman" w:hAnsi="Courier New" w:cs="Courier New"/>
          <w:sz w:val="20"/>
          <w:szCs w:val="20"/>
        </w:rPr>
        <w:t>&lt;</w:t>
      </w:r>
      <w:proofErr w:type="spellStart"/>
      <w:proofErr w:type="gramStart"/>
      <w:r w:rsidRPr="00FB5D3F">
        <w:rPr>
          <w:rFonts w:ascii="Courier New" w:eastAsia="Times New Roman" w:hAnsi="Courier New" w:cs="Courier New"/>
          <w:sz w:val="20"/>
          <w:szCs w:val="20"/>
        </w:rPr>
        <w:t>dt</w:t>
      </w:r>
      <w:proofErr w:type="spellEnd"/>
      <w:proofErr w:type="gramEnd"/>
      <w:r w:rsidRPr="00FB5D3F">
        <w:rPr>
          <w:rFonts w:ascii="Courier New" w:eastAsia="Times New Roman" w:hAnsi="Courier New" w:cs="Courier New"/>
          <w:sz w:val="20"/>
          <w:szCs w:val="20"/>
        </w:rPr>
        <w:t>&gt;</w:t>
      </w:r>
      <w:r w:rsidRPr="00FB5D3F">
        <w:rPr>
          <w:rFonts w:eastAsia="Times New Roman"/>
          <w:sz w:val="24"/>
          <w:szCs w:val="24"/>
        </w:rPr>
        <w:t xml:space="preserve"> element to define the description term</w:t>
      </w:r>
    </w:p>
    <w:p w:rsidR="00FB5D3F" w:rsidRPr="00FB5D3F" w:rsidRDefault="00FB5D3F" w:rsidP="00E33C7B">
      <w:pPr>
        <w:pStyle w:val="IntenseQuote"/>
        <w:rPr>
          <w:rFonts w:eastAsia="Times New Roman"/>
          <w:sz w:val="24"/>
          <w:szCs w:val="24"/>
        </w:rPr>
      </w:pPr>
      <w:r w:rsidRPr="00FB5D3F">
        <w:rPr>
          <w:rFonts w:eastAsia="Times New Roman"/>
          <w:sz w:val="24"/>
          <w:szCs w:val="24"/>
        </w:rPr>
        <w:t xml:space="preserve">Use the HTML </w:t>
      </w:r>
      <w:r w:rsidRPr="00FB5D3F">
        <w:rPr>
          <w:rFonts w:ascii="Courier New" w:eastAsia="Times New Roman" w:hAnsi="Courier New" w:cs="Courier New"/>
          <w:sz w:val="20"/>
          <w:szCs w:val="20"/>
        </w:rPr>
        <w:t>&lt;</w:t>
      </w:r>
      <w:proofErr w:type="spellStart"/>
      <w:r w:rsidRPr="00FB5D3F">
        <w:rPr>
          <w:rFonts w:ascii="Courier New" w:eastAsia="Times New Roman" w:hAnsi="Courier New" w:cs="Courier New"/>
          <w:sz w:val="20"/>
          <w:szCs w:val="20"/>
        </w:rPr>
        <w:t>dd</w:t>
      </w:r>
      <w:proofErr w:type="spellEnd"/>
      <w:r w:rsidRPr="00FB5D3F">
        <w:rPr>
          <w:rFonts w:ascii="Courier New" w:eastAsia="Times New Roman" w:hAnsi="Courier New" w:cs="Courier New"/>
          <w:sz w:val="20"/>
          <w:szCs w:val="20"/>
        </w:rPr>
        <w:t>&gt;</w:t>
      </w:r>
      <w:r w:rsidRPr="00FB5D3F">
        <w:rPr>
          <w:rFonts w:eastAsia="Times New Roman"/>
          <w:sz w:val="24"/>
          <w:szCs w:val="24"/>
        </w:rPr>
        <w:t xml:space="preserve"> element to describe the term in a description list </w:t>
      </w:r>
    </w:p>
    <w:p w:rsidR="00FB5D3F" w:rsidRPr="00FB5D3F" w:rsidRDefault="00FB5D3F" w:rsidP="00E33C7B">
      <w:pPr>
        <w:pStyle w:val="IntenseQuote"/>
        <w:rPr>
          <w:rFonts w:eastAsia="Times New Roman"/>
          <w:sz w:val="24"/>
          <w:szCs w:val="24"/>
        </w:rPr>
      </w:pPr>
      <w:r w:rsidRPr="00FB5D3F">
        <w:rPr>
          <w:rFonts w:eastAsia="Times New Roman"/>
          <w:sz w:val="24"/>
          <w:szCs w:val="24"/>
        </w:rPr>
        <w:t>Lists can be nested inside lists</w:t>
      </w:r>
    </w:p>
    <w:p w:rsidR="00FB5D3F" w:rsidRPr="00FB5D3F" w:rsidRDefault="00FB5D3F" w:rsidP="00E33C7B">
      <w:pPr>
        <w:pStyle w:val="IntenseQuote"/>
        <w:rPr>
          <w:rFonts w:eastAsia="Times New Roman"/>
          <w:sz w:val="24"/>
          <w:szCs w:val="24"/>
        </w:rPr>
      </w:pPr>
      <w:r w:rsidRPr="00FB5D3F">
        <w:rPr>
          <w:rFonts w:eastAsia="Times New Roman"/>
          <w:sz w:val="24"/>
          <w:szCs w:val="24"/>
        </w:rPr>
        <w:t xml:space="preserve">List items can contain other HTML elements </w:t>
      </w:r>
    </w:p>
    <w:p w:rsidR="00FB5D3F" w:rsidRPr="009137BC" w:rsidRDefault="00FB5D3F" w:rsidP="00E33C7B">
      <w:pPr>
        <w:pStyle w:val="IntenseQuote"/>
        <w:rPr>
          <w:rFonts w:eastAsia="Times New Roman"/>
          <w:sz w:val="24"/>
          <w:szCs w:val="24"/>
        </w:rPr>
      </w:pPr>
      <w:r w:rsidRPr="00FB5D3F">
        <w:rPr>
          <w:rFonts w:eastAsia="Times New Roman"/>
          <w:sz w:val="24"/>
          <w:szCs w:val="24"/>
        </w:rPr>
        <w:t xml:space="preserve">Use the CSS property </w:t>
      </w:r>
      <w:proofErr w:type="spellStart"/>
      <w:r w:rsidRPr="00FB5D3F">
        <w:rPr>
          <w:rFonts w:ascii="Courier New" w:eastAsia="Times New Roman" w:hAnsi="Courier New" w:cs="Courier New"/>
          <w:sz w:val="20"/>
          <w:szCs w:val="20"/>
        </w:rPr>
        <w:t>float</w:t>
      </w:r>
      <w:proofErr w:type="gramStart"/>
      <w:r w:rsidRPr="00FB5D3F">
        <w:rPr>
          <w:rFonts w:ascii="Courier New" w:eastAsia="Times New Roman" w:hAnsi="Courier New" w:cs="Courier New"/>
          <w:sz w:val="20"/>
          <w:szCs w:val="20"/>
        </w:rPr>
        <w:t>:left</w:t>
      </w:r>
      <w:proofErr w:type="spellEnd"/>
      <w:proofErr w:type="gramEnd"/>
      <w:r w:rsidRPr="00FB5D3F">
        <w:rPr>
          <w:rFonts w:eastAsia="Times New Roman"/>
          <w:sz w:val="24"/>
          <w:szCs w:val="24"/>
        </w:rPr>
        <w:t xml:space="preserve"> or </w:t>
      </w:r>
      <w:proofErr w:type="spellStart"/>
      <w:r w:rsidRPr="00FB5D3F">
        <w:rPr>
          <w:rFonts w:ascii="Courier New" w:eastAsia="Times New Roman" w:hAnsi="Courier New" w:cs="Courier New"/>
          <w:sz w:val="20"/>
          <w:szCs w:val="20"/>
        </w:rPr>
        <w:t>display:inline</w:t>
      </w:r>
      <w:proofErr w:type="spellEnd"/>
      <w:r w:rsidR="009137BC">
        <w:rPr>
          <w:rFonts w:eastAsia="Times New Roman"/>
          <w:sz w:val="24"/>
          <w:szCs w:val="24"/>
        </w:rPr>
        <w:t xml:space="preserve"> to display a list horizontally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
        <w:gridCol w:w="5327"/>
      </w:tblGrid>
      <w:tr w:rsidR="00FB5D3F" w:rsidRPr="00FB5D3F" w:rsidTr="009137BC">
        <w:trPr>
          <w:tblCellSpacing w:w="15" w:type="dxa"/>
        </w:trPr>
        <w:tc>
          <w:tcPr>
            <w:tcW w:w="0" w:type="auto"/>
            <w:tcBorders>
              <w:bottom w:val="single" w:sz="4" w:space="0" w:color="auto"/>
            </w:tcBorders>
            <w:vAlign w:val="center"/>
            <w:hideMark/>
          </w:tcPr>
          <w:p w:rsidR="00FB5D3F" w:rsidRPr="00FB5D3F" w:rsidRDefault="00FB5D3F" w:rsidP="00E33C7B">
            <w:pPr>
              <w:pStyle w:val="IntenseQuote"/>
              <w:rPr>
                <w:rFonts w:eastAsia="Times New Roman"/>
                <w:sz w:val="24"/>
                <w:szCs w:val="24"/>
              </w:rPr>
            </w:pPr>
            <w:r w:rsidRPr="00FB5D3F">
              <w:rPr>
                <w:rFonts w:eastAsia="Times New Roman"/>
                <w:sz w:val="24"/>
                <w:szCs w:val="24"/>
              </w:rPr>
              <w:t>Tag</w:t>
            </w:r>
          </w:p>
        </w:tc>
        <w:tc>
          <w:tcPr>
            <w:tcW w:w="0" w:type="auto"/>
            <w:tcBorders>
              <w:left w:val="single" w:sz="4" w:space="0" w:color="auto"/>
              <w:bottom w:val="single" w:sz="4" w:space="0" w:color="auto"/>
            </w:tcBorders>
            <w:vAlign w:val="center"/>
            <w:hideMark/>
          </w:tcPr>
          <w:p w:rsidR="00FB5D3F" w:rsidRPr="00FB5D3F" w:rsidRDefault="009137BC" w:rsidP="00E33C7B">
            <w:pPr>
              <w:pStyle w:val="IntenseQuote"/>
              <w:rPr>
                <w:rFonts w:eastAsia="Times New Roman"/>
                <w:sz w:val="24"/>
                <w:szCs w:val="24"/>
              </w:rPr>
            </w:pPr>
            <w:r>
              <w:rPr>
                <w:rFonts w:eastAsia="Times New Roman"/>
                <w:sz w:val="24"/>
                <w:szCs w:val="24"/>
              </w:rPr>
              <w:t xml:space="preserve">        </w:t>
            </w:r>
            <w:r w:rsidR="00FB5D3F" w:rsidRPr="00FB5D3F">
              <w:rPr>
                <w:rFonts w:eastAsia="Times New Roman"/>
                <w:sz w:val="24"/>
                <w:szCs w:val="24"/>
              </w:rPr>
              <w:t>Description</w:t>
            </w:r>
          </w:p>
        </w:tc>
      </w:tr>
      <w:tr w:rsidR="00FB5D3F" w:rsidRPr="00FB5D3F" w:rsidTr="009137BC">
        <w:trPr>
          <w:tblCellSpacing w:w="15" w:type="dxa"/>
        </w:trPr>
        <w:tc>
          <w:tcPr>
            <w:tcW w:w="0" w:type="auto"/>
            <w:vAlign w:val="center"/>
            <w:hideMark/>
          </w:tcPr>
          <w:p w:rsidR="00FB5D3F" w:rsidRPr="00FB5D3F" w:rsidRDefault="00E33C7B" w:rsidP="00E33C7B">
            <w:pPr>
              <w:pStyle w:val="IntenseQuote"/>
              <w:rPr>
                <w:rFonts w:eastAsia="Times New Roman"/>
                <w:sz w:val="24"/>
                <w:szCs w:val="24"/>
              </w:rPr>
            </w:pPr>
            <w:hyperlink r:id="rId74" w:history="1">
              <w:r w:rsidR="00FB5D3F" w:rsidRPr="00FB5D3F">
                <w:rPr>
                  <w:rFonts w:eastAsia="Times New Roman"/>
                  <w:color w:val="0000FF"/>
                  <w:sz w:val="24"/>
                  <w:szCs w:val="24"/>
                  <w:u w:val="single"/>
                </w:rPr>
                <w:t>&lt;</w:t>
              </w:r>
              <w:proofErr w:type="spellStart"/>
              <w:r w:rsidR="00FB5D3F" w:rsidRPr="00FB5D3F">
                <w:rPr>
                  <w:rFonts w:eastAsia="Times New Roman"/>
                  <w:color w:val="0000FF"/>
                  <w:sz w:val="24"/>
                  <w:szCs w:val="24"/>
                  <w:u w:val="single"/>
                </w:rPr>
                <w:t>ul</w:t>
              </w:r>
              <w:proofErr w:type="spellEnd"/>
              <w:r w:rsidR="00FB5D3F" w:rsidRPr="00FB5D3F">
                <w:rPr>
                  <w:rFonts w:eastAsia="Times New Roman"/>
                  <w:color w:val="0000FF"/>
                  <w:sz w:val="24"/>
                  <w:szCs w:val="24"/>
                  <w:u w:val="single"/>
                </w:rPr>
                <w:t>&gt;</w:t>
              </w:r>
            </w:hyperlink>
          </w:p>
        </w:tc>
        <w:tc>
          <w:tcPr>
            <w:tcW w:w="0" w:type="auto"/>
            <w:tcBorders>
              <w:left w:val="single" w:sz="4" w:space="0" w:color="auto"/>
            </w:tcBorders>
            <w:vAlign w:val="center"/>
            <w:hideMark/>
          </w:tcPr>
          <w:p w:rsidR="00FB5D3F" w:rsidRPr="00FB5D3F" w:rsidRDefault="009137BC" w:rsidP="00E33C7B">
            <w:pPr>
              <w:pStyle w:val="IntenseQuote"/>
              <w:rPr>
                <w:rFonts w:eastAsia="Times New Roman"/>
                <w:sz w:val="24"/>
                <w:szCs w:val="24"/>
              </w:rPr>
            </w:pPr>
            <w:r>
              <w:rPr>
                <w:rFonts w:eastAsia="Times New Roman"/>
                <w:sz w:val="24"/>
                <w:szCs w:val="24"/>
              </w:rPr>
              <w:t xml:space="preserve">        </w:t>
            </w:r>
            <w:r w:rsidR="00FB5D3F" w:rsidRPr="00FB5D3F">
              <w:rPr>
                <w:rFonts w:eastAsia="Times New Roman"/>
                <w:sz w:val="24"/>
                <w:szCs w:val="24"/>
              </w:rPr>
              <w:t>Defines an unordered list</w:t>
            </w:r>
          </w:p>
        </w:tc>
      </w:tr>
      <w:tr w:rsidR="00FB5D3F" w:rsidRPr="00FB5D3F" w:rsidTr="009137BC">
        <w:trPr>
          <w:tblCellSpacing w:w="15" w:type="dxa"/>
        </w:trPr>
        <w:tc>
          <w:tcPr>
            <w:tcW w:w="0" w:type="auto"/>
            <w:vAlign w:val="center"/>
            <w:hideMark/>
          </w:tcPr>
          <w:p w:rsidR="00FB5D3F" w:rsidRPr="00FB5D3F" w:rsidRDefault="00E33C7B" w:rsidP="00E33C7B">
            <w:pPr>
              <w:pStyle w:val="IntenseQuote"/>
              <w:rPr>
                <w:rFonts w:eastAsia="Times New Roman"/>
                <w:sz w:val="24"/>
                <w:szCs w:val="24"/>
              </w:rPr>
            </w:pPr>
            <w:hyperlink r:id="rId75" w:history="1">
              <w:r w:rsidR="00FB5D3F" w:rsidRPr="00FB5D3F">
                <w:rPr>
                  <w:rFonts w:eastAsia="Times New Roman"/>
                  <w:color w:val="0000FF"/>
                  <w:sz w:val="24"/>
                  <w:szCs w:val="24"/>
                  <w:u w:val="single"/>
                </w:rPr>
                <w:t>&lt;</w:t>
              </w:r>
              <w:proofErr w:type="spellStart"/>
              <w:r w:rsidR="00FB5D3F" w:rsidRPr="00FB5D3F">
                <w:rPr>
                  <w:rFonts w:eastAsia="Times New Roman"/>
                  <w:color w:val="0000FF"/>
                  <w:sz w:val="24"/>
                  <w:szCs w:val="24"/>
                  <w:u w:val="single"/>
                </w:rPr>
                <w:t>ol</w:t>
              </w:r>
              <w:proofErr w:type="spellEnd"/>
              <w:r w:rsidR="00FB5D3F" w:rsidRPr="00FB5D3F">
                <w:rPr>
                  <w:rFonts w:eastAsia="Times New Roman"/>
                  <w:color w:val="0000FF"/>
                  <w:sz w:val="24"/>
                  <w:szCs w:val="24"/>
                  <w:u w:val="single"/>
                </w:rPr>
                <w:t>&gt;</w:t>
              </w:r>
            </w:hyperlink>
          </w:p>
        </w:tc>
        <w:tc>
          <w:tcPr>
            <w:tcW w:w="0" w:type="auto"/>
            <w:tcBorders>
              <w:left w:val="single" w:sz="4" w:space="0" w:color="auto"/>
            </w:tcBorders>
            <w:vAlign w:val="center"/>
            <w:hideMark/>
          </w:tcPr>
          <w:p w:rsidR="00FB5D3F" w:rsidRPr="00FB5D3F" w:rsidRDefault="009137BC" w:rsidP="00E33C7B">
            <w:pPr>
              <w:pStyle w:val="IntenseQuote"/>
              <w:rPr>
                <w:rFonts w:eastAsia="Times New Roman"/>
                <w:sz w:val="24"/>
                <w:szCs w:val="24"/>
              </w:rPr>
            </w:pPr>
            <w:r>
              <w:rPr>
                <w:rFonts w:eastAsia="Times New Roman"/>
                <w:sz w:val="24"/>
                <w:szCs w:val="24"/>
              </w:rPr>
              <w:t xml:space="preserve">         </w:t>
            </w:r>
            <w:r w:rsidR="00FB5D3F" w:rsidRPr="00FB5D3F">
              <w:rPr>
                <w:rFonts w:eastAsia="Times New Roman"/>
                <w:sz w:val="24"/>
                <w:szCs w:val="24"/>
              </w:rPr>
              <w:t>Defines an ordered list</w:t>
            </w:r>
          </w:p>
        </w:tc>
      </w:tr>
      <w:tr w:rsidR="00FB5D3F" w:rsidRPr="00FB5D3F" w:rsidTr="009137BC">
        <w:trPr>
          <w:tblCellSpacing w:w="15" w:type="dxa"/>
        </w:trPr>
        <w:tc>
          <w:tcPr>
            <w:tcW w:w="0" w:type="auto"/>
            <w:vAlign w:val="center"/>
            <w:hideMark/>
          </w:tcPr>
          <w:p w:rsidR="00FB5D3F" w:rsidRPr="00FB5D3F" w:rsidRDefault="00E33C7B" w:rsidP="00E33C7B">
            <w:pPr>
              <w:pStyle w:val="IntenseQuote"/>
              <w:rPr>
                <w:rFonts w:eastAsia="Times New Roman"/>
                <w:sz w:val="24"/>
                <w:szCs w:val="24"/>
              </w:rPr>
            </w:pPr>
            <w:hyperlink r:id="rId76" w:history="1">
              <w:r w:rsidR="00FB5D3F" w:rsidRPr="00FB5D3F">
                <w:rPr>
                  <w:rFonts w:eastAsia="Times New Roman"/>
                  <w:color w:val="0000FF"/>
                  <w:sz w:val="24"/>
                  <w:szCs w:val="24"/>
                  <w:u w:val="single"/>
                </w:rPr>
                <w:t>&lt;li&gt;</w:t>
              </w:r>
            </w:hyperlink>
          </w:p>
        </w:tc>
        <w:tc>
          <w:tcPr>
            <w:tcW w:w="0" w:type="auto"/>
            <w:tcBorders>
              <w:left w:val="single" w:sz="4" w:space="0" w:color="auto"/>
            </w:tcBorders>
            <w:vAlign w:val="center"/>
            <w:hideMark/>
          </w:tcPr>
          <w:p w:rsidR="00FB5D3F" w:rsidRPr="00FB5D3F" w:rsidRDefault="009137BC" w:rsidP="00E33C7B">
            <w:pPr>
              <w:pStyle w:val="IntenseQuote"/>
              <w:rPr>
                <w:rFonts w:eastAsia="Times New Roman"/>
                <w:sz w:val="24"/>
                <w:szCs w:val="24"/>
              </w:rPr>
            </w:pPr>
            <w:r>
              <w:rPr>
                <w:rFonts w:eastAsia="Times New Roman"/>
                <w:sz w:val="24"/>
                <w:szCs w:val="24"/>
              </w:rPr>
              <w:t xml:space="preserve">          </w:t>
            </w:r>
            <w:r w:rsidR="00FB5D3F" w:rsidRPr="00FB5D3F">
              <w:rPr>
                <w:rFonts w:eastAsia="Times New Roman"/>
                <w:sz w:val="24"/>
                <w:szCs w:val="24"/>
              </w:rPr>
              <w:t>Defines a list item</w:t>
            </w:r>
          </w:p>
        </w:tc>
      </w:tr>
      <w:tr w:rsidR="00FB5D3F" w:rsidRPr="00FB5D3F" w:rsidTr="009137BC">
        <w:trPr>
          <w:tblCellSpacing w:w="15" w:type="dxa"/>
        </w:trPr>
        <w:tc>
          <w:tcPr>
            <w:tcW w:w="0" w:type="auto"/>
            <w:vAlign w:val="center"/>
            <w:hideMark/>
          </w:tcPr>
          <w:p w:rsidR="00FB5D3F" w:rsidRPr="00FB5D3F" w:rsidRDefault="00E33C7B" w:rsidP="00E33C7B">
            <w:pPr>
              <w:pStyle w:val="IntenseQuote"/>
              <w:rPr>
                <w:rFonts w:eastAsia="Times New Roman"/>
                <w:sz w:val="24"/>
                <w:szCs w:val="24"/>
              </w:rPr>
            </w:pPr>
            <w:hyperlink r:id="rId77" w:history="1">
              <w:r w:rsidR="00FB5D3F" w:rsidRPr="00FB5D3F">
                <w:rPr>
                  <w:rFonts w:eastAsia="Times New Roman"/>
                  <w:color w:val="0000FF"/>
                  <w:sz w:val="24"/>
                  <w:szCs w:val="24"/>
                  <w:u w:val="single"/>
                </w:rPr>
                <w:t>&lt;dl&gt;</w:t>
              </w:r>
            </w:hyperlink>
          </w:p>
        </w:tc>
        <w:tc>
          <w:tcPr>
            <w:tcW w:w="0" w:type="auto"/>
            <w:tcBorders>
              <w:left w:val="single" w:sz="4" w:space="0" w:color="auto"/>
            </w:tcBorders>
            <w:vAlign w:val="center"/>
            <w:hideMark/>
          </w:tcPr>
          <w:p w:rsidR="00FB5D3F" w:rsidRPr="00FB5D3F" w:rsidRDefault="009137BC" w:rsidP="00E33C7B">
            <w:pPr>
              <w:pStyle w:val="IntenseQuote"/>
              <w:rPr>
                <w:rFonts w:eastAsia="Times New Roman"/>
                <w:sz w:val="24"/>
                <w:szCs w:val="24"/>
              </w:rPr>
            </w:pPr>
            <w:r>
              <w:rPr>
                <w:rFonts w:eastAsia="Times New Roman"/>
                <w:sz w:val="24"/>
                <w:szCs w:val="24"/>
              </w:rPr>
              <w:t xml:space="preserve">             </w:t>
            </w:r>
            <w:r w:rsidR="00FB5D3F" w:rsidRPr="00FB5D3F">
              <w:rPr>
                <w:rFonts w:eastAsia="Times New Roman"/>
                <w:sz w:val="24"/>
                <w:szCs w:val="24"/>
              </w:rPr>
              <w:t>Defines a description list</w:t>
            </w:r>
          </w:p>
        </w:tc>
      </w:tr>
      <w:tr w:rsidR="00FB5D3F" w:rsidRPr="00FB5D3F" w:rsidTr="009137BC">
        <w:trPr>
          <w:tblCellSpacing w:w="15" w:type="dxa"/>
        </w:trPr>
        <w:tc>
          <w:tcPr>
            <w:tcW w:w="0" w:type="auto"/>
            <w:vAlign w:val="center"/>
            <w:hideMark/>
          </w:tcPr>
          <w:p w:rsidR="00FB5D3F" w:rsidRPr="00FB5D3F" w:rsidRDefault="00E33C7B" w:rsidP="00E33C7B">
            <w:pPr>
              <w:pStyle w:val="IntenseQuote"/>
              <w:rPr>
                <w:rFonts w:eastAsia="Times New Roman"/>
                <w:sz w:val="24"/>
                <w:szCs w:val="24"/>
              </w:rPr>
            </w:pPr>
            <w:hyperlink r:id="rId78" w:history="1">
              <w:r w:rsidR="00FB5D3F" w:rsidRPr="00FB5D3F">
                <w:rPr>
                  <w:rFonts w:eastAsia="Times New Roman"/>
                  <w:color w:val="0000FF"/>
                  <w:sz w:val="24"/>
                  <w:szCs w:val="24"/>
                  <w:u w:val="single"/>
                </w:rPr>
                <w:t>&lt;</w:t>
              </w:r>
              <w:proofErr w:type="spellStart"/>
              <w:r w:rsidR="00FB5D3F" w:rsidRPr="00FB5D3F">
                <w:rPr>
                  <w:rFonts w:eastAsia="Times New Roman"/>
                  <w:color w:val="0000FF"/>
                  <w:sz w:val="24"/>
                  <w:szCs w:val="24"/>
                  <w:u w:val="single"/>
                </w:rPr>
                <w:t>dt</w:t>
              </w:r>
              <w:proofErr w:type="spellEnd"/>
              <w:r w:rsidR="00FB5D3F" w:rsidRPr="00FB5D3F">
                <w:rPr>
                  <w:rFonts w:eastAsia="Times New Roman"/>
                  <w:color w:val="0000FF"/>
                  <w:sz w:val="24"/>
                  <w:szCs w:val="24"/>
                  <w:u w:val="single"/>
                </w:rPr>
                <w:t>&gt;</w:t>
              </w:r>
            </w:hyperlink>
          </w:p>
        </w:tc>
        <w:tc>
          <w:tcPr>
            <w:tcW w:w="0" w:type="auto"/>
            <w:tcBorders>
              <w:left w:val="single" w:sz="4" w:space="0" w:color="auto"/>
            </w:tcBorders>
            <w:vAlign w:val="center"/>
            <w:hideMark/>
          </w:tcPr>
          <w:p w:rsidR="00FB5D3F" w:rsidRPr="00FB5D3F" w:rsidRDefault="009137BC" w:rsidP="00E33C7B">
            <w:pPr>
              <w:pStyle w:val="IntenseQuote"/>
              <w:rPr>
                <w:rFonts w:eastAsia="Times New Roman"/>
                <w:sz w:val="24"/>
                <w:szCs w:val="24"/>
              </w:rPr>
            </w:pPr>
            <w:r>
              <w:rPr>
                <w:rFonts w:eastAsia="Times New Roman"/>
                <w:sz w:val="24"/>
                <w:szCs w:val="24"/>
              </w:rPr>
              <w:t xml:space="preserve">             </w:t>
            </w:r>
            <w:r w:rsidR="00FB5D3F" w:rsidRPr="00FB5D3F">
              <w:rPr>
                <w:rFonts w:eastAsia="Times New Roman"/>
                <w:sz w:val="24"/>
                <w:szCs w:val="24"/>
              </w:rPr>
              <w:t>Defines a term in a description list</w:t>
            </w:r>
          </w:p>
        </w:tc>
      </w:tr>
      <w:tr w:rsidR="00FB5D3F" w:rsidRPr="00FB5D3F" w:rsidTr="009137BC">
        <w:trPr>
          <w:tblCellSpacing w:w="15" w:type="dxa"/>
        </w:trPr>
        <w:tc>
          <w:tcPr>
            <w:tcW w:w="0" w:type="auto"/>
            <w:vAlign w:val="center"/>
            <w:hideMark/>
          </w:tcPr>
          <w:p w:rsidR="00FB5D3F" w:rsidRPr="00FB5D3F" w:rsidRDefault="00E33C7B" w:rsidP="00E33C7B">
            <w:pPr>
              <w:pStyle w:val="IntenseQuote"/>
              <w:rPr>
                <w:rFonts w:eastAsia="Times New Roman"/>
                <w:sz w:val="24"/>
                <w:szCs w:val="24"/>
              </w:rPr>
            </w:pPr>
            <w:hyperlink r:id="rId79" w:history="1">
              <w:r w:rsidR="00FB5D3F" w:rsidRPr="00FB5D3F">
                <w:rPr>
                  <w:rFonts w:eastAsia="Times New Roman"/>
                  <w:color w:val="0000FF"/>
                  <w:sz w:val="24"/>
                  <w:szCs w:val="24"/>
                  <w:u w:val="single"/>
                </w:rPr>
                <w:t>&lt;</w:t>
              </w:r>
              <w:proofErr w:type="spellStart"/>
              <w:r w:rsidR="00FB5D3F" w:rsidRPr="00FB5D3F">
                <w:rPr>
                  <w:rFonts w:eastAsia="Times New Roman"/>
                  <w:color w:val="0000FF"/>
                  <w:sz w:val="24"/>
                  <w:szCs w:val="24"/>
                  <w:u w:val="single"/>
                </w:rPr>
                <w:t>dd</w:t>
              </w:r>
              <w:proofErr w:type="spellEnd"/>
              <w:r w:rsidR="00FB5D3F" w:rsidRPr="00FB5D3F">
                <w:rPr>
                  <w:rFonts w:eastAsia="Times New Roman"/>
                  <w:color w:val="0000FF"/>
                  <w:sz w:val="24"/>
                  <w:szCs w:val="24"/>
                  <w:u w:val="single"/>
                </w:rPr>
                <w:t>&gt;</w:t>
              </w:r>
            </w:hyperlink>
          </w:p>
        </w:tc>
        <w:tc>
          <w:tcPr>
            <w:tcW w:w="0" w:type="auto"/>
            <w:tcBorders>
              <w:left w:val="single" w:sz="4" w:space="0" w:color="auto"/>
            </w:tcBorders>
            <w:vAlign w:val="center"/>
            <w:hideMark/>
          </w:tcPr>
          <w:p w:rsidR="00FB5D3F" w:rsidRPr="00FB5D3F" w:rsidRDefault="009137BC" w:rsidP="00E33C7B">
            <w:pPr>
              <w:pStyle w:val="IntenseQuote"/>
              <w:rPr>
                <w:rFonts w:eastAsia="Times New Roman"/>
                <w:sz w:val="24"/>
                <w:szCs w:val="24"/>
              </w:rPr>
            </w:pPr>
            <w:r>
              <w:rPr>
                <w:rFonts w:eastAsia="Times New Roman"/>
                <w:sz w:val="24"/>
                <w:szCs w:val="24"/>
              </w:rPr>
              <w:t xml:space="preserve">       </w:t>
            </w:r>
            <w:r w:rsidR="00FB5D3F" w:rsidRPr="00FB5D3F">
              <w:rPr>
                <w:rFonts w:eastAsia="Times New Roman"/>
                <w:sz w:val="24"/>
                <w:szCs w:val="24"/>
              </w:rPr>
              <w:t>Describes the term in a description list</w:t>
            </w:r>
          </w:p>
        </w:tc>
      </w:tr>
    </w:tbl>
    <w:p w:rsidR="00FB5D3F" w:rsidRDefault="00FB5D3F" w:rsidP="00E33C7B">
      <w:pPr>
        <w:pStyle w:val="IntenseQuote"/>
        <w:rPr>
          <w:rFonts w:eastAsia="Times New Roman"/>
          <w:sz w:val="24"/>
          <w:szCs w:val="24"/>
        </w:rPr>
      </w:pPr>
      <w:r>
        <w:br w:type="page"/>
      </w:r>
    </w:p>
    <w:p w:rsidR="00FB5D3F" w:rsidRPr="002E4D80" w:rsidRDefault="00FB5D3F" w:rsidP="009137BC">
      <w:pPr>
        <w:pStyle w:val="IntenseQuote"/>
        <w:jc w:val="center"/>
        <w:rPr>
          <w:rFonts w:ascii="Times New Roman" w:hAnsi="Times New Roman" w:cs="Times New Roman"/>
          <w:i w:val="0"/>
          <w:sz w:val="36"/>
          <w:szCs w:val="36"/>
          <w:u w:val="single"/>
        </w:rPr>
      </w:pPr>
      <w:r w:rsidRPr="002E4D80">
        <w:rPr>
          <w:rFonts w:ascii="Times New Roman" w:hAnsi="Times New Roman" w:cs="Times New Roman"/>
          <w:i w:val="0"/>
          <w:sz w:val="36"/>
          <w:szCs w:val="36"/>
          <w:u w:val="single"/>
        </w:rPr>
        <w:lastRenderedPageBreak/>
        <w:t xml:space="preserve">HTML </w:t>
      </w:r>
      <w:r w:rsidRPr="002E4D80">
        <w:rPr>
          <w:rStyle w:val="colorh1"/>
          <w:rFonts w:ascii="Times New Roman" w:hAnsi="Times New Roman" w:cs="Times New Roman"/>
          <w:i w:val="0"/>
          <w:sz w:val="36"/>
          <w:szCs w:val="36"/>
          <w:u w:val="single"/>
        </w:rPr>
        <w:t>Block and Inline Elements</w:t>
      </w:r>
    </w:p>
    <w:p w:rsidR="00FB5D3F" w:rsidRDefault="00E33C7B" w:rsidP="009137BC">
      <w:pPr>
        <w:pStyle w:val="IntenseQuote"/>
        <w:jc w:val="center"/>
      </w:pPr>
      <w:r w:rsidRPr="009137BC">
        <w:rPr>
          <w:sz w:val="36"/>
          <w:szCs w:val="36"/>
        </w:rPr>
        <w:pict>
          <v:rect id="_x0000_i1254" style="width:0;height:1.5pt" o:hralign="center" o:hrstd="t" o:hr="t" fillcolor="#a0a0a0" stroked="f"/>
        </w:pict>
      </w:r>
    </w:p>
    <w:p w:rsidR="00FB5D3F" w:rsidRDefault="00FB5D3F" w:rsidP="00E33C7B">
      <w:pPr>
        <w:pStyle w:val="IntenseQuote"/>
      </w:pPr>
      <w:r>
        <w:t>Every HTML element has a default display value depending on what type of element it is. The default display value for most elements is block or inline.</w:t>
      </w:r>
    </w:p>
    <w:p w:rsidR="00FB5D3F" w:rsidRDefault="00E33C7B" w:rsidP="00E33C7B">
      <w:pPr>
        <w:pStyle w:val="IntenseQuote"/>
      </w:pPr>
      <w:r>
        <w:pict>
          <v:rect id="_x0000_i1255" style="width:0;height:1.5pt" o:hralign="center" o:hrstd="t" o:hr="t" fillcolor="#a0a0a0" stroked="f"/>
        </w:pict>
      </w:r>
    </w:p>
    <w:p w:rsidR="00FB5D3F" w:rsidRPr="009137BC" w:rsidRDefault="00FB5D3F" w:rsidP="009137BC">
      <w:pPr>
        <w:pStyle w:val="IntenseQuote"/>
        <w:jc w:val="center"/>
        <w:rPr>
          <w:sz w:val="36"/>
          <w:szCs w:val="36"/>
        </w:rPr>
      </w:pPr>
      <w:r w:rsidRPr="009137BC">
        <w:rPr>
          <w:sz w:val="36"/>
          <w:szCs w:val="36"/>
        </w:rPr>
        <w:t>Block-level Elements</w:t>
      </w:r>
    </w:p>
    <w:p w:rsidR="00FB5D3F" w:rsidRDefault="00FB5D3F" w:rsidP="00E33C7B">
      <w:pPr>
        <w:pStyle w:val="IntenseQuote"/>
      </w:pPr>
      <w:r>
        <w:t>A block-level element always starts on a new line and takes up the full width available (stretches out to the left and right as far as it can).</w:t>
      </w:r>
    </w:p>
    <w:p w:rsidR="00FB5D3F" w:rsidRDefault="00FB5D3F" w:rsidP="00E33C7B">
      <w:pPr>
        <w:pStyle w:val="IntenseQuote"/>
      </w:pPr>
      <w:r>
        <w:t>The &lt;div&gt; element is a block-level element.</w:t>
      </w:r>
    </w:p>
    <w:p w:rsidR="00FB5D3F" w:rsidRDefault="00FB5D3F" w:rsidP="00E33C7B">
      <w:pPr>
        <w:pStyle w:val="IntenseQuote"/>
      </w:pPr>
      <w:r>
        <w:t>Example</w:t>
      </w:r>
    </w:p>
    <w:p w:rsidR="00FB5D3F" w:rsidRDefault="00FB5D3F" w:rsidP="00E33C7B">
      <w:pPr>
        <w:pStyle w:val="IntenseQuote"/>
      </w:pPr>
      <w:r>
        <w:rPr>
          <w:rStyle w:val="tagcolor"/>
        </w:rPr>
        <w:t>&lt;</w:t>
      </w:r>
      <w:proofErr w:type="gramStart"/>
      <w:r>
        <w:rPr>
          <w:rStyle w:val="tagnamecolor"/>
        </w:rPr>
        <w:t>div</w:t>
      </w:r>
      <w:r>
        <w:rPr>
          <w:rStyle w:val="tagcolor"/>
        </w:rPr>
        <w:t>&gt;</w:t>
      </w:r>
      <w:proofErr w:type="gramEnd"/>
      <w:r>
        <w:t>Hello</w:t>
      </w:r>
      <w:r>
        <w:rPr>
          <w:rStyle w:val="tagcolor"/>
        </w:rPr>
        <w:t>&lt;</w:t>
      </w:r>
      <w:r>
        <w:rPr>
          <w:rStyle w:val="tagnamecolor"/>
        </w:rPr>
        <w:t>/div</w:t>
      </w:r>
      <w:r>
        <w:rPr>
          <w:rStyle w:val="tagcolor"/>
        </w:rPr>
        <w:t>&gt;</w:t>
      </w:r>
      <w:r>
        <w:br/>
      </w:r>
      <w:r>
        <w:rPr>
          <w:rStyle w:val="tagcolor"/>
        </w:rPr>
        <w:t>&lt;</w:t>
      </w:r>
      <w:r>
        <w:rPr>
          <w:rStyle w:val="tagnamecolor"/>
        </w:rPr>
        <w:t>div</w:t>
      </w:r>
      <w:r>
        <w:rPr>
          <w:rStyle w:val="tagcolor"/>
        </w:rPr>
        <w:t>&gt;</w:t>
      </w:r>
      <w:r>
        <w:t>World</w:t>
      </w:r>
      <w:r>
        <w:rPr>
          <w:rStyle w:val="tagcolor"/>
        </w:rPr>
        <w:t>&lt;</w:t>
      </w:r>
      <w:r>
        <w:rPr>
          <w:rStyle w:val="tagnamecolor"/>
        </w:rPr>
        <w:t>/div</w:t>
      </w:r>
      <w:r>
        <w:rPr>
          <w:rStyle w:val="tagcolor"/>
        </w:rPr>
        <w:t>&gt;</w:t>
      </w:r>
      <w:r>
        <w:t xml:space="preserve"> </w:t>
      </w:r>
    </w:p>
    <w:p w:rsidR="00FB5D3F" w:rsidRDefault="00FB5D3F" w:rsidP="00E33C7B">
      <w:pPr>
        <w:pStyle w:val="IntenseQuote"/>
      </w:pPr>
      <w:r>
        <w:t>Block level elements in HTML:</w:t>
      </w:r>
    </w:p>
    <w:p w:rsidR="00FB5D3F" w:rsidRDefault="00E33C7B" w:rsidP="00E33C7B">
      <w:pPr>
        <w:pStyle w:val="IntenseQuote"/>
        <w:rPr>
          <w:rFonts w:ascii="Consolas" w:hAnsi="Consolas"/>
        </w:rPr>
      </w:pPr>
      <w:hyperlink r:id="rId80"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address</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81"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article</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82"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aside</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83" w:history="1">
        <w:r w:rsidR="00FB5D3F">
          <w:rPr>
            <w:rStyle w:val="tagcolor"/>
            <w:rFonts w:ascii="Consolas" w:hAnsi="Consolas"/>
            <w:color w:val="0000CD"/>
            <w:u w:val="single"/>
          </w:rPr>
          <w:t>&lt;</w:t>
        </w:r>
        <w:proofErr w:type="spellStart"/>
        <w:proofErr w:type="gramStart"/>
        <w:r w:rsidR="00FB5D3F">
          <w:rPr>
            <w:rStyle w:val="tagnamecolor"/>
            <w:rFonts w:ascii="Consolas" w:hAnsi="Consolas"/>
            <w:color w:val="A52A2A"/>
            <w:u w:val="single"/>
          </w:rPr>
          <w:t>blockquote</w:t>
        </w:r>
        <w:proofErr w:type="spellEnd"/>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84"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canvas</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85" w:history="1">
        <w:r w:rsidR="00FB5D3F">
          <w:rPr>
            <w:rStyle w:val="tagcolor"/>
            <w:rFonts w:ascii="Consolas" w:hAnsi="Consolas"/>
            <w:color w:val="0000CD"/>
            <w:u w:val="single"/>
          </w:rPr>
          <w:t>&lt;</w:t>
        </w:r>
        <w:proofErr w:type="spellStart"/>
        <w:proofErr w:type="gramStart"/>
        <w:r w:rsidR="00FB5D3F">
          <w:rPr>
            <w:rStyle w:val="tagnamecolor"/>
            <w:rFonts w:ascii="Consolas" w:hAnsi="Consolas"/>
            <w:color w:val="A52A2A"/>
            <w:u w:val="single"/>
          </w:rPr>
          <w:t>dd</w:t>
        </w:r>
        <w:proofErr w:type="spellEnd"/>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86"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div</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87"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dl</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88" w:history="1">
        <w:r w:rsidR="00FB5D3F">
          <w:rPr>
            <w:rStyle w:val="tagcolor"/>
            <w:rFonts w:ascii="Consolas" w:hAnsi="Consolas"/>
            <w:color w:val="0000CD"/>
            <w:u w:val="single"/>
          </w:rPr>
          <w:t>&lt;</w:t>
        </w:r>
        <w:proofErr w:type="spellStart"/>
        <w:proofErr w:type="gramStart"/>
        <w:r w:rsidR="00FB5D3F">
          <w:rPr>
            <w:rStyle w:val="tagnamecolor"/>
            <w:rFonts w:ascii="Consolas" w:hAnsi="Consolas"/>
            <w:color w:val="A52A2A"/>
            <w:u w:val="single"/>
          </w:rPr>
          <w:t>dt</w:t>
        </w:r>
        <w:proofErr w:type="spellEnd"/>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89" w:history="1">
        <w:r w:rsidR="00FB5D3F">
          <w:rPr>
            <w:rStyle w:val="tagcolor"/>
            <w:rFonts w:ascii="Consolas" w:hAnsi="Consolas"/>
            <w:color w:val="0000CD"/>
            <w:u w:val="single"/>
          </w:rPr>
          <w:t>&lt;</w:t>
        </w:r>
        <w:proofErr w:type="spellStart"/>
        <w:proofErr w:type="gramStart"/>
        <w:r w:rsidR="00FB5D3F">
          <w:rPr>
            <w:rStyle w:val="tagnamecolor"/>
            <w:rFonts w:ascii="Consolas" w:hAnsi="Consolas"/>
            <w:color w:val="A52A2A"/>
            <w:u w:val="single"/>
          </w:rPr>
          <w:t>fieldset</w:t>
        </w:r>
        <w:proofErr w:type="spellEnd"/>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90" w:history="1">
        <w:r w:rsidR="00FB5D3F">
          <w:rPr>
            <w:rStyle w:val="tagcolor"/>
            <w:rFonts w:ascii="Consolas" w:hAnsi="Consolas"/>
            <w:color w:val="0000CD"/>
            <w:u w:val="single"/>
          </w:rPr>
          <w:t>&lt;</w:t>
        </w:r>
        <w:proofErr w:type="spellStart"/>
        <w:proofErr w:type="gramStart"/>
        <w:r w:rsidR="00FB5D3F">
          <w:rPr>
            <w:rStyle w:val="tagnamecolor"/>
            <w:rFonts w:ascii="Consolas" w:hAnsi="Consolas"/>
            <w:color w:val="A52A2A"/>
            <w:u w:val="single"/>
          </w:rPr>
          <w:t>figcaption</w:t>
        </w:r>
        <w:proofErr w:type="spellEnd"/>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91"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figure</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92"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footer</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93"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form</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94" w:history="1">
        <w:r w:rsidR="00FB5D3F">
          <w:rPr>
            <w:rStyle w:val="tagcolor"/>
            <w:rFonts w:ascii="Consolas" w:hAnsi="Consolas"/>
            <w:color w:val="0000CD"/>
            <w:u w:val="single"/>
          </w:rPr>
          <w:t>&lt;</w:t>
        </w:r>
        <w:r w:rsidR="00FB5D3F">
          <w:rPr>
            <w:rStyle w:val="tagnamecolor"/>
            <w:rFonts w:ascii="Consolas" w:hAnsi="Consolas"/>
            <w:color w:val="A52A2A"/>
            <w:u w:val="single"/>
          </w:rPr>
          <w:t>h1</w:t>
        </w:r>
        <w:r w:rsidR="00FB5D3F">
          <w:rPr>
            <w:rStyle w:val="tagcolor"/>
            <w:rFonts w:ascii="Consolas" w:hAnsi="Consolas"/>
            <w:color w:val="0000CD"/>
            <w:u w:val="single"/>
          </w:rPr>
          <w:t>&gt;</w:t>
        </w:r>
        <w:r w:rsidR="00FB5D3F">
          <w:rPr>
            <w:rStyle w:val="Hyperlink"/>
            <w:rFonts w:ascii="Consolas" w:hAnsi="Consolas"/>
          </w:rPr>
          <w:t>-</w:t>
        </w:r>
        <w:r w:rsidR="00FB5D3F">
          <w:rPr>
            <w:rStyle w:val="tagcolor"/>
            <w:rFonts w:ascii="Consolas" w:hAnsi="Consolas"/>
            <w:color w:val="0000CD"/>
            <w:u w:val="single"/>
          </w:rPr>
          <w:t>&lt;</w:t>
        </w:r>
        <w:r w:rsidR="00FB5D3F">
          <w:rPr>
            <w:rStyle w:val="tagnamecolor"/>
            <w:rFonts w:ascii="Consolas" w:hAnsi="Consolas"/>
            <w:color w:val="A52A2A"/>
            <w:u w:val="single"/>
          </w:rPr>
          <w:t>h6</w:t>
        </w:r>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95"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header</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96" w:history="1">
        <w:r w:rsidR="00FB5D3F">
          <w:rPr>
            <w:rStyle w:val="tagcolor"/>
            <w:rFonts w:ascii="Consolas" w:hAnsi="Consolas"/>
            <w:color w:val="0000CD"/>
            <w:u w:val="single"/>
          </w:rPr>
          <w:t>&lt;</w:t>
        </w:r>
        <w:proofErr w:type="spellStart"/>
        <w:proofErr w:type="gramStart"/>
        <w:r w:rsidR="00FB5D3F">
          <w:rPr>
            <w:rStyle w:val="tagnamecolor"/>
            <w:rFonts w:ascii="Consolas" w:hAnsi="Consolas"/>
            <w:color w:val="A52A2A"/>
            <w:u w:val="single"/>
          </w:rPr>
          <w:t>hr</w:t>
        </w:r>
        <w:proofErr w:type="spellEnd"/>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97"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li</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98"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main</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99" w:history="1">
        <w:r w:rsidR="00FB5D3F">
          <w:rPr>
            <w:rStyle w:val="tagcolor"/>
            <w:rFonts w:ascii="Consolas" w:hAnsi="Consolas"/>
            <w:color w:val="0000CD"/>
            <w:u w:val="single"/>
          </w:rPr>
          <w:t>&lt;</w:t>
        </w:r>
        <w:proofErr w:type="spellStart"/>
        <w:proofErr w:type="gramStart"/>
        <w:r w:rsidR="00FB5D3F">
          <w:rPr>
            <w:rStyle w:val="tagnamecolor"/>
            <w:rFonts w:ascii="Consolas" w:hAnsi="Consolas"/>
            <w:color w:val="A52A2A"/>
            <w:u w:val="single"/>
          </w:rPr>
          <w:t>nav</w:t>
        </w:r>
        <w:proofErr w:type="spellEnd"/>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00" w:history="1">
        <w:r w:rsidR="00FB5D3F">
          <w:rPr>
            <w:rStyle w:val="tagcolor"/>
            <w:rFonts w:ascii="Consolas" w:hAnsi="Consolas"/>
            <w:color w:val="0000CD"/>
            <w:u w:val="single"/>
          </w:rPr>
          <w:t>&lt;</w:t>
        </w:r>
        <w:proofErr w:type="spellStart"/>
        <w:proofErr w:type="gramStart"/>
        <w:r w:rsidR="00FB5D3F">
          <w:rPr>
            <w:rStyle w:val="tagnamecolor"/>
            <w:rFonts w:ascii="Consolas" w:hAnsi="Consolas"/>
            <w:color w:val="A52A2A"/>
            <w:u w:val="single"/>
          </w:rPr>
          <w:t>noscript</w:t>
        </w:r>
        <w:proofErr w:type="spellEnd"/>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01" w:history="1">
        <w:r w:rsidR="00FB5D3F">
          <w:rPr>
            <w:rStyle w:val="tagcolor"/>
            <w:rFonts w:ascii="Consolas" w:hAnsi="Consolas"/>
            <w:color w:val="0000CD"/>
            <w:u w:val="single"/>
          </w:rPr>
          <w:t>&lt;</w:t>
        </w:r>
        <w:proofErr w:type="spellStart"/>
        <w:proofErr w:type="gramStart"/>
        <w:r w:rsidR="00FB5D3F">
          <w:rPr>
            <w:rStyle w:val="tagnamecolor"/>
            <w:rFonts w:ascii="Consolas" w:hAnsi="Consolas"/>
            <w:color w:val="A52A2A"/>
            <w:u w:val="single"/>
          </w:rPr>
          <w:t>ol</w:t>
        </w:r>
        <w:proofErr w:type="spellEnd"/>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02" w:history="1">
        <w:r w:rsidR="00FB5D3F">
          <w:rPr>
            <w:rStyle w:val="tagcolor"/>
            <w:rFonts w:ascii="Consolas" w:hAnsi="Consolas"/>
            <w:color w:val="0000CD"/>
            <w:u w:val="single"/>
          </w:rPr>
          <w:t>&lt;</w:t>
        </w:r>
        <w:r w:rsidR="00FB5D3F">
          <w:rPr>
            <w:rStyle w:val="tagnamecolor"/>
            <w:rFonts w:ascii="Consolas" w:hAnsi="Consolas"/>
            <w:color w:val="A52A2A"/>
            <w:u w:val="single"/>
          </w:rPr>
          <w:t>p</w:t>
        </w:r>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03"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pre</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04"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section</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05"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table</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06" w:history="1">
        <w:r w:rsidR="00FB5D3F">
          <w:rPr>
            <w:rStyle w:val="tagcolor"/>
            <w:rFonts w:ascii="Consolas" w:hAnsi="Consolas"/>
            <w:color w:val="0000CD"/>
            <w:u w:val="single"/>
          </w:rPr>
          <w:t>&lt;</w:t>
        </w:r>
        <w:proofErr w:type="spellStart"/>
        <w:proofErr w:type="gramStart"/>
        <w:r w:rsidR="00FB5D3F">
          <w:rPr>
            <w:rStyle w:val="tagnamecolor"/>
            <w:rFonts w:ascii="Consolas" w:hAnsi="Consolas"/>
            <w:color w:val="A52A2A"/>
            <w:u w:val="single"/>
          </w:rPr>
          <w:t>tfoot</w:t>
        </w:r>
        <w:proofErr w:type="spellEnd"/>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07" w:history="1">
        <w:r w:rsidR="00FB5D3F">
          <w:rPr>
            <w:rStyle w:val="tagcolor"/>
            <w:rFonts w:ascii="Consolas" w:hAnsi="Consolas"/>
            <w:color w:val="0000CD"/>
            <w:u w:val="single"/>
          </w:rPr>
          <w:t>&lt;</w:t>
        </w:r>
        <w:proofErr w:type="spellStart"/>
        <w:proofErr w:type="gramStart"/>
        <w:r w:rsidR="00FB5D3F">
          <w:rPr>
            <w:rStyle w:val="tagnamecolor"/>
            <w:rFonts w:ascii="Consolas" w:hAnsi="Consolas"/>
            <w:color w:val="A52A2A"/>
            <w:u w:val="single"/>
          </w:rPr>
          <w:t>ul</w:t>
        </w:r>
        <w:proofErr w:type="spellEnd"/>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08"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video</w:t>
        </w:r>
        <w:proofErr w:type="gramEnd"/>
        <w:r w:rsidR="00FB5D3F">
          <w:rPr>
            <w:rStyle w:val="tagcolor"/>
            <w:rFonts w:ascii="Consolas" w:hAnsi="Consolas"/>
            <w:color w:val="0000CD"/>
            <w:u w:val="single"/>
          </w:rPr>
          <w:t>&gt;</w:t>
        </w:r>
      </w:hyperlink>
    </w:p>
    <w:p w:rsidR="00FB5D3F" w:rsidRDefault="00E33C7B" w:rsidP="00E33C7B">
      <w:pPr>
        <w:pStyle w:val="IntenseQuote"/>
      </w:pPr>
      <w:r>
        <w:pict>
          <v:rect id="_x0000_i1256" style="width:0;height:1.5pt" o:hralign="center" o:hrstd="t" o:hr="t" fillcolor="#a0a0a0" stroked="f"/>
        </w:pict>
      </w:r>
    </w:p>
    <w:p w:rsidR="00FB5D3F" w:rsidRPr="009137BC" w:rsidRDefault="00FB5D3F" w:rsidP="009137BC">
      <w:pPr>
        <w:pStyle w:val="IntenseQuote"/>
        <w:jc w:val="center"/>
        <w:rPr>
          <w:sz w:val="52"/>
        </w:rPr>
      </w:pPr>
      <w:r w:rsidRPr="009137BC">
        <w:rPr>
          <w:sz w:val="52"/>
        </w:rPr>
        <w:t>Inline Elements</w:t>
      </w:r>
    </w:p>
    <w:p w:rsidR="00FB5D3F" w:rsidRDefault="00FB5D3F" w:rsidP="00E33C7B">
      <w:pPr>
        <w:pStyle w:val="IntenseQuote"/>
      </w:pPr>
      <w:r>
        <w:lastRenderedPageBreak/>
        <w:t>An inline element does not start on a new line and only takes up as much width as necessary.</w:t>
      </w:r>
    </w:p>
    <w:p w:rsidR="00FB5D3F" w:rsidRDefault="00FB5D3F" w:rsidP="00E33C7B">
      <w:pPr>
        <w:pStyle w:val="IntenseQuote"/>
      </w:pPr>
      <w:r>
        <w:t xml:space="preserve">This is </w:t>
      </w:r>
      <w:r>
        <w:rPr>
          <w:rStyle w:val="w3-theme-border"/>
          <w:bdr w:val="single" w:sz="6" w:space="4" w:color="auto" w:frame="1"/>
        </w:rPr>
        <w:t>an inline &lt;span&gt; element inside</w:t>
      </w:r>
      <w:r>
        <w:t xml:space="preserve"> a paragraph.</w:t>
      </w:r>
    </w:p>
    <w:p w:rsidR="00FB5D3F" w:rsidRDefault="00FB5D3F" w:rsidP="00E33C7B">
      <w:pPr>
        <w:pStyle w:val="IntenseQuote"/>
      </w:pPr>
      <w:r>
        <w:t>Example</w:t>
      </w:r>
    </w:p>
    <w:p w:rsidR="00FB5D3F" w:rsidRDefault="00FB5D3F" w:rsidP="00E33C7B">
      <w:pPr>
        <w:pStyle w:val="IntenseQuote"/>
      </w:pPr>
      <w:r>
        <w:rPr>
          <w:rStyle w:val="tagcolor"/>
        </w:rPr>
        <w:t>&lt;</w:t>
      </w:r>
      <w:proofErr w:type="gramStart"/>
      <w:r>
        <w:rPr>
          <w:rStyle w:val="tagnamecolor"/>
        </w:rPr>
        <w:t>span</w:t>
      </w:r>
      <w:r>
        <w:rPr>
          <w:rStyle w:val="tagcolor"/>
        </w:rPr>
        <w:t>&gt;</w:t>
      </w:r>
      <w:proofErr w:type="gramEnd"/>
      <w:r>
        <w:t>Hello</w:t>
      </w:r>
      <w:r>
        <w:rPr>
          <w:rStyle w:val="tagcolor"/>
        </w:rPr>
        <w:t>&lt;</w:t>
      </w:r>
      <w:r>
        <w:rPr>
          <w:rStyle w:val="tagnamecolor"/>
        </w:rPr>
        <w:t>/span</w:t>
      </w:r>
      <w:r>
        <w:rPr>
          <w:rStyle w:val="tagcolor"/>
        </w:rPr>
        <w:t>&gt;</w:t>
      </w:r>
      <w:r>
        <w:br/>
      </w:r>
      <w:r>
        <w:rPr>
          <w:rStyle w:val="tagcolor"/>
        </w:rPr>
        <w:t>&lt;</w:t>
      </w:r>
      <w:r>
        <w:rPr>
          <w:rStyle w:val="tagnamecolor"/>
        </w:rPr>
        <w:t>span</w:t>
      </w:r>
      <w:r>
        <w:rPr>
          <w:rStyle w:val="tagcolor"/>
        </w:rPr>
        <w:t>&gt;</w:t>
      </w:r>
      <w:r>
        <w:t>World</w:t>
      </w:r>
      <w:r>
        <w:rPr>
          <w:rStyle w:val="tagcolor"/>
        </w:rPr>
        <w:t>&lt;</w:t>
      </w:r>
      <w:r>
        <w:rPr>
          <w:rStyle w:val="tagnamecolor"/>
        </w:rPr>
        <w:t>/span</w:t>
      </w:r>
      <w:r>
        <w:rPr>
          <w:rStyle w:val="tagcolor"/>
        </w:rPr>
        <w:t>&gt;</w:t>
      </w:r>
      <w:r>
        <w:t xml:space="preserve"> </w:t>
      </w:r>
    </w:p>
    <w:p w:rsidR="00FB5D3F" w:rsidRDefault="00FB5D3F" w:rsidP="00E33C7B">
      <w:pPr>
        <w:pStyle w:val="IntenseQuote"/>
      </w:pPr>
      <w:r>
        <w:t>Inline elements in HTML:</w:t>
      </w:r>
    </w:p>
    <w:p w:rsidR="00FB5D3F" w:rsidRDefault="00E33C7B" w:rsidP="00E33C7B">
      <w:pPr>
        <w:pStyle w:val="IntenseQuote"/>
        <w:rPr>
          <w:rFonts w:ascii="Consolas" w:hAnsi="Consolas"/>
        </w:rPr>
      </w:pPr>
      <w:hyperlink r:id="rId109" w:history="1">
        <w:r w:rsidR="00FB5D3F">
          <w:rPr>
            <w:rStyle w:val="tagcolor"/>
            <w:rFonts w:ascii="Consolas" w:hAnsi="Consolas"/>
            <w:color w:val="0000CD"/>
            <w:u w:val="single"/>
          </w:rPr>
          <w:t>&lt;</w:t>
        </w:r>
        <w:r w:rsidR="00FB5D3F">
          <w:rPr>
            <w:rStyle w:val="tagnamecolor"/>
            <w:rFonts w:ascii="Consolas" w:hAnsi="Consolas"/>
            <w:color w:val="A52A2A"/>
            <w:u w:val="single"/>
          </w:rPr>
          <w:t>a</w:t>
        </w:r>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10" w:history="1">
        <w:r w:rsidR="00FB5D3F">
          <w:rPr>
            <w:rStyle w:val="tagcolor"/>
            <w:rFonts w:ascii="Consolas" w:hAnsi="Consolas"/>
            <w:color w:val="0000CD"/>
            <w:u w:val="single"/>
          </w:rPr>
          <w:t>&lt;</w:t>
        </w:r>
        <w:proofErr w:type="spellStart"/>
        <w:proofErr w:type="gramStart"/>
        <w:r w:rsidR="00FB5D3F">
          <w:rPr>
            <w:rStyle w:val="tagnamecolor"/>
            <w:rFonts w:ascii="Consolas" w:hAnsi="Consolas"/>
            <w:color w:val="A52A2A"/>
            <w:u w:val="single"/>
          </w:rPr>
          <w:t>abbr</w:t>
        </w:r>
        <w:proofErr w:type="spellEnd"/>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11"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acronym</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12" w:history="1">
        <w:r w:rsidR="00FB5D3F">
          <w:rPr>
            <w:rStyle w:val="tagcolor"/>
            <w:rFonts w:ascii="Consolas" w:hAnsi="Consolas"/>
            <w:color w:val="0000CD"/>
            <w:u w:val="single"/>
          </w:rPr>
          <w:t>&lt;</w:t>
        </w:r>
        <w:r w:rsidR="00FB5D3F">
          <w:rPr>
            <w:rStyle w:val="tagnamecolor"/>
            <w:rFonts w:ascii="Consolas" w:hAnsi="Consolas"/>
            <w:color w:val="A52A2A"/>
            <w:u w:val="single"/>
          </w:rPr>
          <w:t>b</w:t>
        </w:r>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13" w:history="1">
        <w:r w:rsidR="00FB5D3F">
          <w:rPr>
            <w:rStyle w:val="tagcolor"/>
            <w:rFonts w:ascii="Consolas" w:hAnsi="Consolas"/>
            <w:color w:val="0000CD"/>
            <w:u w:val="single"/>
          </w:rPr>
          <w:t>&lt;</w:t>
        </w:r>
        <w:proofErr w:type="spellStart"/>
        <w:proofErr w:type="gramStart"/>
        <w:r w:rsidR="00FB5D3F">
          <w:rPr>
            <w:rStyle w:val="tagnamecolor"/>
            <w:rFonts w:ascii="Consolas" w:hAnsi="Consolas"/>
            <w:color w:val="A52A2A"/>
            <w:u w:val="single"/>
          </w:rPr>
          <w:t>bdo</w:t>
        </w:r>
        <w:proofErr w:type="spellEnd"/>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14"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big</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15" w:history="1">
        <w:r w:rsidR="00FB5D3F">
          <w:rPr>
            <w:rStyle w:val="tagcolor"/>
            <w:rFonts w:ascii="Consolas" w:hAnsi="Consolas"/>
            <w:color w:val="0000CD"/>
            <w:u w:val="single"/>
          </w:rPr>
          <w:t>&lt;</w:t>
        </w:r>
        <w:proofErr w:type="spellStart"/>
        <w:proofErr w:type="gramStart"/>
        <w:r w:rsidR="00FB5D3F">
          <w:rPr>
            <w:rStyle w:val="tagnamecolor"/>
            <w:rFonts w:ascii="Consolas" w:hAnsi="Consolas"/>
            <w:color w:val="A52A2A"/>
            <w:u w:val="single"/>
          </w:rPr>
          <w:t>br</w:t>
        </w:r>
        <w:proofErr w:type="spellEnd"/>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16"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button</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17"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cite</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18"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code</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19" w:history="1">
        <w:r w:rsidR="00FB5D3F">
          <w:rPr>
            <w:rStyle w:val="tagcolor"/>
            <w:rFonts w:ascii="Consolas" w:hAnsi="Consolas"/>
            <w:color w:val="0000CD"/>
            <w:u w:val="single"/>
          </w:rPr>
          <w:t>&lt;</w:t>
        </w:r>
        <w:proofErr w:type="spellStart"/>
        <w:proofErr w:type="gramStart"/>
        <w:r w:rsidR="00FB5D3F">
          <w:rPr>
            <w:rStyle w:val="tagnamecolor"/>
            <w:rFonts w:ascii="Consolas" w:hAnsi="Consolas"/>
            <w:color w:val="A52A2A"/>
            <w:u w:val="single"/>
          </w:rPr>
          <w:t>dfn</w:t>
        </w:r>
        <w:proofErr w:type="spellEnd"/>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20" w:history="1">
        <w:r w:rsidR="00FB5D3F">
          <w:rPr>
            <w:rStyle w:val="tagcolor"/>
            <w:rFonts w:ascii="Consolas" w:hAnsi="Consolas"/>
            <w:color w:val="0000CD"/>
            <w:u w:val="single"/>
          </w:rPr>
          <w:t>&lt;</w:t>
        </w:r>
        <w:proofErr w:type="spellStart"/>
        <w:proofErr w:type="gramStart"/>
        <w:r w:rsidR="00FB5D3F">
          <w:rPr>
            <w:rStyle w:val="tagnamecolor"/>
            <w:rFonts w:ascii="Consolas" w:hAnsi="Consolas"/>
            <w:color w:val="A52A2A"/>
            <w:u w:val="single"/>
          </w:rPr>
          <w:t>em</w:t>
        </w:r>
        <w:proofErr w:type="spellEnd"/>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21" w:history="1">
        <w:r w:rsidR="00FB5D3F">
          <w:rPr>
            <w:rStyle w:val="tagcolor"/>
            <w:rFonts w:ascii="Consolas" w:hAnsi="Consolas"/>
            <w:color w:val="0000CD"/>
            <w:u w:val="single"/>
          </w:rPr>
          <w:t>&lt;</w:t>
        </w:r>
        <w:r w:rsidR="00FB5D3F">
          <w:rPr>
            <w:rStyle w:val="tagnamecolor"/>
            <w:rFonts w:ascii="Consolas" w:hAnsi="Consolas"/>
            <w:color w:val="A52A2A"/>
            <w:u w:val="single"/>
          </w:rPr>
          <w:t>i</w:t>
        </w:r>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22" w:history="1">
        <w:r w:rsidR="00FB5D3F">
          <w:rPr>
            <w:rStyle w:val="tagcolor"/>
            <w:rFonts w:ascii="Consolas" w:hAnsi="Consolas"/>
            <w:color w:val="0000CD"/>
            <w:u w:val="single"/>
          </w:rPr>
          <w:t>&lt;</w:t>
        </w:r>
        <w:proofErr w:type="spellStart"/>
        <w:proofErr w:type="gramStart"/>
        <w:r w:rsidR="00FB5D3F">
          <w:rPr>
            <w:rStyle w:val="tagnamecolor"/>
            <w:rFonts w:ascii="Consolas" w:hAnsi="Consolas"/>
            <w:color w:val="A52A2A"/>
            <w:u w:val="single"/>
          </w:rPr>
          <w:t>img</w:t>
        </w:r>
        <w:proofErr w:type="spellEnd"/>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23"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input</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24" w:history="1">
        <w:r w:rsidR="00FB5D3F">
          <w:rPr>
            <w:rStyle w:val="tagcolor"/>
            <w:rFonts w:ascii="Consolas" w:hAnsi="Consolas"/>
            <w:color w:val="0000CD"/>
            <w:u w:val="single"/>
          </w:rPr>
          <w:t>&lt;</w:t>
        </w:r>
        <w:proofErr w:type="spellStart"/>
        <w:proofErr w:type="gramStart"/>
        <w:r w:rsidR="00FB5D3F">
          <w:rPr>
            <w:rStyle w:val="tagnamecolor"/>
            <w:rFonts w:ascii="Consolas" w:hAnsi="Consolas"/>
            <w:color w:val="A52A2A"/>
            <w:u w:val="single"/>
          </w:rPr>
          <w:t>kbd</w:t>
        </w:r>
        <w:proofErr w:type="spellEnd"/>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25"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label</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26"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map</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27"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object</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28"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output</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29" w:history="1">
        <w:r w:rsidR="00FB5D3F">
          <w:rPr>
            <w:rStyle w:val="tagcolor"/>
            <w:rFonts w:ascii="Consolas" w:hAnsi="Consolas"/>
            <w:color w:val="0000CD"/>
            <w:u w:val="single"/>
          </w:rPr>
          <w:t>&lt;</w:t>
        </w:r>
        <w:r w:rsidR="00FB5D3F">
          <w:rPr>
            <w:rStyle w:val="tagnamecolor"/>
            <w:rFonts w:ascii="Consolas" w:hAnsi="Consolas"/>
            <w:color w:val="A52A2A"/>
            <w:u w:val="single"/>
          </w:rPr>
          <w:t>q</w:t>
        </w:r>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30" w:history="1">
        <w:r w:rsidR="00FB5D3F">
          <w:rPr>
            <w:rStyle w:val="tagcolor"/>
            <w:rFonts w:ascii="Consolas" w:hAnsi="Consolas"/>
            <w:color w:val="0000CD"/>
            <w:u w:val="single"/>
          </w:rPr>
          <w:t>&lt;</w:t>
        </w:r>
        <w:proofErr w:type="spellStart"/>
        <w:proofErr w:type="gramStart"/>
        <w:r w:rsidR="00FB5D3F">
          <w:rPr>
            <w:rStyle w:val="tagnamecolor"/>
            <w:rFonts w:ascii="Consolas" w:hAnsi="Consolas"/>
            <w:color w:val="A52A2A"/>
            <w:u w:val="single"/>
          </w:rPr>
          <w:t>samp</w:t>
        </w:r>
        <w:proofErr w:type="spellEnd"/>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31"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script</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32"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select</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33"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small</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34"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span</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35"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strong</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36"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sub</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37"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sup</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38" w:history="1">
        <w:r w:rsidR="00FB5D3F">
          <w:rPr>
            <w:rStyle w:val="tagcolor"/>
            <w:rFonts w:ascii="Consolas" w:hAnsi="Consolas"/>
            <w:color w:val="0000CD"/>
            <w:u w:val="single"/>
          </w:rPr>
          <w:t>&lt;</w:t>
        </w:r>
        <w:proofErr w:type="spellStart"/>
        <w:proofErr w:type="gramStart"/>
        <w:r w:rsidR="00FB5D3F">
          <w:rPr>
            <w:rStyle w:val="tagnamecolor"/>
            <w:rFonts w:ascii="Consolas" w:hAnsi="Consolas"/>
            <w:color w:val="A52A2A"/>
            <w:u w:val="single"/>
          </w:rPr>
          <w:t>textarea</w:t>
        </w:r>
        <w:proofErr w:type="spellEnd"/>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39" w:history="1">
        <w:r w:rsidR="00FB5D3F">
          <w:rPr>
            <w:rStyle w:val="tagcolor"/>
            <w:rFonts w:ascii="Consolas" w:hAnsi="Consolas"/>
            <w:color w:val="0000CD"/>
            <w:u w:val="single"/>
          </w:rPr>
          <w:t>&lt;</w:t>
        </w:r>
        <w:proofErr w:type="gramStart"/>
        <w:r w:rsidR="00FB5D3F">
          <w:rPr>
            <w:rStyle w:val="tagnamecolor"/>
            <w:rFonts w:ascii="Consolas" w:hAnsi="Consolas"/>
            <w:color w:val="A52A2A"/>
            <w:u w:val="single"/>
          </w:rPr>
          <w:t>time</w:t>
        </w:r>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40" w:history="1">
        <w:r w:rsidR="00FB5D3F">
          <w:rPr>
            <w:rStyle w:val="tagcolor"/>
            <w:rFonts w:ascii="Consolas" w:hAnsi="Consolas"/>
            <w:color w:val="0000CD"/>
            <w:u w:val="single"/>
          </w:rPr>
          <w:t>&lt;</w:t>
        </w:r>
        <w:proofErr w:type="spellStart"/>
        <w:proofErr w:type="gramStart"/>
        <w:r w:rsidR="00FB5D3F">
          <w:rPr>
            <w:rStyle w:val="tagnamecolor"/>
            <w:rFonts w:ascii="Consolas" w:hAnsi="Consolas"/>
            <w:color w:val="A52A2A"/>
            <w:u w:val="single"/>
          </w:rPr>
          <w:t>tt</w:t>
        </w:r>
        <w:proofErr w:type="spellEnd"/>
        <w:proofErr w:type="gramEnd"/>
        <w:r w:rsidR="00FB5D3F">
          <w:rPr>
            <w:rStyle w:val="tagcolor"/>
            <w:rFonts w:ascii="Consolas" w:hAnsi="Consolas"/>
            <w:color w:val="0000CD"/>
            <w:u w:val="single"/>
          </w:rPr>
          <w:t>&gt;</w:t>
        </w:r>
      </w:hyperlink>
    </w:p>
    <w:p w:rsidR="00FB5D3F" w:rsidRDefault="00E33C7B" w:rsidP="00E33C7B">
      <w:pPr>
        <w:pStyle w:val="IntenseQuote"/>
        <w:rPr>
          <w:rFonts w:ascii="Consolas" w:hAnsi="Consolas"/>
        </w:rPr>
      </w:pPr>
      <w:hyperlink r:id="rId141" w:history="1">
        <w:r w:rsidR="00FB5D3F">
          <w:rPr>
            <w:rStyle w:val="tagcolor"/>
            <w:rFonts w:ascii="Consolas" w:hAnsi="Consolas"/>
            <w:color w:val="0000CD"/>
            <w:u w:val="single"/>
          </w:rPr>
          <w:t>&lt;</w:t>
        </w:r>
        <w:proofErr w:type="spellStart"/>
        <w:proofErr w:type="gramStart"/>
        <w:r w:rsidR="00FB5D3F">
          <w:rPr>
            <w:rStyle w:val="tagnamecolor"/>
            <w:rFonts w:ascii="Consolas" w:hAnsi="Consolas"/>
            <w:color w:val="A52A2A"/>
            <w:u w:val="single"/>
          </w:rPr>
          <w:t>var</w:t>
        </w:r>
        <w:proofErr w:type="spellEnd"/>
        <w:proofErr w:type="gramEnd"/>
        <w:r w:rsidR="00FB5D3F">
          <w:rPr>
            <w:rStyle w:val="tagcolor"/>
            <w:rFonts w:ascii="Consolas" w:hAnsi="Consolas"/>
            <w:color w:val="0000CD"/>
            <w:u w:val="single"/>
          </w:rPr>
          <w:t>&gt;</w:t>
        </w:r>
      </w:hyperlink>
    </w:p>
    <w:p w:rsidR="00FB5D3F" w:rsidRDefault="00E33C7B" w:rsidP="00E33C7B">
      <w:pPr>
        <w:pStyle w:val="IntenseQuote"/>
      </w:pPr>
      <w:r>
        <w:pict>
          <v:rect id="_x0000_i1257" style="width:0;height:1.5pt" o:hralign="center" o:hrstd="t" o:hr="t" fillcolor="#a0a0a0" stroked="f"/>
        </w:pict>
      </w:r>
    </w:p>
    <w:p w:rsidR="009137BC" w:rsidRDefault="009137BC" w:rsidP="00E33C7B">
      <w:pPr>
        <w:pStyle w:val="IntenseQuote"/>
      </w:pPr>
    </w:p>
    <w:p w:rsidR="009137BC" w:rsidRDefault="009137BC" w:rsidP="00E33C7B">
      <w:pPr>
        <w:pStyle w:val="IntenseQuote"/>
      </w:pPr>
    </w:p>
    <w:p w:rsidR="00FB5D3F" w:rsidRDefault="00FB5D3F" w:rsidP="009137BC">
      <w:pPr>
        <w:pStyle w:val="IntenseQuote"/>
        <w:spacing w:before="0" w:line="240" w:lineRule="auto"/>
        <w:jc w:val="center"/>
      </w:pPr>
      <w:r w:rsidRPr="009137BC">
        <w:rPr>
          <w:sz w:val="52"/>
        </w:rPr>
        <w:t>The &lt;div&gt; Element</w:t>
      </w:r>
    </w:p>
    <w:p w:rsidR="00FB5D3F" w:rsidRDefault="00FB5D3F" w:rsidP="009137BC">
      <w:pPr>
        <w:pStyle w:val="IntenseQuote"/>
        <w:spacing w:before="0" w:line="240" w:lineRule="auto"/>
      </w:pPr>
      <w:r>
        <w:t xml:space="preserve">The </w:t>
      </w:r>
      <w:r>
        <w:rPr>
          <w:rStyle w:val="HTMLCode"/>
          <w:rFonts w:eastAsiaTheme="majorEastAsia"/>
        </w:rPr>
        <w:t>&lt;div&gt;</w:t>
      </w:r>
      <w:r>
        <w:t xml:space="preserve"> element is often used as a container for other HTML elements.</w:t>
      </w:r>
    </w:p>
    <w:p w:rsidR="00FB5D3F" w:rsidRDefault="00FB5D3F" w:rsidP="009137BC">
      <w:pPr>
        <w:pStyle w:val="IntenseQuote"/>
        <w:spacing w:before="0" w:line="240" w:lineRule="auto"/>
      </w:pPr>
      <w:r>
        <w:lastRenderedPageBreak/>
        <w:t xml:space="preserve">The </w:t>
      </w:r>
      <w:r>
        <w:rPr>
          <w:rStyle w:val="HTMLCode"/>
          <w:rFonts w:eastAsiaTheme="majorEastAsia"/>
        </w:rPr>
        <w:t>&lt;div&gt;</w:t>
      </w:r>
      <w:r>
        <w:t xml:space="preserve"> element has no required attributes, but </w:t>
      </w:r>
      <w:r>
        <w:rPr>
          <w:rStyle w:val="HTMLCode"/>
          <w:rFonts w:eastAsiaTheme="majorEastAsia"/>
        </w:rPr>
        <w:t>style</w:t>
      </w:r>
      <w:r>
        <w:t xml:space="preserve">, </w:t>
      </w:r>
      <w:r>
        <w:rPr>
          <w:rStyle w:val="HTMLCode"/>
          <w:rFonts w:eastAsiaTheme="majorEastAsia"/>
        </w:rPr>
        <w:t>class</w:t>
      </w:r>
      <w:r>
        <w:t xml:space="preserve"> and </w:t>
      </w:r>
      <w:r>
        <w:rPr>
          <w:rStyle w:val="HTMLCode"/>
          <w:rFonts w:eastAsiaTheme="majorEastAsia"/>
        </w:rPr>
        <w:t>id</w:t>
      </w:r>
      <w:r>
        <w:t xml:space="preserve"> are common.</w:t>
      </w:r>
    </w:p>
    <w:p w:rsidR="00FB5D3F" w:rsidRDefault="00FB5D3F" w:rsidP="009137BC">
      <w:pPr>
        <w:pStyle w:val="IntenseQuote"/>
        <w:spacing w:before="0" w:line="240" w:lineRule="auto"/>
      </w:pPr>
      <w:r>
        <w:t xml:space="preserve">When used together with CSS, the </w:t>
      </w:r>
      <w:r>
        <w:rPr>
          <w:rStyle w:val="HTMLCode"/>
          <w:rFonts w:eastAsiaTheme="majorEastAsia"/>
        </w:rPr>
        <w:t>&lt;div&gt;</w:t>
      </w:r>
      <w:r>
        <w:t xml:space="preserve"> element can be used to style blocks of content:</w:t>
      </w:r>
    </w:p>
    <w:p w:rsidR="00FB5D3F" w:rsidRDefault="00FB5D3F" w:rsidP="009137BC">
      <w:pPr>
        <w:pStyle w:val="IntenseQuote"/>
        <w:spacing w:before="0" w:line="240" w:lineRule="auto"/>
      </w:pPr>
      <w:r>
        <w:t>Example</w:t>
      </w:r>
    </w:p>
    <w:p w:rsidR="00FB5D3F" w:rsidRDefault="00FB5D3F" w:rsidP="009137BC">
      <w:pPr>
        <w:pStyle w:val="IntenseQuote"/>
        <w:spacing w:before="0" w:line="240" w:lineRule="auto"/>
      </w:pPr>
      <w:r>
        <w:rPr>
          <w:rStyle w:val="tagcolor"/>
        </w:rPr>
        <w:t>&lt;</w:t>
      </w:r>
      <w:r>
        <w:rPr>
          <w:rStyle w:val="tagnamecolor"/>
        </w:rPr>
        <w:t>div</w:t>
      </w:r>
      <w:r>
        <w:rPr>
          <w:rStyle w:val="attributecolor"/>
        </w:rPr>
        <w:t xml:space="preserve"> style</w:t>
      </w:r>
      <w:r>
        <w:rPr>
          <w:rStyle w:val="attributevaluecolor"/>
        </w:rPr>
        <w:t>="background-color</w:t>
      </w:r>
      <w:proofErr w:type="gramStart"/>
      <w:r>
        <w:rPr>
          <w:rStyle w:val="attributevaluecolor"/>
        </w:rPr>
        <w:t>:black</w:t>
      </w:r>
      <w:proofErr w:type="gramEnd"/>
      <w:r>
        <w:rPr>
          <w:rStyle w:val="attributevaluecolor"/>
        </w:rPr>
        <w:t>;color:white;padding:20px;"</w:t>
      </w:r>
      <w:r>
        <w:rPr>
          <w:rStyle w:val="tagcolor"/>
        </w:rPr>
        <w:t>&gt;</w:t>
      </w:r>
      <w:r>
        <w:br/>
        <w:t xml:space="preserve">  </w:t>
      </w:r>
      <w:r>
        <w:rPr>
          <w:rStyle w:val="tagcolor"/>
        </w:rPr>
        <w:t>&lt;</w:t>
      </w:r>
      <w:r>
        <w:rPr>
          <w:rStyle w:val="tagnamecolor"/>
        </w:rPr>
        <w:t>h2</w:t>
      </w:r>
      <w:r>
        <w:rPr>
          <w:rStyle w:val="tagcolor"/>
        </w:rPr>
        <w:t>&gt;</w:t>
      </w:r>
      <w:r>
        <w:t>London</w:t>
      </w:r>
      <w:r>
        <w:rPr>
          <w:rStyle w:val="tagcolor"/>
        </w:rPr>
        <w:t>&lt;</w:t>
      </w:r>
      <w:r>
        <w:rPr>
          <w:rStyle w:val="tagnamecolor"/>
        </w:rPr>
        <w:t>/h2</w:t>
      </w:r>
      <w:r>
        <w:rPr>
          <w:rStyle w:val="tagcolor"/>
        </w:rPr>
        <w:t>&gt;</w:t>
      </w:r>
      <w:r>
        <w:br/>
        <w:t xml:space="preserve">  </w:t>
      </w:r>
      <w:r>
        <w:rPr>
          <w:rStyle w:val="tagcolor"/>
        </w:rPr>
        <w:t>&lt;</w:t>
      </w:r>
      <w:r>
        <w:rPr>
          <w:rStyle w:val="tagnamecolor"/>
        </w:rPr>
        <w:t>p</w:t>
      </w:r>
      <w:r>
        <w:rPr>
          <w:rStyle w:val="tagcolor"/>
        </w:rPr>
        <w:t>&gt;</w:t>
      </w:r>
      <w:r>
        <w:t>London is the capital city of England. It is the most populous city in the United Kingdom, with a metropolitan area of over 13 million inhabitants</w:t>
      </w:r>
      <w:proofErr w:type="gramStart"/>
      <w:r>
        <w:t>.</w:t>
      </w:r>
      <w:r>
        <w:rPr>
          <w:rStyle w:val="tagcolor"/>
        </w:rPr>
        <w:t>&lt;</w:t>
      </w:r>
      <w:proofErr w:type="gramEnd"/>
      <w:r>
        <w:rPr>
          <w:rStyle w:val="tagnamecolor"/>
        </w:rPr>
        <w:t>/p</w:t>
      </w:r>
      <w:r>
        <w:rPr>
          <w:rStyle w:val="tagcolor"/>
        </w:rPr>
        <w:t>&gt;</w:t>
      </w:r>
      <w:r>
        <w:br/>
      </w:r>
      <w:r>
        <w:rPr>
          <w:rStyle w:val="tagcolor"/>
        </w:rPr>
        <w:t>&lt;</w:t>
      </w:r>
      <w:r>
        <w:rPr>
          <w:rStyle w:val="tagnamecolor"/>
        </w:rPr>
        <w:t>/div</w:t>
      </w:r>
      <w:r>
        <w:rPr>
          <w:rStyle w:val="tagcolor"/>
        </w:rPr>
        <w:t>&gt;</w:t>
      </w:r>
      <w:r>
        <w:t xml:space="preserve"> </w:t>
      </w:r>
    </w:p>
    <w:p w:rsidR="00FB5D3F" w:rsidRDefault="00E33C7B" w:rsidP="009137BC">
      <w:pPr>
        <w:pStyle w:val="IntenseQuote"/>
        <w:spacing w:before="0" w:line="240" w:lineRule="auto"/>
      </w:pPr>
      <w:r>
        <w:pict>
          <v:rect id="_x0000_i1258" style="width:0;height:1.5pt" o:hralign="center" o:hrstd="t" o:hr="t" fillcolor="#a0a0a0" stroked="f"/>
        </w:pict>
      </w:r>
    </w:p>
    <w:p w:rsidR="00FB5D3F" w:rsidRDefault="00FB5D3F" w:rsidP="009137BC">
      <w:pPr>
        <w:pStyle w:val="IntenseQuote"/>
        <w:spacing w:before="0" w:line="240" w:lineRule="auto"/>
      </w:pPr>
      <w:r>
        <w:t>The &lt;span&gt; Element</w:t>
      </w:r>
    </w:p>
    <w:p w:rsidR="00FB5D3F" w:rsidRDefault="00FB5D3F" w:rsidP="009137BC">
      <w:pPr>
        <w:pStyle w:val="IntenseQuote"/>
        <w:spacing w:before="0" w:line="240" w:lineRule="auto"/>
      </w:pPr>
      <w:r>
        <w:t xml:space="preserve">The </w:t>
      </w:r>
      <w:r>
        <w:rPr>
          <w:rStyle w:val="HTMLCode"/>
          <w:rFonts w:eastAsiaTheme="majorEastAsia"/>
        </w:rPr>
        <w:t>&lt;span&gt;</w:t>
      </w:r>
      <w:r>
        <w:t xml:space="preserve"> element is often used as a container for some text.</w:t>
      </w:r>
    </w:p>
    <w:p w:rsidR="00FB5D3F" w:rsidRDefault="00FB5D3F" w:rsidP="009137BC">
      <w:pPr>
        <w:pStyle w:val="IntenseQuote"/>
        <w:spacing w:before="0" w:line="240" w:lineRule="auto"/>
      </w:pPr>
      <w:r>
        <w:t xml:space="preserve">The </w:t>
      </w:r>
      <w:r>
        <w:rPr>
          <w:rStyle w:val="HTMLCode"/>
          <w:rFonts w:eastAsiaTheme="majorEastAsia"/>
        </w:rPr>
        <w:t>&lt;span&gt;</w:t>
      </w:r>
      <w:r>
        <w:t xml:space="preserve"> element has no required attributes, but </w:t>
      </w:r>
      <w:r>
        <w:rPr>
          <w:rStyle w:val="HTMLCode"/>
          <w:rFonts w:eastAsiaTheme="majorEastAsia"/>
        </w:rPr>
        <w:t>style</w:t>
      </w:r>
      <w:r>
        <w:t xml:space="preserve">, </w:t>
      </w:r>
      <w:r>
        <w:rPr>
          <w:rStyle w:val="HTMLCode"/>
          <w:rFonts w:eastAsiaTheme="majorEastAsia"/>
        </w:rPr>
        <w:t>class</w:t>
      </w:r>
      <w:r>
        <w:t xml:space="preserve"> and </w:t>
      </w:r>
      <w:r>
        <w:rPr>
          <w:rStyle w:val="HTMLCode"/>
          <w:rFonts w:eastAsiaTheme="majorEastAsia"/>
        </w:rPr>
        <w:t>id</w:t>
      </w:r>
      <w:r>
        <w:t xml:space="preserve"> are common.</w:t>
      </w:r>
    </w:p>
    <w:p w:rsidR="00FB5D3F" w:rsidRDefault="00FB5D3F" w:rsidP="009137BC">
      <w:pPr>
        <w:pStyle w:val="IntenseQuote"/>
        <w:spacing w:before="0" w:line="240" w:lineRule="auto"/>
      </w:pPr>
      <w:r>
        <w:t xml:space="preserve">When used together with CSS, the </w:t>
      </w:r>
      <w:r>
        <w:rPr>
          <w:rStyle w:val="HTMLCode"/>
          <w:rFonts w:eastAsiaTheme="majorEastAsia"/>
        </w:rPr>
        <w:t>&lt;span&gt;</w:t>
      </w:r>
      <w:r>
        <w:t xml:space="preserve"> element can be used to style parts of the text:</w:t>
      </w:r>
    </w:p>
    <w:p w:rsidR="00FB5D3F" w:rsidRDefault="00FB5D3F" w:rsidP="009137BC">
      <w:pPr>
        <w:pStyle w:val="IntenseQuote"/>
        <w:spacing w:before="0" w:line="240" w:lineRule="auto"/>
      </w:pPr>
      <w:r>
        <w:t>Example</w:t>
      </w:r>
    </w:p>
    <w:p w:rsidR="00FB5D3F" w:rsidRDefault="00FB5D3F" w:rsidP="009137BC">
      <w:pPr>
        <w:pStyle w:val="IntenseQuote"/>
        <w:spacing w:before="0" w:line="240" w:lineRule="auto"/>
      </w:pPr>
      <w:r>
        <w:rPr>
          <w:rStyle w:val="tagcolor"/>
        </w:rPr>
        <w:t>&lt;</w:t>
      </w:r>
      <w:r>
        <w:rPr>
          <w:rStyle w:val="tagnamecolor"/>
        </w:rPr>
        <w:t>h1</w:t>
      </w:r>
      <w:r>
        <w:rPr>
          <w:rStyle w:val="tagcolor"/>
        </w:rPr>
        <w:t>&gt;</w:t>
      </w:r>
      <w:r>
        <w:t xml:space="preserve">My </w:t>
      </w:r>
      <w:r>
        <w:rPr>
          <w:rStyle w:val="tagcolor"/>
        </w:rPr>
        <w:t>&lt;</w:t>
      </w:r>
      <w:r>
        <w:rPr>
          <w:rStyle w:val="tagnamecolor"/>
        </w:rPr>
        <w:t>span</w:t>
      </w:r>
      <w:r>
        <w:rPr>
          <w:rStyle w:val="attributecolor"/>
        </w:rPr>
        <w:t xml:space="preserve"> style</w:t>
      </w:r>
      <w:r>
        <w:rPr>
          <w:rStyle w:val="attributevaluecolor"/>
        </w:rPr>
        <w:t>="</w:t>
      </w:r>
      <w:proofErr w:type="spellStart"/>
      <w:r>
        <w:rPr>
          <w:rStyle w:val="attributevaluecolor"/>
        </w:rPr>
        <w:t>color</w:t>
      </w:r>
      <w:proofErr w:type="gramStart"/>
      <w:r>
        <w:rPr>
          <w:rStyle w:val="attributevaluecolor"/>
        </w:rPr>
        <w:t>:red</w:t>
      </w:r>
      <w:proofErr w:type="spellEnd"/>
      <w:proofErr w:type="gramEnd"/>
      <w:r>
        <w:rPr>
          <w:rStyle w:val="attributevaluecolor"/>
        </w:rPr>
        <w:t>"</w:t>
      </w:r>
      <w:r>
        <w:rPr>
          <w:rStyle w:val="tagcolor"/>
        </w:rPr>
        <w:t>&gt;</w:t>
      </w:r>
      <w:r>
        <w:t>Important</w:t>
      </w:r>
      <w:r>
        <w:rPr>
          <w:rStyle w:val="tagcolor"/>
        </w:rPr>
        <w:t>&lt;</w:t>
      </w:r>
      <w:r>
        <w:rPr>
          <w:rStyle w:val="tagnamecolor"/>
        </w:rPr>
        <w:t>/span</w:t>
      </w:r>
      <w:r>
        <w:rPr>
          <w:rStyle w:val="tagcolor"/>
        </w:rPr>
        <w:t>&gt;</w:t>
      </w:r>
      <w:r>
        <w:t xml:space="preserve"> Heading</w:t>
      </w:r>
      <w:r>
        <w:rPr>
          <w:rStyle w:val="tagcolor"/>
        </w:rPr>
        <w:t>&lt;</w:t>
      </w:r>
      <w:r>
        <w:rPr>
          <w:rStyle w:val="tagnamecolor"/>
        </w:rPr>
        <w:t>/h1</w:t>
      </w:r>
      <w:r>
        <w:rPr>
          <w:rStyle w:val="tagcolor"/>
        </w:rPr>
        <w:t>&gt;</w:t>
      </w:r>
    </w:p>
    <w:p w:rsidR="00FB5D3F" w:rsidRDefault="00E33C7B" w:rsidP="009137BC">
      <w:pPr>
        <w:pStyle w:val="IntenseQuote"/>
        <w:spacing w:before="0" w:line="240" w:lineRule="auto"/>
        <w:rPr>
          <w:sz w:val="52"/>
        </w:rPr>
      </w:pPr>
      <w:r>
        <w:pict>
          <v:rect id="_x0000_i1259" style="width:0;height:1.5pt" o:hralign="center" o:hrstd="t" o:hr="t" fillcolor="#a0a0a0" stroked="f"/>
        </w:pict>
      </w:r>
      <w:r w:rsidR="009137BC">
        <w:t xml:space="preserve">            </w:t>
      </w:r>
      <w:r w:rsidR="00FB5D3F" w:rsidRPr="009137BC">
        <w:rPr>
          <w:sz w:val="52"/>
        </w:rPr>
        <w:t>HTML Grouping Tags</w:t>
      </w:r>
    </w:p>
    <w:p w:rsidR="009137BC" w:rsidRPr="009137BC" w:rsidRDefault="009137BC" w:rsidP="009137BC">
      <w:pPr>
        <w:rPr>
          <w:lang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
        <w:gridCol w:w="1143"/>
        <w:gridCol w:w="6094"/>
      </w:tblGrid>
      <w:tr w:rsidR="009137BC" w:rsidTr="009137BC">
        <w:trPr>
          <w:tblCellSpacing w:w="15" w:type="dxa"/>
        </w:trPr>
        <w:tc>
          <w:tcPr>
            <w:tcW w:w="0" w:type="auto"/>
            <w:vAlign w:val="center"/>
            <w:hideMark/>
          </w:tcPr>
          <w:p w:rsidR="009137BC" w:rsidRDefault="009137BC" w:rsidP="009137BC">
            <w:pPr>
              <w:pStyle w:val="IntenseQuote"/>
              <w:spacing w:before="0" w:line="240" w:lineRule="auto"/>
              <w:rPr>
                <w:sz w:val="24"/>
                <w:szCs w:val="24"/>
              </w:rPr>
            </w:pPr>
            <w:r>
              <w:t>Tag</w:t>
            </w:r>
          </w:p>
        </w:tc>
        <w:tc>
          <w:tcPr>
            <w:tcW w:w="1113" w:type="dxa"/>
            <w:tcBorders>
              <w:right w:val="single" w:sz="4" w:space="0" w:color="auto"/>
            </w:tcBorders>
            <w:vAlign w:val="center"/>
            <w:hideMark/>
          </w:tcPr>
          <w:p w:rsidR="009137BC" w:rsidRDefault="009137BC" w:rsidP="009137BC">
            <w:pPr>
              <w:pStyle w:val="IntenseQuote"/>
              <w:spacing w:before="0" w:line="240" w:lineRule="auto"/>
              <w:rPr>
                <w:sz w:val="24"/>
                <w:szCs w:val="24"/>
              </w:rPr>
            </w:pPr>
          </w:p>
        </w:tc>
        <w:tc>
          <w:tcPr>
            <w:tcW w:w="6049" w:type="dxa"/>
            <w:tcBorders>
              <w:left w:val="single" w:sz="4" w:space="0" w:color="auto"/>
            </w:tcBorders>
            <w:vAlign w:val="center"/>
          </w:tcPr>
          <w:p w:rsidR="009137BC" w:rsidRDefault="009137BC" w:rsidP="009137BC">
            <w:pPr>
              <w:pStyle w:val="IntenseQuote"/>
              <w:spacing w:before="0" w:line="240" w:lineRule="auto"/>
              <w:rPr>
                <w:sz w:val="24"/>
                <w:szCs w:val="24"/>
              </w:rPr>
            </w:pPr>
            <w:r>
              <w:t xml:space="preserve">         Description</w:t>
            </w:r>
          </w:p>
        </w:tc>
      </w:tr>
      <w:tr w:rsidR="009137BC" w:rsidTr="009137BC">
        <w:trPr>
          <w:tblCellSpacing w:w="15" w:type="dxa"/>
        </w:trPr>
        <w:tc>
          <w:tcPr>
            <w:tcW w:w="0" w:type="auto"/>
            <w:tcBorders>
              <w:top w:val="single" w:sz="4" w:space="0" w:color="auto"/>
            </w:tcBorders>
            <w:vAlign w:val="center"/>
            <w:hideMark/>
          </w:tcPr>
          <w:p w:rsidR="009137BC" w:rsidRDefault="009137BC" w:rsidP="009137BC">
            <w:pPr>
              <w:pStyle w:val="IntenseQuote"/>
              <w:spacing w:before="0" w:line="240" w:lineRule="auto"/>
              <w:rPr>
                <w:sz w:val="24"/>
                <w:szCs w:val="24"/>
              </w:rPr>
            </w:pPr>
            <w:hyperlink r:id="rId142" w:history="1">
              <w:r>
                <w:rPr>
                  <w:rStyle w:val="Hyperlink"/>
                </w:rPr>
                <w:t>&lt;div&gt;</w:t>
              </w:r>
            </w:hyperlink>
          </w:p>
        </w:tc>
        <w:tc>
          <w:tcPr>
            <w:tcW w:w="1113" w:type="dxa"/>
            <w:tcBorders>
              <w:top w:val="single" w:sz="4" w:space="0" w:color="auto"/>
              <w:right w:val="single" w:sz="4" w:space="0" w:color="auto"/>
            </w:tcBorders>
            <w:vAlign w:val="center"/>
            <w:hideMark/>
          </w:tcPr>
          <w:p w:rsidR="009137BC" w:rsidRDefault="009137BC" w:rsidP="009137BC">
            <w:pPr>
              <w:pStyle w:val="IntenseQuote"/>
              <w:spacing w:before="0" w:line="240" w:lineRule="auto"/>
              <w:rPr>
                <w:sz w:val="24"/>
                <w:szCs w:val="24"/>
              </w:rPr>
            </w:pPr>
          </w:p>
        </w:tc>
        <w:tc>
          <w:tcPr>
            <w:tcW w:w="6049" w:type="dxa"/>
            <w:tcBorders>
              <w:top w:val="single" w:sz="4" w:space="0" w:color="auto"/>
              <w:left w:val="single" w:sz="4" w:space="0" w:color="auto"/>
            </w:tcBorders>
            <w:vAlign w:val="center"/>
          </w:tcPr>
          <w:p w:rsidR="009137BC" w:rsidRDefault="009137BC" w:rsidP="009137BC">
            <w:pPr>
              <w:pStyle w:val="IntenseQuote"/>
              <w:spacing w:before="0" w:line="240" w:lineRule="auto"/>
              <w:ind w:left="18"/>
              <w:rPr>
                <w:sz w:val="24"/>
                <w:szCs w:val="24"/>
              </w:rPr>
            </w:pPr>
            <w:r>
              <w:t>Defines a section in a document (block-level)</w:t>
            </w:r>
          </w:p>
        </w:tc>
      </w:tr>
      <w:tr w:rsidR="009137BC" w:rsidTr="009137BC">
        <w:trPr>
          <w:tblCellSpacing w:w="15" w:type="dxa"/>
        </w:trPr>
        <w:tc>
          <w:tcPr>
            <w:tcW w:w="0" w:type="auto"/>
            <w:vAlign w:val="center"/>
            <w:hideMark/>
          </w:tcPr>
          <w:p w:rsidR="009137BC" w:rsidRDefault="009137BC" w:rsidP="009137BC">
            <w:pPr>
              <w:pStyle w:val="IntenseQuote"/>
              <w:spacing w:before="0" w:line="240" w:lineRule="auto"/>
              <w:rPr>
                <w:sz w:val="24"/>
                <w:szCs w:val="24"/>
              </w:rPr>
            </w:pPr>
            <w:hyperlink r:id="rId143" w:history="1">
              <w:r>
                <w:rPr>
                  <w:rStyle w:val="Hyperlink"/>
                </w:rPr>
                <w:t>&lt;span&gt;</w:t>
              </w:r>
            </w:hyperlink>
          </w:p>
        </w:tc>
        <w:tc>
          <w:tcPr>
            <w:tcW w:w="1113" w:type="dxa"/>
            <w:tcBorders>
              <w:right w:val="single" w:sz="4" w:space="0" w:color="auto"/>
            </w:tcBorders>
            <w:vAlign w:val="center"/>
            <w:hideMark/>
          </w:tcPr>
          <w:p w:rsidR="009137BC" w:rsidRDefault="009137BC" w:rsidP="009137BC">
            <w:pPr>
              <w:pStyle w:val="IntenseQuote"/>
              <w:spacing w:before="0" w:line="240" w:lineRule="auto"/>
              <w:rPr>
                <w:sz w:val="24"/>
                <w:szCs w:val="24"/>
              </w:rPr>
            </w:pPr>
          </w:p>
        </w:tc>
        <w:tc>
          <w:tcPr>
            <w:tcW w:w="6049" w:type="dxa"/>
            <w:tcBorders>
              <w:left w:val="single" w:sz="4" w:space="0" w:color="auto"/>
            </w:tcBorders>
            <w:vAlign w:val="center"/>
          </w:tcPr>
          <w:p w:rsidR="009137BC" w:rsidRDefault="009137BC" w:rsidP="009137BC">
            <w:pPr>
              <w:pStyle w:val="IntenseQuote"/>
              <w:spacing w:before="0" w:line="240" w:lineRule="auto"/>
              <w:ind w:left="83"/>
              <w:rPr>
                <w:sz w:val="24"/>
                <w:szCs w:val="24"/>
              </w:rPr>
            </w:pPr>
            <w:r>
              <w:t>Defines a section in a document (inline)</w:t>
            </w:r>
          </w:p>
        </w:tc>
      </w:tr>
    </w:tbl>
    <w:p w:rsidR="00FB5D3F" w:rsidRDefault="00FB5D3F" w:rsidP="009137BC">
      <w:pPr>
        <w:pStyle w:val="IntenseQuote"/>
        <w:spacing w:before="0" w:line="240" w:lineRule="auto"/>
      </w:pPr>
      <w:r>
        <w:t>.</w:t>
      </w:r>
    </w:p>
    <w:p w:rsidR="00225DBE" w:rsidRDefault="00225DBE" w:rsidP="009137BC">
      <w:pPr>
        <w:pStyle w:val="IntenseQuote"/>
        <w:spacing w:before="0" w:line="240" w:lineRule="auto"/>
      </w:pPr>
    </w:p>
    <w:p w:rsidR="00225DBE" w:rsidRDefault="00225DBE" w:rsidP="00E33C7B">
      <w:pPr>
        <w:pStyle w:val="IntenseQuote"/>
        <w:rPr>
          <w:rFonts w:eastAsia="Times New Roman"/>
          <w:sz w:val="24"/>
          <w:szCs w:val="24"/>
        </w:rPr>
      </w:pPr>
      <w:r>
        <w:br w:type="page"/>
      </w:r>
    </w:p>
    <w:p w:rsidR="00225DBE" w:rsidRPr="002E4D80" w:rsidRDefault="00225DBE" w:rsidP="009137BC">
      <w:pPr>
        <w:pStyle w:val="IntenseQuote"/>
        <w:jc w:val="center"/>
        <w:rPr>
          <w:rFonts w:ascii="Times New Roman" w:hAnsi="Times New Roman" w:cs="Times New Roman"/>
          <w:i w:val="0"/>
          <w:sz w:val="56"/>
          <w:u w:val="single"/>
        </w:rPr>
      </w:pPr>
      <w:r w:rsidRPr="002E4D80">
        <w:rPr>
          <w:rFonts w:ascii="Times New Roman" w:hAnsi="Times New Roman" w:cs="Times New Roman"/>
          <w:i w:val="0"/>
          <w:sz w:val="56"/>
          <w:u w:val="single"/>
        </w:rPr>
        <w:lastRenderedPageBreak/>
        <w:t xml:space="preserve">HTML The class </w:t>
      </w:r>
      <w:proofErr w:type="gramStart"/>
      <w:r w:rsidRPr="002E4D80">
        <w:rPr>
          <w:rFonts w:ascii="Times New Roman" w:hAnsi="Times New Roman" w:cs="Times New Roman"/>
          <w:i w:val="0"/>
          <w:sz w:val="56"/>
          <w:u w:val="single"/>
        </w:rPr>
        <w:t>Attribute</w:t>
      </w:r>
      <w:proofErr w:type="gramEnd"/>
    </w:p>
    <w:p w:rsidR="00225DBE" w:rsidRDefault="00E33C7B" w:rsidP="00E33C7B">
      <w:pPr>
        <w:pStyle w:val="IntenseQuote"/>
      </w:pPr>
      <w:r>
        <w:pict>
          <v:rect id="_x0000_i1260" style="width:0;height:1.5pt" o:hralign="center" o:hrstd="t" o:hr="t" fillcolor="#a0a0a0" stroked="f"/>
        </w:pict>
      </w:r>
    </w:p>
    <w:p w:rsidR="00225DBE" w:rsidRPr="009137BC" w:rsidRDefault="00225DBE" w:rsidP="00E33C7B">
      <w:pPr>
        <w:pStyle w:val="IntenseQuote"/>
        <w:rPr>
          <w:sz w:val="40"/>
        </w:rPr>
      </w:pPr>
      <w:r w:rsidRPr="009137BC">
        <w:rPr>
          <w:sz w:val="40"/>
        </w:rPr>
        <w:t xml:space="preserve">Using </w:t>
      </w:r>
      <w:proofErr w:type="gramStart"/>
      <w:r w:rsidRPr="009137BC">
        <w:rPr>
          <w:sz w:val="40"/>
        </w:rPr>
        <w:t>The</w:t>
      </w:r>
      <w:proofErr w:type="gramEnd"/>
      <w:r w:rsidRPr="009137BC">
        <w:rPr>
          <w:sz w:val="40"/>
        </w:rPr>
        <w:t xml:space="preserve"> class Attribute</w:t>
      </w:r>
    </w:p>
    <w:p w:rsidR="00225DBE" w:rsidRDefault="00225DBE" w:rsidP="00E33C7B">
      <w:pPr>
        <w:pStyle w:val="IntenseQuote"/>
      </w:pPr>
      <w:r>
        <w:t xml:space="preserve">The HTML </w:t>
      </w:r>
      <w:r>
        <w:rPr>
          <w:rStyle w:val="HTMLCode"/>
          <w:rFonts w:eastAsiaTheme="majorEastAsia"/>
        </w:rPr>
        <w:t>class</w:t>
      </w:r>
      <w:r>
        <w:t xml:space="preserve"> attribute is used to define equal styles for elements with the same class name.</w:t>
      </w:r>
    </w:p>
    <w:p w:rsidR="00225DBE" w:rsidRDefault="00225DBE" w:rsidP="00E33C7B">
      <w:pPr>
        <w:pStyle w:val="IntenseQuote"/>
      </w:pPr>
      <w:r>
        <w:t xml:space="preserve">So, all HTML elements with the same </w:t>
      </w:r>
      <w:r>
        <w:rPr>
          <w:rStyle w:val="HTMLCode"/>
          <w:rFonts w:eastAsiaTheme="majorEastAsia"/>
        </w:rPr>
        <w:t>class</w:t>
      </w:r>
      <w:r>
        <w:t xml:space="preserve"> attribute will have the same format and style.</w:t>
      </w:r>
    </w:p>
    <w:p w:rsidR="00225DBE" w:rsidRDefault="00225DBE" w:rsidP="00E33C7B">
      <w:pPr>
        <w:pStyle w:val="IntenseQuote"/>
      </w:pPr>
      <w:r>
        <w:t xml:space="preserve">Here we have three </w:t>
      </w:r>
      <w:r>
        <w:rPr>
          <w:rStyle w:val="HTMLCode"/>
          <w:rFonts w:eastAsiaTheme="majorEastAsia"/>
        </w:rPr>
        <w:t>&lt;div&gt;</w:t>
      </w:r>
      <w:r>
        <w:t xml:space="preserve"> elements that point to the same class name:</w:t>
      </w:r>
    </w:p>
    <w:p w:rsidR="00225DBE" w:rsidRDefault="00225DBE" w:rsidP="00E33C7B">
      <w:pPr>
        <w:pStyle w:val="IntenseQuote"/>
      </w:pPr>
      <w:r>
        <w:t>Example</w:t>
      </w:r>
    </w:p>
    <w:p w:rsidR="00225DBE" w:rsidRDefault="00225DBE" w:rsidP="00E33C7B">
      <w:pPr>
        <w:pStyle w:val="IntenseQuote"/>
      </w:pPr>
      <w:r>
        <w:rPr>
          <w:rStyle w:val="tagcolor"/>
        </w:rPr>
        <w:t>&lt;</w:t>
      </w:r>
      <w:r>
        <w:rPr>
          <w:rStyle w:val="tagnamecolor"/>
        </w:rPr>
        <w:t>!DOCTYPE</w:t>
      </w:r>
      <w:r>
        <w:rPr>
          <w:rStyle w:val="attributecolor"/>
        </w:rPr>
        <w:t xml:space="preserve"> html</w:t>
      </w:r>
      <w:r>
        <w:rPr>
          <w:rStyle w:val="tagcolor"/>
        </w:rPr>
        <w:t>&gt;</w:t>
      </w:r>
      <w:r>
        <w:br/>
      </w:r>
      <w:r>
        <w:rPr>
          <w:rStyle w:val="tagcolor"/>
        </w:rPr>
        <w:t>&lt;</w:t>
      </w:r>
      <w:r>
        <w:rPr>
          <w:rStyle w:val="tagnamecolor"/>
        </w:rPr>
        <w:t>html</w:t>
      </w:r>
      <w:r>
        <w:rPr>
          <w:rStyle w:val="tagcolor"/>
        </w:rPr>
        <w:t>&gt;</w:t>
      </w:r>
      <w:r>
        <w:br/>
      </w:r>
      <w:r>
        <w:rPr>
          <w:rStyle w:val="tagcolor"/>
        </w:rPr>
        <w:t>&lt;</w:t>
      </w:r>
      <w:r>
        <w:rPr>
          <w:rStyle w:val="tagnamecolor"/>
        </w:rPr>
        <w:t>head</w:t>
      </w:r>
      <w:r>
        <w:rPr>
          <w:rStyle w:val="tagcolor"/>
        </w:rPr>
        <w:t>&gt;</w:t>
      </w:r>
      <w:r>
        <w:br/>
      </w:r>
      <w:r>
        <w:rPr>
          <w:rStyle w:val="tagcolor"/>
        </w:rPr>
        <w:t>&lt;</w:t>
      </w:r>
      <w:r>
        <w:rPr>
          <w:rStyle w:val="tagnamecolor"/>
        </w:rPr>
        <w:t>style</w:t>
      </w:r>
      <w:r>
        <w:rPr>
          <w:rStyle w:val="tagcolor"/>
        </w:rPr>
        <w:t>&gt;</w:t>
      </w:r>
      <w:r>
        <w:br/>
      </w:r>
      <w:r>
        <w:rPr>
          <w:rStyle w:val="cssselectorcolor"/>
        </w:rPr>
        <w:t xml:space="preserve">.cities </w:t>
      </w:r>
      <w:r>
        <w:rPr>
          <w:rStyle w:val="cssdelimitercolor"/>
          <w:color w:val="000000"/>
        </w:rPr>
        <w:t>{</w:t>
      </w:r>
      <w:r>
        <w:br/>
      </w:r>
      <w:r>
        <w:rPr>
          <w:rStyle w:val="csspropertycolor"/>
        </w:rPr>
        <w:t>  background-color</w:t>
      </w:r>
      <w:r>
        <w:rPr>
          <w:rStyle w:val="cssdelimitercolor"/>
          <w:color w:val="000000"/>
        </w:rPr>
        <w:t>:</w:t>
      </w:r>
      <w:r>
        <w:rPr>
          <w:rStyle w:val="csspropertyvaluecolor"/>
        </w:rPr>
        <w:t xml:space="preserve"> black</w:t>
      </w:r>
      <w:r>
        <w:rPr>
          <w:rStyle w:val="cssdelimitercolor"/>
          <w:color w:val="000000"/>
        </w:rPr>
        <w:t>;</w:t>
      </w:r>
      <w:r>
        <w:br/>
      </w:r>
      <w:r>
        <w:rPr>
          <w:rStyle w:val="csspropertycolor"/>
        </w:rPr>
        <w:t>  color</w:t>
      </w:r>
      <w:r>
        <w:rPr>
          <w:rStyle w:val="cssdelimitercolor"/>
          <w:color w:val="000000"/>
        </w:rPr>
        <w:t>:</w:t>
      </w:r>
      <w:r>
        <w:rPr>
          <w:rStyle w:val="csspropertyvaluecolor"/>
        </w:rPr>
        <w:t xml:space="preserve"> white</w:t>
      </w:r>
      <w:r>
        <w:rPr>
          <w:rStyle w:val="cssdelimitercolor"/>
          <w:color w:val="000000"/>
        </w:rPr>
        <w:t>;</w:t>
      </w:r>
      <w:r>
        <w:br/>
      </w:r>
      <w:r>
        <w:rPr>
          <w:rStyle w:val="csspropertycolor"/>
        </w:rPr>
        <w:t>  margin</w:t>
      </w:r>
      <w:r>
        <w:rPr>
          <w:rStyle w:val="cssdelimitercolor"/>
          <w:color w:val="000000"/>
        </w:rPr>
        <w:t>:</w:t>
      </w:r>
      <w:r>
        <w:rPr>
          <w:rStyle w:val="csspropertyvaluecolor"/>
        </w:rPr>
        <w:t xml:space="preserve"> 20px</w:t>
      </w:r>
      <w:r>
        <w:rPr>
          <w:rStyle w:val="cssdelimitercolor"/>
          <w:color w:val="000000"/>
        </w:rPr>
        <w:t>;</w:t>
      </w:r>
      <w:r>
        <w:br/>
      </w:r>
      <w:r>
        <w:rPr>
          <w:rStyle w:val="csspropertycolor"/>
        </w:rPr>
        <w:t>  padding</w:t>
      </w:r>
      <w:r>
        <w:rPr>
          <w:rStyle w:val="cssdelimitercolor"/>
          <w:color w:val="000000"/>
        </w:rPr>
        <w:t>:</w:t>
      </w:r>
      <w:r>
        <w:rPr>
          <w:rStyle w:val="csspropertyvaluecolor"/>
        </w:rPr>
        <w:t xml:space="preserve"> 20px</w:t>
      </w:r>
      <w:r>
        <w:rPr>
          <w:rStyle w:val="cssdelimitercolor"/>
          <w:color w:val="000000"/>
        </w:rPr>
        <w:t>;</w:t>
      </w:r>
      <w:r>
        <w:br/>
      </w:r>
      <w:r>
        <w:rPr>
          <w:rStyle w:val="cssdelimitercolor"/>
          <w:color w:val="000000"/>
        </w:rPr>
        <w:t>}</w:t>
      </w:r>
      <w:r>
        <w:rPr>
          <w:rStyle w:val="cssselectorcolor"/>
        </w:rPr>
        <w:t xml:space="preserve"> </w:t>
      </w:r>
      <w:r>
        <w:br/>
      </w:r>
      <w:r>
        <w:rPr>
          <w:rStyle w:val="tagcolor"/>
        </w:rPr>
        <w:t>&lt;</w:t>
      </w:r>
      <w:r>
        <w:rPr>
          <w:rStyle w:val="tagnamecolor"/>
        </w:rPr>
        <w:t>/style</w:t>
      </w:r>
      <w:r>
        <w:rPr>
          <w:rStyle w:val="tagcolor"/>
        </w:rPr>
        <w:t>&gt;</w:t>
      </w:r>
      <w:r>
        <w:br/>
      </w:r>
      <w:r>
        <w:rPr>
          <w:rStyle w:val="tagcolor"/>
        </w:rPr>
        <w:t>&lt;</w:t>
      </w:r>
      <w:r>
        <w:rPr>
          <w:rStyle w:val="tagnamecolor"/>
        </w:rPr>
        <w:t>/head</w:t>
      </w:r>
      <w:r>
        <w:rPr>
          <w:rStyle w:val="tagcolor"/>
        </w:rPr>
        <w:t>&gt;</w:t>
      </w:r>
      <w:r>
        <w:br/>
      </w:r>
      <w:r>
        <w:rPr>
          <w:rStyle w:val="tagcolor"/>
        </w:rPr>
        <w:t>&lt;</w:t>
      </w:r>
      <w:r>
        <w:rPr>
          <w:rStyle w:val="tagnamecolor"/>
        </w:rPr>
        <w:t>body</w:t>
      </w:r>
      <w:r>
        <w:rPr>
          <w:rStyle w:val="tagcolor"/>
        </w:rPr>
        <w:t>&gt;</w:t>
      </w:r>
      <w:r>
        <w:br/>
      </w:r>
      <w:r>
        <w:br/>
      </w:r>
      <w:r>
        <w:rPr>
          <w:rStyle w:val="tagcolor"/>
        </w:rPr>
        <w:t>&lt;</w:t>
      </w:r>
      <w:r>
        <w:rPr>
          <w:rStyle w:val="tagnamecolor"/>
        </w:rPr>
        <w:t>div</w:t>
      </w:r>
      <w:r>
        <w:rPr>
          <w:rStyle w:val="attributecolor"/>
        </w:rPr>
        <w:t xml:space="preserve"> class</w:t>
      </w:r>
      <w:r>
        <w:rPr>
          <w:rStyle w:val="attributevaluecolor"/>
        </w:rPr>
        <w:t>="cities"</w:t>
      </w:r>
      <w:r>
        <w:rPr>
          <w:rStyle w:val="tagcolor"/>
        </w:rPr>
        <w:t>&gt;</w:t>
      </w:r>
      <w:r>
        <w:br/>
        <w:t xml:space="preserve">  </w:t>
      </w:r>
      <w:r>
        <w:rPr>
          <w:rStyle w:val="tagcolor"/>
        </w:rPr>
        <w:t>&lt;</w:t>
      </w:r>
      <w:r>
        <w:rPr>
          <w:rStyle w:val="tagnamecolor"/>
        </w:rPr>
        <w:t>h2</w:t>
      </w:r>
      <w:r>
        <w:rPr>
          <w:rStyle w:val="tagcolor"/>
        </w:rPr>
        <w:t>&gt;</w:t>
      </w:r>
      <w:r>
        <w:t>London</w:t>
      </w:r>
      <w:r>
        <w:rPr>
          <w:rStyle w:val="tagcolor"/>
        </w:rPr>
        <w:t>&lt;</w:t>
      </w:r>
      <w:r>
        <w:rPr>
          <w:rStyle w:val="tagnamecolor"/>
        </w:rPr>
        <w:t>/h2</w:t>
      </w:r>
      <w:r>
        <w:rPr>
          <w:rStyle w:val="tagcolor"/>
        </w:rPr>
        <w:t>&gt;</w:t>
      </w:r>
      <w:r>
        <w:br/>
        <w:t xml:space="preserve">  </w:t>
      </w:r>
      <w:r>
        <w:rPr>
          <w:rStyle w:val="tagcolor"/>
        </w:rPr>
        <w:t>&lt;</w:t>
      </w:r>
      <w:r>
        <w:rPr>
          <w:rStyle w:val="tagnamecolor"/>
        </w:rPr>
        <w:t>p</w:t>
      </w:r>
      <w:r>
        <w:rPr>
          <w:rStyle w:val="tagcolor"/>
        </w:rPr>
        <w:t>&gt;</w:t>
      </w:r>
      <w:r>
        <w:t>London is the capital of England.</w:t>
      </w:r>
      <w:r>
        <w:rPr>
          <w:rStyle w:val="tagcolor"/>
        </w:rPr>
        <w:t>&lt;</w:t>
      </w:r>
      <w:r>
        <w:rPr>
          <w:rStyle w:val="tagnamecolor"/>
        </w:rPr>
        <w:t>/p</w:t>
      </w:r>
      <w:r>
        <w:rPr>
          <w:rStyle w:val="tagcolor"/>
        </w:rPr>
        <w:t>&gt;</w:t>
      </w:r>
      <w:r>
        <w:br/>
      </w:r>
      <w:r>
        <w:rPr>
          <w:rStyle w:val="tagcolor"/>
        </w:rPr>
        <w:t>&lt;</w:t>
      </w:r>
      <w:r>
        <w:rPr>
          <w:rStyle w:val="tagnamecolor"/>
        </w:rPr>
        <w:t>/div</w:t>
      </w:r>
      <w:r>
        <w:rPr>
          <w:rStyle w:val="tagcolor"/>
        </w:rPr>
        <w:t>&gt;</w:t>
      </w:r>
      <w:r>
        <w:br/>
      </w:r>
      <w:r>
        <w:br/>
      </w:r>
      <w:r>
        <w:rPr>
          <w:rStyle w:val="tagcolor"/>
        </w:rPr>
        <w:t>&lt;</w:t>
      </w:r>
      <w:r>
        <w:rPr>
          <w:rStyle w:val="tagnamecolor"/>
        </w:rPr>
        <w:t>div</w:t>
      </w:r>
      <w:r>
        <w:rPr>
          <w:rStyle w:val="attributecolor"/>
        </w:rPr>
        <w:t xml:space="preserve"> class</w:t>
      </w:r>
      <w:r>
        <w:rPr>
          <w:rStyle w:val="attributevaluecolor"/>
        </w:rPr>
        <w:t>="cities"</w:t>
      </w:r>
      <w:r>
        <w:rPr>
          <w:rStyle w:val="tagcolor"/>
        </w:rPr>
        <w:t>&gt;</w:t>
      </w:r>
      <w:r>
        <w:br/>
        <w:t xml:space="preserve">  </w:t>
      </w:r>
      <w:r>
        <w:rPr>
          <w:rStyle w:val="tagcolor"/>
        </w:rPr>
        <w:t>&lt;</w:t>
      </w:r>
      <w:r>
        <w:rPr>
          <w:rStyle w:val="tagnamecolor"/>
        </w:rPr>
        <w:t>h2</w:t>
      </w:r>
      <w:r>
        <w:rPr>
          <w:rStyle w:val="tagcolor"/>
        </w:rPr>
        <w:t>&gt;</w:t>
      </w:r>
      <w:r>
        <w:t>Paris</w:t>
      </w:r>
      <w:r>
        <w:rPr>
          <w:rStyle w:val="tagcolor"/>
        </w:rPr>
        <w:t>&lt;</w:t>
      </w:r>
      <w:r>
        <w:rPr>
          <w:rStyle w:val="tagnamecolor"/>
        </w:rPr>
        <w:t>/h2</w:t>
      </w:r>
      <w:r>
        <w:rPr>
          <w:rStyle w:val="tagcolor"/>
        </w:rPr>
        <w:t>&gt;</w:t>
      </w:r>
      <w:r>
        <w:br/>
        <w:t xml:space="preserve">  </w:t>
      </w:r>
      <w:r>
        <w:rPr>
          <w:rStyle w:val="tagcolor"/>
        </w:rPr>
        <w:t>&lt;</w:t>
      </w:r>
      <w:r>
        <w:rPr>
          <w:rStyle w:val="tagnamecolor"/>
        </w:rPr>
        <w:t>p</w:t>
      </w:r>
      <w:r>
        <w:rPr>
          <w:rStyle w:val="tagcolor"/>
        </w:rPr>
        <w:t>&gt;</w:t>
      </w:r>
      <w:r>
        <w:t>Paris is the capital of France.</w:t>
      </w:r>
      <w:r>
        <w:rPr>
          <w:rStyle w:val="tagcolor"/>
        </w:rPr>
        <w:t>&lt;</w:t>
      </w:r>
      <w:r>
        <w:rPr>
          <w:rStyle w:val="tagnamecolor"/>
        </w:rPr>
        <w:t>/p</w:t>
      </w:r>
      <w:r>
        <w:rPr>
          <w:rStyle w:val="tagcolor"/>
        </w:rPr>
        <w:t>&gt;</w:t>
      </w:r>
      <w:r>
        <w:br/>
      </w:r>
      <w:r>
        <w:rPr>
          <w:rStyle w:val="tagcolor"/>
        </w:rPr>
        <w:lastRenderedPageBreak/>
        <w:t>&lt;</w:t>
      </w:r>
      <w:r>
        <w:rPr>
          <w:rStyle w:val="tagnamecolor"/>
        </w:rPr>
        <w:t>/div</w:t>
      </w:r>
      <w:r>
        <w:rPr>
          <w:rStyle w:val="tagcolor"/>
        </w:rPr>
        <w:t>&gt;</w:t>
      </w:r>
      <w:r>
        <w:br/>
      </w:r>
      <w:r>
        <w:br/>
      </w:r>
      <w:r>
        <w:rPr>
          <w:rStyle w:val="tagcolor"/>
        </w:rPr>
        <w:t>&lt;</w:t>
      </w:r>
      <w:r>
        <w:rPr>
          <w:rStyle w:val="tagnamecolor"/>
        </w:rPr>
        <w:t>div</w:t>
      </w:r>
      <w:r>
        <w:rPr>
          <w:rStyle w:val="attributecolor"/>
        </w:rPr>
        <w:t xml:space="preserve"> class</w:t>
      </w:r>
      <w:r>
        <w:rPr>
          <w:rStyle w:val="attributevaluecolor"/>
        </w:rPr>
        <w:t>="cities"</w:t>
      </w:r>
      <w:r>
        <w:rPr>
          <w:rStyle w:val="tagcolor"/>
        </w:rPr>
        <w:t>&gt;</w:t>
      </w:r>
      <w:r>
        <w:br/>
        <w:t xml:space="preserve">  </w:t>
      </w:r>
      <w:r>
        <w:rPr>
          <w:rStyle w:val="tagcolor"/>
        </w:rPr>
        <w:t>&lt;</w:t>
      </w:r>
      <w:r>
        <w:rPr>
          <w:rStyle w:val="tagnamecolor"/>
        </w:rPr>
        <w:t>h2</w:t>
      </w:r>
      <w:r>
        <w:rPr>
          <w:rStyle w:val="tagcolor"/>
        </w:rPr>
        <w:t>&gt;</w:t>
      </w:r>
      <w:r>
        <w:t>Tokyo</w:t>
      </w:r>
      <w:r>
        <w:rPr>
          <w:rStyle w:val="tagcolor"/>
        </w:rPr>
        <w:t>&lt;</w:t>
      </w:r>
      <w:r>
        <w:rPr>
          <w:rStyle w:val="tagnamecolor"/>
        </w:rPr>
        <w:t>/h2</w:t>
      </w:r>
      <w:r>
        <w:rPr>
          <w:rStyle w:val="tagcolor"/>
        </w:rPr>
        <w:t>&gt;</w:t>
      </w:r>
      <w:r>
        <w:br/>
        <w:t xml:space="preserve">  </w:t>
      </w:r>
      <w:r>
        <w:rPr>
          <w:rStyle w:val="tagcolor"/>
        </w:rPr>
        <w:t>&lt;</w:t>
      </w:r>
      <w:r>
        <w:rPr>
          <w:rStyle w:val="tagnamecolor"/>
        </w:rPr>
        <w:t>p</w:t>
      </w:r>
      <w:r>
        <w:rPr>
          <w:rStyle w:val="tagcolor"/>
        </w:rPr>
        <w:t>&gt;</w:t>
      </w:r>
      <w:r>
        <w:t>Tokyo is the capital of Japan.</w:t>
      </w:r>
      <w:r>
        <w:rPr>
          <w:rStyle w:val="tagcolor"/>
        </w:rPr>
        <w:t>&lt;</w:t>
      </w:r>
      <w:r>
        <w:rPr>
          <w:rStyle w:val="tagnamecolor"/>
        </w:rPr>
        <w:t>/p</w:t>
      </w:r>
      <w:r>
        <w:rPr>
          <w:rStyle w:val="tagcolor"/>
        </w:rPr>
        <w:t>&gt;</w:t>
      </w:r>
      <w:r>
        <w:br/>
      </w:r>
      <w:r>
        <w:rPr>
          <w:rStyle w:val="tagcolor"/>
        </w:rPr>
        <w:t>&lt;</w:t>
      </w:r>
      <w:r>
        <w:rPr>
          <w:rStyle w:val="tagnamecolor"/>
        </w:rPr>
        <w:t>/div</w:t>
      </w:r>
      <w:r>
        <w:rPr>
          <w:rStyle w:val="tagcolor"/>
        </w:rPr>
        <w:t>&gt;</w:t>
      </w:r>
      <w:r>
        <w:br/>
      </w:r>
      <w:r>
        <w:br/>
      </w:r>
      <w:r>
        <w:rPr>
          <w:rStyle w:val="tagcolor"/>
        </w:rPr>
        <w:t>&lt;</w:t>
      </w:r>
      <w:r>
        <w:rPr>
          <w:rStyle w:val="tagnamecolor"/>
        </w:rPr>
        <w:t>/body</w:t>
      </w:r>
      <w:r>
        <w:rPr>
          <w:rStyle w:val="tagcolor"/>
        </w:rPr>
        <w:t>&gt;</w:t>
      </w:r>
      <w:r>
        <w:br/>
      </w:r>
      <w:r>
        <w:rPr>
          <w:rStyle w:val="tagcolor"/>
        </w:rPr>
        <w:t>&lt;</w:t>
      </w:r>
      <w:r>
        <w:rPr>
          <w:rStyle w:val="tagnamecolor"/>
        </w:rPr>
        <w:t>/html</w:t>
      </w:r>
      <w:r>
        <w:rPr>
          <w:rStyle w:val="tagcolor"/>
        </w:rPr>
        <w:t>&gt;</w:t>
      </w:r>
      <w:r>
        <w:t xml:space="preserve"> </w:t>
      </w:r>
    </w:p>
    <w:p w:rsidR="00225DBE" w:rsidRPr="00C865E6" w:rsidRDefault="00225DBE" w:rsidP="00E33C7B">
      <w:pPr>
        <w:pStyle w:val="IntenseQuote"/>
        <w:rPr>
          <w:sz w:val="40"/>
        </w:rPr>
      </w:pPr>
      <w:r w:rsidRPr="00C865E6">
        <w:rPr>
          <w:sz w:val="40"/>
        </w:rPr>
        <w:t>Result:</w:t>
      </w:r>
    </w:p>
    <w:p w:rsidR="00225DBE" w:rsidRDefault="00225DBE" w:rsidP="00E33C7B">
      <w:pPr>
        <w:pStyle w:val="IntenseQuote"/>
      </w:pPr>
      <w:r>
        <w:t>London</w:t>
      </w:r>
    </w:p>
    <w:p w:rsidR="00225DBE" w:rsidRDefault="00225DBE" w:rsidP="00E33C7B">
      <w:pPr>
        <w:pStyle w:val="IntenseQuote"/>
      </w:pPr>
      <w:r>
        <w:t>London is the capital of England.</w:t>
      </w:r>
    </w:p>
    <w:p w:rsidR="00225DBE" w:rsidRDefault="00225DBE" w:rsidP="00E33C7B">
      <w:pPr>
        <w:pStyle w:val="IntenseQuote"/>
      </w:pPr>
      <w:r>
        <w:t>Paris</w:t>
      </w:r>
    </w:p>
    <w:p w:rsidR="00225DBE" w:rsidRDefault="00225DBE" w:rsidP="00E33C7B">
      <w:pPr>
        <w:pStyle w:val="IntenseQuote"/>
      </w:pPr>
      <w:r>
        <w:t>Paris is the capital of France.</w:t>
      </w:r>
    </w:p>
    <w:p w:rsidR="00225DBE" w:rsidRDefault="00225DBE" w:rsidP="00E33C7B">
      <w:pPr>
        <w:pStyle w:val="IntenseQuote"/>
      </w:pPr>
      <w:r>
        <w:t>Tokyo</w:t>
      </w:r>
    </w:p>
    <w:p w:rsidR="00225DBE" w:rsidRDefault="00225DBE" w:rsidP="00E33C7B">
      <w:pPr>
        <w:pStyle w:val="IntenseQuote"/>
      </w:pPr>
      <w:r>
        <w:t>Tokyo is the capital of Japan.</w:t>
      </w:r>
    </w:p>
    <w:p w:rsidR="00225DBE" w:rsidRDefault="00E33C7B" w:rsidP="00E33C7B">
      <w:pPr>
        <w:pStyle w:val="IntenseQuote"/>
      </w:pPr>
      <w:r>
        <w:pict>
          <v:rect id="_x0000_i1261" style="width:0;height:1.5pt" o:hralign="center" o:hrstd="t" o:hr="t" fillcolor="#a0a0a0" stroked="f"/>
        </w:pict>
      </w:r>
    </w:p>
    <w:p w:rsidR="00225DBE" w:rsidRDefault="00E33C7B" w:rsidP="00E33C7B">
      <w:pPr>
        <w:pStyle w:val="IntenseQuote"/>
      </w:pPr>
      <w:r>
        <w:pict>
          <v:rect id="_x0000_i1262" style="width:0;height:1.5pt" o:hralign="center" o:hrstd="t" o:hr="t" fillcolor="#a0a0a0" stroked="f"/>
        </w:pict>
      </w:r>
    </w:p>
    <w:p w:rsidR="00225DBE" w:rsidRPr="00C865E6" w:rsidRDefault="00225DBE" w:rsidP="00C865E6">
      <w:pPr>
        <w:pStyle w:val="IntenseQuote"/>
        <w:jc w:val="center"/>
        <w:rPr>
          <w:sz w:val="40"/>
        </w:rPr>
      </w:pPr>
      <w:r w:rsidRPr="00C865E6">
        <w:rPr>
          <w:sz w:val="40"/>
        </w:rPr>
        <w:t xml:space="preserve">Using </w:t>
      </w:r>
      <w:proofErr w:type="gramStart"/>
      <w:r w:rsidRPr="00C865E6">
        <w:rPr>
          <w:sz w:val="40"/>
        </w:rPr>
        <w:t>The</w:t>
      </w:r>
      <w:proofErr w:type="gramEnd"/>
      <w:r w:rsidRPr="00C865E6">
        <w:rPr>
          <w:sz w:val="40"/>
        </w:rPr>
        <w:t xml:space="preserve"> class Attribute on Inline Elements</w:t>
      </w:r>
    </w:p>
    <w:p w:rsidR="00225DBE" w:rsidRDefault="00225DBE" w:rsidP="00E33C7B">
      <w:pPr>
        <w:pStyle w:val="IntenseQuote"/>
      </w:pPr>
      <w:r>
        <w:t xml:space="preserve">The HTML </w:t>
      </w:r>
      <w:r>
        <w:rPr>
          <w:rStyle w:val="HTMLCode"/>
          <w:rFonts w:eastAsiaTheme="majorEastAsia"/>
        </w:rPr>
        <w:t>class</w:t>
      </w:r>
      <w:r>
        <w:t xml:space="preserve"> attribute can also be used on inline elements:</w:t>
      </w:r>
    </w:p>
    <w:p w:rsidR="00225DBE" w:rsidRDefault="00225DBE" w:rsidP="00E33C7B">
      <w:pPr>
        <w:pStyle w:val="IntenseQuote"/>
      </w:pPr>
      <w:r>
        <w:t>Example</w:t>
      </w:r>
    </w:p>
    <w:p w:rsidR="00225DBE" w:rsidRDefault="00225DBE" w:rsidP="00E33C7B">
      <w:pPr>
        <w:pStyle w:val="IntenseQuote"/>
      </w:pPr>
      <w:proofErr w:type="gramStart"/>
      <w:r>
        <w:rPr>
          <w:rStyle w:val="tagcolor"/>
        </w:rPr>
        <w:t>&lt;</w:t>
      </w:r>
      <w:r>
        <w:rPr>
          <w:rStyle w:val="tagnamecolor"/>
        </w:rPr>
        <w:t>!DOCTYPE</w:t>
      </w:r>
      <w:proofErr w:type="gramEnd"/>
      <w:r>
        <w:rPr>
          <w:rStyle w:val="attributecolor"/>
        </w:rPr>
        <w:t xml:space="preserve"> html</w:t>
      </w:r>
      <w:r>
        <w:rPr>
          <w:rStyle w:val="tagcolor"/>
        </w:rPr>
        <w:t>&gt;</w:t>
      </w:r>
      <w:r>
        <w:br/>
      </w:r>
      <w:r>
        <w:rPr>
          <w:rStyle w:val="tagcolor"/>
        </w:rPr>
        <w:t>&lt;</w:t>
      </w:r>
      <w:r>
        <w:rPr>
          <w:rStyle w:val="tagnamecolor"/>
        </w:rPr>
        <w:t>html</w:t>
      </w:r>
      <w:r>
        <w:rPr>
          <w:rStyle w:val="tagcolor"/>
        </w:rPr>
        <w:t>&gt;</w:t>
      </w:r>
      <w:r>
        <w:br/>
      </w:r>
      <w:r>
        <w:rPr>
          <w:rStyle w:val="tagcolor"/>
        </w:rPr>
        <w:t>&lt;</w:t>
      </w:r>
      <w:r>
        <w:rPr>
          <w:rStyle w:val="tagnamecolor"/>
        </w:rPr>
        <w:t>head</w:t>
      </w:r>
      <w:r>
        <w:rPr>
          <w:rStyle w:val="tagcolor"/>
        </w:rPr>
        <w:t>&gt;</w:t>
      </w:r>
      <w:r>
        <w:br/>
      </w:r>
      <w:r>
        <w:rPr>
          <w:rStyle w:val="tagcolor"/>
        </w:rPr>
        <w:t>&lt;</w:t>
      </w:r>
      <w:r>
        <w:rPr>
          <w:rStyle w:val="tagnamecolor"/>
        </w:rPr>
        <w:t>style</w:t>
      </w:r>
      <w:r>
        <w:rPr>
          <w:rStyle w:val="tagcolor"/>
        </w:rPr>
        <w:t>&gt;</w:t>
      </w:r>
      <w:r>
        <w:br/>
      </w:r>
      <w:proofErr w:type="spellStart"/>
      <w:r>
        <w:rPr>
          <w:rStyle w:val="cssselectorcolor"/>
        </w:rPr>
        <w:t>span.note</w:t>
      </w:r>
      <w:proofErr w:type="spellEnd"/>
      <w:r>
        <w:rPr>
          <w:rStyle w:val="cssselectorcolor"/>
        </w:rPr>
        <w:t xml:space="preserve"> </w:t>
      </w:r>
      <w:r>
        <w:rPr>
          <w:rStyle w:val="cssdelimitercolor"/>
          <w:color w:val="000000"/>
        </w:rPr>
        <w:t>{</w:t>
      </w:r>
      <w:r>
        <w:br/>
      </w:r>
      <w:r>
        <w:rPr>
          <w:rStyle w:val="csspropertycolor"/>
        </w:rPr>
        <w:t>  font-size</w:t>
      </w:r>
      <w:r>
        <w:rPr>
          <w:rStyle w:val="cssdelimitercolor"/>
          <w:color w:val="000000"/>
        </w:rPr>
        <w:t>:</w:t>
      </w:r>
      <w:r>
        <w:rPr>
          <w:rStyle w:val="csspropertyvaluecolor"/>
        </w:rPr>
        <w:t xml:space="preserve"> 120%</w:t>
      </w:r>
      <w:r>
        <w:rPr>
          <w:rStyle w:val="cssdelimitercolor"/>
          <w:color w:val="000000"/>
        </w:rPr>
        <w:t>;</w:t>
      </w:r>
      <w:r>
        <w:br/>
      </w:r>
      <w:r>
        <w:rPr>
          <w:rStyle w:val="csspropertycolor"/>
        </w:rPr>
        <w:t>  color</w:t>
      </w:r>
      <w:r>
        <w:rPr>
          <w:rStyle w:val="cssdelimitercolor"/>
          <w:color w:val="000000"/>
        </w:rPr>
        <w:t>:</w:t>
      </w:r>
      <w:r>
        <w:rPr>
          <w:rStyle w:val="csspropertyvaluecolor"/>
        </w:rPr>
        <w:t xml:space="preserve"> red</w:t>
      </w:r>
      <w:r>
        <w:rPr>
          <w:rStyle w:val="cssdelimitercolor"/>
          <w:color w:val="000000"/>
        </w:rPr>
        <w:t>;</w:t>
      </w:r>
      <w:r>
        <w:br/>
      </w:r>
      <w:r>
        <w:rPr>
          <w:rStyle w:val="cssdelimitercolor"/>
          <w:color w:val="000000"/>
        </w:rPr>
        <w:lastRenderedPageBreak/>
        <w:t>}</w:t>
      </w:r>
      <w:r>
        <w:br/>
      </w:r>
      <w:r>
        <w:rPr>
          <w:rStyle w:val="tagcolor"/>
        </w:rPr>
        <w:t>&lt;</w:t>
      </w:r>
      <w:r>
        <w:rPr>
          <w:rStyle w:val="tagnamecolor"/>
        </w:rPr>
        <w:t>/style</w:t>
      </w:r>
      <w:r>
        <w:rPr>
          <w:rStyle w:val="tagcolor"/>
        </w:rPr>
        <w:t>&gt;</w:t>
      </w:r>
      <w:r>
        <w:br/>
      </w:r>
      <w:r>
        <w:rPr>
          <w:rStyle w:val="tagcolor"/>
        </w:rPr>
        <w:t>&lt;</w:t>
      </w:r>
      <w:r>
        <w:rPr>
          <w:rStyle w:val="tagnamecolor"/>
        </w:rPr>
        <w:t>/head</w:t>
      </w:r>
      <w:r>
        <w:rPr>
          <w:rStyle w:val="tagcolor"/>
        </w:rPr>
        <w:t>&gt;</w:t>
      </w:r>
      <w:r>
        <w:br/>
      </w:r>
      <w:r>
        <w:rPr>
          <w:rStyle w:val="tagcolor"/>
        </w:rPr>
        <w:t>&lt;</w:t>
      </w:r>
      <w:r>
        <w:rPr>
          <w:rStyle w:val="tagnamecolor"/>
        </w:rPr>
        <w:t>body</w:t>
      </w:r>
      <w:r>
        <w:rPr>
          <w:rStyle w:val="tagcolor"/>
        </w:rPr>
        <w:t>&gt;</w:t>
      </w:r>
      <w:r>
        <w:br/>
      </w:r>
      <w:r>
        <w:br/>
      </w:r>
      <w:r>
        <w:rPr>
          <w:rStyle w:val="tagcolor"/>
        </w:rPr>
        <w:t>&lt;</w:t>
      </w:r>
      <w:r>
        <w:rPr>
          <w:rStyle w:val="tagnamecolor"/>
        </w:rPr>
        <w:t>h1</w:t>
      </w:r>
      <w:r>
        <w:rPr>
          <w:rStyle w:val="tagcolor"/>
        </w:rPr>
        <w:t>&gt;</w:t>
      </w:r>
      <w:r>
        <w:t xml:space="preserve">My </w:t>
      </w:r>
      <w:r>
        <w:rPr>
          <w:rStyle w:val="tagcolor"/>
        </w:rPr>
        <w:t>&lt;</w:t>
      </w:r>
      <w:r>
        <w:rPr>
          <w:rStyle w:val="tagnamecolor"/>
        </w:rPr>
        <w:t>span</w:t>
      </w:r>
      <w:r>
        <w:rPr>
          <w:rStyle w:val="attributecolor"/>
        </w:rPr>
        <w:t xml:space="preserve"> class</w:t>
      </w:r>
      <w:r>
        <w:rPr>
          <w:rStyle w:val="attributevaluecolor"/>
        </w:rPr>
        <w:t>="note"</w:t>
      </w:r>
      <w:r>
        <w:rPr>
          <w:rStyle w:val="tagcolor"/>
        </w:rPr>
        <w:t>&gt;</w:t>
      </w:r>
      <w:r>
        <w:t>Important</w:t>
      </w:r>
      <w:r>
        <w:rPr>
          <w:rStyle w:val="tagcolor"/>
        </w:rPr>
        <w:t>&lt;</w:t>
      </w:r>
      <w:r>
        <w:rPr>
          <w:rStyle w:val="tagnamecolor"/>
        </w:rPr>
        <w:t>/span</w:t>
      </w:r>
      <w:r>
        <w:rPr>
          <w:rStyle w:val="tagcolor"/>
        </w:rPr>
        <w:t>&gt;</w:t>
      </w:r>
      <w:r>
        <w:t xml:space="preserve"> Heading</w:t>
      </w:r>
      <w:r>
        <w:rPr>
          <w:rStyle w:val="tagcolor"/>
        </w:rPr>
        <w:t>&lt;</w:t>
      </w:r>
      <w:r>
        <w:rPr>
          <w:rStyle w:val="tagnamecolor"/>
        </w:rPr>
        <w:t>/h1</w:t>
      </w:r>
      <w:r>
        <w:rPr>
          <w:rStyle w:val="tagcolor"/>
        </w:rPr>
        <w:t>&gt;</w:t>
      </w:r>
      <w:r>
        <w:br/>
      </w:r>
      <w:r>
        <w:rPr>
          <w:rStyle w:val="tagcolor"/>
        </w:rPr>
        <w:t>&lt;</w:t>
      </w:r>
      <w:r>
        <w:rPr>
          <w:rStyle w:val="tagnamecolor"/>
        </w:rPr>
        <w:t>p</w:t>
      </w:r>
      <w:r>
        <w:rPr>
          <w:rStyle w:val="tagcolor"/>
        </w:rPr>
        <w:t>&gt;</w:t>
      </w:r>
      <w:r>
        <w:t xml:space="preserve">This is some </w:t>
      </w:r>
      <w:r>
        <w:rPr>
          <w:rStyle w:val="tagcolor"/>
        </w:rPr>
        <w:t>&lt;</w:t>
      </w:r>
      <w:r>
        <w:rPr>
          <w:rStyle w:val="tagnamecolor"/>
        </w:rPr>
        <w:t>span</w:t>
      </w:r>
      <w:r>
        <w:rPr>
          <w:rStyle w:val="attributecolor"/>
        </w:rPr>
        <w:t xml:space="preserve"> class</w:t>
      </w:r>
      <w:r>
        <w:rPr>
          <w:rStyle w:val="attributevaluecolor"/>
        </w:rPr>
        <w:t>="note"</w:t>
      </w:r>
      <w:r>
        <w:rPr>
          <w:rStyle w:val="tagcolor"/>
        </w:rPr>
        <w:t>&gt;</w:t>
      </w:r>
      <w:r>
        <w:t>important</w:t>
      </w:r>
      <w:r>
        <w:rPr>
          <w:rStyle w:val="tagcolor"/>
        </w:rPr>
        <w:t>&lt;</w:t>
      </w:r>
      <w:r>
        <w:rPr>
          <w:rStyle w:val="tagnamecolor"/>
        </w:rPr>
        <w:t>/span</w:t>
      </w:r>
      <w:r>
        <w:rPr>
          <w:rStyle w:val="tagcolor"/>
        </w:rPr>
        <w:t>&gt;</w:t>
      </w:r>
      <w:r>
        <w:t xml:space="preserve"> text.</w:t>
      </w:r>
      <w:r>
        <w:rPr>
          <w:rStyle w:val="tagcolor"/>
        </w:rPr>
        <w:t>&lt;</w:t>
      </w:r>
      <w:r>
        <w:rPr>
          <w:rStyle w:val="tagnamecolor"/>
        </w:rPr>
        <w:t>/p</w:t>
      </w:r>
      <w:r>
        <w:rPr>
          <w:rStyle w:val="tagcolor"/>
        </w:rPr>
        <w:t>&gt;</w:t>
      </w:r>
      <w:r>
        <w:br/>
      </w:r>
      <w:r>
        <w:br/>
      </w:r>
      <w:r>
        <w:rPr>
          <w:rStyle w:val="tagcolor"/>
        </w:rPr>
        <w:t>&lt;</w:t>
      </w:r>
      <w:r>
        <w:rPr>
          <w:rStyle w:val="tagnamecolor"/>
        </w:rPr>
        <w:t>/body</w:t>
      </w:r>
      <w:r>
        <w:rPr>
          <w:rStyle w:val="tagcolor"/>
        </w:rPr>
        <w:t>&gt;</w:t>
      </w:r>
      <w:r>
        <w:br/>
      </w:r>
      <w:r>
        <w:rPr>
          <w:rStyle w:val="tagcolor"/>
        </w:rPr>
        <w:t>&lt;</w:t>
      </w:r>
      <w:r>
        <w:rPr>
          <w:rStyle w:val="tagnamecolor"/>
        </w:rPr>
        <w:t>/html</w:t>
      </w:r>
      <w:r>
        <w:rPr>
          <w:rStyle w:val="tagcolor"/>
        </w:rPr>
        <w:t>&gt;</w:t>
      </w:r>
      <w:r>
        <w:t xml:space="preserve"> </w:t>
      </w:r>
    </w:p>
    <w:p w:rsidR="00225DBE" w:rsidRDefault="00225DBE" w:rsidP="00E33C7B">
      <w:pPr>
        <w:pStyle w:val="IntenseQuote"/>
      </w:pPr>
      <w:r>
        <w:rPr>
          <w:rStyle w:val="Strong"/>
        </w:rPr>
        <w:t>Tip:</w:t>
      </w:r>
      <w:r>
        <w:t xml:space="preserve"> The </w:t>
      </w:r>
      <w:r>
        <w:rPr>
          <w:rStyle w:val="HTMLCode"/>
          <w:rFonts w:eastAsiaTheme="majorEastAsia"/>
        </w:rPr>
        <w:t>class</w:t>
      </w:r>
      <w:r>
        <w:t xml:space="preserve"> attribute can be used on </w:t>
      </w:r>
      <w:r>
        <w:rPr>
          <w:rStyle w:val="Strong"/>
        </w:rPr>
        <w:t>any</w:t>
      </w:r>
      <w:r>
        <w:t xml:space="preserve"> HTML element.</w:t>
      </w:r>
    </w:p>
    <w:p w:rsidR="00225DBE" w:rsidRDefault="00225DBE" w:rsidP="00E33C7B">
      <w:pPr>
        <w:pStyle w:val="IntenseQuote"/>
      </w:pPr>
      <w:r>
        <w:rPr>
          <w:rStyle w:val="Strong"/>
        </w:rPr>
        <w:t>Note:</w:t>
      </w:r>
      <w:r>
        <w:t xml:space="preserve"> The class name is case sensitive!</w:t>
      </w:r>
    </w:p>
    <w:p w:rsidR="00225DBE" w:rsidRDefault="00225DBE" w:rsidP="00E33C7B">
      <w:pPr>
        <w:pStyle w:val="IntenseQuote"/>
      </w:pPr>
      <w:r>
        <w:rPr>
          <w:rStyle w:val="Strong"/>
        </w:rPr>
        <w:t>Tip:</w:t>
      </w:r>
      <w:r>
        <w:t xml:space="preserve"> You can learn much more about CSS in our </w:t>
      </w:r>
      <w:hyperlink r:id="rId144" w:history="1">
        <w:r>
          <w:rPr>
            <w:rStyle w:val="Hyperlink"/>
          </w:rPr>
          <w:t>CSS Tutorial</w:t>
        </w:r>
      </w:hyperlink>
      <w:r>
        <w:t>.</w:t>
      </w:r>
    </w:p>
    <w:p w:rsidR="00225DBE" w:rsidRDefault="00E33C7B" w:rsidP="00E33C7B">
      <w:pPr>
        <w:pStyle w:val="IntenseQuote"/>
      </w:pPr>
      <w:r>
        <w:pict>
          <v:rect id="_x0000_i1263" style="width:0;height:1.5pt" o:hralign="center" o:hrstd="t" o:hr="t" fillcolor="#a0a0a0" stroked="f"/>
        </w:pict>
      </w:r>
    </w:p>
    <w:p w:rsidR="00225DBE" w:rsidRPr="00C865E6" w:rsidRDefault="00225DBE" w:rsidP="00C865E6">
      <w:pPr>
        <w:pStyle w:val="IntenseQuote"/>
        <w:jc w:val="center"/>
        <w:rPr>
          <w:sz w:val="40"/>
        </w:rPr>
      </w:pPr>
      <w:r w:rsidRPr="00C865E6">
        <w:rPr>
          <w:sz w:val="40"/>
        </w:rPr>
        <w:t xml:space="preserve">Select Elements </w:t>
      </w:r>
      <w:proofErr w:type="gramStart"/>
      <w:r w:rsidRPr="00C865E6">
        <w:rPr>
          <w:sz w:val="40"/>
        </w:rPr>
        <w:t>With</w:t>
      </w:r>
      <w:proofErr w:type="gramEnd"/>
      <w:r w:rsidRPr="00C865E6">
        <w:rPr>
          <w:sz w:val="40"/>
        </w:rPr>
        <w:t xml:space="preserve"> a Specific Class</w:t>
      </w:r>
    </w:p>
    <w:p w:rsidR="00225DBE" w:rsidRDefault="00225DBE" w:rsidP="00E33C7B">
      <w:pPr>
        <w:pStyle w:val="IntenseQuote"/>
      </w:pPr>
      <w:r>
        <w:t>In CSS, to select elements with a specific class, write a period (.) character, followed by the name of the class:</w:t>
      </w:r>
    </w:p>
    <w:p w:rsidR="00225DBE" w:rsidRDefault="00225DBE" w:rsidP="00E33C7B">
      <w:pPr>
        <w:pStyle w:val="IntenseQuote"/>
      </w:pPr>
      <w:r>
        <w:t>Example</w:t>
      </w:r>
    </w:p>
    <w:p w:rsidR="00225DBE" w:rsidRDefault="00225DBE" w:rsidP="00E33C7B">
      <w:pPr>
        <w:pStyle w:val="IntenseQuote"/>
      </w:pPr>
      <w:r>
        <w:t>Use CSS to style all elements with the class name "city":</w:t>
      </w:r>
    </w:p>
    <w:p w:rsidR="00225DBE" w:rsidRDefault="00225DBE" w:rsidP="00E33C7B">
      <w:pPr>
        <w:pStyle w:val="IntenseQuote"/>
      </w:pPr>
      <w:r>
        <w:rPr>
          <w:rStyle w:val="tagcolor"/>
        </w:rPr>
        <w:t>&lt;</w:t>
      </w:r>
      <w:r>
        <w:rPr>
          <w:rStyle w:val="tagnamecolor"/>
        </w:rPr>
        <w:t>style</w:t>
      </w:r>
      <w:r>
        <w:rPr>
          <w:rStyle w:val="tagcolor"/>
        </w:rPr>
        <w:t>&gt;</w:t>
      </w:r>
      <w:r>
        <w:br/>
      </w:r>
      <w:r>
        <w:rPr>
          <w:rStyle w:val="Strong"/>
        </w:rPr>
        <w:t>.city</w:t>
      </w:r>
      <w:r>
        <w:rPr>
          <w:rStyle w:val="cssselectorcolor"/>
        </w:rPr>
        <w:t xml:space="preserve"> </w:t>
      </w:r>
      <w:r>
        <w:rPr>
          <w:rStyle w:val="cssdelimitercolor"/>
          <w:color w:val="000000"/>
        </w:rPr>
        <w:t>{</w:t>
      </w:r>
      <w:r>
        <w:br/>
      </w:r>
      <w:r>
        <w:rPr>
          <w:rStyle w:val="csspropertycolor"/>
        </w:rPr>
        <w:t>  background-color</w:t>
      </w:r>
      <w:r>
        <w:rPr>
          <w:rStyle w:val="cssdelimitercolor"/>
          <w:color w:val="000000"/>
        </w:rPr>
        <w:t>:</w:t>
      </w:r>
      <w:r>
        <w:rPr>
          <w:rStyle w:val="csspropertyvaluecolor"/>
        </w:rPr>
        <w:t xml:space="preserve"> tomato</w:t>
      </w:r>
      <w:r>
        <w:rPr>
          <w:rStyle w:val="cssdelimitercolor"/>
          <w:color w:val="000000"/>
        </w:rPr>
        <w:t>;</w:t>
      </w:r>
      <w:r>
        <w:br/>
      </w:r>
      <w:r>
        <w:rPr>
          <w:rStyle w:val="csspropertycolor"/>
        </w:rPr>
        <w:t>  color</w:t>
      </w:r>
      <w:r>
        <w:rPr>
          <w:rStyle w:val="cssdelimitercolor"/>
          <w:color w:val="000000"/>
        </w:rPr>
        <w:t>:</w:t>
      </w:r>
      <w:r>
        <w:rPr>
          <w:rStyle w:val="csspropertyvaluecolor"/>
        </w:rPr>
        <w:t xml:space="preserve"> white</w:t>
      </w:r>
      <w:r>
        <w:rPr>
          <w:rStyle w:val="cssdelimitercolor"/>
          <w:color w:val="000000"/>
        </w:rPr>
        <w:t>;</w:t>
      </w:r>
      <w:r>
        <w:br/>
      </w:r>
      <w:r>
        <w:rPr>
          <w:rStyle w:val="csspropertycolor"/>
        </w:rPr>
        <w:t>  padding</w:t>
      </w:r>
      <w:r>
        <w:rPr>
          <w:rStyle w:val="cssdelimitercolor"/>
          <w:color w:val="000000"/>
        </w:rPr>
        <w:t>:</w:t>
      </w:r>
      <w:r>
        <w:rPr>
          <w:rStyle w:val="csspropertyvaluecolor"/>
        </w:rPr>
        <w:t xml:space="preserve"> 10px</w:t>
      </w:r>
      <w:r>
        <w:rPr>
          <w:rStyle w:val="cssdelimitercolor"/>
          <w:color w:val="000000"/>
        </w:rPr>
        <w:t>;</w:t>
      </w:r>
      <w:r>
        <w:br/>
      </w:r>
      <w:r>
        <w:rPr>
          <w:rStyle w:val="cssdelimitercolor"/>
          <w:color w:val="000000"/>
        </w:rPr>
        <w:t>}</w:t>
      </w:r>
      <w:r>
        <w:rPr>
          <w:rStyle w:val="cssselectorcolor"/>
        </w:rPr>
        <w:t xml:space="preserve"> </w:t>
      </w:r>
      <w:r>
        <w:br/>
      </w:r>
      <w:r>
        <w:rPr>
          <w:rStyle w:val="tagcolor"/>
        </w:rPr>
        <w:t>&lt;</w:t>
      </w:r>
      <w:r>
        <w:rPr>
          <w:rStyle w:val="tagnamecolor"/>
        </w:rPr>
        <w:t>/style</w:t>
      </w:r>
      <w:r>
        <w:rPr>
          <w:rStyle w:val="tagcolor"/>
        </w:rPr>
        <w:t>&gt;</w:t>
      </w:r>
      <w:r>
        <w:br/>
      </w:r>
      <w:r>
        <w:br/>
      </w:r>
      <w:r>
        <w:rPr>
          <w:rStyle w:val="tagcolor"/>
        </w:rPr>
        <w:t>&lt;</w:t>
      </w:r>
      <w:r>
        <w:rPr>
          <w:rStyle w:val="tagnamecolor"/>
        </w:rPr>
        <w:t>h2</w:t>
      </w:r>
      <w:r>
        <w:rPr>
          <w:rStyle w:val="attributecolor"/>
        </w:rPr>
        <w:t xml:space="preserve"> </w:t>
      </w:r>
      <w:r>
        <w:rPr>
          <w:rStyle w:val="Strong"/>
        </w:rPr>
        <w:t>class</w:t>
      </w:r>
      <w:r>
        <w:rPr>
          <w:rStyle w:val="attributevaluecolor"/>
        </w:rPr>
        <w:t>="city"</w:t>
      </w:r>
      <w:r>
        <w:rPr>
          <w:rStyle w:val="tagcolor"/>
        </w:rPr>
        <w:t>&gt;</w:t>
      </w:r>
      <w:r>
        <w:t>London</w:t>
      </w:r>
      <w:r>
        <w:rPr>
          <w:rStyle w:val="tagcolor"/>
        </w:rPr>
        <w:t>&lt;</w:t>
      </w:r>
      <w:r>
        <w:rPr>
          <w:rStyle w:val="tagnamecolor"/>
        </w:rPr>
        <w:t>/h2</w:t>
      </w:r>
      <w:r>
        <w:rPr>
          <w:rStyle w:val="tagcolor"/>
        </w:rPr>
        <w:t>&gt;</w:t>
      </w:r>
      <w:r>
        <w:br/>
      </w:r>
      <w:r>
        <w:rPr>
          <w:rStyle w:val="tagcolor"/>
        </w:rPr>
        <w:t>&lt;</w:t>
      </w:r>
      <w:r>
        <w:rPr>
          <w:rStyle w:val="tagnamecolor"/>
        </w:rPr>
        <w:t>p</w:t>
      </w:r>
      <w:r>
        <w:rPr>
          <w:rStyle w:val="tagcolor"/>
        </w:rPr>
        <w:t>&gt;</w:t>
      </w:r>
      <w:r>
        <w:t>London is the capital of England.</w:t>
      </w:r>
      <w:r>
        <w:rPr>
          <w:rStyle w:val="tagcolor"/>
        </w:rPr>
        <w:t>&lt;</w:t>
      </w:r>
      <w:r>
        <w:rPr>
          <w:rStyle w:val="tagnamecolor"/>
        </w:rPr>
        <w:t>/p</w:t>
      </w:r>
      <w:r>
        <w:rPr>
          <w:rStyle w:val="tagcolor"/>
        </w:rPr>
        <w:t>&gt;</w:t>
      </w:r>
      <w:r>
        <w:br/>
      </w:r>
      <w:r>
        <w:br/>
      </w:r>
      <w:r>
        <w:rPr>
          <w:rStyle w:val="tagcolor"/>
        </w:rPr>
        <w:lastRenderedPageBreak/>
        <w:t>&lt;</w:t>
      </w:r>
      <w:r>
        <w:rPr>
          <w:rStyle w:val="tagnamecolor"/>
        </w:rPr>
        <w:t>h2</w:t>
      </w:r>
      <w:r>
        <w:rPr>
          <w:rStyle w:val="attributecolor"/>
        </w:rPr>
        <w:t xml:space="preserve"> </w:t>
      </w:r>
      <w:r>
        <w:rPr>
          <w:rStyle w:val="Strong"/>
        </w:rPr>
        <w:t>class</w:t>
      </w:r>
      <w:r>
        <w:rPr>
          <w:rStyle w:val="attributevaluecolor"/>
        </w:rPr>
        <w:t>="city"</w:t>
      </w:r>
      <w:r>
        <w:rPr>
          <w:rStyle w:val="tagcolor"/>
        </w:rPr>
        <w:t>&gt;</w:t>
      </w:r>
      <w:r>
        <w:t>Paris</w:t>
      </w:r>
      <w:r>
        <w:rPr>
          <w:rStyle w:val="tagcolor"/>
        </w:rPr>
        <w:t>&lt;</w:t>
      </w:r>
      <w:r>
        <w:rPr>
          <w:rStyle w:val="tagnamecolor"/>
        </w:rPr>
        <w:t>/h2</w:t>
      </w:r>
      <w:r>
        <w:rPr>
          <w:rStyle w:val="tagcolor"/>
        </w:rPr>
        <w:t>&gt;</w:t>
      </w:r>
      <w:r>
        <w:br/>
      </w:r>
      <w:r>
        <w:rPr>
          <w:rStyle w:val="tagcolor"/>
        </w:rPr>
        <w:t>&lt;</w:t>
      </w:r>
      <w:r>
        <w:rPr>
          <w:rStyle w:val="tagnamecolor"/>
        </w:rPr>
        <w:t>p</w:t>
      </w:r>
      <w:r>
        <w:rPr>
          <w:rStyle w:val="tagcolor"/>
        </w:rPr>
        <w:t>&gt;</w:t>
      </w:r>
      <w:r>
        <w:t>Paris is the capital of France.</w:t>
      </w:r>
      <w:r>
        <w:rPr>
          <w:rStyle w:val="tagcolor"/>
        </w:rPr>
        <w:t>&lt;</w:t>
      </w:r>
      <w:r>
        <w:rPr>
          <w:rStyle w:val="tagnamecolor"/>
        </w:rPr>
        <w:t>/p</w:t>
      </w:r>
      <w:r>
        <w:rPr>
          <w:rStyle w:val="tagcolor"/>
        </w:rPr>
        <w:t>&gt;</w:t>
      </w:r>
      <w:r>
        <w:br/>
      </w:r>
      <w:r>
        <w:br/>
      </w:r>
      <w:r>
        <w:rPr>
          <w:rStyle w:val="tagcolor"/>
        </w:rPr>
        <w:t>&lt;</w:t>
      </w:r>
      <w:r>
        <w:rPr>
          <w:rStyle w:val="tagnamecolor"/>
        </w:rPr>
        <w:t>h2</w:t>
      </w:r>
      <w:r>
        <w:rPr>
          <w:rStyle w:val="attributecolor"/>
        </w:rPr>
        <w:t xml:space="preserve"> </w:t>
      </w:r>
      <w:r>
        <w:rPr>
          <w:rStyle w:val="Strong"/>
        </w:rPr>
        <w:t>class</w:t>
      </w:r>
      <w:r>
        <w:rPr>
          <w:rStyle w:val="attributevaluecolor"/>
        </w:rPr>
        <w:t>="city"</w:t>
      </w:r>
      <w:r>
        <w:rPr>
          <w:rStyle w:val="tagcolor"/>
        </w:rPr>
        <w:t>&gt;</w:t>
      </w:r>
      <w:r>
        <w:t>Tokyo</w:t>
      </w:r>
      <w:r>
        <w:rPr>
          <w:rStyle w:val="tagcolor"/>
        </w:rPr>
        <w:t>&lt;</w:t>
      </w:r>
      <w:r>
        <w:rPr>
          <w:rStyle w:val="tagnamecolor"/>
        </w:rPr>
        <w:t>/h2</w:t>
      </w:r>
      <w:r>
        <w:rPr>
          <w:rStyle w:val="tagcolor"/>
        </w:rPr>
        <w:t>&gt;</w:t>
      </w:r>
      <w:r>
        <w:br/>
      </w:r>
      <w:r>
        <w:rPr>
          <w:rStyle w:val="tagcolor"/>
        </w:rPr>
        <w:t>&lt;</w:t>
      </w:r>
      <w:r>
        <w:rPr>
          <w:rStyle w:val="tagnamecolor"/>
        </w:rPr>
        <w:t>p</w:t>
      </w:r>
      <w:r>
        <w:rPr>
          <w:rStyle w:val="tagcolor"/>
        </w:rPr>
        <w:t>&gt;</w:t>
      </w:r>
      <w:r>
        <w:t>Tokyo is the capital of Japan.</w:t>
      </w:r>
      <w:r>
        <w:rPr>
          <w:rStyle w:val="tagcolor"/>
        </w:rPr>
        <w:t>&lt;</w:t>
      </w:r>
      <w:r>
        <w:rPr>
          <w:rStyle w:val="tagnamecolor"/>
        </w:rPr>
        <w:t>/p</w:t>
      </w:r>
      <w:r>
        <w:rPr>
          <w:rStyle w:val="tagcolor"/>
        </w:rPr>
        <w:t>&gt;</w:t>
      </w:r>
    </w:p>
    <w:p w:rsidR="00225DBE" w:rsidRPr="00C865E6" w:rsidRDefault="00225DBE" w:rsidP="00C865E6">
      <w:pPr>
        <w:pStyle w:val="IntenseQuote"/>
        <w:jc w:val="center"/>
        <w:rPr>
          <w:sz w:val="40"/>
        </w:rPr>
      </w:pPr>
      <w:r w:rsidRPr="00C865E6">
        <w:rPr>
          <w:sz w:val="40"/>
        </w:rPr>
        <w:t>Result:</w:t>
      </w:r>
    </w:p>
    <w:p w:rsidR="00225DBE" w:rsidRDefault="00225DBE" w:rsidP="00E33C7B">
      <w:pPr>
        <w:pStyle w:val="IntenseQuote"/>
      </w:pPr>
      <w:r>
        <w:t>London</w:t>
      </w:r>
    </w:p>
    <w:p w:rsidR="00225DBE" w:rsidRDefault="00225DBE" w:rsidP="00E33C7B">
      <w:pPr>
        <w:pStyle w:val="IntenseQuote"/>
      </w:pPr>
      <w:r>
        <w:t>London is the capital of England.</w:t>
      </w:r>
    </w:p>
    <w:p w:rsidR="00225DBE" w:rsidRDefault="00225DBE" w:rsidP="00E33C7B">
      <w:pPr>
        <w:pStyle w:val="IntenseQuote"/>
      </w:pPr>
      <w:r>
        <w:t>Paris</w:t>
      </w:r>
    </w:p>
    <w:p w:rsidR="00225DBE" w:rsidRDefault="00225DBE" w:rsidP="00E33C7B">
      <w:pPr>
        <w:pStyle w:val="IntenseQuote"/>
      </w:pPr>
      <w:r>
        <w:t>Paris is the capital of France.</w:t>
      </w:r>
    </w:p>
    <w:p w:rsidR="00225DBE" w:rsidRDefault="00225DBE" w:rsidP="00E33C7B">
      <w:pPr>
        <w:pStyle w:val="IntenseQuote"/>
      </w:pPr>
      <w:r>
        <w:t>Tokyo</w:t>
      </w:r>
    </w:p>
    <w:p w:rsidR="00225DBE" w:rsidRDefault="00225DBE" w:rsidP="00E33C7B">
      <w:pPr>
        <w:pStyle w:val="IntenseQuote"/>
      </w:pPr>
      <w:r>
        <w:t>Tokyo is the capital of Japan.</w:t>
      </w:r>
    </w:p>
    <w:p w:rsidR="00225DBE" w:rsidRDefault="00E33C7B" w:rsidP="00E33C7B">
      <w:pPr>
        <w:pStyle w:val="IntenseQuote"/>
      </w:pPr>
      <w:r>
        <w:pict>
          <v:rect id="_x0000_i1264" style="width:0;height:1.5pt" o:hralign="center" o:hrstd="t" o:hr="t" fillcolor="#a0a0a0" stroked="f"/>
        </w:pict>
      </w:r>
    </w:p>
    <w:p w:rsidR="00225DBE" w:rsidRPr="00C865E6" w:rsidRDefault="00225DBE" w:rsidP="00C865E6">
      <w:pPr>
        <w:pStyle w:val="IntenseQuote"/>
        <w:jc w:val="center"/>
        <w:rPr>
          <w:sz w:val="40"/>
        </w:rPr>
      </w:pPr>
      <w:r w:rsidRPr="00C865E6">
        <w:rPr>
          <w:sz w:val="40"/>
        </w:rPr>
        <w:t>Multiple Classes</w:t>
      </w:r>
    </w:p>
    <w:p w:rsidR="00225DBE" w:rsidRDefault="00225DBE" w:rsidP="00E33C7B">
      <w:pPr>
        <w:pStyle w:val="IntenseQuote"/>
      </w:pPr>
      <w:r>
        <w:t>HTML elements can have more than one class name, each class name must be separated by a space.</w:t>
      </w:r>
    </w:p>
    <w:p w:rsidR="00225DBE" w:rsidRDefault="00225DBE" w:rsidP="00E33C7B">
      <w:pPr>
        <w:pStyle w:val="IntenseQuote"/>
      </w:pPr>
      <w:r>
        <w:t>Example</w:t>
      </w:r>
    </w:p>
    <w:p w:rsidR="00225DBE" w:rsidRDefault="00225DBE" w:rsidP="00E33C7B">
      <w:pPr>
        <w:pStyle w:val="IntenseQuote"/>
      </w:pPr>
      <w:r>
        <w:t>Style elements with the class name "city", also style elements with the class name "main":</w:t>
      </w:r>
    </w:p>
    <w:p w:rsidR="00225DBE" w:rsidRDefault="00225DBE" w:rsidP="00E33C7B">
      <w:pPr>
        <w:pStyle w:val="IntenseQuote"/>
      </w:pPr>
      <w:r>
        <w:rPr>
          <w:rStyle w:val="tagcolor"/>
        </w:rPr>
        <w:t>&lt;</w:t>
      </w:r>
      <w:r>
        <w:rPr>
          <w:rStyle w:val="tagnamecolor"/>
        </w:rPr>
        <w:t>h2</w:t>
      </w:r>
      <w:r>
        <w:rPr>
          <w:rStyle w:val="attributecolor"/>
        </w:rPr>
        <w:t xml:space="preserve"> class</w:t>
      </w:r>
      <w:r>
        <w:rPr>
          <w:rStyle w:val="attributevaluecolor"/>
        </w:rPr>
        <w:t>="city main"</w:t>
      </w:r>
      <w:r>
        <w:rPr>
          <w:rStyle w:val="tagcolor"/>
        </w:rPr>
        <w:t>&gt;</w:t>
      </w:r>
      <w:r>
        <w:t>London</w:t>
      </w:r>
      <w:r>
        <w:rPr>
          <w:rStyle w:val="tagcolor"/>
        </w:rPr>
        <w:t>&lt;</w:t>
      </w:r>
      <w:r>
        <w:rPr>
          <w:rStyle w:val="tagnamecolor"/>
        </w:rPr>
        <w:t>/h2</w:t>
      </w:r>
      <w:r>
        <w:rPr>
          <w:rStyle w:val="tagcolor"/>
        </w:rPr>
        <w:t>&gt;</w:t>
      </w:r>
      <w:r>
        <w:br/>
      </w:r>
      <w:r>
        <w:rPr>
          <w:rStyle w:val="tagcolor"/>
        </w:rPr>
        <w:t>&lt;</w:t>
      </w:r>
      <w:r>
        <w:rPr>
          <w:rStyle w:val="tagnamecolor"/>
        </w:rPr>
        <w:t>h2</w:t>
      </w:r>
      <w:r>
        <w:rPr>
          <w:rStyle w:val="attributecolor"/>
        </w:rPr>
        <w:t xml:space="preserve"> class</w:t>
      </w:r>
      <w:r>
        <w:rPr>
          <w:rStyle w:val="attributevaluecolor"/>
        </w:rPr>
        <w:t>="city"</w:t>
      </w:r>
      <w:r>
        <w:rPr>
          <w:rStyle w:val="tagcolor"/>
        </w:rPr>
        <w:t>&gt;</w:t>
      </w:r>
      <w:r>
        <w:t>Paris</w:t>
      </w:r>
      <w:r>
        <w:rPr>
          <w:rStyle w:val="tagcolor"/>
        </w:rPr>
        <w:t>&lt;</w:t>
      </w:r>
      <w:r>
        <w:rPr>
          <w:rStyle w:val="tagnamecolor"/>
        </w:rPr>
        <w:t>/h2</w:t>
      </w:r>
      <w:r>
        <w:rPr>
          <w:rStyle w:val="tagcolor"/>
        </w:rPr>
        <w:t>&gt;</w:t>
      </w:r>
      <w:r>
        <w:br/>
      </w:r>
      <w:r>
        <w:rPr>
          <w:rStyle w:val="tagcolor"/>
        </w:rPr>
        <w:t>&lt;</w:t>
      </w:r>
      <w:r>
        <w:rPr>
          <w:rStyle w:val="tagnamecolor"/>
        </w:rPr>
        <w:t>h2</w:t>
      </w:r>
      <w:r>
        <w:rPr>
          <w:rStyle w:val="attributecolor"/>
        </w:rPr>
        <w:t xml:space="preserve"> class</w:t>
      </w:r>
      <w:r>
        <w:rPr>
          <w:rStyle w:val="attributevaluecolor"/>
        </w:rPr>
        <w:t>="city"</w:t>
      </w:r>
      <w:r>
        <w:rPr>
          <w:rStyle w:val="tagcolor"/>
        </w:rPr>
        <w:t>&gt;</w:t>
      </w:r>
      <w:r>
        <w:t>Tokyo</w:t>
      </w:r>
      <w:r>
        <w:rPr>
          <w:rStyle w:val="tagcolor"/>
        </w:rPr>
        <w:t>&lt;</w:t>
      </w:r>
      <w:r>
        <w:rPr>
          <w:rStyle w:val="tagnamecolor"/>
        </w:rPr>
        <w:t>/h2</w:t>
      </w:r>
      <w:r>
        <w:rPr>
          <w:rStyle w:val="tagcolor"/>
        </w:rPr>
        <w:t>&gt;</w:t>
      </w:r>
    </w:p>
    <w:p w:rsidR="00225DBE" w:rsidRDefault="00225DBE" w:rsidP="00E33C7B">
      <w:pPr>
        <w:pStyle w:val="IntenseQuote"/>
      </w:pPr>
      <w:r>
        <w:t xml:space="preserve">In the example above, the first </w:t>
      </w:r>
      <w:r>
        <w:rPr>
          <w:rStyle w:val="HTMLCode"/>
          <w:rFonts w:eastAsiaTheme="majorEastAsia"/>
        </w:rPr>
        <w:t>&lt;h2&gt;</w:t>
      </w:r>
      <w:r>
        <w:t xml:space="preserve"> element belongs to both the "city" class and the "main" class.</w:t>
      </w:r>
    </w:p>
    <w:p w:rsidR="00225DBE" w:rsidRDefault="00E33C7B" w:rsidP="00E33C7B">
      <w:pPr>
        <w:pStyle w:val="IntenseQuote"/>
      </w:pPr>
      <w:r>
        <w:pict>
          <v:rect id="_x0000_i1265" style="width:0;height:1.5pt" o:hralign="center" o:hrstd="t" o:hr="t" fillcolor="#a0a0a0" stroked="f"/>
        </w:pict>
      </w:r>
    </w:p>
    <w:p w:rsidR="00225DBE" w:rsidRPr="00C865E6" w:rsidRDefault="00225DBE" w:rsidP="00C865E6">
      <w:pPr>
        <w:pStyle w:val="IntenseQuote"/>
        <w:jc w:val="center"/>
        <w:rPr>
          <w:sz w:val="40"/>
        </w:rPr>
      </w:pPr>
      <w:r w:rsidRPr="00C865E6">
        <w:rPr>
          <w:sz w:val="40"/>
        </w:rPr>
        <w:t>Different Tags Can Share Same Class</w:t>
      </w:r>
    </w:p>
    <w:p w:rsidR="00225DBE" w:rsidRDefault="00225DBE" w:rsidP="00E33C7B">
      <w:pPr>
        <w:pStyle w:val="IntenseQuote"/>
      </w:pPr>
      <w:r>
        <w:lastRenderedPageBreak/>
        <w:t xml:space="preserve">Different tags, like </w:t>
      </w:r>
      <w:r>
        <w:rPr>
          <w:rStyle w:val="HTMLCode"/>
          <w:rFonts w:eastAsiaTheme="majorEastAsia"/>
        </w:rPr>
        <w:t>&lt;h2&gt;</w:t>
      </w:r>
      <w:r>
        <w:t xml:space="preserve"> and </w:t>
      </w:r>
      <w:r>
        <w:rPr>
          <w:rStyle w:val="HTMLCode"/>
          <w:rFonts w:eastAsiaTheme="majorEastAsia"/>
        </w:rPr>
        <w:t>&lt;p&gt;</w:t>
      </w:r>
      <w:r>
        <w:t>, can have the same class name and thereby share the same style:</w:t>
      </w:r>
    </w:p>
    <w:p w:rsidR="00225DBE" w:rsidRDefault="00225DBE" w:rsidP="00E33C7B">
      <w:pPr>
        <w:pStyle w:val="IntenseQuote"/>
      </w:pPr>
      <w:r>
        <w:t>Example</w:t>
      </w:r>
    </w:p>
    <w:p w:rsidR="00225DBE" w:rsidRDefault="00225DBE" w:rsidP="00E33C7B">
      <w:pPr>
        <w:pStyle w:val="IntenseQuote"/>
      </w:pPr>
      <w:r>
        <w:rPr>
          <w:rStyle w:val="tagcolor"/>
        </w:rPr>
        <w:t>&lt;</w:t>
      </w:r>
      <w:r>
        <w:rPr>
          <w:rStyle w:val="tagnamecolor"/>
        </w:rPr>
        <w:t>h2</w:t>
      </w:r>
      <w:r>
        <w:rPr>
          <w:rStyle w:val="attributecolor"/>
        </w:rPr>
        <w:t xml:space="preserve"> class</w:t>
      </w:r>
      <w:r>
        <w:rPr>
          <w:rStyle w:val="attributevaluecolor"/>
        </w:rPr>
        <w:t>="city"</w:t>
      </w:r>
      <w:r>
        <w:rPr>
          <w:rStyle w:val="tagcolor"/>
        </w:rPr>
        <w:t>&gt;</w:t>
      </w:r>
      <w:r>
        <w:t>Paris</w:t>
      </w:r>
      <w:r>
        <w:rPr>
          <w:rStyle w:val="tagcolor"/>
        </w:rPr>
        <w:t>&lt;</w:t>
      </w:r>
      <w:r>
        <w:rPr>
          <w:rStyle w:val="tagnamecolor"/>
        </w:rPr>
        <w:t>/h2</w:t>
      </w:r>
      <w:r>
        <w:rPr>
          <w:rStyle w:val="tagcolor"/>
        </w:rPr>
        <w:t>&gt;</w:t>
      </w:r>
      <w:r>
        <w:br/>
      </w:r>
      <w:r>
        <w:rPr>
          <w:rStyle w:val="tagcolor"/>
        </w:rPr>
        <w:t>&lt;</w:t>
      </w:r>
      <w:r>
        <w:rPr>
          <w:rStyle w:val="tagnamecolor"/>
        </w:rPr>
        <w:t>p</w:t>
      </w:r>
      <w:r>
        <w:rPr>
          <w:rStyle w:val="attributecolor"/>
        </w:rPr>
        <w:t xml:space="preserve"> class</w:t>
      </w:r>
      <w:r>
        <w:rPr>
          <w:rStyle w:val="attributevaluecolor"/>
        </w:rPr>
        <w:t>="city"</w:t>
      </w:r>
      <w:r>
        <w:rPr>
          <w:rStyle w:val="tagcolor"/>
        </w:rPr>
        <w:t>&gt;</w:t>
      </w:r>
      <w:r>
        <w:t>Paris is the capital of France</w:t>
      </w:r>
      <w:r>
        <w:rPr>
          <w:rStyle w:val="tagcolor"/>
        </w:rPr>
        <w:t>&lt;</w:t>
      </w:r>
      <w:r>
        <w:rPr>
          <w:rStyle w:val="tagnamecolor"/>
        </w:rPr>
        <w:t>/p</w:t>
      </w:r>
      <w:r>
        <w:rPr>
          <w:rStyle w:val="tagcolor"/>
        </w:rPr>
        <w:t>&gt;</w:t>
      </w:r>
    </w:p>
    <w:p w:rsidR="00225DBE" w:rsidRDefault="00E33C7B" w:rsidP="00E33C7B">
      <w:pPr>
        <w:pStyle w:val="IntenseQuote"/>
      </w:pPr>
      <w:r>
        <w:pict>
          <v:rect id="_x0000_i1266" style="width:0;height:1.5pt" o:hralign="center" o:hrstd="t" o:hr="t" fillcolor="#a0a0a0" stroked="f"/>
        </w:pict>
      </w:r>
    </w:p>
    <w:p w:rsidR="00225DBE" w:rsidRPr="00C865E6" w:rsidRDefault="00225DBE" w:rsidP="00C865E6">
      <w:pPr>
        <w:pStyle w:val="IntenseQuote"/>
        <w:jc w:val="center"/>
        <w:rPr>
          <w:sz w:val="40"/>
        </w:rPr>
      </w:pPr>
      <w:r w:rsidRPr="00C865E6">
        <w:rPr>
          <w:sz w:val="40"/>
        </w:rPr>
        <w:t xml:space="preserve">Using </w:t>
      </w:r>
      <w:proofErr w:type="gramStart"/>
      <w:r w:rsidRPr="00C865E6">
        <w:rPr>
          <w:sz w:val="40"/>
        </w:rPr>
        <w:t>The</w:t>
      </w:r>
      <w:proofErr w:type="gramEnd"/>
      <w:r w:rsidRPr="00C865E6">
        <w:rPr>
          <w:sz w:val="40"/>
        </w:rPr>
        <w:t xml:space="preserve"> class Attribute in JavaScript</w:t>
      </w:r>
    </w:p>
    <w:p w:rsidR="00225DBE" w:rsidRDefault="00225DBE" w:rsidP="00E33C7B">
      <w:pPr>
        <w:pStyle w:val="IntenseQuote"/>
      </w:pPr>
      <w:r>
        <w:t>The class name can also be used by JavaScript to perform certain tasks for elements with the specified class name.</w:t>
      </w:r>
    </w:p>
    <w:p w:rsidR="00225DBE" w:rsidRDefault="00225DBE" w:rsidP="00E33C7B">
      <w:pPr>
        <w:pStyle w:val="IntenseQuote"/>
      </w:pPr>
      <w:r>
        <w:t xml:space="preserve">JavaScript can access elements with a specified class name by using the </w:t>
      </w:r>
      <w:proofErr w:type="spellStart"/>
      <w:proofErr w:type="gramStart"/>
      <w:r>
        <w:rPr>
          <w:rStyle w:val="HTMLCode"/>
          <w:rFonts w:eastAsiaTheme="majorEastAsia"/>
        </w:rPr>
        <w:t>getElementsByClassName</w:t>
      </w:r>
      <w:proofErr w:type="spellEnd"/>
      <w:r>
        <w:rPr>
          <w:rStyle w:val="HTMLCode"/>
          <w:rFonts w:eastAsiaTheme="majorEastAsia"/>
        </w:rPr>
        <w:t>(</w:t>
      </w:r>
      <w:proofErr w:type="gramEnd"/>
      <w:r>
        <w:rPr>
          <w:rStyle w:val="HTMLCode"/>
          <w:rFonts w:eastAsiaTheme="majorEastAsia"/>
        </w:rPr>
        <w:t>)</w:t>
      </w:r>
      <w:r>
        <w:t xml:space="preserve"> method:</w:t>
      </w:r>
    </w:p>
    <w:p w:rsidR="00225DBE" w:rsidRDefault="00225DBE" w:rsidP="00E33C7B">
      <w:pPr>
        <w:pStyle w:val="IntenseQuote"/>
      </w:pPr>
      <w:r>
        <w:t>Example</w:t>
      </w:r>
    </w:p>
    <w:p w:rsidR="00225DBE" w:rsidRDefault="00225DBE" w:rsidP="00E33C7B">
      <w:pPr>
        <w:pStyle w:val="IntenseQuote"/>
      </w:pPr>
      <w:r>
        <w:t>When a user clicks on a button, hide all elements with the class name "city":</w:t>
      </w:r>
    </w:p>
    <w:p w:rsidR="00225DBE" w:rsidRDefault="00225DBE" w:rsidP="00E33C7B">
      <w:pPr>
        <w:pStyle w:val="IntenseQuote"/>
      </w:pPr>
      <w:r>
        <w:rPr>
          <w:rStyle w:val="tagcolor"/>
        </w:rPr>
        <w:t>&lt;</w:t>
      </w:r>
      <w:proofErr w:type="gramStart"/>
      <w:r>
        <w:rPr>
          <w:rStyle w:val="tagnamecolor"/>
        </w:rPr>
        <w:t>script</w:t>
      </w:r>
      <w:proofErr w:type="gramEnd"/>
      <w:r>
        <w:rPr>
          <w:rStyle w:val="tagcolor"/>
        </w:rPr>
        <w:t>&gt;</w:t>
      </w:r>
      <w:r>
        <w:rPr>
          <w:color w:val="000000"/>
        </w:rPr>
        <w:br/>
      </w:r>
      <w:r>
        <w:rPr>
          <w:rStyle w:val="jskeywordcolor"/>
          <w:color w:val="000000"/>
        </w:rPr>
        <w:t>function</w:t>
      </w:r>
      <w:r>
        <w:rPr>
          <w:rStyle w:val="jscolor"/>
          <w:color w:val="000000"/>
        </w:rPr>
        <w:t xml:space="preserve"> </w:t>
      </w:r>
      <w:proofErr w:type="spellStart"/>
      <w:r>
        <w:rPr>
          <w:rStyle w:val="jscolor"/>
          <w:color w:val="000000"/>
        </w:rPr>
        <w:t>myFunction</w:t>
      </w:r>
      <w:proofErr w:type="spellEnd"/>
      <w:r>
        <w:rPr>
          <w:rStyle w:val="jscolor"/>
          <w:color w:val="000000"/>
        </w:rPr>
        <w:t>() {</w:t>
      </w:r>
      <w:r>
        <w:rPr>
          <w:color w:val="000000"/>
        </w:rPr>
        <w:br/>
      </w:r>
      <w:r>
        <w:rPr>
          <w:rStyle w:val="jscolor"/>
          <w:color w:val="000000"/>
        </w:rPr>
        <w:t xml:space="preserve">  </w:t>
      </w:r>
      <w:proofErr w:type="spellStart"/>
      <w:r>
        <w:rPr>
          <w:rStyle w:val="jskeywordcolor"/>
          <w:color w:val="000000"/>
        </w:rPr>
        <w:t>var</w:t>
      </w:r>
      <w:proofErr w:type="spellEnd"/>
      <w:r>
        <w:rPr>
          <w:rStyle w:val="jscolor"/>
          <w:color w:val="000000"/>
        </w:rPr>
        <w:t xml:space="preserve"> x = </w:t>
      </w:r>
      <w:proofErr w:type="spellStart"/>
      <w:r>
        <w:rPr>
          <w:rStyle w:val="Strong"/>
          <w:color w:val="000000"/>
        </w:rPr>
        <w:t>document.</w:t>
      </w:r>
      <w:r>
        <w:rPr>
          <w:rStyle w:val="jspropertycolor"/>
          <w:color w:val="000000"/>
        </w:rPr>
        <w:t>getElementsByClassName</w:t>
      </w:r>
      <w:proofErr w:type="spellEnd"/>
      <w:r>
        <w:rPr>
          <w:rStyle w:val="Strong"/>
          <w:color w:val="000000"/>
        </w:rPr>
        <w:t>(</w:t>
      </w:r>
      <w:r>
        <w:rPr>
          <w:rStyle w:val="jsstringcolor"/>
          <w:color w:val="000000"/>
        </w:rPr>
        <w:t>"city"</w:t>
      </w:r>
      <w:r>
        <w:rPr>
          <w:rStyle w:val="Strong"/>
          <w:color w:val="000000"/>
        </w:rPr>
        <w:t>)</w:t>
      </w:r>
      <w:r>
        <w:rPr>
          <w:rStyle w:val="jscolor"/>
          <w:color w:val="000000"/>
        </w:rPr>
        <w:t>;</w:t>
      </w:r>
      <w:r>
        <w:rPr>
          <w:color w:val="000000"/>
        </w:rPr>
        <w:br/>
      </w:r>
      <w:r>
        <w:rPr>
          <w:rStyle w:val="jscolor"/>
          <w:color w:val="000000"/>
        </w:rPr>
        <w:t xml:space="preserve">  </w:t>
      </w:r>
      <w:r>
        <w:rPr>
          <w:rStyle w:val="jskeywordcolor"/>
          <w:color w:val="000000"/>
        </w:rPr>
        <w:t>for</w:t>
      </w:r>
      <w:r>
        <w:rPr>
          <w:rStyle w:val="jscolor"/>
          <w:color w:val="000000"/>
        </w:rPr>
        <w:t xml:space="preserve"> (</w:t>
      </w:r>
      <w:proofErr w:type="spellStart"/>
      <w:r>
        <w:rPr>
          <w:rStyle w:val="jskeywordcolor"/>
          <w:color w:val="000000"/>
        </w:rPr>
        <w:t>var</w:t>
      </w:r>
      <w:proofErr w:type="spellEnd"/>
      <w:r>
        <w:rPr>
          <w:rStyle w:val="jscolor"/>
          <w:color w:val="000000"/>
        </w:rPr>
        <w:t xml:space="preserve"> i = </w:t>
      </w:r>
      <w:r>
        <w:rPr>
          <w:rStyle w:val="jsnumbercolor"/>
          <w:color w:val="000000"/>
        </w:rPr>
        <w:t>0</w:t>
      </w:r>
      <w:r>
        <w:rPr>
          <w:rStyle w:val="jscolor"/>
          <w:color w:val="000000"/>
        </w:rPr>
        <w:t xml:space="preserve">; i &lt; </w:t>
      </w:r>
      <w:proofErr w:type="spellStart"/>
      <w:r>
        <w:rPr>
          <w:rStyle w:val="jscolor"/>
          <w:color w:val="000000"/>
        </w:rPr>
        <w:t>x.</w:t>
      </w:r>
      <w:r>
        <w:rPr>
          <w:rStyle w:val="jspropertycolor"/>
          <w:color w:val="000000"/>
        </w:rPr>
        <w:t>length</w:t>
      </w:r>
      <w:proofErr w:type="spellEnd"/>
      <w:r>
        <w:rPr>
          <w:rStyle w:val="jscolor"/>
          <w:color w:val="000000"/>
        </w:rPr>
        <w:t>; i++) {</w:t>
      </w:r>
      <w:r>
        <w:rPr>
          <w:color w:val="000000"/>
        </w:rPr>
        <w:br/>
      </w:r>
      <w:r>
        <w:rPr>
          <w:rStyle w:val="jscolor"/>
          <w:color w:val="000000"/>
        </w:rPr>
        <w:t>    x[i].</w:t>
      </w:r>
      <w:proofErr w:type="spellStart"/>
      <w:r>
        <w:rPr>
          <w:rStyle w:val="jspropertycolor"/>
          <w:color w:val="000000"/>
        </w:rPr>
        <w:t>style</w:t>
      </w:r>
      <w:r>
        <w:rPr>
          <w:rStyle w:val="jscolor"/>
          <w:color w:val="000000"/>
        </w:rPr>
        <w:t>.</w:t>
      </w:r>
      <w:r>
        <w:rPr>
          <w:rStyle w:val="jspropertycolor"/>
          <w:color w:val="000000"/>
        </w:rPr>
        <w:t>display</w:t>
      </w:r>
      <w:proofErr w:type="spellEnd"/>
      <w:r>
        <w:rPr>
          <w:rStyle w:val="jscolor"/>
          <w:color w:val="000000"/>
        </w:rPr>
        <w:t xml:space="preserve"> = </w:t>
      </w:r>
      <w:r>
        <w:rPr>
          <w:rStyle w:val="jsstringcolor"/>
          <w:color w:val="000000"/>
        </w:rPr>
        <w:t>"none"</w:t>
      </w:r>
      <w:r>
        <w:rPr>
          <w:rStyle w:val="jscolor"/>
          <w:color w:val="000000"/>
        </w:rPr>
        <w:t>;</w:t>
      </w:r>
      <w:r>
        <w:rPr>
          <w:color w:val="000000"/>
        </w:rPr>
        <w:br/>
      </w:r>
      <w:r>
        <w:rPr>
          <w:rStyle w:val="jscolor"/>
          <w:color w:val="000000"/>
        </w:rPr>
        <w:t>  }</w:t>
      </w:r>
      <w:r>
        <w:rPr>
          <w:color w:val="000000"/>
        </w:rPr>
        <w:br/>
      </w:r>
      <w:r>
        <w:rPr>
          <w:rStyle w:val="jscolor"/>
          <w:color w:val="000000"/>
        </w:rPr>
        <w:t>}</w:t>
      </w:r>
      <w:r>
        <w:rPr>
          <w:color w:val="000000"/>
        </w:rPr>
        <w:br/>
      </w:r>
      <w:r>
        <w:rPr>
          <w:rStyle w:val="tagcolor"/>
        </w:rPr>
        <w:t>&lt;</w:t>
      </w:r>
      <w:r>
        <w:rPr>
          <w:rStyle w:val="tagnamecolor"/>
        </w:rPr>
        <w:t>/script</w:t>
      </w:r>
      <w:r>
        <w:rPr>
          <w:rStyle w:val="tagcolor"/>
        </w:rPr>
        <w:t>&gt;</w:t>
      </w:r>
      <w:r>
        <w:t xml:space="preserve"> </w:t>
      </w:r>
    </w:p>
    <w:p w:rsidR="00C865E6" w:rsidRDefault="00C865E6" w:rsidP="00E33C7B">
      <w:pPr>
        <w:pStyle w:val="IntenseQuote"/>
      </w:pPr>
    </w:p>
    <w:p w:rsidR="00C865E6" w:rsidRDefault="00C865E6" w:rsidP="00E33C7B">
      <w:pPr>
        <w:pStyle w:val="IntenseQuote"/>
      </w:pPr>
    </w:p>
    <w:p w:rsidR="00CC496C" w:rsidRPr="002E4D80" w:rsidRDefault="00CC496C" w:rsidP="00C865E6">
      <w:pPr>
        <w:pStyle w:val="IntenseQuote"/>
        <w:jc w:val="center"/>
        <w:rPr>
          <w:rFonts w:ascii="Times New Roman" w:hAnsi="Times New Roman" w:cs="Times New Roman"/>
          <w:i w:val="0"/>
          <w:sz w:val="72"/>
          <w:u w:val="single"/>
        </w:rPr>
      </w:pPr>
      <w:r w:rsidRPr="002E4D80">
        <w:rPr>
          <w:rFonts w:ascii="Times New Roman" w:hAnsi="Times New Roman" w:cs="Times New Roman"/>
          <w:i w:val="0"/>
          <w:sz w:val="72"/>
          <w:u w:val="single"/>
        </w:rPr>
        <w:t xml:space="preserve">HTML </w:t>
      </w:r>
      <w:r w:rsidRPr="002E4D80">
        <w:rPr>
          <w:rStyle w:val="colorh1"/>
          <w:rFonts w:ascii="Times New Roman" w:hAnsi="Times New Roman" w:cs="Times New Roman"/>
          <w:i w:val="0"/>
          <w:sz w:val="72"/>
          <w:u w:val="single"/>
        </w:rPr>
        <w:t>The id Attribute</w:t>
      </w:r>
    </w:p>
    <w:p w:rsidR="00CC496C" w:rsidRPr="002E4D80" w:rsidRDefault="00E33C7B" w:rsidP="00E33C7B">
      <w:pPr>
        <w:pStyle w:val="IntenseQuote"/>
        <w:rPr>
          <w:rFonts w:ascii="Times New Roman" w:hAnsi="Times New Roman" w:cs="Times New Roman"/>
          <w:i w:val="0"/>
          <w:u w:val="single"/>
        </w:rPr>
      </w:pPr>
      <w:r w:rsidRPr="002E4D80">
        <w:rPr>
          <w:rFonts w:ascii="Times New Roman" w:hAnsi="Times New Roman" w:cs="Times New Roman"/>
          <w:i w:val="0"/>
          <w:u w:val="single"/>
        </w:rPr>
        <w:pict>
          <v:rect id="_x0000_i1277" style="width:0;height:1.5pt" o:hralign="center" o:hrstd="t" o:hr="t" fillcolor="#a0a0a0" stroked="f"/>
        </w:pict>
      </w:r>
    </w:p>
    <w:p w:rsidR="00CC496C" w:rsidRPr="00C865E6" w:rsidRDefault="00CC496C" w:rsidP="00C865E6">
      <w:pPr>
        <w:pStyle w:val="IntenseQuote"/>
        <w:jc w:val="center"/>
        <w:rPr>
          <w:sz w:val="40"/>
        </w:rPr>
      </w:pPr>
      <w:r w:rsidRPr="00C865E6">
        <w:rPr>
          <w:sz w:val="40"/>
        </w:rPr>
        <w:t xml:space="preserve">Using </w:t>
      </w:r>
      <w:proofErr w:type="gramStart"/>
      <w:r w:rsidRPr="00C865E6">
        <w:rPr>
          <w:sz w:val="40"/>
        </w:rPr>
        <w:t>The</w:t>
      </w:r>
      <w:proofErr w:type="gramEnd"/>
      <w:r w:rsidRPr="00C865E6">
        <w:rPr>
          <w:sz w:val="40"/>
        </w:rPr>
        <w:t xml:space="preserve"> id Attribute</w:t>
      </w:r>
    </w:p>
    <w:p w:rsidR="00CC496C" w:rsidRDefault="00CC496C" w:rsidP="00E33C7B">
      <w:pPr>
        <w:pStyle w:val="IntenseQuote"/>
      </w:pPr>
      <w:r>
        <w:t xml:space="preserve">The </w:t>
      </w:r>
      <w:r>
        <w:rPr>
          <w:rStyle w:val="HTMLCode"/>
          <w:rFonts w:eastAsiaTheme="majorEastAsia"/>
        </w:rPr>
        <w:t>id</w:t>
      </w:r>
      <w:r>
        <w:t xml:space="preserve"> attribute specifies a unique id for an HTML element (the value must be unique within the HTML document).</w:t>
      </w:r>
    </w:p>
    <w:p w:rsidR="00CC496C" w:rsidRDefault="00CC496C" w:rsidP="00E33C7B">
      <w:pPr>
        <w:pStyle w:val="IntenseQuote"/>
      </w:pPr>
      <w:r>
        <w:t>The id value can be used by CSS and JavaScript to perform certain tasks for a unique element with the specified id value.</w:t>
      </w:r>
    </w:p>
    <w:p w:rsidR="00CC496C" w:rsidRDefault="00CC496C" w:rsidP="00E33C7B">
      <w:pPr>
        <w:pStyle w:val="IntenseQuote"/>
      </w:pPr>
      <w:r>
        <w:t>In CSS, to select an element with a specific id, write a hash (#) character, followed by the id of the element:</w:t>
      </w:r>
    </w:p>
    <w:p w:rsidR="00CC496C" w:rsidRDefault="00CC496C" w:rsidP="00E33C7B">
      <w:pPr>
        <w:pStyle w:val="IntenseQuote"/>
      </w:pPr>
      <w:r>
        <w:t>Example</w:t>
      </w:r>
    </w:p>
    <w:p w:rsidR="00CC496C" w:rsidRDefault="00CC496C" w:rsidP="00E33C7B">
      <w:pPr>
        <w:pStyle w:val="IntenseQuote"/>
      </w:pPr>
      <w:r>
        <w:t>Use CSS to style an element with the id "</w:t>
      </w:r>
      <w:proofErr w:type="spellStart"/>
      <w:r>
        <w:t>myHeader</w:t>
      </w:r>
      <w:proofErr w:type="spellEnd"/>
      <w:r>
        <w:t>":</w:t>
      </w:r>
    </w:p>
    <w:p w:rsidR="00CC496C" w:rsidRDefault="00CC496C" w:rsidP="00E33C7B">
      <w:pPr>
        <w:pStyle w:val="IntenseQuote"/>
      </w:pPr>
      <w:r>
        <w:rPr>
          <w:rStyle w:val="tagcolor"/>
        </w:rPr>
        <w:t>&lt;</w:t>
      </w:r>
      <w:proofErr w:type="gramStart"/>
      <w:r>
        <w:rPr>
          <w:rStyle w:val="tagnamecolor"/>
        </w:rPr>
        <w:t>style</w:t>
      </w:r>
      <w:proofErr w:type="gramEnd"/>
      <w:r>
        <w:rPr>
          <w:rStyle w:val="tagcolor"/>
        </w:rPr>
        <w:t>&gt;</w:t>
      </w:r>
      <w:r>
        <w:br/>
      </w:r>
      <w:r>
        <w:rPr>
          <w:rStyle w:val="Strong"/>
        </w:rPr>
        <w:t>#</w:t>
      </w:r>
      <w:proofErr w:type="spellStart"/>
      <w:r>
        <w:rPr>
          <w:rStyle w:val="Strong"/>
        </w:rPr>
        <w:t>myHeader</w:t>
      </w:r>
      <w:proofErr w:type="spellEnd"/>
      <w:r>
        <w:rPr>
          <w:rStyle w:val="cssselectorcolor"/>
        </w:rPr>
        <w:t xml:space="preserve"> </w:t>
      </w:r>
      <w:r>
        <w:rPr>
          <w:rStyle w:val="cssdelimitercolor"/>
          <w:color w:val="000000"/>
        </w:rPr>
        <w:t>{</w:t>
      </w:r>
      <w:r>
        <w:br/>
      </w:r>
      <w:r>
        <w:rPr>
          <w:rStyle w:val="csspropertycolor"/>
        </w:rPr>
        <w:t>  background-color</w:t>
      </w:r>
      <w:r>
        <w:rPr>
          <w:rStyle w:val="cssdelimitercolor"/>
          <w:color w:val="000000"/>
        </w:rPr>
        <w:t>:</w:t>
      </w:r>
      <w:r>
        <w:rPr>
          <w:rStyle w:val="csspropertyvaluecolor"/>
        </w:rPr>
        <w:t xml:space="preserve"> </w:t>
      </w:r>
      <w:proofErr w:type="spellStart"/>
      <w:r>
        <w:rPr>
          <w:rStyle w:val="csspropertyvaluecolor"/>
        </w:rPr>
        <w:t>lightblue</w:t>
      </w:r>
      <w:proofErr w:type="spellEnd"/>
      <w:r>
        <w:rPr>
          <w:rStyle w:val="cssdelimitercolor"/>
          <w:color w:val="000000"/>
        </w:rPr>
        <w:t>;</w:t>
      </w:r>
      <w:r>
        <w:br/>
      </w:r>
      <w:r>
        <w:rPr>
          <w:rStyle w:val="csspropertycolor"/>
        </w:rPr>
        <w:t>  color</w:t>
      </w:r>
      <w:r>
        <w:rPr>
          <w:rStyle w:val="cssdelimitercolor"/>
          <w:color w:val="000000"/>
        </w:rPr>
        <w:t>:</w:t>
      </w:r>
      <w:r>
        <w:rPr>
          <w:rStyle w:val="csspropertyvaluecolor"/>
        </w:rPr>
        <w:t xml:space="preserve"> black</w:t>
      </w:r>
      <w:r>
        <w:rPr>
          <w:rStyle w:val="cssdelimitercolor"/>
          <w:color w:val="000000"/>
        </w:rPr>
        <w:t>;</w:t>
      </w:r>
      <w:r>
        <w:br/>
      </w:r>
      <w:r>
        <w:rPr>
          <w:rStyle w:val="csspropertycolor"/>
        </w:rPr>
        <w:t>  padding</w:t>
      </w:r>
      <w:r>
        <w:rPr>
          <w:rStyle w:val="cssdelimitercolor"/>
          <w:color w:val="000000"/>
        </w:rPr>
        <w:t>:</w:t>
      </w:r>
      <w:r>
        <w:rPr>
          <w:rStyle w:val="csspropertyvaluecolor"/>
        </w:rPr>
        <w:t xml:space="preserve"> 40px</w:t>
      </w:r>
      <w:r>
        <w:rPr>
          <w:rStyle w:val="cssdelimitercolor"/>
          <w:color w:val="000000"/>
        </w:rPr>
        <w:t>;</w:t>
      </w:r>
      <w:r>
        <w:br/>
      </w:r>
      <w:r>
        <w:rPr>
          <w:rStyle w:val="csspropertycolor"/>
        </w:rPr>
        <w:t>  text-align</w:t>
      </w:r>
      <w:r>
        <w:rPr>
          <w:rStyle w:val="cssdelimitercolor"/>
          <w:color w:val="000000"/>
        </w:rPr>
        <w:t>:</w:t>
      </w:r>
      <w:r>
        <w:rPr>
          <w:rStyle w:val="csspropertyvaluecolor"/>
        </w:rPr>
        <w:t xml:space="preserve"> center</w:t>
      </w:r>
      <w:r>
        <w:rPr>
          <w:rStyle w:val="cssdelimitercolor"/>
          <w:color w:val="000000"/>
        </w:rPr>
        <w:t>;</w:t>
      </w:r>
      <w:r>
        <w:br/>
      </w:r>
      <w:r>
        <w:rPr>
          <w:rStyle w:val="cssdelimitercolor"/>
          <w:color w:val="000000"/>
        </w:rPr>
        <w:t>}</w:t>
      </w:r>
      <w:r>
        <w:rPr>
          <w:rStyle w:val="cssselectorcolor"/>
        </w:rPr>
        <w:t xml:space="preserve"> </w:t>
      </w:r>
      <w:r>
        <w:br/>
      </w:r>
      <w:r>
        <w:rPr>
          <w:rStyle w:val="tagcolor"/>
        </w:rPr>
        <w:t>&lt;</w:t>
      </w:r>
      <w:r>
        <w:rPr>
          <w:rStyle w:val="tagnamecolor"/>
        </w:rPr>
        <w:t>/style</w:t>
      </w:r>
      <w:r>
        <w:rPr>
          <w:rStyle w:val="tagcolor"/>
        </w:rPr>
        <w:t>&gt;</w:t>
      </w:r>
      <w:r>
        <w:br/>
      </w:r>
      <w:r>
        <w:br/>
      </w:r>
      <w:r>
        <w:rPr>
          <w:rStyle w:val="tagcolor"/>
        </w:rPr>
        <w:t>&lt;</w:t>
      </w:r>
      <w:r>
        <w:rPr>
          <w:rStyle w:val="tagnamecolor"/>
        </w:rPr>
        <w:t>h1</w:t>
      </w:r>
      <w:r>
        <w:rPr>
          <w:rStyle w:val="attributecolor"/>
        </w:rPr>
        <w:t xml:space="preserve"> id</w:t>
      </w:r>
      <w:r>
        <w:rPr>
          <w:rStyle w:val="attributevaluecolor"/>
        </w:rPr>
        <w:t>="</w:t>
      </w:r>
      <w:proofErr w:type="spellStart"/>
      <w:r>
        <w:rPr>
          <w:rStyle w:val="attributevaluecolor"/>
        </w:rPr>
        <w:t>myHeader</w:t>
      </w:r>
      <w:proofErr w:type="spellEnd"/>
      <w:r>
        <w:rPr>
          <w:rStyle w:val="attributevaluecolor"/>
        </w:rPr>
        <w:t>"</w:t>
      </w:r>
      <w:r>
        <w:rPr>
          <w:rStyle w:val="tagcolor"/>
        </w:rPr>
        <w:t>&gt;</w:t>
      </w:r>
      <w:r>
        <w:t>My Header</w:t>
      </w:r>
      <w:r>
        <w:rPr>
          <w:rStyle w:val="tagcolor"/>
        </w:rPr>
        <w:t>&lt;</w:t>
      </w:r>
      <w:r>
        <w:rPr>
          <w:rStyle w:val="tagnamecolor"/>
        </w:rPr>
        <w:t>/h1</w:t>
      </w:r>
      <w:r>
        <w:rPr>
          <w:rStyle w:val="tagcolor"/>
        </w:rPr>
        <w:t>&gt;</w:t>
      </w:r>
    </w:p>
    <w:p w:rsidR="00CC496C" w:rsidRPr="00C865E6" w:rsidRDefault="00CC496C" w:rsidP="00C865E6">
      <w:pPr>
        <w:pStyle w:val="IntenseQuote"/>
        <w:jc w:val="center"/>
        <w:rPr>
          <w:sz w:val="40"/>
        </w:rPr>
      </w:pPr>
      <w:r w:rsidRPr="00C865E6">
        <w:rPr>
          <w:sz w:val="40"/>
        </w:rPr>
        <w:t>Result:</w:t>
      </w:r>
    </w:p>
    <w:p w:rsidR="00CC496C" w:rsidRDefault="00CC496C" w:rsidP="00E33C7B">
      <w:pPr>
        <w:pStyle w:val="IntenseQuote"/>
      </w:pPr>
      <w:r>
        <w:t>My Header</w:t>
      </w:r>
    </w:p>
    <w:p w:rsidR="00CC496C" w:rsidRDefault="00CC496C" w:rsidP="00E33C7B">
      <w:pPr>
        <w:pStyle w:val="IntenseQuote"/>
      </w:pPr>
      <w:r>
        <w:rPr>
          <w:rStyle w:val="Strong"/>
        </w:rPr>
        <w:t>Tip:</w:t>
      </w:r>
      <w:r>
        <w:t xml:space="preserve"> The id attribute can be used on </w:t>
      </w:r>
      <w:r>
        <w:rPr>
          <w:rStyle w:val="Strong"/>
        </w:rPr>
        <w:t>any</w:t>
      </w:r>
      <w:r>
        <w:t xml:space="preserve"> HTML element.</w:t>
      </w:r>
    </w:p>
    <w:p w:rsidR="00CC496C" w:rsidRDefault="00CC496C" w:rsidP="00E33C7B">
      <w:pPr>
        <w:pStyle w:val="IntenseQuote"/>
      </w:pPr>
      <w:r>
        <w:rPr>
          <w:rStyle w:val="Strong"/>
        </w:rPr>
        <w:t>Note:</w:t>
      </w:r>
      <w:r>
        <w:t xml:space="preserve"> The id value is case-sensitive.</w:t>
      </w:r>
    </w:p>
    <w:p w:rsidR="00CC496C" w:rsidRDefault="00CC496C" w:rsidP="00E33C7B">
      <w:pPr>
        <w:pStyle w:val="IntenseQuote"/>
      </w:pPr>
      <w:r>
        <w:rPr>
          <w:rStyle w:val="Strong"/>
        </w:rPr>
        <w:t>Note:</w:t>
      </w:r>
      <w:r>
        <w:t xml:space="preserve"> The id value must contain at least </w:t>
      </w:r>
      <w:r>
        <w:rPr>
          <w:rStyle w:val="Strong"/>
        </w:rPr>
        <w:t>one</w:t>
      </w:r>
      <w:r>
        <w:t xml:space="preserve"> character, and must </w:t>
      </w:r>
      <w:r>
        <w:rPr>
          <w:rStyle w:val="Strong"/>
        </w:rPr>
        <w:t>not</w:t>
      </w:r>
      <w:r>
        <w:t xml:space="preserve"> contain whitespace (spaces, tabs, etc.).</w:t>
      </w:r>
    </w:p>
    <w:p w:rsidR="00CC496C" w:rsidRDefault="00E33C7B" w:rsidP="00E33C7B">
      <w:pPr>
        <w:pStyle w:val="IntenseQuote"/>
      </w:pPr>
      <w:r>
        <w:lastRenderedPageBreak/>
        <w:pict>
          <v:rect id="_x0000_i1278" style="width:0;height:1.5pt" o:hralign="center" o:hrstd="t" o:hr="t" fillcolor="#a0a0a0" stroked="f"/>
        </w:pict>
      </w:r>
    </w:p>
    <w:p w:rsidR="00CC496C" w:rsidRPr="00C865E6" w:rsidRDefault="00CC496C" w:rsidP="00C865E6">
      <w:pPr>
        <w:pStyle w:val="IntenseQuote"/>
        <w:jc w:val="center"/>
        <w:rPr>
          <w:sz w:val="40"/>
        </w:rPr>
      </w:pPr>
      <w:r w:rsidRPr="00C865E6">
        <w:rPr>
          <w:sz w:val="40"/>
        </w:rPr>
        <w:t xml:space="preserve">Difference </w:t>
      </w:r>
      <w:proofErr w:type="gramStart"/>
      <w:r w:rsidRPr="00C865E6">
        <w:rPr>
          <w:sz w:val="40"/>
        </w:rPr>
        <w:t>Between</w:t>
      </w:r>
      <w:proofErr w:type="gramEnd"/>
      <w:r w:rsidRPr="00C865E6">
        <w:rPr>
          <w:sz w:val="40"/>
        </w:rPr>
        <w:t xml:space="preserve"> Class and ID</w:t>
      </w:r>
    </w:p>
    <w:p w:rsidR="00CC496C" w:rsidRDefault="00CC496C" w:rsidP="00E33C7B">
      <w:pPr>
        <w:pStyle w:val="IntenseQuote"/>
      </w:pPr>
      <w:r>
        <w:t>An HTML element can only have one unique id that belongs to that single element, while a class name can be used by multiple elements:</w:t>
      </w:r>
    </w:p>
    <w:p w:rsidR="00CC496C" w:rsidRDefault="00CC496C" w:rsidP="00E33C7B">
      <w:pPr>
        <w:pStyle w:val="IntenseQuote"/>
      </w:pPr>
      <w:r>
        <w:t>Example</w:t>
      </w:r>
    </w:p>
    <w:p w:rsidR="00CC496C" w:rsidRDefault="00CC496C" w:rsidP="00E33C7B">
      <w:pPr>
        <w:pStyle w:val="IntenseQuote"/>
      </w:pPr>
      <w:r>
        <w:rPr>
          <w:rStyle w:val="tagcolor"/>
        </w:rPr>
        <w:t>&lt;</w:t>
      </w:r>
      <w:r>
        <w:rPr>
          <w:rStyle w:val="tagnamecolor"/>
        </w:rPr>
        <w:t>style</w:t>
      </w:r>
      <w:r>
        <w:rPr>
          <w:rStyle w:val="tagcolor"/>
        </w:rPr>
        <w:t>&gt;</w:t>
      </w:r>
      <w:r>
        <w:br/>
      </w:r>
      <w:r>
        <w:rPr>
          <w:rStyle w:val="commentcolor"/>
        </w:rPr>
        <w:t>/* Style the element with the id "</w:t>
      </w:r>
      <w:proofErr w:type="spellStart"/>
      <w:r>
        <w:rPr>
          <w:rStyle w:val="commentcolor"/>
        </w:rPr>
        <w:t>myHeader</w:t>
      </w:r>
      <w:proofErr w:type="spellEnd"/>
      <w:r>
        <w:rPr>
          <w:rStyle w:val="commentcolor"/>
        </w:rPr>
        <w:t>" */</w:t>
      </w:r>
      <w:r>
        <w:br/>
      </w:r>
      <w:r>
        <w:rPr>
          <w:rStyle w:val="Strong"/>
        </w:rPr>
        <w:t>#</w:t>
      </w:r>
      <w:proofErr w:type="spellStart"/>
      <w:r>
        <w:rPr>
          <w:rStyle w:val="Strong"/>
        </w:rPr>
        <w:t>myHeader</w:t>
      </w:r>
      <w:proofErr w:type="spellEnd"/>
      <w:r>
        <w:rPr>
          <w:rStyle w:val="cssselectorcolor"/>
        </w:rPr>
        <w:t xml:space="preserve"> </w:t>
      </w:r>
      <w:r>
        <w:rPr>
          <w:rStyle w:val="cssdelimitercolor"/>
          <w:color w:val="000000"/>
        </w:rPr>
        <w:t>{</w:t>
      </w:r>
      <w:r>
        <w:br/>
      </w:r>
      <w:r>
        <w:rPr>
          <w:rStyle w:val="csspropertycolor"/>
        </w:rPr>
        <w:t>  background-color</w:t>
      </w:r>
      <w:r>
        <w:rPr>
          <w:rStyle w:val="cssdelimitercolor"/>
          <w:color w:val="000000"/>
        </w:rPr>
        <w:t>:</w:t>
      </w:r>
      <w:r>
        <w:rPr>
          <w:rStyle w:val="csspropertyvaluecolor"/>
        </w:rPr>
        <w:t xml:space="preserve"> </w:t>
      </w:r>
      <w:proofErr w:type="spellStart"/>
      <w:r>
        <w:rPr>
          <w:rStyle w:val="csspropertyvaluecolor"/>
        </w:rPr>
        <w:t>lightblue</w:t>
      </w:r>
      <w:proofErr w:type="spellEnd"/>
      <w:r>
        <w:rPr>
          <w:rStyle w:val="cssdelimitercolor"/>
          <w:color w:val="000000"/>
        </w:rPr>
        <w:t>;</w:t>
      </w:r>
      <w:r>
        <w:br/>
      </w:r>
      <w:r>
        <w:rPr>
          <w:rStyle w:val="csspropertycolor"/>
        </w:rPr>
        <w:t>  color</w:t>
      </w:r>
      <w:r>
        <w:rPr>
          <w:rStyle w:val="cssdelimitercolor"/>
          <w:color w:val="000000"/>
        </w:rPr>
        <w:t>:</w:t>
      </w:r>
      <w:r>
        <w:rPr>
          <w:rStyle w:val="csspropertyvaluecolor"/>
        </w:rPr>
        <w:t xml:space="preserve"> black</w:t>
      </w:r>
      <w:r>
        <w:rPr>
          <w:rStyle w:val="cssdelimitercolor"/>
          <w:color w:val="000000"/>
        </w:rPr>
        <w:t>;</w:t>
      </w:r>
      <w:r>
        <w:br/>
      </w:r>
      <w:r>
        <w:rPr>
          <w:rStyle w:val="csspropertycolor"/>
        </w:rPr>
        <w:t>  padding</w:t>
      </w:r>
      <w:r>
        <w:rPr>
          <w:rStyle w:val="cssdelimitercolor"/>
          <w:color w:val="000000"/>
        </w:rPr>
        <w:t>:</w:t>
      </w:r>
      <w:r>
        <w:rPr>
          <w:rStyle w:val="csspropertyvaluecolor"/>
        </w:rPr>
        <w:t xml:space="preserve"> 40px</w:t>
      </w:r>
      <w:r>
        <w:rPr>
          <w:rStyle w:val="cssdelimitercolor"/>
          <w:color w:val="000000"/>
        </w:rPr>
        <w:t>;</w:t>
      </w:r>
      <w:r>
        <w:br/>
      </w:r>
      <w:r>
        <w:rPr>
          <w:rStyle w:val="csspropertycolor"/>
        </w:rPr>
        <w:t>  text-align</w:t>
      </w:r>
      <w:r>
        <w:rPr>
          <w:rStyle w:val="cssdelimitercolor"/>
          <w:color w:val="000000"/>
        </w:rPr>
        <w:t>:</w:t>
      </w:r>
      <w:r>
        <w:rPr>
          <w:rStyle w:val="csspropertyvaluecolor"/>
        </w:rPr>
        <w:t xml:space="preserve"> center</w:t>
      </w:r>
      <w:r>
        <w:rPr>
          <w:rStyle w:val="cssdelimitercolor"/>
          <w:color w:val="000000"/>
        </w:rPr>
        <w:t>;</w:t>
      </w:r>
      <w:r>
        <w:br/>
      </w:r>
      <w:r>
        <w:rPr>
          <w:rStyle w:val="cssdelimitercolor"/>
          <w:color w:val="000000"/>
        </w:rPr>
        <w:t>}</w:t>
      </w:r>
      <w:r>
        <w:br/>
      </w:r>
      <w:r>
        <w:br/>
      </w:r>
      <w:r>
        <w:rPr>
          <w:rStyle w:val="commentcolor"/>
        </w:rPr>
        <w:t>/* Style all elements with the class name "city" */</w:t>
      </w:r>
      <w:r>
        <w:br/>
      </w:r>
      <w:r>
        <w:rPr>
          <w:rStyle w:val="Strong"/>
        </w:rPr>
        <w:t xml:space="preserve">.city </w:t>
      </w:r>
      <w:r>
        <w:rPr>
          <w:rStyle w:val="cssdelimitercolor"/>
          <w:color w:val="000000"/>
        </w:rPr>
        <w:t>{</w:t>
      </w:r>
      <w:r>
        <w:br/>
      </w:r>
      <w:r>
        <w:rPr>
          <w:rStyle w:val="csspropertycolor"/>
        </w:rPr>
        <w:t>  background-color</w:t>
      </w:r>
      <w:r>
        <w:rPr>
          <w:rStyle w:val="cssdelimitercolor"/>
          <w:color w:val="000000"/>
        </w:rPr>
        <w:t>:</w:t>
      </w:r>
      <w:r>
        <w:rPr>
          <w:rStyle w:val="csspropertyvaluecolor"/>
        </w:rPr>
        <w:t xml:space="preserve"> tomato</w:t>
      </w:r>
      <w:r>
        <w:rPr>
          <w:rStyle w:val="cssdelimitercolor"/>
          <w:color w:val="000000"/>
        </w:rPr>
        <w:t>;</w:t>
      </w:r>
      <w:r>
        <w:br/>
      </w:r>
      <w:r>
        <w:rPr>
          <w:rStyle w:val="csspropertycolor"/>
        </w:rPr>
        <w:t>  color</w:t>
      </w:r>
      <w:r>
        <w:rPr>
          <w:rStyle w:val="cssdelimitercolor"/>
          <w:color w:val="000000"/>
        </w:rPr>
        <w:t>:</w:t>
      </w:r>
      <w:r>
        <w:rPr>
          <w:rStyle w:val="csspropertyvaluecolor"/>
        </w:rPr>
        <w:t xml:space="preserve"> white</w:t>
      </w:r>
      <w:r>
        <w:rPr>
          <w:rStyle w:val="cssdelimitercolor"/>
          <w:color w:val="000000"/>
        </w:rPr>
        <w:t>;</w:t>
      </w:r>
      <w:r>
        <w:br/>
      </w:r>
      <w:r>
        <w:rPr>
          <w:rStyle w:val="csspropertycolor"/>
        </w:rPr>
        <w:t>  padding</w:t>
      </w:r>
      <w:r>
        <w:rPr>
          <w:rStyle w:val="cssdelimitercolor"/>
          <w:color w:val="000000"/>
        </w:rPr>
        <w:t>:</w:t>
      </w:r>
      <w:r>
        <w:rPr>
          <w:rStyle w:val="csspropertyvaluecolor"/>
        </w:rPr>
        <w:t xml:space="preserve"> 10px</w:t>
      </w:r>
      <w:r>
        <w:rPr>
          <w:rStyle w:val="cssdelimitercolor"/>
          <w:color w:val="000000"/>
        </w:rPr>
        <w:t>;</w:t>
      </w:r>
      <w:r>
        <w:br/>
      </w:r>
      <w:r>
        <w:rPr>
          <w:rStyle w:val="cssdelimitercolor"/>
          <w:color w:val="000000"/>
        </w:rPr>
        <w:t>}</w:t>
      </w:r>
      <w:r>
        <w:rPr>
          <w:rStyle w:val="cssselectorcolor"/>
        </w:rPr>
        <w:t xml:space="preserve"> </w:t>
      </w:r>
      <w:r>
        <w:br/>
      </w:r>
      <w:r>
        <w:rPr>
          <w:rStyle w:val="tagcolor"/>
        </w:rPr>
        <w:t>&lt;</w:t>
      </w:r>
      <w:r>
        <w:rPr>
          <w:rStyle w:val="tagnamecolor"/>
        </w:rPr>
        <w:t>/style</w:t>
      </w:r>
      <w:r>
        <w:rPr>
          <w:rStyle w:val="tagcolor"/>
        </w:rPr>
        <w:t>&gt;</w:t>
      </w:r>
      <w:r>
        <w:br/>
      </w:r>
      <w:r>
        <w:br/>
      </w:r>
      <w:r>
        <w:rPr>
          <w:rStyle w:val="commentcolor"/>
        </w:rPr>
        <w:t>&lt;!-- A unique element --&gt;</w:t>
      </w:r>
      <w:r>
        <w:br/>
      </w:r>
      <w:r>
        <w:rPr>
          <w:rStyle w:val="tagcolor"/>
        </w:rPr>
        <w:t>&lt;</w:t>
      </w:r>
      <w:r>
        <w:rPr>
          <w:rStyle w:val="tagnamecolor"/>
        </w:rPr>
        <w:t>h1</w:t>
      </w:r>
      <w:r>
        <w:rPr>
          <w:rStyle w:val="attributecolor"/>
        </w:rPr>
        <w:t xml:space="preserve"> id</w:t>
      </w:r>
      <w:r>
        <w:rPr>
          <w:rStyle w:val="attributevaluecolor"/>
        </w:rPr>
        <w:t>="</w:t>
      </w:r>
      <w:proofErr w:type="spellStart"/>
      <w:r>
        <w:rPr>
          <w:rStyle w:val="attributevaluecolor"/>
        </w:rPr>
        <w:t>myHeader</w:t>
      </w:r>
      <w:proofErr w:type="spellEnd"/>
      <w:r>
        <w:rPr>
          <w:rStyle w:val="attributevaluecolor"/>
        </w:rPr>
        <w:t>"</w:t>
      </w:r>
      <w:r>
        <w:rPr>
          <w:rStyle w:val="tagcolor"/>
        </w:rPr>
        <w:t>&gt;</w:t>
      </w:r>
      <w:r>
        <w:t>My Cities</w:t>
      </w:r>
      <w:r>
        <w:rPr>
          <w:rStyle w:val="tagcolor"/>
        </w:rPr>
        <w:t>&lt;</w:t>
      </w:r>
      <w:r>
        <w:rPr>
          <w:rStyle w:val="tagnamecolor"/>
        </w:rPr>
        <w:t>/h1</w:t>
      </w:r>
      <w:r>
        <w:rPr>
          <w:rStyle w:val="tagcolor"/>
        </w:rPr>
        <w:t>&gt;</w:t>
      </w:r>
      <w:r>
        <w:br/>
      </w:r>
      <w:r>
        <w:br/>
      </w:r>
      <w:r>
        <w:rPr>
          <w:rStyle w:val="commentcolor"/>
        </w:rPr>
        <w:t>&lt;!-- Multiple similar elements --&gt;</w:t>
      </w:r>
      <w:r>
        <w:br/>
      </w:r>
      <w:r>
        <w:rPr>
          <w:rStyle w:val="tagcolor"/>
        </w:rPr>
        <w:t>&lt;</w:t>
      </w:r>
      <w:r>
        <w:rPr>
          <w:rStyle w:val="tagnamecolor"/>
        </w:rPr>
        <w:t>h2</w:t>
      </w:r>
      <w:r>
        <w:rPr>
          <w:rStyle w:val="attributecolor"/>
        </w:rPr>
        <w:t xml:space="preserve"> class</w:t>
      </w:r>
      <w:r>
        <w:rPr>
          <w:rStyle w:val="attributevaluecolor"/>
        </w:rPr>
        <w:t>="city"</w:t>
      </w:r>
      <w:r>
        <w:rPr>
          <w:rStyle w:val="tagcolor"/>
        </w:rPr>
        <w:t>&gt;</w:t>
      </w:r>
      <w:r>
        <w:t>London</w:t>
      </w:r>
      <w:r>
        <w:rPr>
          <w:rStyle w:val="tagcolor"/>
        </w:rPr>
        <w:t>&lt;</w:t>
      </w:r>
      <w:r>
        <w:rPr>
          <w:rStyle w:val="tagnamecolor"/>
        </w:rPr>
        <w:t>/h2</w:t>
      </w:r>
      <w:r>
        <w:rPr>
          <w:rStyle w:val="tagcolor"/>
        </w:rPr>
        <w:t>&gt;</w:t>
      </w:r>
      <w:r>
        <w:br/>
      </w:r>
      <w:r>
        <w:rPr>
          <w:rStyle w:val="tagcolor"/>
        </w:rPr>
        <w:t>&lt;</w:t>
      </w:r>
      <w:r>
        <w:rPr>
          <w:rStyle w:val="tagnamecolor"/>
        </w:rPr>
        <w:t>p</w:t>
      </w:r>
      <w:r>
        <w:rPr>
          <w:rStyle w:val="tagcolor"/>
        </w:rPr>
        <w:t>&gt;</w:t>
      </w:r>
      <w:r>
        <w:t>London is the capital of England.</w:t>
      </w:r>
      <w:r>
        <w:rPr>
          <w:rStyle w:val="tagcolor"/>
        </w:rPr>
        <w:t>&lt;</w:t>
      </w:r>
      <w:r>
        <w:rPr>
          <w:rStyle w:val="tagnamecolor"/>
        </w:rPr>
        <w:t>/p</w:t>
      </w:r>
      <w:r>
        <w:rPr>
          <w:rStyle w:val="tagcolor"/>
        </w:rPr>
        <w:t>&gt;</w:t>
      </w:r>
      <w:r>
        <w:br/>
      </w:r>
      <w:r>
        <w:br/>
      </w:r>
      <w:r>
        <w:rPr>
          <w:rStyle w:val="tagcolor"/>
        </w:rPr>
        <w:t>&lt;</w:t>
      </w:r>
      <w:r>
        <w:rPr>
          <w:rStyle w:val="tagnamecolor"/>
        </w:rPr>
        <w:t>h2</w:t>
      </w:r>
      <w:r>
        <w:rPr>
          <w:rStyle w:val="attributecolor"/>
        </w:rPr>
        <w:t xml:space="preserve"> class</w:t>
      </w:r>
      <w:r>
        <w:rPr>
          <w:rStyle w:val="attributevaluecolor"/>
        </w:rPr>
        <w:t>="city"</w:t>
      </w:r>
      <w:r>
        <w:rPr>
          <w:rStyle w:val="tagcolor"/>
        </w:rPr>
        <w:t>&gt;</w:t>
      </w:r>
      <w:r>
        <w:t>Paris</w:t>
      </w:r>
      <w:r>
        <w:rPr>
          <w:rStyle w:val="tagcolor"/>
        </w:rPr>
        <w:t>&lt;</w:t>
      </w:r>
      <w:r>
        <w:rPr>
          <w:rStyle w:val="tagnamecolor"/>
        </w:rPr>
        <w:t>/h2</w:t>
      </w:r>
      <w:r>
        <w:rPr>
          <w:rStyle w:val="tagcolor"/>
        </w:rPr>
        <w:t>&gt;</w:t>
      </w:r>
      <w:r>
        <w:br/>
      </w:r>
      <w:r>
        <w:rPr>
          <w:rStyle w:val="tagcolor"/>
        </w:rPr>
        <w:t>&lt;</w:t>
      </w:r>
      <w:r>
        <w:rPr>
          <w:rStyle w:val="tagnamecolor"/>
        </w:rPr>
        <w:t>p</w:t>
      </w:r>
      <w:r>
        <w:rPr>
          <w:rStyle w:val="tagcolor"/>
        </w:rPr>
        <w:t>&gt;</w:t>
      </w:r>
      <w:r>
        <w:t>Paris is the capital of France.</w:t>
      </w:r>
      <w:r>
        <w:rPr>
          <w:rStyle w:val="tagcolor"/>
        </w:rPr>
        <w:t>&lt;</w:t>
      </w:r>
      <w:r>
        <w:rPr>
          <w:rStyle w:val="tagnamecolor"/>
        </w:rPr>
        <w:t>/p</w:t>
      </w:r>
      <w:r>
        <w:rPr>
          <w:rStyle w:val="tagcolor"/>
        </w:rPr>
        <w:t>&gt;</w:t>
      </w:r>
      <w:r>
        <w:br/>
      </w:r>
      <w:r>
        <w:br/>
      </w:r>
      <w:r>
        <w:rPr>
          <w:rStyle w:val="tagcolor"/>
        </w:rPr>
        <w:lastRenderedPageBreak/>
        <w:t>&lt;</w:t>
      </w:r>
      <w:r>
        <w:rPr>
          <w:rStyle w:val="tagnamecolor"/>
        </w:rPr>
        <w:t>h2</w:t>
      </w:r>
      <w:r>
        <w:rPr>
          <w:rStyle w:val="attributecolor"/>
        </w:rPr>
        <w:t xml:space="preserve"> class</w:t>
      </w:r>
      <w:r>
        <w:rPr>
          <w:rStyle w:val="attributevaluecolor"/>
        </w:rPr>
        <w:t>="city"</w:t>
      </w:r>
      <w:r>
        <w:rPr>
          <w:rStyle w:val="tagcolor"/>
        </w:rPr>
        <w:t>&gt;</w:t>
      </w:r>
      <w:r>
        <w:t>Tokyo</w:t>
      </w:r>
      <w:r>
        <w:rPr>
          <w:rStyle w:val="tagcolor"/>
        </w:rPr>
        <w:t>&lt;</w:t>
      </w:r>
      <w:r>
        <w:rPr>
          <w:rStyle w:val="tagnamecolor"/>
        </w:rPr>
        <w:t>/h2</w:t>
      </w:r>
      <w:r>
        <w:rPr>
          <w:rStyle w:val="tagcolor"/>
        </w:rPr>
        <w:t>&gt;</w:t>
      </w:r>
      <w:r>
        <w:br/>
      </w:r>
      <w:r>
        <w:rPr>
          <w:rStyle w:val="tagcolor"/>
        </w:rPr>
        <w:t>&lt;</w:t>
      </w:r>
      <w:r>
        <w:rPr>
          <w:rStyle w:val="tagnamecolor"/>
        </w:rPr>
        <w:t>p</w:t>
      </w:r>
      <w:r>
        <w:rPr>
          <w:rStyle w:val="tagcolor"/>
        </w:rPr>
        <w:t>&gt;</w:t>
      </w:r>
      <w:r>
        <w:t>Tokyo is the capital of Japan.</w:t>
      </w:r>
      <w:r>
        <w:rPr>
          <w:rStyle w:val="tagcolor"/>
        </w:rPr>
        <w:t>&lt;</w:t>
      </w:r>
      <w:r>
        <w:rPr>
          <w:rStyle w:val="tagnamecolor"/>
        </w:rPr>
        <w:t>/p</w:t>
      </w:r>
      <w:r>
        <w:rPr>
          <w:rStyle w:val="tagcolor"/>
        </w:rPr>
        <w:t>&gt;</w:t>
      </w:r>
    </w:p>
    <w:p w:rsidR="00CC496C" w:rsidRDefault="00CC496C" w:rsidP="00E33C7B">
      <w:pPr>
        <w:pStyle w:val="IntenseQuote"/>
      </w:pPr>
      <w:r>
        <w:rPr>
          <w:rStyle w:val="Strong"/>
        </w:rPr>
        <w:t>Tip:</w:t>
      </w:r>
      <w:r>
        <w:t xml:space="preserve"> You can learn much more about CSS in our </w:t>
      </w:r>
      <w:hyperlink r:id="rId145" w:history="1">
        <w:r>
          <w:rPr>
            <w:rStyle w:val="Hyperlink"/>
          </w:rPr>
          <w:t>CSS Tutorial</w:t>
        </w:r>
      </w:hyperlink>
      <w:r>
        <w:t>.</w:t>
      </w:r>
    </w:p>
    <w:p w:rsidR="00CC496C" w:rsidRDefault="00E33C7B" w:rsidP="00E33C7B">
      <w:pPr>
        <w:pStyle w:val="IntenseQuote"/>
      </w:pPr>
      <w:r>
        <w:pict>
          <v:rect id="_x0000_i1279" style="width:0;height:1.5pt" o:hralign="center" o:hrstd="t" o:hr="t" fillcolor="#a0a0a0" stroked="f"/>
        </w:pict>
      </w:r>
    </w:p>
    <w:p w:rsidR="00CC496C" w:rsidRDefault="00E33C7B" w:rsidP="00E33C7B">
      <w:pPr>
        <w:pStyle w:val="IntenseQuote"/>
      </w:pPr>
      <w:r>
        <w:pict>
          <v:rect id="_x0000_i1280" style="width:0;height:1.5pt" o:hralign="center" o:hrstd="t" o:hr="t" fillcolor="#a0a0a0" stroked="f"/>
        </w:pict>
      </w:r>
    </w:p>
    <w:p w:rsidR="00CC496C" w:rsidRPr="00C865E6" w:rsidRDefault="00CC496C" w:rsidP="00C865E6">
      <w:pPr>
        <w:pStyle w:val="IntenseQuote"/>
        <w:jc w:val="center"/>
        <w:rPr>
          <w:sz w:val="40"/>
        </w:rPr>
      </w:pPr>
      <w:r w:rsidRPr="00C865E6">
        <w:rPr>
          <w:sz w:val="40"/>
        </w:rPr>
        <w:t>Bookmarks with ID and Links</w:t>
      </w:r>
    </w:p>
    <w:p w:rsidR="00CC496C" w:rsidRDefault="00CC496C" w:rsidP="00E33C7B">
      <w:pPr>
        <w:pStyle w:val="IntenseQuote"/>
      </w:pPr>
      <w:r>
        <w:t>HTML bookmarks are used to allow readers to jump to specific parts of a Web page.</w:t>
      </w:r>
    </w:p>
    <w:p w:rsidR="00CC496C" w:rsidRDefault="00CC496C" w:rsidP="00E33C7B">
      <w:pPr>
        <w:pStyle w:val="IntenseQuote"/>
      </w:pPr>
      <w:r>
        <w:t>Bookmarks can be useful if your webpage is very long.</w:t>
      </w:r>
    </w:p>
    <w:p w:rsidR="00CC496C" w:rsidRDefault="00CC496C" w:rsidP="00E33C7B">
      <w:pPr>
        <w:pStyle w:val="IntenseQuote"/>
      </w:pPr>
      <w:r>
        <w:t>To make a bookmark, you must first create the bookmark, and then add a link to it.</w:t>
      </w:r>
    </w:p>
    <w:p w:rsidR="00CC496C" w:rsidRDefault="00CC496C" w:rsidP="00E33C7B">
      <w:pPr>
        <w:pStyle w:val="IntenseQuote"/>
      </w:pPr>
      <w:r>
        <w:t>When the link is clicked, the page will scroll to the location with the bookmark.</w:t>
      </w:r>
    </w:p>
    <w:p w:rsidR="00CC496C" w:rsidRDefault="00CC496C" w:rsidP="00E33C7B">
      <w:pPr>
        <w:pStyle w:val="IntenseQuote"/>
      </w:pPr>
      <w:r>
        <w:t>Example</w:t>
      </w:r>
    </w:p>
    <w:p w:rsidR="00CC496C" w:rsidRDefault="00CC496C" w:rsidP="00E33C7B">
      <w:pPr>
        <w:pStyle w:val="IntenseQuote"/>
      </w:pPr>
      <w:r>
        <w:t xml:space="preserve">First, create a bookmark with the </w:t>
      </w:r>
      <w:r>
        <w:rPr>
          <w:rStyle w:val="HTMLCode"/>
          <w:rFonts w:eastAsiaTheme="majorEastAsia"/>
        </w:rPr>
        <w:t>id</w:t>
      </w:r>
      <w:r>
        <w:t xml:space="preserve"> attribute:</w:t>
      </w:r>
    </w:p>
    <w:p w:rsidR="00CC496C" w:rsidRDefault="00CC496C" w:rsidP="00E33C7B">
      <w:pPr>
        <w:pStyle w:val="IntenseQuote"/>
      </w:pPr>
      <w:r>
        <w:rPr>
          <w:rStyle w:val="tagcolor"/>
        </w:rPr>
        <w:t>&lt;</w:t>
      </w:r>
      <w:r>
        <w:rPr>
          <w:rStyle w:val="tagnamecolor"/>
        </w:rPr>
        <w:t>h2</w:t>
      </w:r>
      <w:r>
        <w:rPr>
          <w:rStyle w:val="attributecolor"/>
        </w:rPr>
        <w:t xml:space="preserve"> id</w:t>
      </w:r>
      <w:r>
        <w:rPr>
          <w:rStyle w:val="attributevaluecolor"/>
        </w:rPr>
        <w:t>="C4"</w:t>
      </w:r>
      <w:r>
        <w:rPr>
          <w:rStyle w:val="tagcolor"/>
        </w:rPr>
        <w:t>&gt;</w:t>
      </w:r>
      <w:r>
        <w:t>Chapter 4</w:t>
      </w:r>
      <w:r>
        <w:rPr>
          <w:rStyle w:val="tagcolor"/>
        </w:rPr>
        <w:t>&lt;</w:t>
      </w:r>
      <w:r>
        <w:rPr>
          <w:rStyle w:val="tagnamecolor"/>
        </w:rPr>
        <w:t>/h2</w:t>
      </w:r>
      <w:r>
        <w:rPr>
          <w:rStyle w:val="tagcolor"/>
        </w:rPr>
        <w:t>&gt;</w:t>
      </w:r>
      <w:r>
        <w:t xml:space="preserve"> </w:t>
      </w:r>
    </w:p>
    <w:p w:rsidR="00CC496C" w:rsidRDefault="00CC496C" w:rsidP="00E33C7B">
      <w:pPr>
        <w:pStyle w:val="IntenseQuote"/>
      </w:pPr>
      <w:r>
        <w:t>Then, add a link to the bookmark ("Jump to Chapter 4"), from within the same page:</w:t>
      </w:r>
    </w:p>
    <w:p w:rsidR="00CC496C" w:rsidRDefault="00CC496C" w:rsidP="00E33C7B">
      <w:pPr>
        <w:pStyle w:val="IntenseQuote"/>
      </w:pPr>
      <w:r>
        <w:rPr>
          <w:rStyle w:val="tagcolor"/>
        </w:rPr>
        <w:t>&lt;</w:t>
      </w:r>
      <w:r>
        <w:rPr>
          <w:rStyle w:val="tagnamecolor"/>
        </w:rPr>
        <w:t>a</w:t>
      </w:r>
      <w:r>
        <w:rPr>
          <w:rStyle w:val="attributecolor"/>
        </w:rPr>
        <w:t xml:space="preserve"> </w:t>
      </w:r>
      <w:proofErr w:type="spellStart"/>
      <w:r>
        <w:rPr>
          <w:rStyle w:val="attributecolor"/>
        </w:rPr>
        <w:t>href</w:t>
      </w:r>
      <w:proofErr w:type="spellEnd"/>
      <w:r>
        <w:rPr>
          <w:rStyle w:val="attributevaluecolor"/>
        </w:rPr>
        <w:t>="#C4"</w:t>
      </w:r>
      <w:r>
        <w:rPr>
          <w:rStyle w:val="tagcolor"/>
        </w:rPr>
        <w:t>&gt;</w:t>
      </w:r>
      <w:r>
        <w:t>Jump to Chapter 4</w:t>
      </w:r>
      <w:r>
        <w:rPr>
          <w:rStyle w:val="tagcolor"/>
        </w:rPr>
        <w:t>&lt;</w:t>
      </w:r>
      <w:r>
        <w:rPr>
          <w:rStyle w:val="tagnamecolor"/>
        </w:rPr>
        <w:t>/a</w:t>
      </w:r>
      <w:r>
        <w:rPr>
          <w:rStyle w:val="tagcolor"/>
        </w:rPr>
        <w:t>&gt;</w:t>
      </w:r>
      <w:r>
        <w:t xml:space="preserve"> </w:t>
      </w:r>
    </w:p>
    <w:p w:rsidR="00CC496C" w:rsidRDefault="00CC496C" w:rsidP="00E33C7B">
      <w:pPr>
        <w:pStyle w:val="IntenseQuote"/>
      </w:pPr>
      <w:r>
        <w:t>Or, add a link to the bookmark ("Jump to Chapter 4"), from another page:</w:t>
      </w:r>
    </w:p>
    <w:p w:rsidR="00CC496C" w:rsidRDefault="00CC496C" w:rsidP="00E33C7B">
      <w:pPr>
        <w:pStyle w:val="IntenseQuote"/>
      </w:pPr>
      <w:r>
        <w:t>Example</w:t>
      </w:r>
    </w:p>
    <w:p w:rsidR="00CC496C" w:rsidRDefault="00CC496C" w:rsidP="00E33C7B">
      <w:pPr>
        <w:pStyle w:val="IntenseQuote"/>
      </w:pPr>
      <w:r>
        <w:rPr>
          <w:rStyle w:val="tagcolor"/>
        </w:rPr>
        <w:t>&lt;</w:t>
      </w:r>
      <w:r>
        <w:rPr>
          <w:rStyle w:val="tagnamecolor"/>
        </w:rPr>
        <w:t>a</w:t>
      </w:r>
      <w:r>
        <w:rPr>
          <w:rStyle w:val="attributecolor"/>
        </w:rPr>
        <w:t xml:space="preserve"> </w:t>
      </w:r>
      <w:proofErr w:type="spellStart"/>
      <w:r>
        <w:rPr>
          <w:rStyle w:val="attributecolor"/>
        </w:rPr>
        <w:t>href</w:t>
      </w:r>
      <w:proofErr w:type="spellEnd"/>
      <w:r>
        <w:rPr>
          <w:rStyle w:val="attributevaluecolor"/>
        </w:rPr>
        <w:t>="html_demo.html#C4"</w:t>
      </w:r>
      <w:r>
        <w:rPr>
          <w:rStyle w:val="tagcolor"/>
        </w:rPr>
        <w:t>&gt;</w:t>
      </w:r>
      <w:r>
        <w:t>Jump to Chapter 4</w:t>
      </w:r>
      <w:r>
        <w:rPr>
          <w:rStyle w:val="tagcolor"/>
        </w:rPr>
        <w:t>&lt;</w:t>
      </w:r>
      <w:r>
        <w:rPr>
          <w:rStyle w:val="tagnamecolor"/>
        </w:rPr>
        <w:t>/a</w:t>
      </w:r>
      <w:r>
        <w:rPr>
          <w:rStyle w:val="tagcolor"/>
        </w:rPr>
        <w:t>&gt;</w:t>
      </w:r>
      <w:r>
        <w:t xml:space="preserve"> </w:t>
      </w:r>
    </w:p>
    <w:p w:rsidR="00CC496C" w:rsidRDefault="00E33C7B" w:rsidP="00E33C7B">
      <w:pPr>
        <w:pStyle w:val="IntenseQuote"/>
      </w:pPr>
      <w:r>
        <w:pict>
          <v:rect id="_x0000_i1281" style="width:0;height:1.5pt" o:hralign="center" o:hrstd="t" o:hr="t" fillcolor="#a0a0a0" stroked="f"/>
        </w:pict>
      </w:r>
    </w:p>
    <w:p w:rsidR="00CC496C" w:rsidRPr="00C865E6" w:rsidRDefault="00CC496C" w:rsidP="00C865E6">
      <w:pPr>
        <w:pStyle w:val="IntenseQuote"/>
        <w:jc w:val="center"/>
        <w:rPr>
          <w:sz w:val="40"/>
        </w:rPr>
      </w:pPr>
      <w:r w:rsidRPr="00C865E6">
        <w:rPr>
          <w:sz w:val="40"/>
        </w:rPr>
        <w:lastRenderedPageBreak/>
        <w:t xml:space="preserve">Using </w:t>
      </w:r>
      <w:proofErr w:type="gramStart"/>
      <w:r w:rsidRPr="00C865E6">
        <w:rPr>
          <w:sz w:val="40"/>
        </w:rPr>
        <w:t>The</w:t>
      </w:r>
      <w:proofErr w:type="gramEnd"/>
      <w:r w:rsidRPr="00C865E6">
        <w:rPr>
          <w:sz w:val="40"/>
        </w:rPr>
        <w:t xml:space="preserve"> id Attribute in JavaScript</w:t>
      </w:r>
    </w:p>
    <w:p w:rsidR="00CC496C" w:rsidRDefault="00CC496C" w:rsidP="00E33C7B">
      <w:pPr>
        <w:pStyle w:val="IntenseQuote"/>
      </w:pPr>
      <w:r>
        <w:t xml:space="preserve">JavaScript can access an element with a specified id by using the </w:t>
      </w:r>
      <w:proofErr w:type="spellStart"/>
      <w:proofErr w:type="gramStart"/>
      <w:r>
        <w:rPr>
          <w:rStyle w:val="HTMLCode"/>
          <w:rFonts w:eastAsiaTheme="majorEastAsia"/>
        </w:rPr>
        <w:t>getElementById</w:t>
      </w:r>
      <w:proofErr w:type="spellEnd"/>
      <w:r>
        <w:rPr>
          <w:rStyle w:val="HTMLCode"/>
          <w:rFonts w:eastAsiaTheme="majorEastAsia"/>
        </w:rPr>
        <w:t>(</w:t>
      </w:r>
      <w:proofErr w:type="gramEnd"/>
      <w:r>
        <w:rPr>
          <w:rStyle w:val="HTMLCode"/>
          <w:rFonts w:eastAsiaTheme="majorEastAsia"/>
        </w:rPr>
        <w:t>)</w:t>
      </w:r>
      <w:r>
        <w:t xml:space="preserve"> method:</w:t>
      </w:r>
    </w:p>
    <w:p w:rsidR="00CC496C" w:rsidRDefault="00CC496C" w:rsidP="00E33C7B">
      <w:pPr>
        <w:pStyle w:val="IntenseQuote"/>
      </w:pPr>
      <w:r>
        <w:t>Example</w:t>
      </w:r>
    </w:p>
    <w:p w:rsidR="00CC496C" w:rsidRDefault="00CC496C" w:rsidP="00E33C7B">
      <w:pPr>
        <w:pStyle w:val="IntenseQuote"/>
      </w:pPr>
      <w:r>
        <w:t>Use the id attribute to manipulate text with JavaScript:</w:t>
      </w:r>
    </w:p>
    <w:p w:rsidR="00CC496C" w:rsidRDefault="00CC496C" w:rsidP="00E33C7B">
      <w:pPr>
        <w:pStyle w:val="IntenseQuote"/>
      </w:pPr>
      <w:r>
        <w:rPr>
          <w:rStyle w:val="tagcolor"/>
        </w:rPr>
        <w:t>&lt;</w:t>
      </w:r>
      <w:proofErr w:type="gramStart"/>
      <w:r>
        <w:rPr>
          <w:rStyle w:val="tagnamecolor"/>
        </w:rPr>
        <w:t>script</w:t>
      </w:r>
      <w:proofErr w:type="gramEnd"/>
      <w:r>
        <w:rPr>
          <w:rStyle w:val="tagcolor"/>
        </w:rPr>
        <w:t>&gt;</w:t>
      </w:r>
      <w:r>
        <w:rPr>
          <w:color w:val="000000"/>
        </w:rPr>
        <w:br/>
      </w:r>
      <w:r>
        <w:rPr>
          <w:rStyle w:val="jskeywordcolor"/>
          <w:color w:val="000000"/>
        </w:rPr>
        <w:t>function</w:t>
      </w:r>
      <w:r>
        <w:rPr>
          <w:rStyle w:val="jscolor"/>
          <w:color w:val="000000"/>
        </w:rPr>
        <w:t xml:space="preserve"> </w:t>
      </w:r>
      <w:proofErr w:type="spellStart"/>
      <w:r>
        <w:rPr>
          <w:rStyle w:val="jscolor"/>
          <w:color w:val="000000"/>
        </w:rPr>
        <w:t>displayResult</w:t>
      </w:r>
      <w:proofErr w:type="spellEnd"/>
      <w:r>
        <w:rPr>
          <w:rStyle w:val="jscolor"/>
          <w:color w:val="000000"/>
        </w:rPr>
        <w:t>() {</w:t>
      </w:r>
      <w:r>
        <w:rPr>
          <w:color w:val="000000"/>
        </w:rPr>
        <w:br/>
      </w:r>
      <w:r>
        <w:rPr>
          <w:rStyle w:val="jscolor"/>
          <w:color w:val="000000"/>
        </w:rPr>
        <w:t>  </w:t>
      </w:r>
      <w:proofErr w:type="spellStart"/>
      <w:r>
        <w:rPr>
          <w:rStyle w:val="jscolor"/>
          <w:color w:val="000000"/>
        </w:rPr>
        <w:t>document.</w:t>
      </w:r>
      <w:r>
        <w:rPr>
          <w:rStyle w:val="jspropertycolor"/>
          <w:color w:val="000000"/>
        </w:rPr>
        <w:t>getElementById</w:t>
      </w:r>
      <w:proofErr w:type="spellEnd"/>
      <w:r>
        <w:rPr>
          <w:rStyle w:val="jscolor"/>
          <w:color w:val="000000"/>
        </w:rPr>
        <w:t>(</w:t>
      </w:r>
      <w:r>
        <w:rPr>
          <w:rStyle w:val="jsstringcolor"/>
          <w:color w:val="000000"/>
        </w:rPr>
        <w:t>"</w:t>
      </w:r>
      <w:proofErr w:type="spellStart"/>
      <w:r>
        <w:rPr>
          <w:rStyle w:val="jsstringcolor"/>
          <w:color w:val="000000"/>
        </w:rPr>
        <w:t>myHeader</w:t>
      </w:r>
      <w:proofErr w:type="spellEnd"/>
      <w:r>
        <w:rPr>
          <w:rStyle w:val="jsstringcolor"/>
          <w:color w:val="000000"/>
        </w:rPr>
        <w:t>"</w:t>
      </w:r>
      <w:r>
        <w:rPr>
          <w:rStyle w:val="jscolor"/>
          <w:color w:val="000000"/>
        </w:rPr>
        <w:t>).</w:t>
      </w:r>
      <w:proofErr w:type="spellStart"/>
      <w:r>
        <w:rPr>
          <w:rStyle w:val="jspropertycolor"/>
          <w:color w:val="000000"/>
        </w:rPr>
        <w:t>innerHTML</w:t>
      </w:r>
      <w:proofErr w:type="spellEnd"/>
      <w:r>
        <w:rPr>
          <w:rStyle w:val="jscolor"/>
          <w:color w:val="000000"/>
        </w:rPr>
        <w:t xml:space="preserve"> = </w:t>
      </w:r>
      <w:r>
        <w:rPr>
          <w:rStyle w:val="jsstringcolor"/>
          <w:color w:val="000000"/>
        </w:rPr>
        <w:t>"Have a nice day!"</w:t>
      </w:r>
      <w:r>
        <w:rPr>
          <w:rStyle w:val="jscolor"/>
          <w:color w:val="000000"/>
        </w:rPr>
        <w:t>;</w:t>
      </w:r>
      <w:r>
        <w:rPr>
          <w:color w:val="000000"/>
        </w:rPr>
        <w:br/>
      </w:r>
      <w:r>
        <w:rPr>
          <w:rStyle w:val="jscolor"/>
          <w:color w:val="000000"/>
        </w:rPr>
        <w:t>}</w:t>
      </w:r>
      <w:r>
        <w:rPr>
          <w:color w:val="000000"/>
        </w:rPr>
        <w:br/>
      </w:r>
      <w:r>
        <w:rPr>
          <w:rStyle w:val="tagcolor"/>
        </w:rPr>
        <w:t>&lt;</w:t>
      </w:r>
      <w:r>
        <w:rPr>
          <w:rStyle w:val="tagnamecolor"/>
        </w:rPr>
        <w:t>/script</w:t>
      </w:r>
      <w:r>
        <w:rPr>
          <w:rStyle w:val="tagcolor"/>
        </w:rPr>
        <w:t>&gt;</w:t>
      </w:r>
      <w:r>
        <w:t xml:space="preserve"> </w:t>
      </w:r>
    </w:p>
    <w:p w:rsidR="00C865E6" w:rsidRDefault="00C865E6" w:rsidP="00E33C7B">
      <w:pPr>
        <w:pStyle w:val="IntenseQuote"/>
      </w:pPr>
    </w:p>
    <w:p w:rsidR="00C865E6" w:rsidRDefault="00C865E6" w:rsidP="00E33C7B">
      <w:pPr>
        <w:pStyle w:val="IntenseQuote"/>
      </w:pPr>
    </w:p>
    <w:p w:rsidR="00C865E6" w:rsidRDefault="00C865E6" w:rsidP="00E33C7B">
      <w:pPr>
        <w:pStyle w:val="IntenseQuote"/>
      </w:pPr>
    </w:p>
    <w:p w:rsidR="00C865E6" w:rsidRDefault="00C865E6" w:rsidP="00E33C7B">
      <w:pPr>
        <w:pStyle w:val="IntenseQuote"/>
      </w:pPr>
    </w:p>
    <w:p w:rsidR="00C865E6" w:rsidRDefault="00C865E6" w:rsidP="00E33C7B">
      <w:pPr>
        <w:pStyle w:val="IntenseQuote"/>
      </w:pPr>
    </w:p>
    <w:p w:rsidR="00C865E6" w:rsidRDefault="00C865E6" w:rsidP="00E33C7B">
      <w:pPr>
        <w:pStyle w:val="IntenseQuote"/>
      </w:pPr>
    </w:p>
    <w:p w:rsidR="00C865E6" w:rsidRDefault="00C865E6" w:rsidP="00E33C7B">
      <w:pPr>
        <w:pStyle w:val="IntenseQuote"/>
      </w:pPr>
    </w:p>
    <w:p w:rsidR="00C865E6" w:rsidRDefault="00C865E6" w:rsidP="00E33C7B">
      <w:pPr>
        <w:pStyle w:val="IntenseQuote"/>
      </w:pPr>
    </w:p>
    <w:p w:rsidR="00C865E6" w:rsidRDefault="00C865E6" w:rsidP="00E33C7B">
      <w:pPr>
        <w:pStyle w:val="IntenseQuote"/>
      </w:pPr>
    </w:p>
    <w:p w:rsidR="00C865E6" w:rsidRDefault="00C865E6" w:rsidP="00E33C7B">
      <w:pPr>
        <w:pStyle w:val="IntenseQuote"/>
      </w:pPr>
    </w:p>
    <w:p w:rsidR="00C865E6" w:rsidRDefault="00C865E6" w:rsidP="00E33C7B">
      <w:pPr>
        <w:pStyle w:val="IntenseQuote"/>
      </w:pPr>
    </w:p>
    <w:p w:rsidR="00C865E6" w:rsidRDefault="00C865E6" w:rsidP="00E33C7B">
      <w:pPr>
        <w:pStyle w:val="IntenseQuote"/>
      </w:pPr>
    </w:p>
    <w:p w:rsidR="00C865E6" w:rsidRDefault="00C865E6" w:rsidP="00E33C7B">
      <w:pPr>
        <w:pStyle w:val="IntenseQuote"/>
      </w:pPr>
    </w:p>
    <w:p w:rsidR="00B65AAB" w:rsidRPr="002E4D80" w:rsidRDefault="00B65AAB" w:rsidP="00C865E6">
      <w:pPr>
        <w:pStyle w:val="IntenseQuote"/>
        <w:jc w:val="center"/>
        <w:rPr>
          <w:rFonts w:ascii="Times New Roman" w:hAnsi="Times New Roman" w:cs="Times New Roman"/>
          <w:i w:val="0"/>
          <w:sz w:val="96"/>
          <w:u w:val="single"/>
        </w:rPr>
      </w:pPr>
      <w:r w:rsidRPr="002E4D80">
        <w:rPr>
          <w:rFonts w:ascii="Times New Roman" w:hAnsi="Times New Roman" w:cs="Times New Roman"/>
          <w:i w:val="0"/>
          <w:sz w:val="96"/>
          <w:u w:val="single"/>
        </w:rPr>
        <w:t xml:space="preserve">HTML </w:t>
      </w:r>
      <w:proofErr w:type="spellStart"/>
      <w:r w:rsidRPr="002E4D80">
        <w:rPr>
          <w:rStyle w:val="colorh1"/>
          <w:rFonts w:ascii="Times New Roman" w:hAnsi="Times New Roman" w:cs="Times New Roman"/>
          <w:i w:val="0"/>
          <w:sz w:val="96"/>
          <w:u w:val="single"/>
        </w:rPr>
        <w:t>Iframes</w:t>
      </w:r>
      <w:proofErr w:type="spellEnd"/>
    </w:p>
    <w:p w:rsidR="00B65AAB" w:rsidRDefault="00E33C7B" w:rsidP="00C865E6">
      <w:pPr>
        <w:pStyle w:val="IntenseQuote"/>
        <w:jc w:val="center"/>
      </w:pPr>
      <w:r w:rsidRPr="00C865E6">
        <w:rPr>
          <w:sz w:val="96"/>
        </w:rPr>
        <w:pict>
          <v:rect id="_x0000_i1286" style="width:0;height:1.5pt" o:hralign="center" o:hrstd="t" o:hr="t" fillcolor="#a0a0a0" stroked="f"/>
        </w:pict>
      </w:r>
    </w:p>
    <w:p w:rsidR="00B65AAB" w:rsidRDefault="00B65AAB" w:rsidP="00E33C7B">
      <w:pPr>
        <w:pStyle w:val="IntenseQuote"/>
      </w:pPr>
      <w:r>
        <w:t xml:space="preserve">An </w:t>
      </w:r>
      <w:proofErr w:type="spellStart"/>
      <w:r>
        <w:t>iframe</w:t>
      </w:r>
      <w:proofErr w:type="spellEnd"/>
      <w:r>
        <w:t xml:space="preserve"> is used to display a web page within a web page.</w:t>
      </w:r>
    </w:p>
    <w:p w:rsidR="00B65AAB" w:rsidRDefault="00E33C7B" w:rsidP="00E33C7B">
      <w:pPr>
        <w:pStyle w:val="IntenseQuote"/>
      </w:pPr>
      <w:r>
        <w:pict>
          <v:rect id="_x0000_i1287" style="width:0;height:1.5pt" o:hralign="center" o:hrstd="t" o:hr="t" fillcolor="#a0a0a0" stroked="f"/>
        </w:pict>
      </w:r>
    </w:p>
    <w:p w:rsidR="00B65AAB" w:rsidRPr="00C865E6" w:rsidRDefault="00B65AAB" w:rsidP="00C865E6">
      <w:pPr>
        <w:pStyle w:val="IntenseQuote"/>
        <w:jc w:val="center"/>
        <w:rPr>
          <w:sz w:val="44"/>
        </w:rPr>
      </w:pPr>
      <w:proofErr w:type="spellStart"/>
      <w:r w:rsidRPr="00C865E6">
        <w:rPr>
          <w:sz w:val="44"/>
        </w:rPr>
        <w:t>Iframe</w:t>
      </w:r>
      <w:proofErr w:type="spellEnd"/>
      <w:r w:rsidRPr="00C865E6">
        <w:rPr>
          <w:sz w:val="44"/>
        </w:rPr>
        <w:t xml:space="preserve"> Syntax</w:t>
      </w:r>
    </w:p>
    <w:p w:rsidR="00B65AAB" w:rsidRDefault="00B65AAB" w:rsidP="00E33C7B">
      <w:pPr>
        <w:pStyle w:val="IntenseQuote"/>
      </w:pPr>
      <w:r>
        <w:t xml:space="preserve">An HTML </w:t>
      </w:r>
      <w:proofErr w:type="spellStart"/>
      <w:r>
        <w:t>iframe</w:t>
      </w:r>
      <w:proofErr w:type="spellEnd"/>
      <w:r>
        <w:t xml:space="preserve"> is defined with the </w:t>
      </w:r>
      <w:r>
        <w:rPr>
          <w:rStyle w:val="HTMLCode"/>
          <w:rFonts w:eastAsiaTheme="majorEastAsia"/>
        </w:rPr>
        <w:t>&lt;</w:t>
      </w:r>
      <w:proofErr w:type="spellStart"/>
      <w:r>
        <w:rPr>
          <w:rStyle w:val="HTMLCode"/>
          <w:rFonts w:eastAsiaTheme="majorEastAsia"/>
        </w:rPr>
        <w:t>iframe</w:t>
      </w:r>
      <w:proofErr w:type="spellEnd"/>
      <w:r>
        <w:rPr>
          <w:rStyle w:val="HTMLCode"/>
          <w:rFonts w:eastAsiaTheme="majorEastAsia"/>
        </w:rPr>
        <w:t>&gt;</w:t>
      </w:r>
      <w:r>
        <w:t xml:space="preserve"> tag:</w:t>
      </w:r>
    </w:p>
    <w:p w:rsidR="00B65AAB" w:rsidRDefault="00B65AAB" w:rsidP="00E33C7B">
      <w:pPr>
        <w:pStyle w:val="IntenseQuote"/>
      </w:pPr>
      <w:r>
        <w:rPr>
          <w:rStyle w:val="tagcolor"/>
        </w:rPr>
        <w:t>&lt;</w:t>
      </w:r>
      <w:proofErr w:type="spellStart"/>
      <w:r>
        <w:rPr>
          <w:rStyle w:val="tagnamecolor"/>
        </w:rPr>
        <w:t>iframe</w:t>
      </w:r>
      <w:proofErr w:type="spellEnd"/>
      <w:r>
        <w:rPr>
          <w:rStyle w:val="attributecolor"/>
        </w:rPr>
        <w:t xml:space="preserve"> </w:t>
      </w:r>
      <w:proofErr w:type="spellStart"/>
      <w:r>
        <w:rPr>
          <w:rStyle w:val="attributecolor"/>
        </w:rPr>
        <w:t>src</w:t>
      </w:r>
      <w:proofErr w:type="spellEnd"/>
      <w:r>
        <w:rPr>
          <w:rStyle w:val="attributevaluecolor"/>
        </w:rPr>
        <w:t>="</w:t>
      </w:r>
      <w:r>
        <w:rPr>
          <w:rStyle w:val="Emphasis"/>
        </w:rPr>
        <w:t>URL</w:t>
      </w:r>
      <w:r>
        <w:rPr>
          <w:rStyle w:val="attributevaluecolor"/>
        </w:rPr>
        <w:t>"</w:t>
      </w:r>
      <w:r>
        <w:rPr>
          <w:rStyle w:val="tagcolor"/>
        </w:rPr>
        <w:t>&gt;&lt;</w:t>
      </w:r>
      <w:r>
        <w:rPr>
          <w:rStyle w:val="tagnamecolor"/>
        </w:rPr>
        <w:t>/</w:t>
      </w:r>
      <w:proofErr w:type="spellStart"/>
      <w:r>
        <w:rPr>
          <w:rStyle w:val="tagnamecolor"/>
        </w:rPr>
        <w:t>iframe</w:t>
      </w:r>
      <w:proofErr w:type="spellEnd"/>
      <w:r>
        <w:rPr>
          <w:rStyle w:val="tagcolor"/>
        </w:rPr>
        <w:t>&gt;</w:t>
      </w:r>
      <w:r>
        <w:t xml:space="preserve"> </w:t>
      </w:r>
    </w:p>
    <w:p w:rsidR="00B65AAB" w:rsidRDefault="00B65AAB" w:rsidP="00E33C7B">
      <w:pPr>
        <w:pStyle w:val="IntenseQuote"/>
      </w:pPr>
      <w:r>
        <w:t xml:space="preserve">The </w:t>
      </w:r>
      <w:proofErr w:type="spellStart"/>
      <w:r>
        <w:rPr>
          <w:rStyle w:val="HTMLCode"/>
          <w:rFonts w:eastAsiaTheme="majorEastAsia"/>
        </w:rPr>
        <w:t>src</w:t>
      </w:r>
      <w:proofErr w:type="spellEnd"/>
      <w:r>
        <w:t xml:space="preserve"> attribute specifies the URL (web address) of the inline frame page.</w:t>
      </w:r>
    </w:p>
    <w:p w:rsidR="00B65AAB" w:rsidRDefault="00E33C7B" w:rsidP="00E33C7B">
      <w:pPr>
        <w:pStyle w:val="IntenseQuote"/>
      </w:pPr>
      <w:r>
        <w:pict>
          <v:rect id="_x0000_i1288" style="width:0;height:1.5pt" o:hralign="center" o:hrstd="t" o:hr="t" fillcolor="#a0a0a0" stroked="f"/>
        </w:pict>
      </w:r>
    </w:p>
    <w:p w:rsidR="00B65AAB" w:rsidRPr="00C865E6" w:rsidRDefault="00B65AAB" w:rsidP="00C865E6">
      <w:pPr>
        <w:pStyle w:val="IntenseQuote"/>
        <w:jc w:val="center"/>
        <w:rPr>
          <w:sz w:val="44"/>
        </w:rPr>
      </w:pPr>
      <w:proofErr w:type="spellStart"/>
      <w:r w:rsidRPr="00C865E6">
        <w:rPr>
          <w:sz w:val="44"/>
        </w:rPr>
        <w:t>Iframe</w:t>
      </w:r>
      <w:proofErr w:type="spellEnd"/>
      <w:r w:rsidRPr="00C865E6">
        <w:rPr>
          <w:sz w:val="44"/>
        </w:rPr>
        <w:t xml:space="preserve"> - Set Height and Width</w:t>
      </w:r>
    </w:p>
    <w:p w:rsidR="00B65AAB" w:rsidRDefault="00B65AAB" w:rsidP="00E33C7B">
      <w:pPr>
        <w:pStyle w:val="IntenseQuote"/>
      </w:pPr>
      <w:r>
        <w:t xml:space="preserve">Use the </w:t>
      </w:r>
      <w:r>
        <w:rPr>
          <w:rStyle w:val="HTMLCode"/>
          <w:rFonts w:eastAsiaTheme="majorEastAsia"/>
        </w:rPr>
        <w:t>height</w:t>
      </w:r>
      <w:r>
        <w:t xml:space="preserve"> and </w:t>
      </w:r>
      <w:r>
        <w:rPr>
          <w:rStyle w:val="HTMLCode"/>
          <w:rFonts w:eastAsiaTheme="majorEastAsia"/>
        </w:rPr>
        <w:t>width</w:t>
      </w:r>
      <w:r>
        <w:t xml:space="preserve"> attributes to specify the size of the </w:t>
      </w:r>
      <w:proofErr w:type="spellStart"/>
      <w:r>
        <w:t>iframe</w:t>
      </w:r>
      <w:proofErr w:type="spellEnd"/>
      <w:r>
        <w:t>.</w:t>
      </w:r>
    </w:p>
    <w:p w:rsidR="00B65AAB" w:rsidRDefault="00B65AAB" w:rsidP="00E33C7B">
      <w:pPr>
        <w:pStyle w:val="IntenseQuote"/>
      </w:pPr>
      <w:r>
        <w:t>The attribute values are specified in pixels by default, but they can also be in percent (like "</w:t>
      </w:r>
      <w:proofErr w:type="gramStart"/>
      <w:r>
        <w:t>80%</w:t>
      </w:r>
      <w:proofErr w:type="gramEnd"/>
      <w:r>
        <w:t>").</w:t>
      </w:r>
    </w:p>
    <w:p w:rsidR="00B65AAB" w:rsidRDefault="00B65AAB" w:rsidP="00E33C7B">
      <w:pPr>
        <w:pStyle w:val="IntenseQuote"/>
      </w:pPr>
      <w:r>
        <w:t>Example</w:t>
      </w:r>
    </w:p>
    <w:p w:rsidR="00B65AAB" w:rsidRDefault="00B65AAB" w:rsidP="00E33C7B">
      <w:pPr>
        <w:pStyle w:val="IntenseQuote"/>
      </w:pPr>
      <w:r>
        <w:rPr>
          <w:rStyle w:val="tagcolor"/>
        </w:rPr>
        <w:t>&lt;</w:t>
      </w:r>
      <w:proofErr w:type="spellStart"/>
      <w:r>
        <w:rPr>
          <w:rStyle w:val="tagnamecolor"/>
        </w:rPr>
        <w:t>iframe</w:t>
      </w:r>
      <w:proofErr w:type="spellEnd"/>
      <w:r>
        <w:rPr>
          <w:rStyle w:val="attributecolor"/>
        </w:rPr>
        <w:t xml:space="preserve"> </w:t>
      </w:r>
      <w:proofErr w:type="spellStart"/>
      <w:r>
        <w:rPr>
          <w:rStyle w:val="attributecolor"/>
        </w:rPr>
        <w:t>src</w:t>
      </w:r>
      <w:proofErr w:type="spellEnd"/>
      <w:r>
        <w:rPr>
          <w:rStyle w:val="attributevaluecolor"/>
        </w:rPr>
        <w:t>="demo_iframe.htm"</w:t>
      </w:r>
      <w:r>
        <w:rPr>
          <w:rStyle w:val="attributecolor"/>
        </w:rPr>
        <w:t xml:space="preserve"> height</w:t>
      </w:r>
      <w:r>
        <w:rPr>
          <w:rStyle w:val="attributevaluecolor"/>
        </w:rPr>
        <w:t>="200"</w:t>
      </w:r>
      <w:r>
        <w:rPr>
          <w:rStyle w:val="attributecolor"/>
        </w:rPr>
        <w:t xml:space="preserve"> width</w:t>
      </w:r>
      <w:r>
        <w:rPr>
          <w:rStyle w:val="attributevaluecolor"/>
        </w:rPr>
        <w:t>="300"</w:t>
      </w:r>
      <w:r>
        <w:rPr>
          <w:rStyle w:val="tagcolor"/>
        </w:rPr>
        <w:t>&gt;&lt;</w:t>
      </w:r>
      <w:r>
        <w:rPr>
          <w:rStyle w:val="tagnamecolor"/>
        </w:rPr>
        <w:t>/</w:t>
      </w:r>
      <w:proofErr w:type="spellStart"/>
      <w:r>
        <w:rPr>
          <w:rStyle w:val="tagnamecolor"/>
        </w:rPr>
        <w:t>iframe</w:t>
      </w:r>
      <w:proofErr w:type="spellEnd"/>
      <w:r>
        <w:rPr>
          <w:rStyle w:val="tagcolor"/>
        </w:rPr>
        <w:t>&gt;</w:t>
      </w:r>
      <w:r>
        <w:t xml:space="preserve"> </w:t>
      </w:r>
    </w:p>
    <w:p w:rsidR="00B65AAB" w:rsidRDefault="00B65AAB" w:rsidP="00E33C7B">
      <w:pPr>
        <w:pStyle w:val="IntenseQuote"/>
      </w:pPr>
      <w:r>
        <w:t xml:space="preserve">Or you can use CSS to set the height and width of the </w:t>
      </w:r>
      <w:proofErr w:type="spellStart"/>
      <w:r>
        <w:t>iframe</w:t>
      </w:r>
      <w:proofErr w:type="spellEnd"/>
      <w:r>
        <w:t>:</w:t>
      </w:r>
    </w:p>
    <w:p w:rsidR="00B65AAB" w:rsidRDefault="00B65AAB" w:rsidP="00E33C7B">
      <w:pPr>
        <w:pStyle w:val="IntenseQuote"/>
      </w:pPr>
      <w:r>
        <w:t>Example</w:t>
      </w:r>
    </w:p>
    <w:p w:rsidR="00B65AAB" w:rsidRDefault="00B65AAB" w:rsidP="00E33C7B">
      <w:pPr>
        <w:pStyle w:val="IntenseQuote"/>
      </w:pPr>
      <w:r>
        <w:rPr>
          <w:rStyle w:val="tagcolor"/>
        </w:rPr>
        <w:t>&lt;</w:t>
      </w:r>
      <w:proofErr w:type="spellStart"/>
      <w:r>
        <w:rPr>
          <w:rStyle w:val="tagnamecolor"/>
        </w:rPr>
        <w:t>iframe</w:t>
      </w:r>
      <w:proofErr w:type="spellEnd"/>
      <w:r>
        <w:rPr>
          <w:rStyle w:val="attributecolor"/>
        </w:rPr>
        <w:t xml:space="preserve"> </w:t>
      </w:r>
      <w:proofErr w:type="spellStart"/>
      <w:r>
        <w:rPr>
          <w:rStyle w:val="attributecolor"/>
        </w:rPr>
        <w:t>src</w:t>
      </w:r>
      <w:proofErr w:type="spellEnd"/>
      <w:r>
        <w:rPr>
          <w:rStyle w:val="attributevaluecolor"/>
        </w:rPr>
        <w:t>="demo_iframe.htm"</w:t>
      </w:r>
      <w:r>
        <w:rPr>
          <w:rStyle w:val="attributecolor"/>
        </w:rPr>
        <w:t xml:space="preserve"> style</w:t>
      </w:r>
      <w:r>
        <w:rPr>
          <w:rStyle w:val="attributevaluecolor"/>
        </w:rPr>
        <w:t>="height</w:t>
      </w:r>
      <w:proofErr w:type="gramStart"/>
      <w:r>
        <w:rPr>
          <w:rStyle w:val="attributevaluecolor"/>
        </w:rPr>
        <w:t>:200px</w:t>
      </w:r>
      <w:proofErr w:type="gramEnd"/>
      <w:r>
        <w:rPr>
          <w:rStyle w:val="attributevaluecolor"/>
        </w:rPr>
        <w:t>;width:300px;"</w:t>
      </w:r>
      <w:r>
        <w:rPr>
          <w:rStyle w:val="tagcolor"/>
        </w:rPr>
        <w:t>&gt;&lt;</w:t>
      </w:r>
      <w:r>
        <w:rPr>
          <w:rStyle w:val="tagnamecolor"/>
        </w:rPr>
        <w:t>/</w:t>
      </w:r>
      <w:proofErr w:type="spellStart"/>
      <w:r>
        <w:rPr>
          <w:rStyle w:val="tagnamecolor"/>
        </w:rPr>
        <w:t>iframe</w:t>
      </w:r>
      <w:proofErr w:type="spellEnd"/>
      <w:r>
        <w:rPr>
          <w:rStyle w:val="tagcolor"/>
        </w:rPr>
        <w:t>&gt;</w:t>
      </w:r>
      <w:r>
        <w:t xml:space="preserve"> </w:t>
      </w:r>
    </w:p>
    <w:p w:rsidR="00B65AAB" w:rsidRDefault="00E33C7B" w:rsidP="00E33C7B">
      <w:pPr>
        <w:pStyle w:val="IntenseQuote"/>
      </w:pPr>
      <w:r>
        <w:pict>
          <v:rect id="_x0000_i1289" style="width:0;height:1.5pt" o:hralign="center" o:hrstd="t" o:hr="t" fillcolor="#a0a0a0" stroked="f"/>
        </w:pict>
      </w:r>
    </w:p>
    <w:p w:rsidR="00B65AAB" w:rsidRDefault="00B65AAB" w:rsidP="00E33C7B">
      <w:pPr>
        <w:pStyle w:val="IntenseQuote"/>
      </w:pPr>
      <w:proofErr w:type="spellStart"/>
      <w:r>
        <w:t>Iframe</w:t>
      </w:r>
      <w:proofErr w:type="spellEnd"/>
      <w:r>
        <w:t xml:space="preserve"> - Remove the Border</w:t>
      </w:r>
    </w:p>
    <w:p w:rsidR="00B65AAB" w:rsidRDefault="00B65AAB" w:rsidP="00E33C7B">
      <w:pPr>
        <w:pStyle w:val="IntenseQuote"/>
      </w:pPr>
      <w:r>
        <w:t xml:space="preserve">By default, an </w:t>
      </w:r>
      <w:proofErr w:type="spellStart"/>
      <w:r>
        <w:t>iframe</w:t>
      </w:r>
      <w:proofErr w:type="spellEnd"/>
      <w:r>
        <w:t xml:space="preserve"> has a border around it. </w:t>
      </w:r>
    </w:p>
    <w:p w:rsidR="00B65AAB" w:rsidRDefault="00B65AAB" w:rsidP="00E33C7B">
      <w:pPr>
        <w:pStyle w:val="IntenseQuote"/>
      </w:pPr>
      <w:r>
        <w:lastRenderedPageBreak/>
        <w:t xml:space="preserve">To remove the border, add the </w:t>
      </w:r>
      <w:r>
        <w:rPr>
          <w:rStyle w:val="HTMLCode"/>
          <w:rFonts w:eastAsiaTheme="majorEastAsia"/>
        </w:rPr>
        <w:t>style</w:t>
      </w:r>
      <w:r>
        <w:t xml:space="preserve"> attribute and use the CSS </w:t>
      </w:r>
      <w:r>
        <w:rPr>
          <w:rStyle w:val="HTMLCode"/>
          <w:rFonts w:eastAsiaTheme="majorEastAsia"/>
        </w:rPr>
        <w:t>border</w:t>
      </w:r>
      <w:r>
        <w:t xml:space="preserve"> property:</w:t>
      </w:r>
    </w:p>
    <w:p w:rsidR="00B65AAB" w:rsidRDefault="00B65AAB" w:rsidP="00E33C7B">
      <w:pPr>
        <w:pStyle w:val="IntenseQuote"/>
      </w:pPr>
      <w:r>
        <w:t>Example</w:t>
      </w:r>
    </w:p>
    <w:p w:rsidR="00B65AAB" w:rsidRDefault="00B65AAB" w:rsidP="00E33C7B">
      <w:pPr>
        <w:pStyle w:val="IntenseQuote"/>
      </w:pPr>
      <w:r>
        <w:rPr>
          <w:rStyle w:val="tagcolor"/>
        </w:rPr>
        <w:t>&lt;</w:t>
      </w:r>
      <w:proofErr w:type="spellStart"/>
      <w:r>
        <w:rPr>
          <w:rStyle w:val="tagnamecolor"/>
        </w:rPr>
        <w:t>iframe</w:t>
      </w:r>
      <w:proofErr w:type="spellEnd"/>
      <w:r>
        <w:rPr>
          <w:rStyle w:val="attributecolor"/>
        </w:rPr>
        <w:t xml:space="preserve"> </w:t>
      </w:r>
      <w:proofErr w:type="spellStart"/>
      <w:r>
        <w:rPr>
          <w:rStyle w:val="attributecolor"/>
        </w:rPr>
        <w:t>src</w:t>
      </w:r>
      <w:proofErr w:type="spellEnd"/>
      <w:r>
        <w:rPr>
          <w:rStyle w:val="attributevaluecolor"/>
        </w:rPr>
        <w:t>="demo_iframe.htm"</w:t>
      </w:r>
      <w:r>
        <w:rPr>
          <w:rStyle w:val="attributecolor"/>
        </w:rPr>
        <w:t xml:space="preserve"> style</w:t>
      </w:r>
      <w:r>
        <w:rPr>
          <w:rStyle w:val="attributevaluecolor"/>
        </w:rPr>
        <w:t>="</w:t>
      </w:r>
      <w:proofErr w:type="spellStart"/>
      <w:r>
        <w:rPr>
          <w:rStyle w:val="attributevaluecolor"/>
        </w:rPr>
        <w:t>border</w:t>
      </w:r>
      <w:proofErr w:type="gramStart"/>
      <w:r>
        <w:rPr>
          <w:rStyle w:val="attributevaluecolor"/>
        </w:rPr>
        <w:t>:none</w:t>
      </w:r>
      <w:proofErr w:type="spellEnd"/>
      <w:proofErr w:type="gramEnd"/>
      <w:r>
        <w:rPr>
          <w:rStyle w:val="attributevaluecolor"/>
        </w:rPr>
        <w:t>;"</w:t>
      </w:r>
      <w:r>
        <w:rPr>
          <w:rStyle w:val="tagcolor"/>
        </w:rPr>
        <w:t>&gt;&lt;</w:t>
      </w:r>
      <w:r>
        <w:rPr>
          <w:rStyle w:val="tagnamecolor"/>
        </w:rPr>
        <w:t>/</w:t>
      </w:r>
      <w:proofErr w:type="spellStart"/>
      <w:r>
        <w:rPr>
          <w:rStyle w:val="tagnamecolor"/>
        </w:rPr>
        <w:t>iframe</w:t>
      </w:r>
      <w:proofErr w:type="spellEnd"/>
      <w:r>
        <w:rPr>
          <w:rStyle w:val="tagcolor"/>
        </w:rPr>
        <w:t>&gt;</w:t>
      </w:r>
      <w:r>
        <w:t xml:space="preserve"> </w:t>
      </w:r>
    </w:p>
    <w:p w:rsidR="00B65AAB" w:rsidRDefault="00B65AAB" w:rsidP="00E33C7B">
      <w:pPr>
        <w:pStyle w:val="IntenseQuote"/>
      </w:pPr>
      <w:r>
        <w:t xml:space="preserve">With CSS, you can also change the size, style and color of the </w:t>
      </w:r>
      <w:proofErr w:type="spellStart"/>
      <w:r>
        <w:t>iframe's</w:t>
      </w:r>
      <w:proofErr w:type="spellEnd"/>
      <w:r>
        <w:t xml:space="preserve"> border:</w:t>
      </w:r>
    </w:p>
    <w:p w:rsidR="00B65AAB" w:rsidRDefault="00B65AAB" w:rsidP="00E33C7B">
      <w:pPr>
        <w:pStyle w:val="IntenseQuote"/>
      </w:pPr>
      <w:r>
        <w:t>Example</w:t>
      </w:r>
    </w:p>
    <w:p w:rsidR="00B65AAB" w:rsidRDefault="00B65AAB" w:rsidP="00E33C7B">
      <w:pPr>
        <w:pStyle w:val="IntenseQuote"/>
      </w:pPr>
      <w:r>
        <w:rPr>
          <w:rStyle w:val="tagcolor"/>
        </w:rPr>
        <w:t>&lt;</w:t>
      </w:r>
      <w:proofErr w:type="spellStart"/>
      <w:r>
        <w:rPr>
          <w:rStyle w:val="tagnamecolor"/>
        </w:rPr>
        <w:t>iframe</w:t>
      </w:r>
      <w:proofErr w:type="spellEnd"/>
      <w:r>
        <w:rPr>
          <w:rStyle w:val="attributecolor"/>
        </w:rPr>
        <w:t xml:space="preserve"> </w:t>
      </w:r>
      <w:proofErr w:type="spellStart"/>
      <w:r>
        <w:rPr>
          <w:rStyle w:val="attributecolor"/>
        </w:rPr>
        <w:t>src</w:t>
      </w:r>
      <w:proofErr w:type="spellEnd"/>
      <w:r>
        <w:rPr>
          <w:rStyle w:val="attributevaluecolor"/>
        </w:rPr>
        <w:t>="demo_iframe.htm"</w:t>
      </w:r>
      <w:r>
        <w:rPr>
          <w:rStyle w:val="attributecolor"/>
        </w:rPr>
        <w:t xml:space="preserve"> style</w:t>
      </w:r>
      <w:r>
        <w:rPr>
          <w:rStyle w:val="attributevaluecolor"/>
        </w:rPr>
        <w:t>="border</w:t>
      </w:r>
      <w:proofErr w:type="gramStart"/>
      <w:r>
        <w:rPr>
          <w:rStyle w:val="attributevaluecolor"/>
        </w:rPr>
        <w:t>:2px</w:t>
      </w:r>
      <w:proofErr w:type="gramEnd"/>
      <w:r>
        <w:rPr>
          <w:rStyle w:val="attributevaluecolor"/>
        </w:rPr>
        <w:t xml:space="preserve"> solid red;"</w:t>
      </w:r>
      <w:r>
        <w:rPr>
          <w:rStyle w:val="tagcolor"/>
        </w:rPr>
        <w:t>&gt;&lt;</w:t>
      </w:r>
      <w:r>
        <w:rPr>
          <w:rStyle w:val="tagnamecolor"/>
        </w:rPr>
        <w:t>/</w:t>
      </w:r>
      <w:proofErr w:type="spellStart"/>
      <w:r>
        <w:rPr>
          <w:rStyle w:val="tagnamecolor"/>
        </w:rPr>
        <w:t>iframe</w:t>
      </w:r>
      <w:proofErr w:type="spellEnd"/>
      <w:r>
        <w:rPr>
          <w:rStyle w:val="tagcolor"/>
        </w:rPr>
        <w:t>&gt;</w:t>
      </w:r>
      <w:r>
        <w:t xml:space="preserve"> </w:t>
      </w:r>
    </w:p>
    <w:p w:rsidR="00B65AAB" w:rsidRDefault="00E33C7B" w:rsidP="00E33C7B">
      <w:pPr>
        <w:pStyle w:val="IntenseQuote"/>
      </w:pPr>
      <w:r>
        <w:pict>
          <v:rect id="_x0000_i1290" style="width:0;height:1.5pt" o:hralign="center" o:hrstd="t" o:hr="t" fillcolor="#a0a0a0" stroked="f"/>
        </w:pict>
      </w:r>
    </w:p>
    <w:p w:rsidR="00B65AAB" w:rsidRDefault="00E33C7B" w:rsidP="00E33C7B">
      <w:pPr>
        <w:pStyle w:val="IntenseQuote"/>
      </w:pPr>
      <w:r>
        <w:pict>
          <v:rect id="_x0000_i1291" style="width:0;height:1.5pt" o:hralign="center" o:hrstd="t" o:hr="t" fillcolor="#a0a0a0" stroked="f"/>
        </w:pict>
      </w:r>
    </w:p>
    <w:p w:rsidR="00B65AAB" w:rsidRPr="00C865E6" w:rsidRDefault="00B65AAB" w:rsidP="00C865E6">
      <w:pPr>
        <w:pStyle w:val="IntenseQuote"/>
        <w:jc w:val="center"/>
        <w:rPr>
          <w:sz w:val="44"/>
        </w:rPr>
      </w:pPr>
      <w:proofErr w:type="spellStart"/>
      <w:r w:rsidRPr="00C865E6">
        <w:rPr>
          <w:sz w:val="44"/>
        </w:rPr>
        <w:t>Iframe</w:t>
      </w:r>
      <w:proofErr w:type="spellEnd"/>
      <w:r w:rsidRPr="00C865E6">
        <w:rPr>
          <w:sz w:val="44"/>
        </w:rPr>
        <w:t xml:space="preserve"> - Target for a Link</w:t>
      </w:r>
    </w:p>
    <w:p w:rsidR="00B65AAB" w:rsidRDefault="00B65AAB" w:rsidP="00E33C7B">
      <w:pPr>
        <w:pStyle w:val="IntenseQuote"/>
      </w:pPr>
      <w:r>
        <w:t xml:space="preserve">An </w:t>
      </w:r>
      <w:proofErr w:type="spellStart"/>
      <w:r>
        <w:t>iframe</w:t>
      </w:r>
      <w:proofErr w:type="spellEnd"/>
      <w:r>
        <w:t xml:space="preserve"> can be used as the target frame for a link.</w:t>
      </w:r>
    </w:p>
    <w:p w:rsidR="00B65AAB" w:rsidRDefault="00B65AAB" w:rsidP="00E33C7B">
      <w:pPr>
        <w:pStyle w:val="IntenseQuote"/>
      </w:pPr>
      <w:r>
        <w:t xml:space="preserve">The </w:t>
      </w:r>
      <w:r>
        <w:rPr>
          <w:rStyle w:val="HTMLCode"/>
          <w:rFonts w:eastAsiaTheme="majorEastAsia"/>
        </w:rPr>
        <w:t>target</w:t>
      </w:r>
      <w:r>
        <w:t xml:space="preserve"> attribute of the link must refer to the </w:t>
      </w:r>
      <w:r>
        <w:rPr>
          <w:rStyle w:val="HTMLCode"/>
          <w:rFonts w:eastAsiaTheme="majorEastAsia"/>
        </w:rPr>
        <w:t>name</w:t>
      </w:r>
      <w:r>
        <w:t xml:space="preserve"> attribute of the </w:t>
      </w:r>
      <w:proofErr w:type="spellStart"/>
      <w:r>
        <w:t>iframe</w:t>
      </w:r>
      <w:proofErr w:type="spellEnd"/>
      <w:r>
        <w:t>:</w:t>
      </w:r>
    </w:p>
    <w:p w:rsidR="00B65AAB" w:rsidRDefault="00B65AAB" w:rsidP="00E33C7B">
      <w:pPr>
        <w:pStyle w:val="IntenseQuote"/>
      </w:pPr>
      <w:r>
        <w:t>Example</w:t>
      </w:r>
    </w:p>
    <w:p w:rsidR="00B65AAB" w:rsidRDefault="00B65AAB" w:rsidP="00E33C7B">
      <w:pPr>
        <w:pStyle w:val="IntenseQuote"/>
      </w:pPr>
      <w:r>
        <w:rPr>
          <w:rStyle w:val="tagcolor"/>
        </w:rPr>
        <w:t>&lt;</w:t>
      </w:r>
      <w:proofErr w:type="spellStart"/>
      <w:r>
        <w:rPr>
          <w:rStyle w:val="tagnamecolor"/>
        </w:rPr>
        <w:t>iframe</w:t>
      </w:r>
      <w:proofErr w:type="spellEnd"/>
      <w:r>
        <w:rPr>
          <w:rStyle w:val="attributecolor"/>
        </w:rPr>
        <w:t xml:space="preserve"> </w:t>
      </w:r>
      <w:proofErr w:type="spellStart"/>
      <w:r>
        <w:rPr>
          <w:rStyle w:val="attributecolor"/>
        </w:rPr>
        <w:t>src</w:t>
      </w:r>
      <w:proofErr w:type="spellEnd"/>
      <w:r>
        <w:rPr>
          <w:rStyle w:val="attributevaluecolor"/>
        </w:rPr>
        <w:t>="demo_iframe.htm"</w:t>
      </w:r>
      <w:r>
        <w:rPr>
          <w:rStyle w:val="attributecolor"/>
        </w:rPr>
        <w:t xml:space="preserve"> name</w:t>
      </w:r>
      <w:r>
        <w:rPr>
          <w:rStyle w:val="attributevaluecolor"/>
        </w:rPr>
        <w:t>="</w:t>
      </w:r>
      <w:proofErr w:type="spellStart"/>
      <w:r>
        <w:rPr>
          <w:rStyle w:val="attributevaluecolor"/>
        </w:rPr>
        <w:t>iframe_a</w:t>
      </w:r>
      <w:proofErr w:type="spellEnd"/>
      <w:r>
        <w:rPr>
          <w:rStyle w:val="attributevaluecolor"/>
        </w:rPr>
        <w:t>"</w:t>
      </w:r>
      <w:r>
        <w:rPr>
          <w:rStyle w:val="tagcolor"/>
        </w:rPr>
        <w:t>&gt;&lt;</w:t>
      </w:r>
      <w:r>
        <w:rPr>
          <w:rStyle w:val="tagnamecolor"/>
        </w:rPr>
        <w:t>/</w:t>
      </w:r>
      <w:proofErr w:type="spellStart"/>
      <w:r>
        <w:rPr>
          <w:rStyle w:val="tagnamecolor"/>
        </w:rPr>
        <w:t>iframe</w:t>
      </w:r>
      <w:proofErr w:type="spellEnd"/>
      <w:r>
        <w:rPr>
          <w:rStyle w:val="tagcolor"/>
        </w:rPr>
        <w:t>&gt;</w:t>
      </w:r>
      <w:r>
        <w:br/>
      </w:r>
      <w:r>
        <w:br/>
      </w:r>
      <w:r>
        <w:rPr>
          <w:rStyle w:val="tagcolor"/>
        </w:rPr>
        <w:t>&lt;</w:t>
      </w:r>
      <w:r>
        <w:rPr>
          <w:rStyle w:val="tagnamecolor"/>
        </w:rPr>
        <w:t>p</w:t>
      </w:r>
      <w:r>
        <w:rPr>
          <w:rStyle w:val="tagcolor"/>
        </w:rPr>
        <w:t>&gt;&lt;</w:t>
      </w:r>
      <w:r>
        <w:rPr>
          <w:rStyle w:val="tagnamecolor"/>
        </w:rPr>
        <w:t>a</w:t>
      </w:r>
      <w:r>
        <w:rPr>
          <w:rStyle w:val="attributecolor"/>
        </w:rPr>
        <w:t xml:space="preserve"> </w:t>
      </w:r>
      <w:proofErr w:type="spellStart"/>
      <w:r>
        <w:rPr>
          <w:rStyle w:val="attributecolor"/>
        </w:rPr>
        <w:t>href</w:t>
      </w:r>
      <w:proofErr w:type="spellEnd"/>
      <w:r>
        <w:rPr>
          <w:rStyle w:val="attributevaluecolor"/>
        </w:rPr>
        <w:t>="https://www.w3schools.com"</w:t>
      </w:r>
      <w:r>
        <w:rPr>
          <w:rStyle w:val="attributecolor"/>
        </w:rPr>
        <w:t xml:space="preserve"> target</w:t>
      </w:r>
      <w:r>
        <w:rPr>
          <w:rStyle w:val="attributevaluecolor"/>
        </w:rPr>
        <w:t>="</w:t>
      </w:r>
      <w:proofErr w:type="spellStart"/>
      <w:r>
        <w:rPr>
          <w:rStyle w:val="attributevaluecolor"/>
        </w:rPr>
        <w:t>iframe_a</w:t>
      </w:r>
      <w:proofErr w:type="spellEnd"/>
      <w:r>
        <w:rPr>
          <w:rStyle w:val="attributevaluecolor"/>
        </w:rPr>
        <w:t>"</w:t>
      </w:r>
      <w:r>
        <w:rPr>
          <w:rStyle w:val="tagcolor"/>
        </w:rPr>
        <w:t>&gt;</w:t>
      </w:r>
      <w:r>
        <w:t>W3Schools.com</w:t>
      </w:r>
      <w:r>
        <w:rPr>
          <w:rStyle w:val="tagcolor"/>
        </w:rPr>
        <w:t>&lt;</w:t>
      </w:r>
      <w:r>
        <w:rPr>
          <w:rStyle w:val="tagnamecolor"/>
        </w:rPr>
        <w:t>/a</w:t>
      </w:r>
      <w:r>
        <w:rPr>
          <w:rStyle w:val="tagcolor"/>
        </w:rPr>
        <w:t>&gt;&lt;</w:t>
      </w:r>
      <w:r>
        <w:rPr>
          <w:rStyle w:val="tagnamecolor"/>
        </w:rPr>
        <w:t>/p</w:t>
      </w:r>
      <w:r>
        <w:rPr>
          <w:rStyle w:val="tagcolor"/>
        </w:rPr>
        <w:t>&gt;</w:t>
      </w:r>
      <w:r>
        <w:t xml:space="preserve"> </w:t>
      </w:r>
    </w:p>
    <w:p w:rsidR="00B65AAB" w:rsidRDefault="00B65AAB" w:rsidP="00E33C7B">
      <w:pPr>
        <w:pStyle w:val="IntenseQuote"/>
        <w:rPr>
          <w:rFonts w:eastAsia="Times New Roman"/>
          <w:sz w:val="24"/>
          <w:szCs w:val="24"/>
        </w:rPr>
      </w:pPr>
    </w:p>
    <w:p w:rsidR="00B65AAB" w:rsidRPr="002E4D80" w:rsidRDefault="00B65AAB" w:rsidP="00C865E6">
      <w:pPr>
        <w:pStyle w:val="IntenseQuote"/>
        <w:jc w:val="center"/>
        <w:rPr>
          <w:rFonts w:ascii="Times New Roman" w:hAnsi="Times New Roman" w:cs="Times New Roman"/>
          <w:i w:val="0"/>
          <w:sz w:val="96"/>
          <w:u w:val="single"/>
        </w:rPr>
      </w:pPr>
      <w:r w:rsidRPr="002E4D80">
        <w:rPr>
          <w:rFonts w:ascii="Times New Roman" w:hAnsi="Times New Roman" w:cs="Times New Roman"/>
          <w:i w:val="0"/>
          <w:sz w:val="96"/>
          <w:u w:val="single"/>
        </w:rPr>
        <w:lastRenderedPageBreak/>
        <w:t xml:space="preserve">HTML </w:t>
      </w:r>
      <w:r w:rsidRPr="002E4D80">
        <w:rPr>
          <w:rStyle w:val="colorh1"/>
          <w:rFonts w:ascii="Times New Roman" w:hAnsi="Times New Roman" w:cs="Times New Roman"/>
          <w:i w:val="0"/>
          <w:sz w:val="96"/>
          <w:u w:val="single"/>
        </w:rPr>
        <w:t>JavaScript</w:t>
      </w:r>
    </w:p>
    <w:p w:rsidR="00B65AAB" w:rsidRPr="00C865E6" w:rsidRDefault="00E33C7B" w:rsidP="00C865E6">
      <w:pPr>
        <w:pStyle w:val="IntenseQuote"/>
        <w:jc w:val="center"/>
        <w:rPr>
          <w:sz w:val="96"/>
        </w:rPr>
      </w:pPr>
      <w:r w:rsidRPr="00C865E6">
        <w:rPr>
          <w:sz w:val="96"/>
        </w:rPr>
        <w:pict>
          <v:rect id="_x0000_i1296" style="width:0;height:1.5pt" o:hralign="center" o:hrstd="t" o:hr="t" fillcolor="#a0a0a0" stroked="f"/>
        </w:pict>
      </w:r>
    </w:p>
    <w:p w:rsidR="00B65AAB" w:rsidRDefault="00B65AAB" w:rsidP="00E33C7B">
      <w:pPr>
        <w:pStyle w:val="IntenseQuote"/>
      </w:pPr>
      <w:r>
        <w:t>JavaScript makes HTML pages more dynamic and interactive.</w:t>
      </w:r>
    </w:p>
    <w:p w:rsidR="00B65AAB" w:rsidRDefault="00B65AAB" w:rsidP="00E33C7B">
      <w:pPr>
        <w:pStyle w:val="IntenseQuote"/>
      </w:pPr>
      <w:r>
        <w:t>Example</w:t>
      </w:r>
    </w:p>
    <w:p w:rsidR="00B65AAB" w:rsidRDefault="00B65AAB" w:rsidP="00E33C7B">
      <w:pPr>
        <w:pStyle w:val="IntenseQuote"/>
      </w:pPr>
      <w:r>
        <w:t>My First JavaScript</w:t>
      </w:r>
    </w:p>
    <w:p w:rsidR="00B65AAB" w:rsidRDefault="00E33C7B" w:rsidP="00E33C7B">
      <w:pPr>
        <w:pStyle w:val="IntenseQuote"/>
      </w:pPr>
      <w:r>
        <w:pict>
          <v:rect id="_x0000_i1297" style="width:0;height:1.5pt" o:hralign="center" o:hrstd="t" o:hr="t" fillcolor="#a0a0a0" stroked="f"/>
        </w:pict>
      </w:r>
    </w:p>
    <w:p w:rsidR="00B65AAB" w:rsidRPr="00C865E6" w:rsidRDefault="00B65AAB" w:rsidP="00C865E6">
      <w:pPr>
        <w:pStyle w:val="IntenseQuote"/>
        <w:jc w:val="center"/>
        <w:rPr>
          <w:sz w:val="40"/>
        </w:rPr>
      </w:pPr>
      <w:r w:rsidRPr="00C865E6">
        <w:rPr>
          <w:sz w:val="40"/>
        </w:rPr>
        <w:t>The HTML &lt;script&gt; Tag</w:t>
      </w:r>
    </w:p>
    <w:p w:rsidR="00B65AAB" w:rsidRDefault="00B65AAB" w:rsidP="00E33C7B">
      <w:pPr>
        <w:pStyle w:val="IntenseQuote"/>
      </w:pPr>
      <w:r>
        <w:t xml:space="preserve">The </w:t>
      </w:r>
      <w:r>
        <w:rPr>
          <w:rStyle w:val="HTMLCode"/>
          <w:rFonts w:eastAsiaTheme="majorEastAsia"/>
        </w:rPr>
        <w:t>&lt;script&gt;</w:t>
      </w:r>
      <w:r>
        <w:t xml:space="preserve"> tag is used to define a client-side script (JavaScript).</w:t>
      </w:r>
    </w:p>
    <w:p w:rsidR="00B65AAB" w:rsidRDefault="00B65AAB" w:rsidP="00E33C7B">
      <w:pPr>
        <w:pStyle w:val="IntenseQuote"/>
      </w:pPr>
      <w:r>
        <w:t xml:space="preserve">The </w:t>
      </w:r>
      <w:r>
        <w:rPr>
          <w:rStyle w:val="HTMLCode"/>
          <w:rFonts w:eastAsiaTheme="majorEastAsia"/>
        </w:rPr>
        <w:t>&lt;script&gt;</w:t>
      </w:r>
      <w:r>
        <w:t xml:space="preserve"> element either contains scripting statements, or it points to an external script file through the </w:t>
      </w:r>
      <w:proofErr w:type="spellStart"/>
      <w:r>
        <w:rPr>
          <w:rStyle w:val="HTMLCode"/>
          <w:rFonts w:eastAsiaTheme="majorEastAsia"/>
        </w:rPr>
        <w:t>src</w:t>
      </w:r>
      <w:proofErr w:type="spellEnd"/>
      <w:r>
        <w:t xml:space="preserve"> attribute.</w:t>
      </w:r>
    </w:p>
    <w:p w:rsidR="00B65AAB" w:rsidRDefault="00B65AAB" w:rsidP="00E33C7B">
      <w:pPr>
        <w:pStyle w:val="IntenseQuote"/>
      </w:pPr>
      <w:r>
        <w:t>Common uses for JavaScript are image manipulation, form validation, and dynamic changes of content.</w:t>
      </w:r>
    </w:p>
    <w:p w:rsidR="00B65AAB" w:rsidRDefault="00B65AAB" w:rsidP="00E33C7B">
      <w:pPr>
        <w:pStyle w:val="IntenseQuote"/>
      </w:pPr>
      <w:r>
        <w:t xml:space="preserve">To select an HTML element, JavaScript very often uses the </w:t>
      </w:r>
      <w:proofErr w:type="spellStart"/>
      <w:proofErr w:type="gramStart"/>
      <w:r>
        <w:rPr>
          <w:rStyle w:val="HTMLCode"/>
          <w:rFonts w:eastAsiaTheme="majorEastAsia"/>
        </w:rPr>
        <w:t>document.getElementById</w:t>
      </w:r>
      <w:proofErr w:type="spellEnd"/>
      <w:r>
        <w:rPr>
          <w:rStyle w:val="HTMLCode"/>
          <w:rFonts w:eastAsiaTheme="majorEastAsia"/>
        </w:rPr>
        <w:t>(</w:t>
      </w:r>
      <w:proofErr w:type="gramEnd"/>
      <w:r>
        <w:rPr>
          <w:rStyle w:val="HTMLCode"/>
          <w:rFonts w:eastAsiaTheme="majorEastAsia"/>
        </w:rPr>
        <w:t>)</w:t>
      </w:r>
      <w:r>
        <w:t xml:space="preserve"> method.</w:t>
      </w:r>
    </w:p>
    <w:p w:rsidR="00B65AAB" w:rsidRDefault="00B65AAB" w:rsidP="00E33C7B">
      <w:pPr>
        <w:pStyle w:val="IntenseQuote"/>
      </w:pPr>
      <w:r>
        <w:t>This JavaScript example writes "Hello JavaScript!" into an HTML element with id="demo":</w:t>
      </w:r>
    </w:p>
    <w:p w:rsidR="00B65AAB" w:rsidRDefault="00B65AAB" w:rsidP="00E33C7B">
      <w:pPr>
        <w:pStyle w:val="IntenseQuote"/>
      </w:pPr>
      <w:r>
        <w:t>Example</w:t>
      </w:r>
    </w:p>
    <w:p w:rsidR="00B65AAB" w:rsidRDefault="00B65AAB" w:rsidP="00E33C7B">
      <w:pPr>
        <w:pStyle w:val="IntenseQuote"/>
      </w:pPr>
      <w:r>
        <w:rPr>
          <w:rStyle w:val="tagcolor"/>
        </w:rPr>
        <w:t>&lt;</w:t>
      </w:r>
      <w:proofErr w:type="gramStart"/>
      <w:r>
        <w:rPr>
          <w:rStyle w:val="tagnamecolor"/>
        </w:rPr>
        <w:t>script</w:t>
      </w:r>
      <w:proofErr w:type="gramEnd"/>
      <w:r>
        <w:rPr>
          <w:rStyle w:val="tagcolor"/>
        </w:rPr>
        <w:t>&gt;</w:t>
      </w:r>
      <w:r>
        <w:rPr>
          <w:color w:val="000000"/>
        </w:rPr>
        <w:br/>
      </w:r>
      <w:proofErr w:type="spellStart"/>
      <w:r>
        <w:rPr>
          <w:rStyle w:val="jscolor"/>
          <w:color w:val="000000"/>
        </w:rPr>
        <w:t>document.</w:t>
      </w:r>
      <w:r>
        <w:rPr>
          <w:rStyle w:val="jspropertycolor"/>
          <w:color w:val="000000"/>
        </w:rPr>
        <w:t>getElementById</w:t>
      </w:r>
      <w:proofErr w:type="spellEnd"/>
      <w:r>
        <w:rPr>
          <w:rStyle w:val="jscolor"/>
          <w:color w:val="000000"/>
        </w:rPr>
        <w:t>(</w:t>
      </w:r>
      <w:r>
        <w:rPr>
          <w:rStyle w:val="jsstringcolor"/>
          <w:color w:val="000000"/>
        </w:rPr>
        <w:t>"demo"</w:t>
      </w:r>
      <w:r>
        <w:rPr>
          <w:rStyle w:val="jscolor"/>
          <w:color w:val="000000"/>
        </w:rPr>
        <w:t>).</w:t>
      </w:r>
      <w:proofErr w:type="spellStart"/>
      <w:r>
        <w:rPr>
          <w:rStyle w:val="jspropertycolor"/>
          <w:color w:val="000000"/>
        </w:rPr>
        <w:t>innerHTML</w:t>
      </w:r>
      <w:proofErr w:type="spellEnd"/>
      <w:r>
        <w:rPr>
          <w:rStyle w:val="jscolor"/>
          <w:color w:val="000000"/>
        </w:rPr>
        <w:t xml:space="preserve"> = </w:t>
      </w:r>
      <w:r>
        <w:rPr>
          <w:rStyle w:val="jsstringcolor"/>
          <w:color w:val="000000"/>
        </w:rPr>
        <w:t>"Hello JavaScript!"</w:t>
      </w:r>
      <w:r>
        <w:rPr>
          <w:rStyle w:val="jscolor"/>
          <w:color w:val="000000"/>
        </w:rPr>
        <w:t>;</w:t>
      </w:r>
      <w:r>
        <w:rPr>
          <w:color w:val="000000"/>
        </w:rPr>
        <w:br/>
      </w:r>
      <w:r>
        <w:rPr>
          <w:rStyle w:val="tagcolor"/>
        </w:rPr>
        <w:t>&lt;</w:t>
      </w:r>
      <w:r>
        <w:rPr>
          <w:rStyle w:val="tagnamecolor"/>
        </w:rPr>
        <w:t>/script</w:t>
      </w:r>
      <w:r>
        <w:rPr>
          <w:rStyle w:val="tagcolor"/>
        </w:rPr>
        <w:t>&gt;</w:t>
      </w:r>
      <w:r>
        <w:t xml:space="preserve"> </w:t>
      </w:r>
    </w:p>
    <w:p w:rsidR="00B65AAB" w:rsidRDefault="00B65AAB" w:rsidP="00E33C7B">
      <w:pPr>
        <w:pStyle w:val="IntenseQuote"/>
      </w:pPr>
      <w:r>
        <w:rPr>
          <w:rStyle w:val="Strong"/>
        </w:rPr>
        <w:t>Tip:</w:t>
      </w:r>
      <w:r>
        <w:t xml:space="preserve"> You can learn much more about JavaScript in our </w:t>
      </w:r>
      <w:hyperlink r:id="rId146" w:history="1">
        <w:r>
          <w:rPr>
            <w:rStyle w:val="Hyperlink"/>
          </w:rPr>
          <w:t>JavaScript Tutorial</w:t>
        </w:r>
      </w:hyperlink>
      <w:r>
        <w:t>.</w:t>
      </w:r>
    </w:p>
    <w:p w:rsidR="00B65AAB" w:rsidRDefault="00E33C7B" w:rsidP="00E33C7B">
      <w:pPr>
        <w:pStyle w:val="IntenseQuote"/>
      </w:pPr>
      <w:r>
        <w:pict>
          <v:rect id="_x0000_i1298" style="width:0;height:1.5pt" o:hralign="center" o:hrstd="t" o:hr="t" fillcolor="#a0a0a0" stroked="f"/>
        </w:pict>
      </w:r>
    </w:p>
    <w:p w:rsidR="00B65AAB" w:rsidRPr="00C865E6" w:rsidRDefault="00B65AAB" w:rsidP="00C865E6">
      <w:pPr>
        <w:pStyle w:val="IntenseQuote"/>
        <w:jc w:val="center"/>
        <w:rPr>
          <w:sz w:val="40"/>
        </w:rPr>
      </w:pPr>
      <w:r w:rsidRPr="00C865E6">
        <w:rPr>
          <w:sz w:val="40"/>
        </w:rPr>
        <w:t>A Taste of JavaScript</w:t>
      </w:r>
    </w:p>
    <w:p w:rsidR="00B65AAB" w:rsidRDefault="00B65AAB" w:rsidP="00E33C7B">
      <w:pPr>
        <w:pStyle w:val="IntenseQuote"/>
      </w:pPr>
      <w:r>
        <w:lastRenderedPageBreak/>
        <w:t>Here are some examples of what JavaScript can do:</w:t>
      </w:r>
    </w:p>
    <w:p w:rsidR="00B65AAB" w:rsidRDefault="00B65AAB" w:rsidP="00E33C7B">
      <w:pPr>
        <w:pStyle w:val="IntenseQuote"/>
      </w:pPr>
      <w:r>
        <w:t>JavaScript can change HTML content</w:t>
      </w:r>
    </w:p>
    <w:p w:rsidR="00B65AAB" w:rsidRDefault="00B65AAB" w:rsidP="00E33C7B">
      <w:pPr>
        <w:pStyle w:val="IntenseQuote"/>
      </w:pPr>
      <w:proofErr w:type="spellStart"/>
      <w:proofErr w:type="gramStart"/>
      <w:r>
        <w:rPr>
          <w:rStyle w:val="jscolor"/>
          <w:color w:val="000000"/>
        </w:rPr>
        <w:t>document.</w:t>
      </w:r>
      <w:r>
        <w:rPr>
          <w:rStyle w:val="jspropertycolor"/>
          <w:color w:val="000000"/>
        </w:rPr>
        <w:t>getElementById</w:t>
      </w:r>
      <w:proofErr w:type="spellEnd"/>
      <w:r>
        <w:rPr>
          <w:rStyle w:val="jscolor"/>
          <w:color w:val="000000"/>
        </w:rPr>
        <w:t>(</w:t>
      </w:r>
      <w:proofErr w:type="gramEnd"/>
      <w:r>
        <w:rPr>
          <w:rStyle w:val="jsstringcolor"/>
          <w:color w:val="000000"/>
        </w:rPr>
        <w:t>"demo"</w:t>
      </w:r>
      <w:r>
        <w:rPr>
          <w:rStyle w:val="jscolor"/>
          <w:color w:val="000000"/>
        </w:rPr>
        <w:t>).</w:t>
      </w:r>
      <w:proofErr w:type="spellStart"/>
      <w:r>
        <w:rPr>
          <w:rStyle w:val="jspropertycolor"/>
          <w:color w:val="000000"/>
        </w:rPr>
        <w:t>innerHTML</w:t>
      </w:r>
      <w:proofErr w:type="spellEnd"/>
      <w:r>
        <w:rPr>
          <w:rStyle w:val="jscolor"/>
          <w:color w:val="000000"/>
        </w:rPr>
        <w:t xml:space="preserve"> = </w:t>
      </w:r>
      <w:r>
        <w:rPr>
          <w:rStyle w:val="jsstringcolor"/>
          <w:color w:val="000000"/>
        </w:rPr>
        <w:t>"Hello JavaScript!"</w:t>
      </w:r>
      <w:r>
        <w:rPr>
          <w:rStyle w:val="jscolor"/>
          <w:color w:val="000000"/>
        </w:rPr>
        <w:t>;</w:t>
      </w:r>
      <w:r>
        <w:rPr>
          <w:rStyle w:val="jsnumbercolor"/>
          <w:color w:val="000000"/>
        </w:rPr>
        <w:t xml:space="preserve"> </w:t>
      </w:r>
    </w:p>
    <w:p w:rsidR="00B65AAB" w:rsidRDefault="00B65AAB" w:rsidP="00E33C7B">
      <w:pPr>
        <w:pStyle w:val="IntenseQuote"/>
      </w:pPr>
      <w:r>
        <w:t>JavaScript can change HTML styles</w:t>
      </w:r>
    </w:p>
    <w:p w:rsidR="00B65AAB" w:rsidRDefault="00B65AAB" w:rsidP="00E33C7B">
      <w:pPr>
        <w:pStyle w:val="IntenseQuote"/>
      </w:pPr>
      <w:proofErr w:type="spellStart"/>
      <w:proofErr w:type="gramStart"/>
      <w:r>
        <w:rPr>
          <w:rStyle w:val="jscolor"/>
          <w:color w:val="000000"/>
        </w:rPr>
        <w:t>document.</w:t>
      </w:r>
      <w:r>
        <w:rPr>
          <w:rStyle w:val="jspropertycolor"/>
          <w:color w:val="000000"/>
        </w:rPr>
        <w:t>getElementById</w:t>
      </w:r>
      <w:proofErr w:type="spellEnd"/>
      <w:r>
        <w:rPr>
          <w:rStyle w:val="jscolor"/>
          <w:color w:val="000000"/>
        </w:rPr>
        <w:t>(</w:t>
      </w:r>
      <w:proofErr w:type="gramEnd"/>
      <w:r>
        <w:rPr>
          <w:rStyle w:val="jsstringcolor"/>
          <w:color w:val="000000"/>
        </w:rPr>
        <w:t>"demo"</w:t>
      </w:r>
      <w:r>
        <w:rPr>
          <w:rStyle w:val="jscolor"/>
          <w:color w:val="000000"/>
        </w:rPr>
        <w:t>).</w:t>
      </w:r>
      <w:proofErr w:type="spellStart"/>
      <w:r>
        <w:rPr>
          <w:rStyle w:val="jspropertycolor"/>
          <w:color w:val="000000"/>
        </w:rPr>
        <w:t>style</w:t>
      </w:r>
      <w:r>
        <w:rPr>
          <w:rStyle w:val="jscolor"/>
          <w:color w:val="000000"/>
        </w:rPr>
        <w:t>.</w:t>
      </w:r>
      <w:r>
        <w:rPr>
          <w:rStyle w:val="jspropertycolor"/>
          <w:color w:val="000000"/>
        </w:rPr>
        <w:t>fontSize</w:t>
      </w:r>
      <w:proofErr w:type="spellEnd"/>
      <w:r>
        <w:rPr>
          <w:rStyle w:val="jscolor"/>
          <w:color w:val="000000"/>
        </w:rPr>
        <w:t xml:space="preserve"> = </w:t>
      </w:r>
      <w:r>
        <w:rPr>
          <w:rStyle w:val="jsstringcolor"/>
          <w:color w:val="000000"/>
        </w:rPr>
        <w:t>"25px"</w:t>
      </w:r>
      <w:r>
        <w:rPr>
          <w:rStyle w:val="jscolor"/>
          <w:color w:val="000000"/>
        </w:rPr>
        <w:t>;</w:t>
      </w:r>
      <w:r>
        <w:rPr>
          <w:color w:val="000000"/>
        </w:rPr>
        <w:br/>
      </w:r>
      <w:proofErr w:type="spellStart"/>
      <w:r>
        <w:rPr>
          <w:rStyle w:val="jscolor"/>
          <w:color w:val="000000"/>
        </w:rPr>
        <w:t>document.</w:t>
      </w:r>
      <w:r>
        <w:rPr>
          <w:rStyle w:val="jspropertycolor"/>
          <w:color w:val="000000"/>
        </w:rPr>
        <w:t>getElementById</w:t>
      </w:r>
      <w:proofErr w:type="spellEnd"/>
      <w:r>
        <w:rPr>
          <w:rStyle w:val="jscolor"/>
          <w:color w:val="000000"/>
        </w:rPr>
        <w:t>(</w:t>
      </w:r>
      <w:r>
        <w:rPr>
          <w:rStyle w:val="jsstringcolor"/>
          <w:color w:val="000000"/>
        </w:rPr>
        <w:t>"demo"</w:t>
      </w:r>
      <w:r>
        <w:rPr>
          <w:rStyle w:val="jscolor"/>
          <w:color w:val="000000"/>
        </w:rPr>
        <w:t>).</w:t>
      </w:r>
      <w:proofErr w:type="spellStart"/>
      <w:r>
        <w:rPr>
          <w:rStyle w:val="jspropertycolor"/>
          <w:color w:val="000000"/>
        </w:rPr>
        <w:t>style</w:t>
      </w:r>
      <w:r>
        <w:rPr>
          <w:rStyle w:val="jscolor"/>
          <w:color w:val="000000"/>
        </w:rPr>
        <w:t>.</w:t>
      </w:r>
      <w:r>
        <w:rPr>
          <w:rStyle w:val="jspropertycolor"/>
          <w:color w:val="000000"/>
        </w:rPr>
        <w:t>color</w:t>
      </w:r>
      <w:proofErr w:type="spellEnd"/>
      <w:r>
        <w:rPr>
          <w:rStyle w:val="jscolor"/>
          <w:color w:val="000000"/>
        </w:rPr>
        <w:t xml:space="preserve"> = </w:t>
      </w:r>
      <w:r>
        <w:rPr>
          <w:rStyle w:val="jsstringcolor"/>
          <w:color w:val="000000"/>
        </w:rPr>
        <w:t>"red"</w:t>
      </w:r>
      <w:r>
        <w:rPr>
          <w:rStyle w:val="jscolor"/>
          <w:color w:val="000000"/>
        </w:rPr>
        <w:t>;</w:t>
      </w:r>
      <w:r>
        <w:rPr>
          <w:color w:val="000000"/>
        </w:rPr>
        <w:br/>
      </w:r>
      <w:proofErr w:type="spellStart"/>
      <w:r>
        <w:rPr>
          <w:rStyle w:val="jscolor"/>
          <w:color w:val="000000"/>
        </w:rPr>
        <w:t>document.</w:t>
      </w:r>
      <w:r>
        <w:rPr>
          <w:rStyle w:val="jspropertycolor"/>
          <w:color w:val="000000"/>
        </w:rPr>
        <w:t>getElementById</w:t>
      </w:r>
      <w:proofErr w:type="spellEnd"/>
      <w:r>
        <w:rPr>
          <w:rStyle w:val="jscolor"/>
          <w:color w:val="000000"/>
        </w:rPr>
        <w:t>(</w:t>
      </w:r>
      <w:r>
        <w:rPr>
          <w:rStyle w:val="jsstringcolor"/>
          <w:color w:val="000000"/>
        </w:rPr>
        <w:t>"demo"</w:t>
      </w:r>
      <w:r>
        <w:rPr>
          <w:rStyle w:val="jscolor"/>
          <w:color w:val="000000"/>
        </w:rPr>
        <w:t>).</w:t>
      </w:r>
      <w:proofErr w:type="spellStart"/>
      <w:r>
        <w:rPr>
          <w:rStyle w:val="jspropertycolor"/>
          <w:color w:val="000000"/>
        </w:rPr>
        <w:t>style</w:t>
      </w:r>
      <w:r>
        <w:rPr>
          <w:rStyle w:val="jscolor"/>
          <w:color w:val="000000"/>
        </w:rPr>
        <w:t>.</w:t>
      </w:r>
      <w:r>
        <w:rPr>
          <w:rStyle w:val="jspropertycolor"/>
          <w:color w:val="000000"/>
        </w:rPr>
        <w:t>backgroundColor</w:t>
      </w:r>
      <w:proofErr w:type="spellEnd"/>
      <w:r>
        <w:rPr>
          <w:rStyle w:val="jscolor"/>
          <w:color w:val="000000"/>
        </w:rPr>
        <w:t xml:space="preserve"> = </w:t>
      </w:r>
      <w:r>
        <w:rPr>
          <w:rStyle w:val="jsstringcolor"/>
          <w:color w:val="000000"/>
        </w:rPr>
        <w:t>"yellow"</w:t>
      </w:r>
      <w:r>
        <w:rPr>
          <w:rStyle w:val="jscolor"/>
          <w:color w:val="000000"/>
        </w:rPr>
        <w:t xml:space="preserve">; </w:t>
      </w:r>
    </w:p>
    <w:p w:rsidR="00B65AAB" w:rsidRDefault="00B65AAB" w:rsidP="00E33C7B">
      <w:pPr>
        <w:pStyle w:val="IntenseQuote"/>
      </w:pPr>
      <w:r>
        <w:t>JavaScript can change HTML attributes</w:t>
      </w:r>
    </w:p>
    <w:p w:rsidR="00B65AAB" w:rsidRDefault="00B65AAB" w:rsidP="00E33C7B">
      <w:pPr>
        <w:pStyle w:val="IntenseQuote"/>
      </w:pPr>
      <w:proofErr w:type="spellStart"/>
      <w:proofErr w:type="gramStart"/>
      <w:r>
        <w:rPr>
          <w:rStyle w:val="jscolor"/>
          <w:color w:val="000000"/>
        </w:rPr>
        <w:t>document.</w:t>
      </w:r>
      <w:r>
        <w:rPr>
          <w:rStyle w:val="jspropertycolor"/>
          <w:color w:val="000000"/>
        </w:rPr>
        <w:t>getElementById</w:t>
      </w:r>
      <w:proofErr w:type="spellEnd"/>
      <w:r>
        <w:rPr>
          <w:rStyle w:val="jscolor"/>
          <w:color w:val="000000"/>
        </w:rPr>
        <w:t>(</w:t>
      </w:r>
      <w:proofErr w:type="gramEnd"/>
      <w:r>
        <w:rPr>
          <w:rStyle w:val="jsstringcolor"/>
          <w:color w:val="000000"/>
        </w:rPr>
        <w:t>"image"</w:t>
      </w:r>
      <w:r>
        <w:rPr>
          <w:rStyle w:val="jscolor"/>
          <w:color w:val="000000"/>
        </w:rPr>
        <w:t>).</w:t>
      </w:r>
      <w:proofErr w:type="spellStart"/>
      <w:r>
        <w:rPr>
          <w:rStyle w:val="jspropertycolor"/>
          <w:color w:val="000000"/>
        </w:rPr>
        <w:t>src</w:t>
      </w:r>
      <w:proofErr w:type="spellEnd"/>
      <w:r>
        <w:rPr>
          <w:rStyle w:val="jscolor"/>
          <w:color w:val="000000"/>
        </w:rPr>
        <w:t xml:space="preserve"> = </w:t>
      </w:r>
      <w:r>
        <w:rPr>
          <w:rStyle w:val="jsstringcolor"/>
          <w:color w:val="000000"/>
        </w:rPr>
        <w:t>"picture.gif"</w:t>
      </w:r>
      <w:r>
        <w:rPr>
          <w:rStyle w:val="jscolor"/>
          <w:color w:val="000000"/>
        </w:rPr>
        <w:t>;</w:t>
      </w:r>
      <w:r>
        <w:rPr>
          <w:rStyle w:val="jsnumbercolor"/>
          <w:color w:val="000000"/>
        </w:rPr>
        <w:t xml:space="preserve"> </w:t>
      </w:r>
    </w:p>
    <w:p w:rsidR="00B65AAB" w:rsidRDefault="00E33C7B" w:rsidP="00E33C7B">
      <w:pPr>
        <w:pStyle w:val="IntenseQuote"/>
      </w:pPr>
      <w:r>
        <w:pict>
          <v:rect id="_x0000_i1299" style="width:0;height:1.5pt" o:hralign="center" o:hrstd="t" o:hr="t" fillcolor="#a0a0a0" stroked="f"/>
        </w:pict>
      </w:r>
    </w:p>
    <w:p w:rsidR="00B65AAB" w:rsidRDefault="00E33C7B" w:rsidP="00E33C7B">
      <w:pPr>
        <w:pStyle w:val="IntenseQuote"/>
      </w:pPr>
      <w:r>
        <w:pict>
          <v:rect id="_x0000_i1300" style="width:0;height:1.5pt" o:hralign="center" o:hrstd="t" o:hr="t" fillcolor="#a0a0a0" stroked="f"/>
        </w:pict>
      </w:r>
    </w:p>
    <w:p w:rsidR="00B65AAB" w:rsidRPr="00C865E6" w:rsidRDefault="00B65AAB" w:rsidP="00C865E6">
      <w:pPr>
        <w:pStyle w:val="IntenseQuote"/>
        <w:jc w:val="center"/>
        <w:rPr>
          <w:sz w:val="40"/>
        </w:rPr>
      </w:pPr>
      <w:r w:rsidRPr="00C865E6">
        <w:rPr>
          <w:sz w:val="40"/>
        </w:rPr>
        <w:t>The HTML &lt;</w:t>
      </w:r>
      <w:proofErr w:type="spellStart"/>
      <w:r w:rsidRPr="00C865E6">
        <w:rPr>
          <w:sz w:val="40"/>
        </w:rPr>
        <w:t>noscript</w:t>
      </w:r>
      <w:proofErr w:type="spellEnd"/>
      <w:r w:rsidRPr="00C865E6">
        <w:rPr>
          <w:sz w:val="40"/>
        </w:rPr>
        <w:t>&gt; Tag</w:t>
      </w:r>
    </w:p>
    <w:p w:rsidR="00B65AAB" w:rsidRDefault="00B65AAB" w:rsidP="00E33C7B">
      <w:pPr>
        <w:pStyle w:val="IntenseQuote"/>
      </w:pPr>
      <w:r>
        <w:t xml:space="preserve">The </w:t>
      </w:r>
      <w:r>
        <w:rPr>
          <w:rStyle w:val="HTMLCode"/>
          <w:rFonts w:eastAsiaTheme="majorEastAsia"/>
        </w:rPr>
        <w:t>&lt;</w:t>
      </w:r>
      <w:proofErr w:type="spellStart"/>
      <w:r>
        <w:rPr>
          <w:rStyle w:val="HTMLCode"/>
          <w:rFonts w:eastAsiaTheme="majorEastAsia"/>
        </w:rPr>
        <w:t>noscript</w:t>
      </w:r>
      <w:proofErr w:type="spellEnd"/>
      <w:r>
        <w:rPr>
          <w:rStyle w:val="HTMLCode"/>
          <w:rFonts w:eastAsiaTheme="majorEastAsia"/>
        </w:rPr>
        <w:t>&gt;</w:t>
      </w:r>
      <w:r>
        <w:t xml:space="preserve"> tag is used to provide an alternate content for users that have disabled scripts in their browser or have a browser that doesn't support client-side scripts:</w:t>
      </w:r>
    </w:p>
    <w:p w:rsidR="00B65AAB" w:rsidRDefault="00B65AAB" w:rsidP="00E33C7B">
      <w:pPr>
        <w:pStyle w:val="IntenseQuote"/>
      </w:pPr>
      <w:r>
        <w:t>Example</w:t>
      </w:r>
    </w:p>
    <w:p w:rsidR="00B65AAB" w:rsidRDefault="00B65AAB" w:rsidP="00E33C7B">
      <w:pPr>
        <w:pStyle w:val="IntenseQuote"/>
      </w:pPr>
      <w:r>
        <w:rPr>
          <w:rStyle w:val="tagcolor"/>
        </w:rPr>
        <w:t>&lt;</w:t>
      </w:r>
      <w:proofErr w:type="gramStart"/>
      <w:r>
        <w:rPr>
          <w:rStyle w:val="tagnamecolor"/>
        </w:rPr>
        <w:t>script</w:t>
      </w:r>
      <w:proofErr w:type="gramEnd"/>
      <w:r>
        <w:rPr>
          <w:rStyle w:val="tagcolor"/>
        </w:rPr>
        <w:t>&gt;</w:t>
      </w:r>
      <w:r>
        <w:rPr>
          <w:color w:val="000000"/>
        </w:rPr>
        <w:br/>
      </w:r>
      <w:proofErr w:type="spellStart"/>
      <w:r>
        <w:rPr>
          <w:rStyle w:val="jscolor"/>
          <w:color w:val="000000"/>
        </w:rPr>
        <w:t>document.</w:t>
      </w:r>
      <w:r>
        <w:rPr>
          <w:rStyle w:val="jspropertycolor"/>
          <w:color w:val="000000"/>
        </w:rPr>
        <w:t>getElementById</w:t>
      </w:r>
      <w:proofErr w:type="spellEnd"/>
      <w:r>
        <w:rPr>
          <w:rStyle w:val="jscolor"/>
          <w:color w:val="000000"/>
        </w:rPr>
        <w:t>(</w:t>
      </w:r>
      <w:r>
        <w:rPr>
          <w:rStyle w:val="jsstringcolor"/>
          <w:color w:val="000000"/>
        </w:rPr>
        <w:t>"demo"</w:t>
      </w:r>
      <w:r>
        <w:rPr>
          <w:rStyle w:val="jscolor"/>
          <w:color w:val="000000"/>
        </w:rPr>
        <w:t>).</w:t>
      </w:r>
      <w:proofErr w:type="spellStart"/>
      <w:r>
        <w:rPr>
          <w:rStyle w:val="jspropertycolor"/>
          <w:color w:val="000000"/>
        </w:rPr>
        <w:t>innerHTML</w:t>
      </w:r>
      <w:proofErr w:type="spellEnd"/>
      <w:r>
        <w:rPr>
          <w:rStyle w:val="jscolor"/>
          <w:color w:val="000000"/>
        </w:rPr>
        <w:t xml:space="preserve"> = </w:t>
      </w:r>
      <w:r>
        <w:rPr>
          <w:rStyle w:val="jsstringcolor"/>
          <w:color w:val="000000"/>
        </w:rPr>
        <w:t>"Hello JavaScript!"</w:t>
      </w:r>
      <w:r>
        <w:rPr>
          <w:rStyle w:val="jscolor"/>
          <w:color w:val="000000"/>
        </w:rPr>
        <w:t>;</w:t>
      </w:r>
      <w:r>
        <w:rPr>
          <w:color w:val="000000"/>
        </w:rPr>
        <w:br/>
      </w:r>
      <w:r>
        <w:rPr>
          <w:rStyle w:val="tagcolor"/>
        </w:rPr>
        <w:t>&lt;</w:t>
      </w:r>
      <w:r>
        <w:rPr>
          <w:rStyle w:val="tagnamecolor"/>
        </w:rPr>
        <w:t>/script</w:t>
      </w:r>
      <w:r>
        <w:rPr>
          <w:rStyle w:val="tagcolor"/>
        </w:rPr>
        <w:t>&gt;</w:t>
      </w:r>
      <w:r>
        <w:br/>
      </w:r>
      <w:r>
        <w:br/>
      </w:r>
      <w:r>
        <w:rPr>
          <w:rStyle w:val="tagcolor"/>
        </w:rPr>
        <w:t>&lt;</w:t>
      </w:r>
      <w:proofErr w:type="spellStart"/>
      <w:r>
        <w:rPr>
          <w:rStyle w:val="tagnamecolor"/>
        </w:rPr>
        <w:t>noscript</w:t>
      </w:r>
      <w:proofErr w:type="spellEnd"/>
      <w:r>
        <w:rPr>
          <w:rStyle w:val="tagcolor"/>
        </w:rPr>
        <w:t>&gt;</w:t>
      </w:r>
      <w:r>
        <w:t>Sorry, your browser does not support JavaScript!</w:t>
      </w:r>
      <w:r>
        <w:rPr>
          <w:rStyle w:val="tagcolor"/>
        </w:rPr>
        <w:t>&lt;</w:t>
      </w:r>
      <w:r>
        <w:rPr>
          <w:rStyle w:val="tagnamecolor"/>
        </w:rPr>
        <w:t>/</w:t>
      </w:r>
      <w:proofErr w:type="spellStart"/>
      <w:r>
        <w:rPr>
          <w:rStyle w:val="tagnamecolor"/>
        </w:rPr>
        <w:t>noscript</w:t>
      </w:r>
      <w:proofErr w:type="spellEnd"/>
      <w:r>
        <w:rPr>
          <w:rStyle w:val="tagcolor"/>
        </w:rPr>
        <w:t>&gt;</w:t>
      </w:r>
      <w:r>
        <w:t xml:space="preserve"> </w:t>
      </w:r>
    </w:p>
    <w:p w:rsidR="00B65AAB" w:rsidRDefault="00B65AAB" w:rsidP="00E33C7B">
      <w:pPr>
        <w:pStyle w:val="IntenseQuote"/>
      </w:pPr>
      <w:r>
        <w:t>HTML Script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4"/>
        <w:gridCol w:w="7876"/>
      </w:tblGrid>
      <w:tr w:rsidR="00B65AAB" w:rsidTr="00B65AAB">
        <w:trPr>
          <w:tblCellSpacing w:w="15" w:type="dxa"/>
        </w:trPr>
        <w:tc>
          <w:tcPr>
            <w:tcW w:w="0" w:type="auto"/>
            <w:vAlign w:val="center"/>
            <w:hideMark/>
          </w:tcPr>
          <w:p w:rsidR="00B65AAB" w:rsidRDefault="00B65AAB" w:rsidP="00E33C7B">
            <w:pPr>
              <w:pStyle w:val="IntenseQuote"/>
              <w:rPr>
                <w:sz w:val="24"/>
                <w:szCs w:val="24"/>
              </w:rPr>
            </w:pPr>
            <w:r>
              <w:lastRenderedPageBreak/>
              <w:t>Tag</w:t>
            </w:r>
          </w:p>
        </w:tc>
        <w:tc>
          <w:tcPr>
            <w:tcW w:w="0" w:type="auto"/>
            <w:vAlign w:val="center"/>
            <w:hideMark/>
          </w:tcPr>
          <w:p w:rsidR="00B65AAB" w:rsidRDefault="00B65AAB" w:rsidP="00E33C7B">
            <w:pPr>
              <w:pStyle w:val="IntenseQuote"/>
              <w:rPr>
                <w:sz w:val="24"/>
                <w:szCs w:val="24"/>
              </w:rPr>
            </w:pPr>
            <w:r>
              <w:t>Description</w:t>
            </w:r>
          </w:p>
        </w:tc>
      </w:tr>
      <w:tr w:rsidR="00B65AAB" w:rsidTr="00B65AAB">
        <w:trPr>
          <w:tblCellSpacing w:w="15" w:type="dxa"/>
        </w:trPr>
        <w:tc>
          <w:tcPr>
            <w:tcW w:w="0" w:type="auto"/>
            <w:vAlign w:val="center"/>
            <w:hideMark/>
          </w:tcPr>
          <w:p w:rsidR="00B65AAB" w:rsidRDefault="00E33C7B" w:rsidP="00E33C7B">
            <w:pPr>
              <w:pStyle w:val="IntenseQuote"/>
              <w:rPr>
                <w:sz w:val="24"/>
                <w:szCs w:val="24"/>
              </w:rPr>
            </w:pPr>
            <w:hyperlink r:id="rId147" w:history="1">
              <w:r w:rsidR="00B65AAB">
                <w:rPr>
                  <w:rStyle w:val="Hyperlink"/>
                </w:rPr>
                <w:t>&lt;script&gt;</w:t>
              </w:r>
            </w:hyperlink>
          </w:p>
        </w:tc>
        <w:tc>
          <w:tcPr>
            <w:tcW w:w="0" w:type="auto"/>
            <w:vAlign w:val="center"/>
            <w:hideMark/>
          </w:tcPr>
          <w:p w:rsidR="00B65AAB" w:rsidRDefault="00B65AAB" w:rsidP="00E33C7B">
            <w:pPr>
              <w:pStyle w:val="IntenseQuote"/>
              <w:rPr>
                <w:sz w:val="24"/>
                <w:szCs w:val="24"/>
              </w:rPr>
            </w:pPr>
            <w:r>
              <w:t>Defines a client-side script</w:t>
            </w:r>
          </w:p>
        </w:tc>
      </w:tr>
      <w:tr w:rsidR="00B65AAB" w:rsidTr="00B65AAB">
        <w:trPr>
          <w:tblCellSpacing w:w="15" w:type="dxa"/>
        </w:trPr>
        <w:tc>
          <w:tcPr>
            <w:tcW w:w="0" w:type="auto"/>
            <w:vAlign w:val="center"/>
            <w:hideMark/>
          </w:tcPr>
          <w:p w:rsidR="00B65AAB" w:rsidRDefault="00E33C7B" w:rsidP="00E33C7B">
            <w:pPr>
              <w:pStyle w:val="IntenseQuote"/>
              <w:rPr>
                <w:sz w:val="24"/>
                <w:szCs w:val="24"/>
              </w:rPr>
            </w:pPr>
            <w:hyperlink r:id="rId148" w:history="1">
              <w:r w:rsidR="00B65AAB">
                <w:rPr>
                  <w:rStyle w:val="Hyperlink"/>
                </w:rPr>
                <w:t>&lt;</w:t>
              </w:r>
              <w:proofErr w:type="spellStart"/>
              <w:r w:rsidR="00B65AAB">
                <w:rPr>
                  <w:rStyle w:val="Hyperlink"/>
                </w:rPr>
                <w:t>noscript</w:t>
              </w:r>
              <w:proofErr w:type="spellEnd"/>
              <w:r w:rsidR="00B65AAB">
                <w:rPr>
                  <w:rStyle w:val="Hyperlink"/>
                </w:rPr>
                <w:t>&gt;</w:t>
              </w:r>
            </w:hyperlink>
          </w:p>
        </w:tc>
        <w:tc>
          <w:tcPr>
            <w:tcW w:w="0" w:type="auto"/>
            <w:vAlign w:val="center"/>
            <w:hideMark/>
          </w:tcPr>
          <w:p w:rsidR="00B65AAB" w:rsidRDefault="00B65AAB" w:rsidP="00E33C7B">
            <w:pPr>
              <w:pStyle w:val="IntenseQuote"/>
              <w:rPr>
                <w:sz w:val="24"/>
                <w:szCs w:val="24"/>
              </w:rPr>
            </w:pPr>
            <w:r>
              <w:t>Defines an alternate content for users that do not support client-side scripts</w:t>
            </w:r>
          </w:p>
        </w:tc>
      </w:tr>
    </w:tbl>
    <w:p w:rsidR="00B65AAB" w:rsidRDefault="00E33C7B" w:rsidP="00E33C7B">
      <w:pPr>
        <w:pStyle w:val="IntenseQuote"/>
      </w:pPr>
      <w:r>
        <w:pict>
          <v:rect id="_x0000_i1301" style="width:0;height:1.5pt" o:hralign="center" o:hrstd="t" o:hr="t" fillcolor="#a0a0a0" stroked="f"/>
        </w:pict>
      </w:r>
    </w:p>
    <w:p w:rsidR="000A082D" w:rsidRDefault="000A082D" w:rsidP="00E33C7B">
      <w:pPr>
        <w:pStyle w:val="IntenseQuote"/>
      </w:pPr>
    </w:p>
    <w:p w:rsidR="000A082D" w:rsidRDefault="000A082D" w:rsidP="00E33C7B">
      <w:pPr>
        <w:pStyle w:val="IntenseQuote"/>
        <w:rPr>
          <w:rFonts w:eastAsia="Times New Roman"/>
          <w:sz w:val="24"/>
          <w:szCs w:val="24"/>
        </w:rPr>
      </w:pPr>
      <w:r>
        <w:br w:type="page"/>
      </w:r>
    </w:p>
    <w:p w:rsidR="000A082D" w:rsidRPr="002E4D80" w:rsidRDefault="000A082D" w:rsidP="00C865E6">
      <w:pPr>
        <w:pStyle w:val="IntenseQuote"/>
        <w:jc w:val="center"/>
        <w:rPr>
          <w:rFonts w:ascii="Times New Roman" w:eastAsia="Times New Roman" w:hAnsi="Times New Roman" w:cs="Times New Roman"/>
          <w:i w:val="0"/>
          <w:sz w:val="96"/>
          <w:u w:val="single"/>
        </w:rPr>
      </w:pPr>
      <w:r w:rsidRPr="002E4D80">
        <w:rPr>
          <w:rFonts w:ascii="Times New Roman" w:eastAsia="Times New Roman" w:hAnsi="Times New Roman" w:cs="Times New Roman"/>
          <w:i w:val="0"/>
          <w:sz w:val="96"/>
          <w:u w:val="single"/>
        </w:rPr>
        <w:lastRenderedPageBreak/>
        <w:t>HTML File Paths</w:t>
      </w:r>
    </w:p>
    <w:p w:rsidR="000A082D" w:rsidRPr="000A082D" w:rsidRDefault="00E33C7B" w:rsidP="00E33C7B">
      <w:pPr>
        <w:pStyle w:val="IntenseQuote"/>
        <w:rPr>
          <w:rFonts w:eastAsia="Times New Roman"/>
          <w:sz w:val="24"/>
          <w:szCs w:val="24"/>
        </w:rPr>
      </w:pPr>
      <w:r>
        <w:rPr>
          <w:rFonts w:eastAsia="Times New Roman"/>
          <w:sz w:val="24"/>
          <w:szCs w:val="24"/>
        </w:rPr>
        <w:pict>
          <v:rect id="_x0000_i130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2"/>
        <w:gridCol w:w="5188"/>
      </w:tblGrid>
      <w:tr w:rsidR="000A082D" w:rsidRPr="000A082D" w:rsidTr="00C865E6">
        <w:trPr>
          <w:tblCellSpacing w:w="15" w:type="dxa"/>
        </w:trPr>
        <w:tc>
          <w:tcPr>
            <w:tcW w:w="4200" w:type="dxa"/>
            <w:vAlign w:val="center"/>
            <w:hideMark/>
          </w:tcPr>
          <w:p w:rsidR="000A082D" w:rsidRPr="000A082D" w:rsidRDefault="000A082D" w:rsidP="00E33C7B">
            <w:pPr>
              <w:pStyle w:val="IntenseQuote"/>
              <w:rPr>
                <w:rFonts w:eastAsia="Times New Roman"/>
                <w:sz w:val="24"/>
                <w:szCs w:val="24"/>
              </w:rPr>
            </w:pPr>
            <w:r w:rsidRPr="000A082D">
              <w:rPr>
                <w:rFonts w:eastAsia="Times New Roman"/>
                <w:sz w:val="24"/>
                <w:szCs w:val="24"/>
              </w:rPr>
              <w:t>Path</w:t>
            </w:r>
          </w:p>
        </w:tc>
        <w:tc>
          <w:tcPr>
            <w:tcW w:w="0" w:type="auto"/>
            <w:tcBorders>
              <w:left w:val="single" w:sz="4" w:space="0" w:color="auto"/>
            </w:tcBorders>
            <w:vAlign w:val="center"/>
            <w:hideMark/>
          </w:tcPr>
          <w:p w:rsidR="000A082D" w:rsidRPr="000A082D" w:rsidRDefault="000A082D" w:rsidP="00E33C7B">
            <w:pPr>
              <w:pStyle w:val="IntenseQuote"/>
              <w:rPr>
                <w:rFonts w:eastAsia="Times New Roman"/>
                <w:sz w:val="24"/>
                <w:szCs w:val="24"/>
              </w:rPr>
            </w:pPr>
            <w:r w:rsidRPr="000A082D">
              <w:rPr>
                <w:rFonts w:eastAsia="Times New Roman"/>
                <w:sz w:val="24"/>
                <w:szCs w:val="24"/>
              </w:rPr>
              <w:t>Description</w:t>
            </w:r>
          </w:p>
        </w:tc>
      </w:tr>
      <w:tr w:rsidR="000A082D" w:rsidRPr="000A082D" w:rsidTr="00C865E6">
        <w:trPr>
          <w:tblCellSpacing w:w="15" w:type="dxa"/>
        </w:trPr>
        <w:tc>
          <w:tcPr>
            <w:tcW w:w="0" w:type="auto"/>
            <w:tcBorders>
              <w:top w:val="single" w:sz="4" w:space="0" w:color="auto"/>
            </w:tcBorders>
            <w:vAlign w:val="center"/>
            <w:hideMark/>
          </w:tcPr>
          <w:p w:rsidR="000A082D" w:rsidRPr="000A082D" w:rsidRDefault="000A082D" w:rsidP="00E33C7B">
            <w:pPr>
              <w:pStyle w:val="IntenseQuote"/>
              <w:rPr>
                <w:rFonts w:eastAsia="Times New Roman"/>
                <w:sz w:val="24"/>
                <w:szCs w:val="24"/>
              </w:rPr>
            </w:pPr>
            <w:r w:rsidRPr="000A082D">
              <w:rPr>
                <w:rFonts w:eastAsia="Times New Roman"/>
                <w:sz w:val="24"/>
                <w:szCs w:val="24"/>
              </w:rPr>
              <w:t>&lt;</w:t>
            </w:r>
            <w:proofErr w:type="spellStart"/>
            <w:r w:rsidRPr="000A082D">
              <w:rPr>
                <w:rFonts w:eastAsia="Times New Roman"/>
                <w:sz w:val="24"/>
                <w:szCs w:val="24"/>
              </w:rPr>
              <w:t>img</w:t>
            </w:r>
            <w:proofErr w:type="spellEnd"/>
            <w:r w:rsidRPr="000A082D">
              <w:rPr>
                <w:rFonts w:eastAsia="Times New Roman"/>
                <w:sz w:val="24"/>
                <w:szCs w:val="24"/>
              </w:rPr>
              <w:t xml:space="preserve"> </w:t>
            </w:r>
            <w:proofErr w:type="spellStart"/>
            <w:r w:rsidRPr="000A082D">
              <w:rPr>
                <w:rFonts w:eastAsia="Times New Roman"/>
                <w:sz w:val="24"/>
                <w:szCs w:val="24"/>
              </w:rPr>
              <w:t>src</w:t>
            </w:r>
            <w:proofErr w:type="spellEnd"/>
            <w:r w:rsidRPr="000A082D">
              <w:rPr>
                <w:rFonts w:eastAsia="Times New Roman"/>
                <w:sz w:val="24"/>
                <w:szCs w:val="24"/>
              </w:rPr>
              <w:t>="picture.jpg"&gt;</w:t>
            </w:r>
          </w:p>
        </w:tc>
        <w:tc>
          <w:tcPr>
            <w:tcW w:w="0" w:type="auto"/>
            <w:tcBorders>
              <w:top w:val="single" w:sz="4" w:space="0" w:color="auto"/>
              <w:left w:val="single" w:sz="4" w:space="0" w:color="auto"/>
            </w:tcBorders>
            <w:vAlign w:val="center"/>
            <w:hideMark/>
          </w:tcPr>
          <w:p w:rsidR="000A082D" w:rsidRPr="000A082D" w:rsidRDefault="000A082D" w:rsidP="00E33C7B">
            <w:pPr>
              <w:pStyle w:val="IntenseQuote"/>
              <w:rPr>
                <w:rFonts w:eastAsia="Times New Roman"/>
                <w:sz w:val="24"/>
                <w:szCs w:val="24"/>
              </w:rPr>
            </w:pPr>
            <w:r w:rsidRPr="000A082D">
              <w:rPr>
                <w:rFonts w:eastAsia="Times New Roman"/>
                <w:sz w:val="24"/>
                <w:szCs w:val="24"/>
              </w:rPr>
              <w:t>picture.jpg is located in the same folder as the current page</w:t>
            </w:r>
          </w:p>
        </w:tc>
      </w:tr>
      <w:tr w:rsidR="000A082D" w:rsidRPr="000A082D" w:rsidTr="00C865E6">
        <w:trPr>
          <w:tblCellSpacing w:w="15" w:type="dxa"/>
        </w:trPr>
        <w:tc>
          <w:tcPr>
            <w:tcW w:w="0" w:type="auto"/>
            <w:vAlign w:val="center"/>
            <w:hideMark/>
          </w:tcPr>
          <w:p w:rsidR="000A082D" w:rsidRPr="000A082D" w:rsidRDefault="000A082D" w:rsidP="00E33C7B">
            <w:pPr>
              <w:pStyle w:val="IntenseQuote"/>
              <w:rPr>
                <w:rFonts w:eastAsia="Times New Roman"/>
                <w:sz w:val="24"/>
                <w:szCs w:val="24"/>
              </w:rPr>
            </w:pPr>
            <w:r w:rsidRPr="000A082D">
              <w:rPr>
                <w:rFonts w:eastAsia="Times New Roman"/>
                <w:sz w:val="24"/>
                <w:szCs w:val="24"/>
              </w:rPr>
              <w:t>&lt;</w:t>
            </w:r>
            <w:proofErr w:type="spellStart"/>
            <w:r w:rsidRPr="000A082D">
              <w:rPr>
                <w:rFonts w:eastAsia="Times New Roman"/>
                <w:sz w:val="24"/>
                <w:szCs w:val="24"/>
              </w:rPr>
              <w:t>img</w:t>
            </w:r>
            <w:proofErr w:type="spellEnd"/>
            <w:r w:rsidRPr="000A082D">
              <w:rPr>
                <w:rFonts w:eastAsia="Times New Roman"/>
                <w:sz w:val="24"/>
                <w:szCs w:val="24"/>
              </w:rPr>
              <w:t xml:space="preserve"> </w:t>
            </w:r>
            <w:proofErr w:type="spellStart"/>
            <w:r w:rsidRPr="000A082D">
              <w:rPr>
                <w:rFonts w:eastAsia="Times New Roman"/>
                <w:sz w:val="24"/>
                <w:szCs w:val="24"/>
              </w:rPr>
              <w:t>src</w:t>
            </w:r>
            <w:proofErr w:type="spellEnd"/>
            <w:r w:rsidRPr="000A082D">
              <w:rPr>
                <w:rFonts w:eastAsia="Times New Roman"/>
                <w:sz w:val="24"/>
                <w:szCs w:val="24"/>
              </w:rPr>
              <w:t>="images/picture.jpg"&gt;</w:t>
            </w:r>
          </w:p>
        </w:tc>
        <w:tc>
          <w:tcPr>
            <w:tcW w:w="0" w:type="auto"/>
            <w:tcBorders>
              <w:left w:val="single" w:sz="4" w:space="0" w:color="auto"/>
            </w:tcBorders>
            <w:vAlign w:val="center"/>
            <w:hideMark/>
          </w:tcPr>
          <w:p w:rsidR="000A082D" w:rsidRPr="000A082D" w:rsidRDefault="000A082D" w:rsidP="00E33C7B">
            <w:pPr>
              <w:pStyle w:val="IntenseQuote"/>
              <w:rPr>
                <w:rFonts w:eastAsia="Times New Roman"/>
                <w:sz w:val="24"/>
                <w:szCs w:val="24"/>
              </w:rPr>
            </w:pPr>
            <w:r w:rsidRPr="000A082D">
              <w:rPr>
                <w:rFonts w:eastAsia="Times New Roman"/>
                <w:sz w:val="24"/>
                <w:szCs w:val="24"/>
              </w:rPr>
              <w:t>picture.jpg is located in the images folder in the current folder</w:t>
            </w:r>
          </w:p>
        </w:tc>
      </w:tr>
      <w:tr w:rsidR="000A082D" w:rsidRPr="000A082D" w:rsidTr="00C865E6">
        <w:trPr>
          <w:tblCellSpacing w:w="15" w:type="dxa"/>
        </w:trPr>
        <w:tc>
          <w:tcPr>
            <w:tcW w:w="0" w:type="auto"/>
            <w:vAlign w:val="center"/>
            <w:hideMark/>
          </w:tcPr>
          <w:p w:rsidR="000A082D" w:rsidRPr="000A082D" w:rsidRDefault="000A082D" w:rsidP="00E33C7B">
            <w:pPr>
              <w:pStyle w:val="IntenseQuote"/>
              <w:rPr>
                <w:rFonts w:eastAsia="Times New Roman"/>
                <w:sz w:val="24"/>
                <w:szCs w:val="24"/>
              </w:rPr>
            </w:pPr>
            <w:r w:rsidRPr="000A082D">
              <w:rPr>
                <w:rFonts w:eastAsia="Times New Roman"/>
                <w:sz w:val="24"/>
                <w:szCs w:val="24"/>
              </w:rPr>
              <w:t>&lt;</w:t>
            </w:r>
            <w:proofErr w:type="spellStart"/>
            <w:r w:rsidRPr="000A082D">
              <w:rPr>
                <w:rFonts w:eastAsia="Times New Roman"/>
                <w:sz w:val="24"/>
                <w:szCs w:val="24"/>
              </w:rPr>
              <w:t>img</w:t>
            </w:r>
            <w:proofErr w:type="spellEnd"/>
            <w:r w:rsidRPr="000A082D">
              <w:rPr>
                <w:rFonts w:eastAsia="Times New Roman"/>
                <w:sz w:val="24"/>
                <w:szCs w:val="24"/>
              </w:rPr>
              <w:t xml:space="preserve"> </w:t>
            </w:r>
            <w:proofErr w:type="spellStart"/>
            <w:r w:rsidRPr="000A082D">
              <w:rPr>
                <w:rFonts w:eastAsia="Times New Roman"/>
                <w:sz w:val="24"/>
                <w:szCs w:val="24"/>
              </w:rPr>
              <w:t>src</w:t>
            </w:r>
            <w:proofErr w:type="spellEnd"/>
            <w:r w:rsidRPr="000A082D">
              <w:rPr>
                <w:rFonts w:eastAsia="Times New Roman"/>
                <w:sz w:val="24"/>
                <w:szCs w:val="24"/>
              </w:rPr>
              <w:t>="/images/picture.jpg"&gt;</w:t>
            </w:r>
          </w:p>
        </w:tc>
        <w:tc>
          <w:tcPr>
            <w:tcW w:w="0" w:type="auto"/>
            <w:tcBorders>
              <w:left w:val="single" w:sz="4" w:space="0" w:color="auto"/>
            </w:tcBorders>
            <w:vAlign w:val="center"/>
            <w:hideMark/>
          </w:tcPr>
          <w:p w:rsidR="000A082D" w:rsidRPr="000A082D" w:rsidRDefault="000A082D" w:rsidP="00E33C7B">
            <w:pPr>
              <w:pStyle w:val="IntenseQuote"/>
              <w:rPr>
                <w:rFonts w:eastAsia="Times New Roman"/>
                <w:sz w:val="24"/>
                <w:szCs w:val="24"/>
              </w:rPr>
            </w:pPr>
            <w:r w:rsidRPr="000A082D">
              <w:rPr>
                <w:rFonts w:eastAsia="Times New Roman"/>
                <w:sz w:val="24"/>
                <w:szCs w:val="24"/>
              </w:rPr>
              <w:t>picture.jpg is located in the images folder at the root of the current web</w:t>
            </w:r>
          </w:p>
        </w:tc>
      </w:tr>
      <w:tr w:rsidR="000A082D" w:rsidRPr="000A082D" w:rsidTr="00C865E6">
        <w:trPr>
          <w:tblCellSpacing w:w="15" w:type="dxa"/>
        </w:trPr>
        <w:tc>
          <w:tcPr>
            <w:tcW w:w="0" w:type="auto"/>
            <w:vAlign w:val="center"/>
            <w:hideMark/>
          </w:tcPr>
          <w:p w:rsidR="000A082D" w:rsidRPr="000A082D" w:rsidRDefault="000A082D" w:rsidP="00E33C7B">
            <w:pPr>
              <w:pStyle w:val="IntenseQuote"/>
              <w:rPr>
                <w:rFonts w:eastAsia="Times New Roman"/>
                <w:sz w:val="24"/>
                <w:szCs w:val="24"/>
              </w:rPr>
            </w:pPr>
            <w:r w:rsidRPr="000A082D">
              <w:rPr>
                <w:rFonts w:eastAsia="Times New Roman"/>
                <w:sz w:val="24"/>
                <w:szCs w:val="24"/>
              </w:rPr>
              <w:t>&lt;</w:t>
            </w:r>
            <w:proofErr w:type="spellStart"/>
            <w:r w:rsidRPr="000A082D">
              <w:rPr>
                <w:rFonts w:eastAsia="Times New Roman"/>
                <w:sz w:val="24"/>
                <w:szCs w:val="24"/>
              </w:rPr>
              <w:t>img</w:t>
            </w:r>
            <w:proofErr w:type="spellEnd"/>
            <w:r w:rsidRPr="000A082D">
              <w:rPr>
                <w:rFonts w:eastAsia="Times New Roman"/>
                <w:sz w:val="24"/>
                <w:szCs w:val="24"/>
              </w:rPr>
              <w:t xml:space="preserve"> </w:t>
            </w:r>
            <w:proofErr w:type="spellStart"/>
            <w:r w:rsidRPr="000A082D">
              <w:rPr>
                <w:rFonts w:eastAsia="Times New Roman"/>
                <w:sz w:val="24"/>
                <w:szCs w:val="24"/>
              </w:rPr>
              <w:t>src</w:t>
            </w:r>
            <w:proofErr w:type="spellEnd"/>
            <w:r w:rsidRPr="000A082D">
              <w:rPr>
                <w:rFonts w:eastAsia="Times New Roman"/>
                <w:sz w:val="24"/>
                <w:szCs w:val="24"/>
              </w:rPr>
              <w:t>="</w:t>
            </w:r>
            <w:proofErr w:type="gramStart"/>
            <w:r w:rsidRPr="000A082D">
              <w:rPr>
                <w:rFonts w:eastAsia="Times New Roman"/>
                <w:sz w:val="24"/>
                <w:szCs w:val="24"/>
              </w:rPr>
              <w:t>..</w:t>
            </w:r>
            <w:proofErr w:type="gramEnd"/>
            <w:r w:rsidRPr="000A082D">
              <w:rPr>
                <w:rFonts w:eastAsia="Times New Roman"/>
                <w:sz w:val="24"/>
                <w:szCs w:val="24"/>
              </w:rPr>
              <w:t>/picture.jpg"&gt;</w:t>
            </w:r>
          </w:p>
        </w:tc>
        <w:tc>
          <w:tcPr>
            <w:tcW w:w="0" w:type="auto"/>
            <w:tcBorders>
              <w:left w:val="single" w:sz="4" w:space="0" w:color="auto"/>
            </w:tcBorders>
            <w:vAlign w:val="center"/>
            <w:hideMark/>
          </w:tcPr>
          <w:p w:rsidR="000A082D" w:rsidRPr="000A082D" w:rsidRDefault="000A082D" w:rsidP="00E33C7B">
            <w:pPr>
              <w:pStyle w:val="IntenseQuote"/>
              <w:rPr>
                <w:rFonts w:eastAsia="Times New Roman"/>
                <w:sz w:val="24"/>
                <w:szCs w:val="24"/>
              </w:rPr>
            </w:pPr>
            <w:r w:rsidRPr="000A082D">
              <w:rPr>
                <w:rFonts w:eastAsia="Times New Roman"/>
                <w:sz w:val="24"/>
                <w:szCs w:val="24"/>
              </w:rPr>
              <w:t>picture.jpg is located in the folder one level up from the current folder</w:t>
            </w:r>
          </w:p>
        </w:tc>
      </w:tr>
    </w:tbl>
    <w:p w:rsidR="000A082D" w:rsidRPr="000A082D" w:rsidRDefault="00E33C7B" w:rsidP="00E33C7B">
      <w:pPr>
        <w:pStyle w:val="IntenseQuote"/>
        <w:rPr>
          <w:rFonts w:eastAsia="Times New Roman"/>
          <w:sz w:val="24"/>
          <w:szCs w:val="24"/>
        </w:rPr>
      </w:pPr>
      <w:r>
        <w:rPr>
          <w:rFonts w:eastAsia="Times New Roman"/>
          <w:sz w:val="24"/>
          <w:szCs w:val="24"/>
        </w:rPr>
        <w:pict>
          <v:rect id="_x0000_i1303" style="width:0;height:1.5pt" o:hralign="center" o:hrstd="t" o:hr="t" fillcolor="#a0a0a0" stroked="f"/>
        </w:pict>
      </w:r>
    </w:p>
    <w:p w:rsidR="000A082D" w:rsidRPr="000A082D" w:rsidRDefault="000A082D" w:rsidP="00E33C7B">
      <w:pPr>
        <w:pStyle w:val="IntenseQuote"/>
        <w:rPr>
          <w:rFonts w:eastAsia="Times New Roman"/>
          <w:sz w:val="36"/>
          <w:szCs w:val="36"/>
        </w:rPr>
      </w:pPr>
      <w:r w:rsidRPr="000A082D">
        <w:rPr>
          <w:rFonts w:eastAsia="Times New Roman"/>
          <w:sz w:val="36"/>
          <w:szCs w:val="36"/>
        </w:rPr>
        <w:t>HTML File Paths</w:t>
      </w:r>
    </w:p>
    <w:p w:rsidR="000A082D" w:rsidRPr="000A082D" w:rsidRDefault="000A082D" w:rsidP="00E33C7B">
      <w:pPr>
        <w:pStyle w:val="IntenseQuote"/>
        <w:rPr>
          <w:rFonts w:eastAsia="Times New Roman"/>
          <w:sz w:val="24"/>
          <w:szCs w:val="24"/>
        </w:rPr>
      </w:pPr>
      <w:r w:rsidRPr="000A082D">
        <w:rPr>
          <w:rFonts w:eastAsia="Times New Roman"/>
          <w:sz w:val="24"/>
          <w:szCs w:val="24"/>
        </w:rPr>
        <w:t>A file path describes the location of a file in a web site's folder structure.</w:t>
      </w:r>
    </w:p>
    <w:p w:rsidR="000A082D" w:rsidRPr="000A082D" w:rsidRDefault="000A082D" w:rsidP="00E33C7B">
      <w:pPr>
        <w:pStyle w:val="IntenseQuote"/>
        <w:rPr>
          <w:rFonts w:eastAsia="Times New Roman"/>
          <w:sz w:val="24"/>
          <w:szCs w:val="24"/>
        </w:rPr>
      </w:pPr>
      <w:r w:rsidRPr="000A082D">
        <w:rPr>
          <w:rFonts w:eastAsia="Times New Roman"/>
          <w:sz w:val="24"/>
          <w:szCs w:val="24"/>
        </w:rPr>
        <w:t>File paths are used when linking to external files like:</w:t>
      </w:r>
    </w:p>
    <w:p w:rsidR="000A082D" w:rsidRPr="000A082D" w:rsidRDefault="000A082D" w:rsidP="00E33C7B">
      <w:pPr>
        <w:pStyle w:val="IntenseQuote"/>
        <w:rPr>
          <w:rFonts w:eastAsia="Times New Roman"/>
          <w:sz w:val="24"/>
          <w:szCs w:val="24"/>
        </w:rPr>
      </w:pPr>
      <w:r w:rsidRPr="000A082D">
        <w:rPr>
          <w:rFonts w:eastAsia="Times New Roman"/>
          <w:sz w:val="24"/>
          <w:szCs w:val="24"/>
        </w:rPr>
        <w:t>Web pages</w:t>
      </w:r>
    </w:p>
    <w:p w:rsidR="000A082D" w:rsidRPr="000A082D" w:rsidRDefault="000A082D" w:rsidP="00E33C7B">
      <w:pPr>
        <w:pStyle w:val="IntenseQuote"/>
        <w:rPr>
          <w:rFonts w:eastAsia="Times New Roman"/>
          <w:sz w:val="24"/>
          <w:szCs w:val="24"/>
        </w:rPr>
      </w:pPr>
      <w:r w:rsidRPr="000A082D">
        <w:rPr>
          <w:rFonts w:eastAsia="Times New Roman"/>
          <w:sz w:val="24"/>
          <w:szCs w:val="24"/>
        </w:rPr>
        <w:t>Images</w:t>
      </w:r>
    </w:p>
    <w:p w:rsidR="000A082D" w:rsidRPr="000A082D" w:rsidRDefault="000A082D" w:rsidP="00E33C7B">
      <w:pPr>
        <w:pStyle w:val="IntenseQuote"/>
        <w:rPr>
          <w:rFonts w:eastAsia="Times New Roman"/>
          <w:sz w:val="24"/>
          <w:szCs w:val="24"/>
        </w:rPr>
      </w:pPr>
      <w:r w:rsidRPr="000A082D">
        <w:rPr>
          <w:rFonts w:eastAsia="Times New Roman"/>
          <w:sz w:val="24"/>
          <w:szCs w:val="24"/>
        </w:rPr>
        <w:t>Style sheets</w:t>
      </w:r>
    </w:p>
    <w:p w:rsidR="000A082D" w:rsidRPr="000A082D" w:rsidRDefault="000A082D" w:rsidP="00E33C7B">
      <w:pPr>
        <w:pStyle w:val="IntenseQuote"/>
        <w:rPr>
          <w:rFonts w:eastAsia="Times New Roman"/>
          <w:sz w:val="24"/>
          <w:szCs w:val="24"/>
        </w:rPr>
      </w:pPr>
      <w:proofErr w:type="spellStart"/>
      <w:r w:rsidRPr="000A082D">
        <w:rPr>
          <w:rFonts w:eastAsia="Times New Roman"/>
          <w:sz w:val="24"/>
          <w:szCs w:val="24"/>
        </w:rPr>
        <w:t>JavaScripts</w:t>
      </w:r>
      <w:proofErr w:type="spellEnd"/>
    </w:p>
    <w:p w:rsidR="000A082D" w:rsidRPr="000A082D" w:rsidRDefault="00E33C7B" w:rsidP="00E33C7B">
      <w:pPr>
        <w:pStyle w:val="IntenseQuote"/>
        <w:rPr>
          <w:rFonts w:eastAsia="Times New Roman"/>
          <w:sz w:val="24"/>
          <w:szCs w:val="24"/>
        </w:rPr>
      </w:pPr>
      <w:r>
        <w:rPr>
          <w:rFonts w:eastAsia="Times New Roman"/>
          <w:sz w:val="24"/>
          <w:szCs w:val="24"/>
        </w:rPr>
        <w:pict>
          <v:rect id="_x0000_i1304" style="width:0;height:1.5pt" o:hralign="center" o:hrstd="t" o:hr="t" fillcolor="#a0a0a0" stroked="f"/>
        </w:pict>
      </w:r>
    </w:p>
    <w:p w:rsidR="000A082D" w:rsidRPr="000A082D" w:rsidRDefault="000A082D" w:rsidP="00E33C7B">
      <w:pPr>
        <w:pStyle w:val="IntenseQuote"/>
        <w:rPr>
          <w:rFonts w:eastAsia="Times New Roman"/>
          <w:sz w:val="36"/>
          <w:szCs w:val="36"/>
        </w:rPr>
      </w:pPr>
      <w:r w:rsidRPr="000A082D">
        <w:rPr>
          <w:rFonts w:eastAsia="Times New Roman"/>
          <w:sz w:val="36"/>
          <w:szCs w:val="36"/>
        </w:rPr>
        <w:t>Absolute File Paths</w:t>
      </w:r>
    </w:p>
    <w:p w:rsidR="000A082D" w:rsidRPr="000A082D" w:rsidRDefault="000A082D" w:rsidP="00E33C7B">
      <w:pPr>
        <w:pStyle w:val="IntenseQuote"/>
        <w:rPr>
          <w:rFonts w:eastAsia="Times New Roman"/>
          <w:sz w:val="24"/>
          <w:szCs w:val="24"/>
        </w:rPr>
      </w:pPr>
      <w:r w:rsidRPr="000A082D">
        <w:rPr>
          <w:rFonts w:eastAsia="Times New Roman"/>
          <w:sz w:val="24"/>
          <w:szCs w:val="24"/>
        </w:rPr>
        <w:t>An absolute file path is the full URL to an internet file:</w:t>
      </w:r>
    </w:p>
    <w:p w:rsidR="000A082D" w:rsidRPr="000A082D" w:rsidRDefault="000A082D" w:rsidP="00E33C7B">
      <w:pPr>
        <w:pStyle w:val="IntenseQuote"/>
        <w:rPr>
          <w:rFonts w:eastAsia="Times New Roman"/>
          <w:sz w:val="27"/>
          <w:szCs w:val="27"/>
        </w:rPr>
      </w:pPr>
      <w:r w:rsidRPr="000A082D">
        <w:rPr>
          <w:rFonts w:eastAsia="Times New Roman"/>
          <w:sz w:val="27"/>
          <w:szCs w:val="27"/>
        </w:rPr>
        <w:lastRenderedPageBreak/>
        <w:t>Example</w:t>
      </w:r>
    </w:p>
    <w:p w:rsidR="000A082D" w:rsidRPr="000A082D" w:rsidRDefault="000A082D" w:rsidP="00E33C7B">
      <w:pPr>
        <w:pStyle w:val="IntenseQuote"/>
        <w:rPr>
          <w:rFonts w:eastAsia="Times New Roman"/>
          <w:sz w:val="24"/>
          <w:szCs w:val="24"/>
        </w:rPr>
      </w:pPr>
      <w:r w:rsidRPr="000A082D">
        <w:rPr>
          <w:rFonts w:eastAsia="Times New Roman"/>
          <w:sz w:val="24"/>
          <w:szCs w:val="24"/>
        </w:rPr>
        <w:t>&lt;</w:t>
      </w:r>
      <w:proofErr w:type="spellStart"/>
      <w:r w:rsidRPr="000A082D">
        <w:rPr>
          <w:rFonts w:eastAsia="Times New Roman"/>
          <w:sz w:val="24"/>
          <w:szCs w:val="24"/>
        </w:rPr>
        <w:t>img</w:t>
      </w:r>
      <w:proofErr w:type="spellEnd"/>
      <w:r w:rsidRPr="000A082D">
        <w:rPr>
          <w:rFonts w:eastAsia="Times New Roman"/>
          <w:sz w:val="24"/>
          <w:szCs w:val="24"/>
        </w:rPr>
        <w:t xml:space="preserve"> </w:t>
      </w:r>
      <w:proofErr w:type="spellStart"/>
      <w:r w:rsidRPr="000A082D">
        <w:rPr>
          <w:rFonts w:eastAsia="Times New Roman"/>
          <w:sz w:val="24"/>
          <w:szCs w:val="24"/>
        </w:rPr>
        <w:t>src</w:t>
      </w:r>
      <w:proofErr w:type="spellEnd"/>
      <w:r w:rsidRPr="000A082D">
        <w:rPr>
          <w:rFonts w:eastAsia="Times New Roman"/>
          <w:sz w:val="24"/>
          <w:szCs w:val="24"/>
        </w:rPr>
        <w:t xml:space="preserve">="https://www.w3schools.com/images/picture.jpg" alt="Mountain"&gt; </w:t>
      </w:r>
    </w:p>
    <w:p w:rsidR="000A082D" w:rsidRPr="000A082D" w:rsidRDefault="000A082D" w:rsidP="00E33C7B">
      <w:pPr>
        <w:pStyle w:val="IntenseQuote"/>
        <w:rPr>
          <w:rFonts w:eastAsia="Times New Roman"/>
          <w:sz w:val="24"/>
          <w:szCs w:val="24"/>
        </w:rPr>
      </w:pPr>
      <w:r w:rsidRPr="000A082D">
        <w:rPr>
          <w:rFonts w:eastAsia="Times New Roman"/>
          <w:sz w:val="24"/>
          <w:szCs w:val="24"/>
        </w:rPr>
        <w:t>The &lt;</w:t>
      </w:r>
      <w:proofErr w:type="spellStart"/>
      <w:r w:rsidRPr="000A082D">
        <w:rPr>
          <w:rFonts w:eastAsia="Times New Roman"/>
          <w:sz w:val="24"/>
          <w:szCs w:val="24"/>
        </w:rPr>
        <w:t>img</w:t>
      </w:r>
      <w:proofErr w:type="spellEnd"/>
      <w:r w:rsidRPr="000A082D">
        <w:rPr>
          <w:rFonts w:eastAsia="Times New Roman"/>
          <w:sz w:val="24"/>
          <w:szCs w:val="24"/>
        </w:rPr>
        <w:t xml:space="preserve">&gt; tag and the </w:t>
      </w:r>
      <w:proofErr w:type="spellStart"/>
      <w:r w:rsidRPr="000A082D">
        <w:rPr>
          <w:rFonts w:eastAsia="Times New Roman"/>
          <w:sz w:val="24"/>
          <w:szCs w:val="24"/>
        </w:rPr>
        <w:t>src</w:t>
      </w:r>
      <w:proofErr w:type="spellEnd"/>
      <w:r w:rsidRPr="000A082D">
        <w:rPr>
          <w:rFonts w:eastAsia="Times New Roman"/>
          <w:sz w:val="24"/>
          <w:szCs w:val="24"/>
        </w:rPr>
        <w:t xml:space="preserve"> and alt attributes are explained in the chapter about </w:t>
      </w:r>
      <w:hyperlink r:id="rId149" w:history="1">
        <w:r w:rsidRPr="000A082D">
          <w:rPr>
            <w:rFonts w:eastAsia="Times New Roman"/>
            <w:color w:val="0000FF"/>
            <w:sz w:val="24"/>
            <w:szCs w:val="24"/>
            <w:u w:val="single"/>
          </w:rPr>
          <w:t>HTML Images</w:t>
        </w:r>
      </w:hyperlink>
      <w:r w:rsidRPr="000A082D">
        <w:rPr>
          <w:rFonts w:eastAsia="Times New Roman"/>
          <w:sz w:val="24"/>
          <w:szCs w:val="24"/>
        </w:rPr>
        <w:t>.</w:t>
      </w:r>
    </w:p>
    <w:p w:rsidR="000A082D" w:rsidRPr="000A082D" w:rsidRDefault="00E33C7B" w:rsidP="00E33C7B">
      <w:pPr>
        <w:pStyle w:val="IntenseQuote"/>
        <w:rPr>
          <w:rFonts w:eastAsia="Times New Roman"/>
          <w:sz w:val="24"/>
          <w:szCs w:val="24"/>
        </w:rPr>
      </w:pPr>
      <w:r>
        <w:rPr>
          <w:rFonts w:eastAsia="Times New Roman"/>
          <w:sz w:val="24"/>
          <w:szCs w:val="24"/>
        </w:rPr>
        <w:pict>
          <v:rect id="_x0000_i1305" style="width:0;height:1.5pt" o:hralign="center" o:hrstd="t" o:hr="t" fillcolor="#a0a0a0" stroked="f"/>
        </w:pict>
      </w:r>
    </w:p>
    <w:p w:rsidR="000A082D" w:rsidRPr="000A082D" w:rsidRDefault="000A082D" w:rsidP="00E33C7B">
      <w:pPr>
        <w:pStyle w:val="IntenseQuote"/>
        <w:rPr>
          <w:rFonts w:eastAsia="Times New Roman"/>
          <w:sz w:val="36"/>
          <w:szCs w:val="36"/>
        </w:rPr>
      </w:pPr>
      <w:r w:rsidRPr="000A082D">
        <w:rPr>
          <w:rFonts w:eastAsia="Times New Roman"/>
          <w:sz w:val="36"/>
          <w:szCs w:val="36"/>
        </w:rPr>
        <w:t>Relative File Paths</w:t>
      </w:r>
    </w:p>
    <w:p w:rsidR="000A082D" w:rsidRPr="000A082D" w:rsidRDefault="000A082D" w:rsidP="00E33C7B">
      <w:pPr>
        <w:pStyle w:val="IntenseQuote"/>
        <w:rPr>
          <w:rFonts w:eastAsia="Times New Roman"/>
          <w:sz w:val="24"/>
          <w:szCs w:val="24"/>
        </w:rPr>
      </w:pPr>
      <w:r w:rsidRPr="000A082D">
        <w:rPr>
          <w:rFonts w:eastAsia="Times New Roman"/>
          <w:sz w:val="24"/>
          <w:szCs w:val="24"/>
        </w:rPr>
        <w:t>A relative file path points to a file relative to the current page.</w:t>
      </w:r>
    </w:p>
    <w:p w:rsidR="000A082D" w:rsidRPr="000A082D" w:rsidRDefault="000A082D" w:rsidP="00E33C7B">
      <w:pPr>
        <w:pStyle w:val="IntenseQuote"/>
        <w:rPr>
          <w:rFonts w:eastAsia="Times New Roman"/>
          <w:sz w:val="24"/>
          <w:szCs w:val="24"/>
        </w:rPr>
      </w:pPr>
      <w:r w:rsidRPr="000A082D">
        <w:rPr>
          <w:rFonts w:eastAsia="Times New Roman"/>
          <w:sz w:val="24"/>
          <w:szCs w:val="24"/>
        </w:rPr>
        <w:t>In this example, the file path points to a file in the images folder located at the root of the current web:</w:t>
      </w:r>
    </w:p>
    <w:p w:rsidR="000A082D" w:rsidRPr="000A082D" w:rsidRDefault="000A082D" w:rsidP="00E33C7B">
      <w:pPr>
        <w:pStyle w:val="IntenseQuote"/>
        <w:rPr>
          <w:rFonts w:eastAsia="Times New Roman"/>
          <w:sz w:val="27"/>
          <w:szCs w:val="27"/>
        </w:rPr>
      </w:pPr>
      <w:r w:rsidRPr="000A082D">
        <w:rPr>
          <w:rFonts w:eastAsia="Times New Roman"/>
          <w:sz w:val="27"/>
          <w:szCs w:val="27"/>
        </w:rPr>
        <w:t>Example</w:t>
      </w:r>
    </w:p>
    <w:p w:rsidR="000A082D" w:rsidRPr="000A082D" w:rsidRDefault="000A082D" w:rsidP="00E33C7B">
      <w:pPr>
        <w:pStyle w:val="IntenseQuote"/>
        <w:rPr>
          <w:rFonts w:eastAsia="Times New Roman"/>
          <w:sz w:val="24"/>
          <w:szCs w:val="24"/>
        </w:rPr>
      </w:pPr>
      <w:r w:rsidRPr="000A082D">
        <w:rPr>
          <w:rFonts w:eastAsia="Times New Roman"/>
          <w:sz w:val="24"/>
          <w:szCs w:val="24"/>
        </w:rPr>
        <w:t>&lt;</w:t>
      </w:r>
      <w:proofErr w:type="spellStart"/>
      <w:r w:rsidRPr="000A082D">
        <w:rPr>
          <w:rFonts w:eastAsia="Times New Roman"/>
          <w:sz w:val="24"/>
          <w:szCs w:val="24"/>
        </w:rPr>
        <w:t>img</w:t>
      </w:r>
      <w:proofErr w:type="spellEnd"/>
      <w:r w:rsidRPr="000A082D">
        <w:rPr>
          <w:rFonts w:eastAsia="Times New Roman"/>
          <w:sz w:val="24"/>
          <w:szCs w:val="24"/>
        </w:rPr>
        <w:t xml:space="preserve"> </w:t>
      </w:r>
      <w:proofErr w:type="spellStart"/>
      <w:r w:rsidRPr="000A082D">
        <w:rPr>
          <w:rFonts w:eastAsia="Times New Roman"/>
          <w:sz w:val="24"/>
          <w:szCs w:val="24"/>
        </w:rPr>
        <w:t>src</w:t>
      </w:r>
      <w:proofErr w:type="spellEnd"/>
      <w:r w:rsidRPr="000A082D">
        <w:rPr>
          <w:rFonts w:eastAsia="Times New Roman"/>
          <w:sz w:val="24"/>
          <w:szCs w:val="24"/>
        </w:rPr>
        <w:t xml:space="preserve">="/images/picture.jpg" alt="Mountain"&gt; </w:t>
      </w:r>
    </w:p>
    <w:p w:rsidR="000A082D" w:rsidRPr="000A082D" w:rsidRDefault="000A082D" w:rsidP="00E33C7B">
      <w:pPr>
        <w:pStyle w:val="IntenseQuote"/>
        <w:rPr>
          <w:rFonts w:eastAsia="Times New Roman"/>
          <w:sz w:val="24"/>
          <w:szCs w:val="24"/>
        </w:rPr>
      </w:pPr>
      <w:r w:rsidRPr="000A082D">
        <w:rPr>
          <w:rFonts w:eastAsia="Times New Roman"/>
          <w:sz w:val="24"/>
          <w:szCs w:val="24"/>
        </w:rPr>
        <w:t>In this example, the file path points to a file in the images folder located in the current folder:</w:t>
      </w:r>
    </w:p>
    <w:p w:rsidR="000A082D" w:rsidRPr="000A082D" w:rsidRDefault="000A082D" w:rsidP="00E33C7B">
      <w:pPr>
        <w:pStyle w:val="IntenseQuote"/>
        <w:rPr>
          <w:rFonts w:eastAsia="Times New Roman"/>
          <w:sz w:val="27"/>
          <w:szCs w:val="27"/>
        </w:rPr>
      </w:pPr>
      <w:r w:rsidRPr="000A082D">
        <w:rPr>
          <w:rFonts w:eastAsia="Times New Roman"/>
          <w:sz w:val="27"/>
          <w:szCs w:val="27"/>
        </w:rPr>
        <w:t>Example</w:t>
      </w:r>
    </w:p>
    <w:p w:rsidR="000A082D" w:rsidRPr="000A082D" w:rsidRDefault="000A082D" w:rsidP="00E33C7B">
      <w:pPr>
        <w:pStyle w:val="IntenseQuote"/>
        <w:rPr>
          <w:rFonts w:eastAsia="Times New Roman"/>
          <w:sz w:val="24"/>
          <w:szCs w:val="24"/>
        </w:rPr>
      </w:pPr>
      <w:r w:rsidRPr="000A082D">
        <w:rPr>
          <w:rFonts w:eastAsia="Times New Roman"/>
          <w:sz w:val="24"/>
          <w:szCs w:val="24"/>
        </w:rPr>
        <w:t>&lt;</w:t>
      </w:r>
      <w:proofErr w:type="spellStart"/>
      <w:r w:rsidRPr="000A082D">
        <w:rPr>
          <w:rFonts w:eastAsia="Times New Roman"/>
          <w:sz w:val="24"/>
          <w:szCs w:val="24"/>
        </w:rPr>
        <w:t>img</w:t>
      </w:r>
      <w:proofErr w:type="spellEnd"/>
      <w:r w:rsidRPr="000A082D">
        <w:rPr>
          <w:rFonts w:eastAsia="Times New Roman"/>
          <w:sz w:val="24"/>
          <w:szCs w:val="24"/>
        </w:rPr>
        <w:t xml:space="preserve"> </w:t>
      </w:r>
      <w:proofErr w:type="spellStart"/>
      <w:r w:rsidRPr="000A082D">
        <w:rPr>
          <w:rFonts w:eastAsia="Times New Roman"/>
          <w:sz w:val="24"/>
          <w:szCs w:val="24"/>
        </w:rPr>
        <w:t>src</w:t>
      </w:r>
      <w:proofErr w:type="spellEnd"/>
      <w:r w:rsidRPr="000A082D">
        <w:rPr>
          <w:rFonts w:eastAsia="Times New Roman"/>
          <w:sz w:val="24"/>
          <w:szCs w:val="24"/>
        </w:rPr>
        <w:t xml:space="preserve">="images/picture.jpg" alt="Mountain"&gt; </w:t>
      </w:r>
    </w:p>
    <w:p w:rsidR="000A082D" w:rsidRPr="000A082D" w:rsidRDefault="000A082D" w:rsidP="00E33C7B">
      <w:pPr>
        <w:pStyle w:val="IntenseQuote"/>
        <w:rPr>
          <w:rFonts w:eastAsia="Times New Roman"/>
          <w:sz w:val="24"/>
          <w:szCs w:val="24"/>
        </w:rPr>
      </w:pPr>
      <w:r w:rsidRPr="000A082D">
        <w:rPr>
          <w:rFonts w:eastAsia="Times New Roman"/>
          <w:sz w:val="24"/>
          <w:szCs w:val="24"/>
        </w:rPr>
        <w:t>In this example, the file path points to a file in the images folder located in the folder one level above the current folder:</w:t>
      </w:r>
    </w:p>
    <w:p w:rsidR="000A082D" w:rsidRPr="000A082D" w:rsidRDefault="000A082D" w:rsidP="00E33C7B">
      <w:pPr>
        <w:pStyle w:val="IntenseQuote"/>
        <w:rPr>
          <w:rFonts w:eastAsia="Times New Roman"/>
          <w:sz w:val="27"/>
          <w:szCs w:val="27"/>
        </w:rPr>
      </w:pPr>
      <w:r w:rsidRPr="000A082D">
        <w:rPr>
          <w:rFonts w:eastAsia="Times New Roman"/>
          <w:sz w:val="27"/>
          <w:szCs w:val="27"/>
        </w:rPr>
        <w:t>Example</w:t>
      </w:r>
    </w:p>
    <w:p w:rsidR="000A082D" w:rsidRPr="000A082D" w:rsidRDefault="000A082D" w:rsidP="00E33C7B">
      <w:pPr>
        <w:pStyle w:val="IntenseQuote"/>
        <w:rPr>
          <w:rFonts w:eastAsia="Times New Roman"/>
          <w:sz w:val="24"/>
          <w:szCs w:val="24"/>
        </w:rPr>
      </w:pPr>
      <w:r w:rsidRPr="000A082D">
        <w:rPr>
          <w:rFonts w:eastAsia="Times New Roman"/>
          <w:sz w:val="24"/>
          <w:szCs w:val="24"/>
        </w:rPr>
        <w:t>&lt;</w:t>
      </w:r>
      <w:proofErr w:type="spellStart"/>
      <w:r w:rsidRPr="000A082D">
        <w:rPr>
          <w:rFonts w:eastAsia="Times New Roman"/>
          <w:sz w:val="24"/>
          <w:szCs w:val="24"/>
        </w:rPr>
        <w:t>img</w:t>
      </w:r>
      <w:proofErr w:type="spellEnd"/>
      <w:r w:rsidRPr="000A082D">
        <w:rPr>
          <w:rFonts w:eastAsia="Times New Roman"/>
          <w:sz w:val="24"/>
          <w:szCs w:val="24"/>
        </w:rPr>
        <w:t xml:space="preserve"> </w:t>
      </w:r>
      <w:proofErr w:type="spellStart"/>
      <w:r w:rsidRPr="000A082D">
        <w:rPr>
          <w:rFonts w:eastAsia="Times New Roman"/>
          <w:sz w:val="24"/>
          <w:szCs w:val="24"/>
        </w:rPr>
        <w:t>src</w:t>
      </w:r>
      <w:proofErr w:type="spellEnd"/>
      <w:r w:rsidRPr="000A082D">
        <w:rPr>
          <w:rFonts w:eastAsia="Times New Roman"/>
          <w:sz w:val="24"/>
          <w:szCs w:val="24"/>
        </w:rPr>
        <w:t>="</w:t>
      </w:r>
      <w:proofErr w:type="gramStart"/>
      <w:r w:rsidRPr="000A082D">
        <w:rPr>
          <w:rFonts w:eastAsia="Times New Roman"/>
          <w:sz w:val="24"/>
          <w:szCs w:val="24"/>
        </w:rPr>
        <w:t>..</w:t>
      </w:r>
      <w:proofErr w:type="gramEnd"/>
      <w:r w:rsidRPr="000A082D">
        <w:rPr>
          <w:rFonts w:eastAsia="Times New Roman"/>
          <w:sz w:val="24"/>
          <w:szCs w:val="24"/>
        </w:rPr>
        <w:t xml:space="preserve">/images/picture.jpg" alt="Mountain"&gt; </w:t>
      </w:r>
    </w:p>
    <w:p w:rsidR="000A082D" w:rsidRPr="000A082D" w:rsidRDefault="00E33C7B" w:rsidP="00E33C7B">
      <w:pPr>
        <w:pStyle w:val="IntenseQuote"/>
        <w:rPr>
          <w:rFonts w:eastAsia="Times New Roman"/>
          <w:sz w:val="24"/>
          <w:szCs w:val="24"/>
        </w:rPr>
      </w:pPr>
      <w:r>
        <w:rPr>
          <w:rFonts w:eastAsia="Times New Roman"/>
          <w:sz w:val="24"/>
          <w:szCs w:val="24"/>
        </w:rPr>
        <w:pict>
          <v:rect id="_x0000_i1306" style="width:0;height:1.5pt" o:hralign="center" o:hrstd="t" o:hr="t" fillcolor="#a0a0a0" stroked="f"/>
        </w:pict>
      </w:r>
    </w:p>
    <w:p w:rsidR="00CF06C7" w:rsidRDefault="00CF06C7" w:rsidP="00E33C7B">
      <w:pPr>
        <w:pStyle w:val="IntenseQuote"/>
        <w:rPr>
          <w:rFonts w:eastAsia="Times New Roman"/>
          <w:sz w:val="24"/>
          <w:szCs w:val="24"/>
        </w:rPr>
      </w:pPr>
      <w:r>
        <w:br w:type="page"/>
      </w:r>
    </w:p>
    <w:p w:rsidR="00CF06C7" w:rsidRPr="002E4D80" w:rsidRDefault="00CF06C7" w:rsidP="00C865E6">
      <w:pPr>
        <w:pStyle w:val="IntenseQuote"/>
        <w:jc w:val="center"/>
        <w:rPr>
          <w:rFonts w:ascii="Times New Roman" w:eastAsia="Times New Roman" w:hAnsi="Times New Roman" w:cs="Times New Roman"/>
          <w:i w:val="0"/>
          <w:sz w:val="144"/>
          <w:u w:val="single"/>
        </w:rPr>
      </w:pPr>
      <w:r w:rsidRPr="002E4D80">
        <w:rPr>
          <w:rFonts w:ascii="Times New Roman" w:eastAsia="Times New Roman" w:hAnsi="Times New Roman" w:cs="Times New Roman"/>
          <w:i w:val="0"/>
          <w:sz w:val="144"/>
          <w:u w:val="single"/>
        </w:rPr>
        <w:lastRenderedPageBreak/>
        <w:t>HTML Head</w:t>
      </w:r>
    </w:p>
    <w:p w:rsidR="00CF06C7" w:rsidRPr="00CF06C7" w:rsidRDefault="00CF06C7" w:rsidP="00E33C7B">
      <w:pPr>
        <w:pStyle w:val="IntenseQuote"/>
        <w:rPr>
          <w:rFonts w:eastAsia="Times New Roman"/>
          <w:sz w:val="36"/>
          <w:szCs w:val="36"/>
        </w:rPr>
      </w:pPr>
      <w:r w:rsidRPr="00CF06C7">
        <w:rPr>
          <w:rFonts w:eastAsia="Times New Roman"/>
          <w:sz w:val="36"/>
          <w:szCs w:val="36"/>
        </w:rPr>
        <w:t>The HTML &lt;head&gt; Element</w:t>
      </w:r>
    </w:p>
    <w:p w:rsidR="00CF06C7" w:rsidRPr="00CF06C7" w:rsidRDefault="00CF06C7" w:rsidP="00E33C7B">
      <w:pPr>
        <w:pStyle w:val="IntenseQuote"/>
        <w:rPr>
          <w:rFonts w:eastAsia="Times New Roman"/>
          <w:sz w:val="24"/>
          <w:szCs w:val="24"/>
        </w:rPr>
      </w:pPr>
      <w:r w:rsidRPr="00CF06C7">
        <w:rPr>
          <w:rFonts w:eastAsia="Times New Roman"/>
          <w:sz w:val="24"/>
          <w:szCs w:val="24"/>
        </w:rPr>
        <w:t xml:space="preserve">The </w:t>
      </w:r>
      <w:r w:rsidRPr="00CF06C7">
        <w:rPr>
          <w:rFonts w:ascii="Courier New" w:eastAsia="Times New Roman" w:hAnsi="Courier New" w:cs="Courier New"/>
          <w:sz w:val="20"/>
          <w:szCs w:val="20"/>
        </w:rPr>
        <w:t>&lt;head&gt;</w:t>
      </w:r>
      <w:r w:rsidRPr="00CF06C7">
        <w:rPr>
          <w:rFonts w:eastAsia="Times New Roman"/>
          <w:sz w:val="24"/>
          <w:szCs w:val="24"/>
        </w:rPr>
        <w:t xml:space="preserve"> element is a container for metadata (data about data) and is placed between the </w:t>
      </w:r>
      <w:r w:rsidRPr="00CF06C7">
        <w:rPr>
          <w:rFonts w:ascii="Courier New" w:eastAsia="Times New Roman" w:hAnsi="Courier New" w:cs="Courier New"/>
          <w:sz w:val="20"/>
          <w:szCs w:val="20"/>
        </w:rPr>
        <w:t>&lt;html&gt;</w:t>
      </w:r>
      <w:r w:rsidRPr="00CF06C7">
        <w:rPr>
          <w:rFonts w:eastAsia="Times New Roman"/>
          <w:sz w:val="24"/>
          <w:szCs w:val="24"/>
        </w:rPr>
        <w:t xml:space="preserve"> tag and the </w:t>
      </w:r>
      <w:r w:rsidRPr="00CF06C7">
        <w:rPr>
          <w:rFonts w:ascii="Courier New" w:eastAsia="Times New Roman" w:hAnsi="Courier New" w:cs="Courier New"/>
          <w:sz w:val="20"/>
          <w:szCs w:val="20"/>
        </w:rPr>
        <w:t>&lt;body&gt;</w:t>
      </w:r>
      <w:r w:rsidRPr="00CF06C7">
        <w:rPr>
          <w:rFonts w:eastAsia="Times New Roman"/>
          <w:sz w:val="24"/>
          <w:szCs w:val="24"/>
        </w:rPr>
        <w:t xml:space="preserve"> tag.</w:t>
      </w:r>
    </w:p>
    <w:p w:rsidR="00CF06C7" w:rsidRPr="00CF06C7" w:rsidRDefault="00CF06C7" w:rsidP="00E33C7B">
      <w:pPr>
        <w:pStyle w:val="IntenseQuote"/>
        <w:rPr>
          <w:rFonts w:eastAsia="Times New Roman"/>
          <w:sz w:val="24"/>
          <w:szCs w:val="24"/>
        </w:rPr>
      </w:pPr>
      <w:r w:rsidRPr="00CF06C7">
        <w:rPr>
          <w:rFonts w:eastAsia="Times New Roman"/>
          <w:sz w:val="24"/>
          <w:szCs w:val="24"/>
        </w:rPr>
        <w:t>HTML metadata is data about the HTML document. Metadata is not displayed.</w:t>
      </w:r>
    </w:p>
    <w:p w:rsidR="00CF06C7" w:rsidRPr="00CF06C7" w:rsidRDefault="00CF06C7" w:rsidP="00E33C7B">
      <w:pPr>
        <w:pStyle w:val="IntenseQuote"/>
        <w:rPr>
          <w:rFonts w:eastAsia="Times New Roman"/>
          <w:sz w:val="24"/>
          <w:szCs w:val="24"/>
        </w:rPr>
      </w:pPr>
      <w:r w:rsidRPr="00CF06C7">
        <w:rPr>
          <w:rFonts w:eastAsia="Times New Roman"/>
          <w:sz w:val="24"/>
          <w:szCs w:val="24"/>
        </w:rPr>
        <w:t xml:space="preserve">Metadata typically define the document title, character set, styles, links, scripts, and other </w:t>
      </w:r>
      <w:proofErr w:type="gramStart"/>
      <w:r w:rsidRPr="00CF06C7">
        <w:rPr>
          <w:rFonts w:eastAsia="Times New Roman"/>
          <w:sz w:val="24"/>
          <w:szCs w:val="24"/>
        </w:rPr>
        <w:t>meta</w:t>
      </w:r>
      <w:proofErr w:type="gramEnd"/>
      <w:r w:rsidRPr="00CF06C7">
        <w:rPr>
          <w:rFonts w:eastAsia="Times New Roman"/>
          <w:sz w:val="24"/>
          <w:szCs w:val="24"/>
        </w:rPr>
        <w:t xml:space="preserve"> information.</w:t>
      </w:r>
    </w:p>
    <w:p w:rsidR="00CF06C7" w:rsidRPr="00CF06C7" w:rsidRDefault="00CF06C7" w:rsidP="00E33C7B">
      <w:pPr>
        <w:pStyle w:val="IntenseQuote"/>
        <w:rPr>
          <w:rFonts w:eastAsia="Times New Roman"/>
          <w:sz w:val="24"/>
          <w:szCs w:val="24"/>
        </w:rPr>
      </w:pPr>
      <w:r w:rsidRPr="00CF06C7">
        <w:rPr>
          <w:rFonts w:eastAsia="Times New Roman"/>
          <w:sz w:val="24"/>
          <w:szCs w:val="24"/>
        </w:rPr>
        <w:t xml:space="preserve">The following tags describe metadata: </w:t>
      </w:r>
      <w:r w:rsidRPr="00CF06C7">
        <w:rPr>
          <w:rFonts w:ascii="Courier New" w:eastAsia="Times New Roman" w:hAnsi="Courier New" w:cs="Courier New"/>
          <w:sz w:val="20"/>
          <w:szCs w:val="20"/>
        </w:rPr>
        <w:t>&lt;title&gt;</w:t>
      </w:r>
      <w:r w:rsidRPr="00CF06C7">
        <w:rPr>
          <w:rFonts w:eastAsia="Times New Roman"/>
          <w:sz w:val="24"/>
          <w:szCs w:val="24"/>
        </w:rPr>
        <w:t xml:space="preserve">, </w:t>
      </w:r>
      <w:r w:rsidRPr="00CF06C7">
        <w:rPr>
          <w:rFonts w:ascii="Courier New" w:eastAsia="Times New Roman" w:hAnsi="Courier New" w:cs="Courier New"/>
          <w:sz w:val="20"/>
          <w:szCs w:val="20"/>
        </w:rPr>
        <w:t>&lt;style&gt;</w:t>
      </w:r>
      <w:r w:rsidRPr="00CF06C7">
        <w:rPr>
          <w:rFonts w:eastAsia="Times New Roman"/>
          <w:sz w:val="24"/>
          <w:szCs w:val="24"/>
        </w:rPr>
        <w:t xml:space="preserve">, </w:t>
      </w:r>
      <w:r w:rsidRPr="00CF06C7">
        <w:rPr>
          <w:rFonts w:ascii="Courier New" w:eastAsia="Times New Roman" w:hAnsi="Courier New" w:cs="Courier New"/>
          <w:sz w:val="20"/>
          <w:szCs w:val="20"/>
        </w:rPr>
        <w:t>&lt;</w:t>
      </w:r>
      <w:proofErr w:type="gramStart"/>
      <w:r w:rsidRPr="00CF06C7">
        <w:rPr>
          <w:rFonts w:ascii="Courier New" w:eastAsia="Times New Roman" w:hAnsi="Courier New" w:cs="Courier New"/>
          <w:sz w:val="20"/>
          <w:szCs w:val="20"/>
        </w:rPr>
        <w:t>meta</w:t>
      </w:r>
      <w:proofErr w:type="gramEnd"/>
      <w:r w:rsidRPr="00CF06C7">
        <w:rPr>
          <w:rFonts w:ascii="Courier New" w:eastAsia="Times New Roman" w:hAnsi="Courier New" w:cs="Courier New"/>
          <w:sz w:val="20"/>
          <w:szCs w:val="20"/>
        </w:rPr>
        <w:t>&gt;</w:t>
      </w:r>
      <w:r w:rsidRPr="00CF06C7">
        <w:rPr>
          <w:rFonts w:eastAsia="Times New Roman"/>
          <w:sz w:val="24"/>
          <w:szCs w:val="24"/>
        </w:rPr>
        <w:t xml:space="preserve">, </w:t>
      </w:r>
      <w:r w:rsidRPr="00CF06C7">
        <w:rPr>
          <w:rFonts w:ascii="Courier New" w:eastAsia="Times New Roman" w:hAnsi="Courier New" w:cs="Courier New"/>
          <w:sz w:val="20"/>
          <w:szCs w:val="20"/>
        </w:rPr>
        <w:t>&lt;link&gt;</w:t>
      </w:r>
      <w:r w:rsidRPr="00CF06C7">
        <w:rPr>
          <w:rFonts w:eastAsia="Times New Roman"/>
          <w:sz w:val="24"/>
          <w:szCs w:val="24"/>
        </w:rPr>
        <w:t xml:space="preserve">, </w:t>
      </w:r>
      <w:r w:rsidRPr="00CF06C7">
        <w:rPr>
          <w:rFonts w:ascii="Courier New" w:eastAsia="Times New Roman" w:hAnsi="Courier New" w:cs="Courier New"/>
          <w:sz w:val="20"/>
          <w:szCs w:val="20"/>
        </w:rPr>
        <w:t>&lt;script&gt;</w:t>
      </w:r>
      <w:r w:rsidRPr="00CF06C7">
        <w:rPr>
          <w:rFonts w:eastAsia="Times New Roman"/>
          <w:sz w:val="24"/>
          <w:szCs w:val="24"/>
        </w:rPr>
        <w:t xml:space="preserve">, and </w:t>
      </w:r>
      <w:r w:rsidRPr="00CF06C7">
        <w:rPr>
          <w:rFonts w:ascii="Courier New" w:eastAsia="Times New Roman" w:hAnsi="Courier New" w:cs="Courier New"/>
          <w:sz w:val="20"/>
          <w:szCs w:val="20"/>
        </w:rPr>
        <w:t>&lt;base&gt;</w:t>
      </w:r>
      <w:r w:rsidRPr="00CF06C7">
        <w:rPr>
          <w:rFonts w:eastAsia="Times New Roman"/>
          <w:sz w:val="24"/>
          <w:szCs w:val="24"/>
        </w:rPr>
        <w:t>.</w:t>
      </w:r>
    </w:p>
    <w:p w:rsidR="00CF06C7" w:rsidRPr="00CF06C7" w:rsidRDefault="00E33C7B" w:rsidP="00E33C7B">
      <w:pPr>
        <w:pStyle w:val="IntenseQuote"/>
        <w:rPr>
          <w:rFonts w:eastAsia="Times New Roman"/>
          <w:sz w:val="24"/>
          <w:szCs w:val="24"/>
        </w:rPr>
      </w:pPr>
      <w:r>
        <w:rPr>
          <w:rFonts w:eastAsia="Times New Roman"/>
          <w:sz w:val="24"/>
          <w:szCs w:val="24"/>
        </w:rPr>
        <w:pict>
          <v:rect id="_x0000_i1308" style="width:0;height:1.5pt" o:hralign="center" o:hrstd="t" o:hr="t" fillcolor="#a0a0a0" stroked="f"/>
        </w:pict>
      </w:r>
    </w:p>
    <w:p w:rsidR="00CF06C7" w:rsidRPr="00CF06C7" w:rsidRDefault="00CF06C7" w:rsidP="00E33C7B">
      <w:pPr>
        <w:pStyle w:val="IntenseQuote"/>
        <w:rPr>
          <w:rFonts w:eastAsia="Times New Roman"/>
          <w:sz w:val="36"/>
          <w:szCs w:val="36"/>
        </w:rPr>
      </w:pPr>
      <w:r w:rsidRPr="00CF06C7">
        <w:rPr>
          <w:rFonts w:eastAsia="Times New Roman"/>
          <w:sz w:val="36"/>
          <w:szCs w:val="36"/>
        </w:rPr>
        <w:t>The HTML &lt;title&gt; Element</w:t>
      </w:r>
    </w:p>
    <w:p w:rsidR="00CF06C7" w:rsidRPr="00CF06C7" w:rsidRDefault="00CF06C7" w:rsidP="00E33C7B">
      <w:pPr>
        <w:pStyle w:val="IntenseQuote"/>
        <w:rPr>
          <w:rFonts w:eastAsia="Times New Roman"/>
          <w:sz w:val="24"/>
          <w:szCs w:val="24"/>
        </w:rPr>
      </w:pPr>
      <w:r w:rsidRPr="00CF06C7">
        <w:rPr>
          <w:rFonts w:eastAsia="Times New Roman"/>
          <w:sz w:val="24"/>
          <w:szCs w:val="24"/>
        </w:rPr>
        <w:t xml:space="preserve">The </w:t>
      </w:r>
      <w:r w:rsidRPr="00CF06C7">
        <w:rPr>
          <w:rFonts w:ascii="Courier New" w:eastAsia="Times New Roman" w:hAnsi="Courier New" w:cs="Courier New"/>
          <w:sz w:val="20"/>
          <w:szCs w:val="20"/>
        </w:rPr>
        <w:t>&lt;title&gt;</w:t>
      </w:r>
      <w:r w:rsidRPr="00CF06C7">
        <w:rPr>
          <w:rFonts w:eastAsia="Times New Roman"/>
          <w:sz w:val="24"/>
          <w:szCs w:val="24"/>
        </w:rPr>
        <w:t xml:space="preserve"> element defines the title of the document, and is required in all HTML/XHTML documents.</w:t>
      </w:r>
    </w:p>
    <w:p w:rsidR="00CF06C7" w:rsidRPr="00CF06C7" w:rsidRDefault="00CF06C7" w:rsidP="00E33C7B">
      <w:pPr>
        <w:pStyle w:val="IntenseQuote"/>
        <w:rPr>
          <w:rFonts w:eastAsia="Times New Roman"/>
          <w:sz w:val="24"/>
          <w:szCs w:val="24"/>
        </w:rPr>
      </w:pPr>
      <w:r w:rsidRPr="00CF06C7">
        <w:rPr>
          <w:rFonts w:eastAsia="Times New Roman"/>
          <w:sz w:val="24"/>
          <w:szCs w:val="24"/>
        </w:rPr>
        <w:t xml:space="preserve">The </w:t>
      </w:r>
      <w:r w:rsidRPr="00CF06C7">
        <w:rPr>
          <w:rFonts w:ascii="Courier New" w:eastAsia="Times New Roman" w:hAnsi="Courier New" w:cs="Courier New"/>
          <w:sz w:val="20"/>
          <w:szCs w:val="20"/>
        </w:rPr>
        <w:t>&lt;title&gt;</w:t>
      </w:r>
      <w:r w:rsidRPr="00CF06C7">
        <w:rPr>
          <w:rFonts w:eastAsia="Times New Roman"/>
          <w:sz w:val="24"/>
          <w:szCs w:val="24"/>
        </w:rPr>
        <w:t xml:space="preserve"> element:</w:t>
      </w:r>
    </w:p>
    <w:p w:rsidR="00CF06C7" w:rsidRPr="00CF06C7" w:rsidRDefault="00CF06C7" w:rsidP="00E33C7B">
      <w:pPr>
        <w:pStyle w:val="IntenseQuote"/>
        <w:rPr>
          <w:rFonts w:eastAsia="Times New Roman"/>
          <w:sz w:val="24"/>
          <w:szCs w:val="24"/>
        </w:rPr>
      </w:pPr>
      <w:proofErr w:type="gramStart"/>
      <w:r w:rsidRPr="00CF06C7">
        <w:rPr>
          <w:rFonts w:eastAsia="Times New Roman"/>
          <w:sz w:val="24"/>
          <w:szCs w:val="24"/>
        </w:rPr>
        <w:t>defines</w:t>
      </w:r>
      <w:proofErr w:type="gramEnd"/>
      <w:r w:rsidRPr="00CF06C7">
        <w:rPr>
          <w:rFonts w:eastAsia="Times New Roman"/>
          <w:sz w:val="24"/>
          <w:szCs w:val="24"/>
        </w:rPr>
        <w:t xml:space="preserve"> a title in the browser tab</w:t>
      </w:r>
    </w:p>
    <w:p w:rsidR="00CF06C7" w:rsidRPr="00CF06C7" w:rsidRDefault="00CF06C7" w:rsidP="00E33C7B">
      <w:pPr>
        <w:pStyle w:val="IntenseQuote"/>
        <w:rPr>
          <w:rFonts w:eastAsia="Times New Roman"/>
          <w:sz w:val="24"/>
          <w:szCs w:val="24"/>
        </w:rPr>
      </w:pPr>
      <w:proofErr w:type="gramStart"/>
      <w:r w:rsidRPr="00CF06C7">
        <w:rPr>
          <w:rFonts w:eastAsia="Times New Roman"/>
          <w:sz w:val="24"/>
          <w:szCs w:val="24"/>
        </w:rPr>
        <w:t>provides</w:t>
      </w:r>
      <w:proofErr w:type="gramEnd"/>
      <w:r w:rsidRPr="00CF06C7">
        <w:rPr>
          <w:rFonts w:eastAsia="Times New Roman"/>
          <w:sz w:val="24"/>
          <w:szCs w:val="24"/>
        </w:rPr>
        <w:t xml:space="preserve"> a title for the page when it is added to favorites</w:t>
      </w:r>
    </w:p>
    <w:p w:rsidR="00CF06C7" w:rsidRPr="00CF06C7" w:rsidRDefault="00CF06C7" w:rsidP="00E33C7B">
      <w:pPr>
        <w:pStyle w:val="IntenseQuote"/>
        <w:rPr>
          <w:rFonts w:eastAsia="Times New Roman"/>
          <w:sz w:val="24"/>
          <w:szCs w:val="24"/>
        </w:rPr>
      </w:pPr>
      <w:proofErr w:type="gramStart"/>
      <w:r w:rsidRPr="00CF06C7">
        <w:rPr>
          <w:rFonts w:eastAsia="Times New Roman"/>
          <w:sz w:val="24"/>
          <w:szCs w:val="24"/>
        </w:rPr>
        <w:t>displays</w:t>
      </w:r>
      <w:proofErr w:type="gramEnd"/>
      <w:r w:rsidRPr="00CF06C7">
        <w:rPr>
          <w:rFonts w:eastAsia="Times New Roman"/>
          <w:sz w:val="24"/>
          <w:szCs w:val="24"/>
        </w:rPr>
        <w:t xml:space="preserve"> a title for the page in search engine results</w:t>
      </w:r>
    </w:p>
    <w:p w:rsidR="00CF06C7" w:rsidRPr="00CF06C7" w:rsidRDefault="00CF06C7" w:rsidP="00E33C7B">
      <w:pPr>
        <w:pStyle w:val="IntenseQuote"/>
        <w:rPr>
          <w:rFonts w:eastAsia="Times New Roman"/>
          <w:sz w:val="24"/>
          <w:szCs w:val="24"/>
        </w:rPr>
      </w:pPr>
      <w:r w:rsidRPr="00CF06C7">
        <w:rPr>
          <w:rFonts w:eastAsia="Times New Roman"/>
          <w:sz w:val="24"/>
          <w:szCs w:val="24"/>
        </w:rPr>
        <w:t>A simple HTML document:</w:t>
      </w:r>
    </w:p>
    <w:p w:rsidR="00C865E6" w:rsidRDefault="00C865E6" w:rsidP="00E33C7B">
      <w:pPr>
        <w:pStyle w:val="IntenseQuote"/>
        <w:rPr>
          <w:rFonts w:eastAsia="Times New Roman"/>
          <w:sz w:val="27"/>
          <w:szCs w:val="27"/>
        </w:rPr>
      </w:pPr>
    </w:p>
    <w:p w:rsidR="00C865E6" w:rsidRDefault="00C865E6" w:rsidP="00E33C7B">
      <w:pPr>
        <w:pStyle w:val="IntenseQuote"/>
        <w:rPr>
          <w:rFonts w:eastAsia="Times New Roman"/>
          <w:sz w:val="27"/>
          <w:szCs w:val="27"/>
        </w:rPr>
      </w:pPr>
    </w:p>
    <w:p w:rsidR="00CF06C7" w:rsidRPr="00CF06C7" w:rsidRDefault="00CF06C7" w:rsidP="00E33C7B">
      <w:pPr>
        <w:pStyle w:val="IntenseQuote"/>
        <w:rPr>
          <w:rFonts w:eastAsia="Times New Roman"/>
          <w:sz w:val="27"/>
          <w:szCs w:val="27"/>
        </w:rPr>
      </w:pPr>
      <w:r w:rsidRPr="00CF06C7">
        <w:rPr>
          <w:rFonts w:eastAsia="Times New Roman"/>
          <w:sz w:val="27"/>
          <w:szCs w:val="27"/>
        </w:rPr>
        <w:t>Example</w:t>
      </w:r>
    </w:p>
    <w:p w:rsidR="00CF06C7" w:rsidRPr="00CF06C7" w:rsidRDefault="00CF06C7" w:rsidP="00E33C7B">
      <w:pPr>
        <w:pStyle w:val="IntenseQuote"/>
        <w:rPr>
          <w:rFonts w:eastAsia="Times New Roman"/>
          <w:sz w:val="24"/>
          <w:szCs w:val="24"/>
        </w:rPr>
      </w:pPr>
      <w:proofErr w:type="gramStart"/>
      <w:r w:rsidRPr="00CF06C7">
        <w:rPr>
          <w:rFonts w:eastAsia="Times New Roman"/>
          <w:sz w:val="24"/>
          <w:szCs w:val="24"/>
        </w:rPr>
        <w:t>&lt;!DOCTYPE</w:t>
      </w:r>
      <w:proofErr w:type="gramEnd"/>
      <w:r w:rsidRPr="00CF06C7">
        <w:rPr>
          <w:rFonts w:eastAsia="Times New Roman"/>
          <w:sz w:val="24"/>
          <w:szCs w:val="24"/>
        </w:rPr>
        <w:t xml:space="preserve"> html&gt;</w:t>
      </w:r>
      <w:r w:rsidRPr="00CF06C7">
        <w:rPr>
          <w:rFonts w:eastAsia="Times New Roman"/>
          <w:sz w:val="24"/>
          <w:szCs w:val="24"/>
        </w:rPr>
        <w:br/>
        <w:t>&lt;html&gt;</w:t>
      </w:r>
      <w:r w:rsidRPr="00CF06C7">
        <w:rPr>
          <w:rFonts w:eastAsia="Times New Roman"/>
          <w:sz w:val="24"/>
          <w:szCs w:val="24"/>
        </w:rPr>
        <w:br/>
      </w:r>
      <w:r w:rsidRPr="00CF06C7">
        <w:rPr>
          <w:rFonts w:eastAsia="Times New Roman"/>
          <w:sz w:val="24"/>
          <w:szCs w:val="24"/>
        </w:rPr>
        <w:br/>
        <w:t>&lt;head&gt;</w:t>
      </w:r>
      <w:r w:rsidRPr="00CF06C7">
        <w:rPr>
          <w:rFonts w:eastAsia="Times New Roman"/>
          <w:sz w:val="24"/>
          <w:szCs w:val="24"/>
        </w:rPr>
        <w:br/>
        <w:t>  &lt;title&gt;Page Title&lt;/title&gt;</w:t>
      </w:r>
      <w:r w:rsidRPr="00CF06C7">
        <w:rPr>
          <w:rFonts w:eastAsia="Times New Roman"/>
          <w:sz w:val="24"/>
          <w:szCs w:val="24"/>
        </w:rPr>
        <w:br/>
      </w:r>
      <w:r w:rsidRPr="00CF06C7">
        <w:rPr>
          <w:rFonts w:eastAsia="Times New Roman"/>
          <w:sz w:val="24"/>
          <w:szCs w:val="24"/>
        </w:rPr>
        <w:lastRenderedPageBreak/>
        <w:t>&lt;/head&gt;</w:t>
      </w:r>
      <w:r w:rsidRPr="00CF06C7">
        <w:rPr>
          <w:rFonts w:eastAsia="Times New Roman"/>
          <w:sz w:val="24"/>
          <w:szCs w:val="24"/>
        </w:rPr>
        <w:br/>
      </w:r>
      <w:r w:rsidRPr="00CF06C7">
        <w:rPr>
          <w:rFonts w:eastAsia="Times New Roman"/>
          <w:sz w:val="24"/>
          <w:szCs w:val="24"/>
        </w:rPr>
        <w:br/>
        <w:t>&lt;body&gt;</w:t>
      </w:r>
      <w:r w:rsidRPr="00CF06C7">
        <w:rPr>
          <w:rFonts w:eastAsia="Times New Roman"/>
          <w:sz w:val="24"/>
          <w:szCs w:val="24"/>
        </w:rPr>
        <w:br/>
        <w:t>The content of the document......</w:t>
      </w:r>
      <w:r w:rsidRPr="00CF06C7">
        <w:rPr>
          <w:rFonts w:eastAsia="Times New Roman"/>
          <w:sz w:val="24"/>
          <w:szCs w:val="24"/>
        </w:rPr>
        <w:br/>
        <w:t>&lt;/body&gt;</w:t>
      </w:r>
      <w:r w:rsidRPr="00CF06C7">
        <w:rPr>
          <w:rFonts w:eastAsia="Times New Roman"/>
          <w:sz w:val="24"/>
          <w:szCs w:val="24"/>
        </w:rPr>
        <w:br/>
      </w:r>
      <w:r w:rsidRPr="00CF06C7">
        <w:rPr>
          <w:rFonts w:eastAsia="Times New Roman"/>
          <w:sz w:val="24"/>
          <w:szCs w:val="24"/>
        </w:rPr>
        <w:br/>
        <w:t xml:space="preserve">&lt;/html&gt; </w:t>
      </w:r>
    </w:p>
    <w:p w:rsidR="00CF06C7" w:rsidRPr="00CF06C7" w:rsidRDefault="00E33C7B" w:rsidP="00E33C7B">
      <w:pPr>
        <w:pStyle w:val="IntenseQuote"/>
        <w:rPr>
          <w:rFonts w:eastAsia="Times New Roman"/>
          <w:sz w:val="24"/>
          <w:szCs w:val="24"/>
        </w:rPr>
      </w:pPr>
      <w:r>
        <w:rPr>
          <w:rFonts w:eastAsia="Times New Roman"/>
          <w:sz w:val="24"/>
          <w:szCs w:val="24"/>
        </w:rPr>
        <w:pict>
          <v:rect id="_x0000_i1309" style="width:0;height:1.5pt" o:hralign="center" o:hrstd="t" o:hr="t" fillcolor="#a0a0a0" stroked="f"/>
        </w:pict>
      </w:r>
    </w:p>
    <w:p w:rsidR="00CF06C7" w:rsidRPr="00CF06C7" w:rsidRDefault="00CF06C7" w:rsidP="00E33C7B">
      <w:pPr>
        <w:pStyle w:val="IntenseQuote"/>
        <w:rPr>
          <w:rFonts w:eastAsia="Times New Roman"/>
          <w:sz w:val="36"/>
          <w:szCs w:val="36"/>
        </w:rPr>
      </w:pPr>
      <w:r w:rsidRPr="00CF06C7">
        <w:rPr>
          <w:rFonts w:eastAsia="Times New Roman"/>
          <w:sz w:val="36"/>
          <w:szCs w:val="36"/>
        </w:rPr>
        <w:t>The HTML &lt;style&gt; Element</w:t>
      </w:r>
    </w:p>
    <w:p w:rsidR="00CF06C7" w:rsidRPr="00CF06C7" w:rsidRDefault="00CF06C7" w:rsidP="00E33C7B">
      <w:pPr>
        <w:pStyle w:val="IntenseQuote"/>
        <w:rPr>
          <w:rFonts w:eastAsia="Times New Roman"/>
          <w:sz w:val="24"/>
          <w:szCs w:val="24"/>
        </w:rPr>
      </w:pPr>
      <w:r w:rsidRPr="00CF06C7">
        <w:rPr>
          <w:rFonts w:eastAsia="Times New Roman"/>
          <w:sz w:val="24"/>
          <w:szCs w:val="24"/>
        </w:rPr>
        <w:t xml:space="preserve">The </w:t>
      </w:r>
      <w:r w:rsidRPr="00CF06C7">
        <w:rPr>
          <w:rFonts w:ascii="Courier New" w:eastAsia="Times New Roman" w:hAnsi="Courier New" w:cs="Courier New"/>
          <w:sz w:val="20"/>
          <w:szCs w:val="20"/>
        </w:rPr>
        <w:t>&lt;style&gt;</w:t>
      </w:r>
      <w:r w:rsidRPr="00CF06C7">
        <w:rPr>
          <w:rFonts w:eastAsia="Times New Roman"/>
          <w:sz w:val="24"/>
          <w:szCs w:val="24"/>
        </w:rPr>
        <w:t xml:space="preserve"> element is used to define style information for a single HTML page:</w:t>
      </w:r>
    </w:p>
    <w:p w:rsidR="00CF06C7" w:rsidRPr="00CF06C7" w:rsidRDefault="00CF06C7" w:rsidP="00E33C7B">
      <w:pPr>
        <w:pStyle w:val="IntenseQuote"/>
        <w:rPr>
          <w:rFonts w:eastAsia="Times New Roman"/>
          <w:sz w:val="27"/>
          <w:szCs w:val="27"/>
        </w:rPr>
      </w:pPr>
      <w:r w:rsidRPr="00CF06C7">
        <w:rPr>
          <w:rFonts w:eastAsia="Times New Roman"/>
          <w:sz w:val="27"/>
          <w:szCs w:val="27"/>
        </w:rPr>
        <w:t>Example</w:t>
      </w:r>
    </w:p>
    <w:p w:rsidR="00CF06C7" w:rsidRPr="00CF06C7" w:rsidRDefault="00CF06C7" w:rsidP="00E33C7B">
      <w:pPr>
        <w:pStyle w:val="IntenseQuote"/>
        <w:rPr>
          <w:rFonts w:eastAsia="Times New Roman"/>
          <w:sz w:val="24"/>
          <w:szCs w:val="24"/>
        </w:rPr>
      </w:pPr>
      <w:r w:rsidRPr="00CF06C7">
        <w:rPr>
          <w:rFonts w:eastAsia="Times New Roman"/>
          <w:sz w:val="24"/>
          <w:szCs w:val="24"/>
        </w:rPr>
        <w:t>&lt;</w:t>
      </w:r>
      <w:proofErr w:type="gramStart"/>
      <w:r w:rsidRPr="00CF06C7">
        <w:rPr>
          <w:rFonts w:eastAsia="Times New Roman"/>
          <w:sz w:val="24"/>
          <w:szCs w:val="24"/>
        </w:rPr>
        <w:t>style</w:t>
      </w:r>
      <w:proofErr w:type="gramEnd"/>
      <w:r w:rsidRPr="00CF06C7">
        <w:rPr>
          <w:rFonts w:eastAsia="Times New Roman"/>
          <w:sz w:val="24"/>
          <w:szCs w:val="24"/>
        </w:rPr>
        <w:t>&gt;</w:t>
      </w:r>
      <w:r w:rsidRPr="00CF06C7">
        <w:rPr>
          <w:rFonts w:eastAsia="Times New Roman"/>
          <w:sz w:val="24"/>
          <w:szCs w:val="24"/>
        </w:rPr>
        <w:br/>
        <w:t xml:space="preserve">  body </w:t>
      </w:r>
      <w:r w:rsidRPr="00CF06C7">
        <w:rPr>
          <w:rFonts w:eastAsia="Times New Roman"/>
          <w:color w:val="000000"/>
          <w:sz w:val="24"/>
          <w:szCs w:val="24"/>
        </w:rPr>
        <w:t>{</w:t>
      </w:r>
      <w:r w:rsidRPr="00CF06C7">
        <w:rPr>
          <w:rFonts w:eastAsia="Times New Roman"/>
          <w:sz w:val="24"/>
          <w:szCs w:val="24"/>
        </w:rPr>
        <w:t>background-color</w:t>
      </w:r>
      <w:r w:rsidRPr="00CF06C7">
        <w:rPr>
          <w:rFonts w:eastAsia="Times New Roman"/>
          <w:color w:val="000000"/>
          <w:sz w:val="24"/>
          <w:szCs w:val="24"/>
        </w:rPr>
        <w:t>:</w:t>
      </w:r>
      <w:r w:rsidRPr="00CF06C7">
        <w:rPr>
          <w:rFonts w:eastAsia="Times New Roman"/>
          <w:sz w:val="24"/>
          <w:szCs w:val="24"/>
        </w:rPr>
        <w:t xml:space="preserve"> </w:t>
      </w:r>
      <w:proofErr w:type="spellStart"/>
      <w:r w:rsidRPr="00CF06C7">
        <w:rPr>
          <w:rFonts w:eastAsia="Times New Roman"/>
          <w:sz w:val="24"/>
          <w:szCs w:val="24"/>
        </w:rPr>
        <w:t>powderblue</w:t>
      </w:r>
      <w:proofErr w:type="spellEnd"/>
      <w:r w:rsidRPr="00CF06C7">
        <w:rPr>
          <w:rFonts w:eastAsia="Times New Roman"/>
          <w:color w:val="000000"/>
          <w:sz w:val="24"/>
          <w:szCs w:val="24"/>
        </w:rPr>
        <w:t>;}</w:t>
      </w:r>
      <w:r w:rsidRPr="00CF06C7">
        <w:rPr>
          <w:rFonts w:eastAsia="Times New Roman"/>
          <w:sz w:val="24"/>
          <w:szCs w:val="24"/>
        </w:rPr>
        <w:br/>
        <w:t xml:space="preserve">  h1 </w:t>
      </w:r>
      <w:r w:rsidRPr="00CF06C7">
        <w:rPr>
          <w:rFonts w:eastAsia="Times New Roman"/>
          <w:color w:val="000000"/>
          <w:sz w:val="24"/>
          <w:szCs w:val="24"/>
        </w:rPr>
        <w:t>{</w:t>
      </w:r>
      <w:r w:rsidRPr="00CF06C7">
        <w:rPr>
          <w:rFonts w:eastAsia="Times New Roman"/>
          <w:sz w:val="24"/>
          <w:szCs w:val="24"/>
        </w:rPr>
        <w:t>color</w:t>
      </w:r>
      <w:r w:rsidRPr="00CF06C7">
        <w:rPr>
          <w:rFonts w:eastAsia="Times New Roman"/>
          <w:color w:val="000000"/>
          <w:sz w:val="24"/>
          <w:szCs w:val="24"/>
        </w:rPr>
        <w:t>:</w:t>
      </w:r>
      <w:r w:rsidRPr="00CF06C7">
        <w:rPr>
          <w:rFonts w:eastAsia="Times New Roman"/>
          <w:sz w:val="24"/>
          <w:szCs w:val="24"/>
        </w:rPr>
        <w:t xml:space="preserve"> red</w:t>
      </w:r>
      <w:r w:rsidRPr="00CF06C7">
        <w:rPr>
          <w:rFonts w:eastAsia="Times New Roman"/>
          <w:color w:val="000000"/>
          <w:sz w:val="24"/>
          <w:szCs w:val="24"/>
        </w:rPr>
        <w:t>;}</w:t>
      </w:r>
      <w:r w:rsidRPr="00CF06C7">
        <w:rPr>
          <w:rFonts w:eastAsia="Times New Roman"/>
          <w:sz w:val="24"/>
          <w:szCs w:val="24"/>
        </w:rPr>
        <w:br/>
        <w:t xml:space="preserve">  p </w:t>
      </w:r>
      <w:r w:rsidRPr="00CF06C7">
        <w:rPr>
          <w:rFonts w:eastAsia="Times New Roman"/>
          <w:color w:val="000000"/>
          <w:sz w:val="24"/>
          <w:szCs w:val="24"/>
        </w:rPr>
        <w:t>{</w:t>
      </w:r>
      <w:r w:rsidRPr="00CF06C7">
        <w:rPr>
          <w:rFonts w:eastAsia="Times New Roman"/>
          <w:sz w:val="24"/>
          <w:szCs w:val="24"/>
        </w:rPr>
        <w:t>color</w:t>
      </w:r>
      <w:r w:rsidRPr="00CF06C7">
        <w:rPr>
          <w:rFonts w:eastAsia="Times New Roman"/>
          <w:color w:val="000000"/>
          <w:sz w:val="24"/>
          <w:szCs w:val="24"/>
        </w:rPr>
        <w:t>:</w:t>
      </w:r>
      <w:r w:rsidRPr="00CF06C7">
        <w:rPr>
          <w:rFonts w:eastAsia="Times New Roman"/>
          <w:sz w:val="24"/>
          <w:szCs w:val="24"/>
        </w:rPr>
        <w:t xml:space="preserve"> blue</w:t>
      </w:r>
      <w:r w:rsidRPr="00CF06C7">
        <w:rPr>
          <w:rFonts w:eastAsia="Times New Roman"/>
          <w:color w:val="000000"/>
          <w:sz w:val="24"/>
          <w:szCs w:val="24"/>
        </w:rPr>
        <w:t>;}</w:t>
      </w:r>
      <w:r w:rsidRPr="00CF06C7">
        <w:rPr>
          <w:rFonts w:eastAsia="Times New Roman"/>
          <w:sz w:val="24"/>
          <w:szCs w:val="24"/>
        </w:rPr>
        <w:br/>
        <w:t xml:space="preserve">&lt;/style&gt; </w:t>
      </w:r>
    </w:p>
    <w:p w:rsidR="00CF06C7" w:rsidRPr="00CF06C7" w:rsidRDefault="00E33C7B" w:rsidP="00E33C7B">
      <w:pPr>
        <w:pStyle w:val="IntenseQuote"/>
        <w:rPr>
          <w:rFonts w:eastAsia="Times New Roman"/>
          <w:sz w:val="24"/>
          <w:szCs w:val="24"/>
        </w:rPr>
      </w:pPr>
      <w:r>
        <w:rPr>
          <w:rFonts w:eastAsia="Times New Roman"/>
          <w:sz w:val="24"/>
          <w:szCs w:val="24"/>
        </w:rPr>
        <w:pict>
          <v:rect id="_x0000_i1310" style="width:0;height:1.5pt" o:hralign="center" o:hrstd="t" o:hr="t" fillcolor="#a0a0a0" stroked="f"/>
        </w:pict>
      </w:r>
    </w:p>
    <w:p w:rsidR="00CF06C7" w:rsidRPr="00CF06C7" w:rsidRDefault="00E33C7B" w:rsidP="00E33C7B">
      <w:pPr>
        <w:pStyle w:val="IntenseQuote"/>
        <w:rPr>
          <w:rFonts w:eastAsia="Times New Roman"/>
          <w:sz w:val="24"/>
          <w:szCs w:val="24"/>
        </w:rPr>
      </w:pPr>
      <w:r>
        <w:rPr>
          <w:rFonts w:eastAsia="Times New Roman"/>
          <w:sz w:val="24"/>
          <w:szCs w:val="24"/>
        </w:rPr>
        <w:pict>
          <v:rect id="_x0000_i1311" style="width:0;height:1.5pt" o:hralign="center" o:hrstd="t" o:hr="t" fillcolor="#a0a0a0" stroked="f"/>
        </w:pict>
      </w:r>
    </w:p>
    <w:p w:rsidR="00CF06C7" w:rsidRPr="00CF06C7" w:rsidRDefault="00CF06C7" w:rsidP="00E33C7B">
      <w:pPr>
        <w:pStyle w:val="IntenseQuote"/>
        <w:rPr>
          <w:rFonts w:eastAsia="Times New Roman"/>
          <w:sz w:val="36"/>
          <w:szCs w:val="36"/>
        </w:rPr>
      </w:pPr>
      <w:r w:rsidRPr="00CF06C7">
        <w:rPr>
          <w:rFonts w:eastAsia="Times New Roman"/>
          <w:sz w:val="36"/>
          <w:szCs w:val="36"/>
        </w:rPr>
        <w:t>The HTML &lt;link&gt; Element</w:t>
      </w:r>
    </w:p>
    <w:p w:rsidR="00CF06C7" w:rsidRPr="00CF06C7" w:rsidRDefault="00CF06C7" w:rsidP="00E33C7B">
      <w:pPr>
        <w:pStyle w:val="IntenseQuote"/>
        <w:rPr>
          <w:rFonts w:eastAsia="Times New Roman"/>
          <w:sz w:val="24"/>
          <w:szCs w:val="24"/>
        </w:rPr>
      </w:pPr>
      <w:r w:rsidRPr="00CF06C7">
        <w:rPr>
          <w:rFonts w:eastAsia="Times New Roman"/>
          <w:sz w:val="24"/>
          <w:szCs w:val="24"/>
        </w:rPr>
        <w:t xml:space="preserve">The </w:t>
      </w:r>
      <w:r w:rsidRPr="00CF06C7">
        <w:rPr>
          <w:rFonts w:ascii="Courier New" w:eastAsia="Times New Roman" w:hAnsi="Courier New" w:cs="Courier New"/>
          <w:sz w:val="20"/>
          <w:szCs w:val="20"/>
        </w:rPr>
        <w:t>&lt;link&gt;</w:t>
      </w:r>
      <w:r w:rsidRPr="00CF06C7">
        <w:rPr>
          <w:rFonts w:eastAsia="Times New Roman"/>
          <w:sz w:val="24"/>
          <w:szCs w:val="24"/>
        </w:rPr>
        <w:t xml:space="preserve"> element is used to link to external style sheets:</w:t>
      </w:r>
    </w:p>
    <w:p w:rsidR="00CF06C7" w:rsidRPr="00CF06C7" w:rsidRDefault="00CF06C7" w:rsidP="00E33C7B">
      <w:pPr>
        <w:pStyle w:val="IntenseQuote"/>
        <w:rPr>
          <w:rFonts w:eastAsia="Times New Roman"/>
          <w:sz w:val="27"/>
          <w:szCs w:val="27"/>
        </w:rPr>
      </w:pPr>
      <w:r w:rsidRPr="00CF06C7">
        <w:rPr>
          <w:rFonts w:eastAsia="Times New Roman"/>
          <w:sz w:val="27"/>
          <w:szCs w:val="27"/>
        </w:rPr>
        <w:t>Example</w:t>
      </w:r>
    </w:p>
    <w:p w:rsidR="00CF06C7" w:rsidRPr="00CF06C7" w:rsidRDefault="00CF06C7" w:rsidP="00E33C7B">
      <w:pPr>
        <w:pStyle w:val="IntenseQuote"/>
        <w:rPr>
          <w:rFonts w:eastAsia="Times New Roman"/>
          <w:sz w:val="24"/>
          <w:szCs w:val="24"/>
        </w:rPr>
      </w:pPr>
      <w:r w:rsidRPr="00CF06C7">
        <w:rPr>
          <w:rFonts w:eastAsia="Times New Roman"/>
          <w:sz w:val="24"/>
          <w:szCs w:val="24"/>
        </w:rPr>
        <w:t xml:space="preserve">&lt;link </w:t>
      </w:r>
      <w:proofErr w:type="spellStart"/>
      <w:r w:rsidRPr="00CF06C7">
        <w:rPr>
          <w:rFonts w:eastAsia="Times New Roman"/>
          <w:sz w:val="24"/>
          <w:szCs w:val="24"/>
        </w:rPr>
        <w:t>rel</w:t>
      </w:r>
      <w:proofErr w:type="spellEnd"/>
      <w:r w:rsidRPr="00CF06C7">
        <w:rPr>
          <w:rFonts w:eastAsia="Times New Roman"/>
          <w:sz w:val="24"/>
          <w:szCs w:val="24"/>
        </w:rPr>
        <w:t>="</w:t>
      </w:r>
      <w:proofErr w:type="spellStart"/>
      <w:r w:rsidRPr="00CF06C7">
        <w:rPr>
          <w:rFonts w:eastAsia="Times New Roman"/>
          <w:sz w:val="24"/>
          <w:szCs w:val="24"/>
        </w:rPr>
        <w:t>stylesheet</w:t>
      </w:r>
      <w:proofErr w:type="spellEnd"/>
      <w:r w:rsidRPr="00CF06C7">
        <w:rPr>
          <w:rFonts w:eastAsia="Times New Roman"/>
          <w:sz w:val="24"/>
          <w:szCs w:val="24"/>
        </w:rPr>
        <w:t xml:space="preserve">" </w:t>
      </w:r>
      <w:proofErr w:type="spellStart"/>
      <w:r w:rsidRPr="00CF06C7">
        <w:rPr>
          <w:rFonts w:eastAsia="Times New Roman"/>
          <w:sz w:val="24"/>
          <w:szCs w:val="24"/>
        </w:rPr>
        <w:t>href</w:t>
      </w:r>
      <w:proofErr w:type="spellEnd"/>
      <w:r w:rsidRPr="00CF06C7">
        <w:rPr>
          <w:rFonts w:eastAsia="Times New Roman"/>
          <w:sz w:val="24"/>
          <w:szCs w:val="24"/>
        </w:rPr>
        <w:t xml:space="preserve">="mystyle.css"&gt; </w:t>
      </w:r>
    </w:p>
    <w:p w:rsidR="00CF06C7" w:rsidRPr="00CF06C7" w:rsidRDefault="00CF06C7" w:rsidP="00E33C7B">
      <w:pPr>
        <w:pStyle w:val="IntenseQuote"/>
        <w:rPr>
          <w:rFonts w:eastAsia="Times New Roman"/>
          <w:sz w:val="36"/>
          <w:szCs w:val="36"/>
        </w:rPr>
      </w:pPr>
      <w:r w:rsidRPr="00CF06C7">
        <w:rPr>
          <w:rFonts w:eastAsia="Times New Roman"/>
          <w:sz w:val="36"/>
          <w:szCs w:val="36"/>
        </w:rPr>
        <w:t>The HTML &lt;</w:t>
      </w:r>
      <w:proofErr w:type="gramStart"/>
      <w:r w:rsidRPr="00CF06C7">
        <w:rPr>
          <w:rFonts w:eastAsia="Times New Roman"/>
          <w:sz w:val="36"/>
          <w:szCs w:val="36"/>
        </w:rPr>
        <w:t>meta</w:t>
      </w:r>
      <w:proofErr w:type="gramEnd"/>
      <w:r w:rsidRPr="00CF06C7">
        <w:rPr>
          <w:rFonts w:eastAsia="Times New Roman"/>
          <w:sz w:val="36"/>
          <w:szCs w:val="36"/>
        </w:rPr>
        <w:t>&gt; Element</w:t>
      </w:r>
    </w:p>
    <w:p w:rsidR="00CF06C7" w:rsidRPr="00CF06C7" w:rsidRDefault="00CF06C7" w:rsidP="00E33C7B">
      <w:pPr>
        <w:pStyle w:val="IntenseQuote"/>
        <w:rPr>
          <w:rFonts w:eastAsia="Times New Roman"/>
          <w:sz w:val="24"/>
          <w:szCs w:val="24"/>
        </w:rPr>
      </w:pPr>
      <w:r w:rsidRPr="00CF06C7">
        <w:rPr>
          <w:rFonts w:eastAsia="Times New Roman"/>
          <w:sz w:val="24"/>
          <w:szCs w:val="24"/>
        </w:rPr>
        <w:lastRenderedPageBreak/>
        <w:t xml:space="preserve">The </w:t>
      </w:r>
      <w:r w:rsidRPr="00CF06C7">
        <w:rPr>
          <w:rFonts w:ascii="Courier New" w:eastAsia="Times New Roman" w:hAnsi="Courier New" w:cs="Courier New"/>
          <w:sz w:val="20"/>
          <w:szCs w:val="20"/>
        </w:rPr>
        <w:t>&lt;</w:t>
      </w:r>
      <w:proofErr w:type="gramStart"/>
      <w:r w:rsidRPr="00CF06C7">
        <w:rPr>
          <w:rFonts w:ascii="Courier New" w:eastAsia="Times New Roman" w:hAnsi="Courier New" w:cs="Courier New"/>
          <w:sz w:val="20"/>
          <w:szCs w:val="20"/>
        </w:rPr>
        <w:t>meta</w:t>
      </w:r>
      <w:proofErr w:type="gramEnd"/>
      <w:r w:rsidRPr="00CF06C7">
        <w:rPr>
          <w:rFonts w:ascii="Courier New" w:eastAsia="Times New Roman" w:hAnsi="Courier New" w:cs="Courier New"/>
          <w:sz w:val="20"/>
          <w:szCs w:val="20"/>
        </w:rPr>
        <w:t>&gt;</w:t>
      </w:r>
      <w:r w:rsidRPr="00CF06C7">
        <w:rPr>
          <w:rFonts w:eastAsia="Times New Roman"/>
          <w:sz w:val="24"/>
          <w:szCs w:val="24"/>
        </w:rPr>
        <w:t xml:space="preserve"> element is used to specify which character set is used, page description, keywords, author, and other metadata.</w:t>
      </w:r>
    </w:p>
    <w:p w:rsidR="00CF06C7" w:rsidRPr="00CF06C7" w:rsidRDefault="00CF06C7" w:rsidP="00E33C7B">
      <w:pPr>
        <w:pStyle w:val="IntenseQuote"/>
        <w:rPr>
          <w:rFonts w:eastAsia="Times New Roman"/>
          <w:sz w:val="24"/>
          <w:szCs w:val="24"/>
        </w:rPr>
      </w:pPr>
      <w:r w:rsidRPr="00CF06C7">
        <w:rPr>
          <w:rFonts w:eastAsia="Times New Roman"/>
          <w:sz w:val="24"/>
          <w:szCs w:val="24"/>
        </w:rPr>
        <w:t>Metadata is used by browsers (how to display content), by search engines (keywords), and other web services.</w:t>
      </w:r>
    </w:p>
    <w:p w:rsidR="00CF06C7" w:rsidRPr="00CF06C7" w:rsidRDefault="00CF06C7" w:rsidP="00E33C7B">
      <w:pPr>
        <w:pStyle w:val="IntenseQuote"/>
        <w:rPr>
          <w:rFonts w:eastAsia="Times New Roman"/>
          <w:sz w:val="24"/>
          <w:szCs w:val="24"/>
        </w:rPr>
      </w:pPr>
      <w:r w:rsidRPr="00CF06C7">
        <w:rPr>
          <w:rFonts w:eastAsia="Times New Roman"/>
          <w:sz w:val="24"/>
          <w:szCs w:val="24"/>
        </w:rPr>
        <w:t>Define the character set used:</w:t>
      </w:r>
    </w:p>
    <w:p w:rsidR="00CF06C7" w:rsidRPr="00CF06C7" w:rsidRDefault="00CF06C7" w:rsidP="00E33C7B">
      <w:pPr>
        <w:pStyle w:val="IntenseQuote"/>
        <w:rPr>
          <w:rFonts w:eastAsia="Times New Roman"/>
          <w:sz w:val="24"/>
          <w:szCs w:val="24"/>
        </w:rPr>
      </w:pPr>
      <w:r w:rsidRPr="00CF06C7">
        <w:rPr>
          <w:rFonts w:eastAsia="Times New Roman"/>
          <w:sz w:val="24"/>
          <w:szCs w:val="24"/>
        </w:rPr>
        <w:t>&lt;</w:t>
      </w:r>
      <w:proofErr w:type="gramStart"/>
      <w:r w:rsidRPr="00CF06C7">
        <w:rPr>
          <w:rFonts w:eastAsia="Times New Roman"/>
          <w:sz w:val="24"/>
          <w:szCs w:val="24"/>
        </w:rPr>
        <w:t>meta</w:t>
      </w:r>
      <w:proofErr w:type="gramEnd"/>
      <w:r w:rsidRPr="00CF06C7">
        <w:rPr>
          <w:rFonts w:eastAsia="Times New Roman"/>
          <w:sz w:val="24"/>
          <w:szCs w:val="24"/>
        </w:rPr>
        <w:t xml:space="preserve"> charset="UTF-8"&gt; </w:t>
      </w:r>
    </w:p>
    <w:p w:rsidR="00CF06C7" w:rsidRPr="00CF06C7" w:rsidRDefault="00CF06C7" w:rsidP="00E33C7B">
      <w:pPr>
        <w:pStyle w:val="IntenseQuote"/>
        <w:rPr>
          <w:rFonts w:eastAsia="Times New Roman"/>
          <w:sz w:val="24"/>
          <w:szCs w:val="24"/>
        </w:rPr>
      </w:pPr>
      <w:r w:rsidRPr="00CF06C7">
        <w:rPr>
          <w:rFonts w:eastAsia="Times New Roman"/>
          <w:sz w:val="24"/>
          <w:szCs w:val="24"/>
        </w:rPr>
        <w:t>Define a description of your web page:</w:t>
      </w:r>
    </w:p>
    <w:p w:rsidR="00CF06C7" w:rsidRPr="00CF06C7" w:rsidRDefault="00CF06C7" w:rsidP="00E33C7B">
      <w:pPr>
        <w:pStyle w:val="IntenseQuote"/>
        <w:rPr>
          <w:rFonts w:eastAsia="Times New Roman"/>
          <w:sz w:val="24"/>
          <w:szCs w:val="24"/>
        </w:rPr>
      </w:pPr>
      <w:r w:rsidRPr="00CF06C7">
        <w:rPr>
          <w:rFonts w:eastAsia="Times New Roman"/>
          <w:sz w:val="24"/>
          <w:szCs w:val="24"/>
        </w:rPr>
        <w:t>&lt;</w:t>
      </w:r>
      <w:proofErr w:type="gramStart"/>
      <w:r w:rsidRPr="00CF06C7">
        <w:rPr>
          <w:rFonts w:eastAsia="Times New Roman"/>
          <w:sz w:val="24"/>
          <w:szCs w:val="24"/>
        </w:rPr>
        <w:t>meta</w:t>
      </w:r>
      <w:proofErr w:type="gramEnd"/>
      <w:r w:rsidRPr="00CF06C7">
        <w:rPr>
          <w:rFonts w:eastAsia="Times New Roman"/>
          <w:sz w:val="24"/>
          <w:szCs w:val="24"/>
        </w:rPr>
        <w:t xml:space="preserve"> name="description" content="Free Web tutorials"&gt; </w:t>
      </w:r>
    </w:p>
    <w:p w:rsidR="00CF06C7" w:rsidRPr="00CF06C7" w:rsidRDefault="00CF06C7" w:rsidP="00E33C7B">
      <w:pPr>
        <w:pStyle w:val="IntenseQuote"/>
        <w:rPr>
          <w:rFonts w:eastAsia="Times New Roman"/>
          <w:sz w:val="24"/>
          <w:szCs w:val="24"/>
        </w:rPr>
      </w:pPr>
      <w:r w:rsidRPr="00CF06C7">
        <w:rPr>
          <w:rFonts w:eastAsia="Times New Roman"/>
          <w:sz w:val="24"/>
          <w:szCs w:val="24"/>
        </w:rPr>
        <w:t>Define keywords for search engines:</w:t>
      </w:r>
    </w:p>
    <w:p w:rsidR="00CF06C7" w:rsidRPr="00CF06C7" w:rsidRDefault="00CF06C7" w:rsidP="00E33C7B">
      <w:pPr>
        <w:pStyle w:val="IntenseQuote"/>
        <w:rPr>
          <w:rFonts w:eastAsia="Times New Roman"/>
          <w:sz w:val="24"/>
          <w:szCs w:val="24"/>
        </w:rPr>
      </w:pPr>
      <w:r w:rsidRPr="00CF06C7">
        <w:rPr>
          <w:rFonts w:eastAsia="Times New Roman"/>
          <w:sz w:val="24"/>
          <w:szCs w:val="24"/>
        </w:rPr>
        <w:t>&lt;</w:t>
      </w:r>
      <w:proofErr w:type="gramStart"/>
      <w:r w:rsidRPr="00CF06C7">
        <w:rPr>
          <w:rFonts w:eastAsia="Times New Roman"/>
          <w:sz w:val="24"/>
          <w:szCs w:val="24"/>
        </w:rPr>
        <w:t>meta</w:t>
      </w:r>
      <w:proofErr w:type="gramEnd"/>
      <w:r w:rsidRPr="00CF06C7">
        <w:rPr>
          <w:rFonts w:eastAsia="Times New Roman"/>
          <w:sz w:val="24"/>
          <w:szCs w:val="24"/>
        </w:rPr>
        <w:t xml:space="preserve"> name="keywords" content="HTML, CSS, XML, JavaScript"&gt; </w:t>
      </w:r>
    </w:p>
    <w:p w:rsidR="00CF06C7" w:rsidRPr="00CF06C7" w:rsidRDefault="00CF06C7" w:rsidP="00E33C7B">
      <w:pPr>
        <w:pStyle w:val="IntenseQuote"/>
        <w:rPr>
          <w:rFonts w:eastAsia="Times New Roman"/>
          <w:sz w:val="24"/>
          <w:szCs w:val="24"/>
        </w:rPr>
      </w:pPr>
      <w:r w:rsidRPr="00CF06C7">
        <w:rPr>
          <w:rFonts w:eastAsia="Times New Roman"/>
          <w:sz w:val="24"/>
          <w:szCs w:val="24"/>
        </w:rPr>
        <w:t>Define the author of a page:</w:t>
      </w:r>
    </w:p>
    <w:p w:rsidR="00CF06C7" w:rsidRPr="00CF06C7" w:rsidRDefault="00CF06C7" w:rsidP="00E33C7B">
      <w:pPr>
        <w:pStyle w:val="IntenseQuote"/>
        <w:rPr>
          <w:rFonts w:eastAsia="Times New Roman"/>
          <w:sz w:val="24"/>
          <w:szCs w:val="24"/>
        </w:rPr>
      </w:pPr>
      <w:r w:rsidRPr="00CF06C7">
        <w:rPr>
          <w:rFonts w:eastAsia="Times New Roman"/>
          <w:sz w:val="24"/>
          <w:szCs w:val="24"/>
        </w:rPr>
        <w:t>&lt;</w:t>
      </w:r>
      <w:proofErr w:type="gramStart"/>
      <w:r w:rsidRPr="00CF06C7">
        <w:rPr>
          <w:rFonts w:eastAsia="Times New Roman"/>
          <w:sz w:val="24"/>
          <w:szCs w:val="24"/>
        </w:rPr>
        <w:t>meta</w:t>
      </w:r>
      <w:proofErr w:type="gramEnd"/>
      <w:r w:rsidRPr="00CF06C7">
        <w:rPr>
          <w:rFonts w:eastAsia="Times New Roman"/>
          <w:sz w:val="24"/>
          <w:szCs w:val="24"/>
        </w:rPr>
        <w:t xml:space="preserve"> name="author" content="John Doe"&gt; </w:t>
      </w:r>
    </w:p>
    <w:p w:rsidR="00CF06C7" w:rsidRPr="00CF06C7" w:rsidRDefault="00CF06C7" w:rsidP="00E33C7B">
      <w:pPr>
        <w:pStyle w:val="IntenseQuote"/>
        <w:rPr>
          <w:rFonts w:eastAsia="Times New Roman"/>
          <w:sz w:val="24"/>
          <w:szCs w:val="24"/>
        </w:rPr>
      </w:pPr>
      <w:r w:rsidRPr="00CF06C7">
        <w:rPr>
          <w:rFonts w:eastAsia="Times New Roman"/>
          <w:sz w:val="24"/>
          <w:szCs w:val="24"/>
        </w:rPr>
        <w:t>Refresh document every 30 seconds:</w:t>
      </w:r>
    </w:p>
    <w:p w:rsidR="00CF06C7" w:rsidRPr="00CF06C7" w:rsidRDefault="00CF06C7" w:rsidP="00E33C7B">
      <w:pPr>
        <w:pStyle w:val="IntenseQuote"/>
        <w:rPr>
          <w:rFonts w:eastAsia="Times New Roman"/>
          <w:sz w:val="24"/>
          <w:szCs w:val="24"/>
        </w:rPr>
      </w:pPr>
      <w:r w:rsidRPr="00CF06C7">
        <w:rPr>
          <w:rFonts w:eastAsia="Times New Roman"/>
          <w:sz w:val="24"/>
          <w:szCs w:val="24"/>
        </w:rPr>
        <w:t>&lt;</w:t>
      </w:r>
      <w:proofErr w:type="gramStart"/>
      <w:r w:rsidRPr="00CF06C7">
        <w:rPr>
          <w:rFonts w:eastAsia="Times New Roman"/>
          <w:sz w:val="24"/>
          <w:szCs w:val="24"/>
        </w:rPr>
        <w:t>meta</w:t>
      </w:r>
      <w:proofErr w:type="gramEnd"/>
      <w:r w:rsidRPr="00CF06C7">
        <w:rPr>
          <w:rFonts w:eastAsia="Times New Roman"/>
          <w:sz w:val="24"/>
          <w:szCs w:val="24"/>
        </w:rPr>
        <w:t xml:space="preserve"> http-</w:t>
      </w:r>
      <w:proofErr w:type="spellStart"/>
      <w:r w:rsidRPr="00CF06C7">
        <w:rPr>
          <w:rFonts w:eastAsia="Times New Roman"/>
          <w:sz w:val="24"/>
          <w:szCs w:val="24"/>
        </w:rPr>
        <w:t>equiv</w:t>
      </w:r>
      <w:proofErr w:type="spellEnd"/>
      <w:r w:rsidRPr="00CF06C7">
        <w:rPr>
          <w:rFonts w:eastAsia="Times New Roman"/>
          <w:sz w:val="24"/>
          <w:szCs w:val="24"/>
        </w:rPr>
        <w:t xml:space="preserve">="refresh" content="30"&gt; </w:t>
      </w:r>
    </w:p>
    <w:p w:rsidR="00CF06C7" w:rsidRPr="00CF06C7" w:rsidRDefault="00CF06C7" w:rsidP="00E33C7B">
      <w:pPr>
        <w:pStyle w:val="IntenseQuote"/>
        <w:rPr>
          <w:rFonts w:eastAsia="Times New Roman"/>
          <w:sz w:val="24"/>
          <w:szCs w:val="24"/>
        </w:rPr>
      </w:pPr>
      <w:r w:rsidRPr="00CF06C7">
        <w:rPr>
          <w:rFonts w:eastAsia="Times New Roman"/>
          <w:sz w:val="24"/>
          <w:szCs w:val="24"/>
        </w:rPr>
        <w:t xml:space="preserve">Example of </w:t>
      </w:r>
      <w:r w:rsidRPr="00CF06C7">
        <w:rPr>
          <w:rFonts w:ascii="Courier New" w:eastAsia="Times New Roman" w:hAnsi="Courier New" w:cs="Courier New"/>
          <w:sz w:val="20"/>
          <w:szCs w:val="20"/>
        </w:rPr>
        <w:t>&lt;</w:t>
      </w:r>
      <w:proofErr w:type="gramStart"/>
      <w:r w:rsidRPr="00CF06C7">
        <w:rPr>
          <w:rFonts w:ascii="Courier New" w:eastAsia="Times New Roman" w:hAnsi="Courier New" w:cs="Courier New"/>
          <w:sz w:val="20"/>
          <w:szCs w:val="20"/>
        </w:rPr>
        <w:t>meta</w:t>
      </w:r>
      <w:proofErr w:type="gramEnd"/>
      <w:r w:rsidRPr="00CF06C7">
        <w:rPr>
          <w:rFonts w:ascii="Courier New" w:eastAsia="Times New Roman" w:hAnsi="Courier New" w:cs="Courier New"/>
          <w:sz w:val="20"/>
          <w:szCs w:val="20"/>
        </w:rPr>
        <w:t>&gt;</w:t>
      </w:r>
      <w:r w:rsidRPr="00CF06C7">
        <w:rPr>
          <w:rFonts w:eastAsia="Times New Roman"/>
          <w:sz w:val="24"/>
          <w:szCs w:val="24"/>
        </w:rPr>
        <w:t xml:space="preserve"> tags:</w:t>
      </w:r>
    </w:p>
    <w:p w:rsidR="00CF06C7" w:rsidRPr="00CF06C7" w:rsidRDefault="00CF06C7" w:rsidP="00E33C7B">
      <w:pPr>
        <w:pStyle w:val="IntenseQuote"/>
        <w:rPr>
          <w:rFonts w:eastAsia="Times New Roman"/>
          <w:sz w:val="27"/>
          <w:szCs w:val="27"/>
        </w:rPr>
      </w:pPr>
      <w:r w:rsidRPr="00CF06C7">
        <w:rPr>
          <w:rFonts w:eastAsia="Times New Roman"/>
          <w:sz w:val="27"/>
          <w:szCs w:val="27"/>
        </w:rPr>
        <w:t>Example</w:t>
      </w:r>
    </w:p>
    <w:p w:rsidR="00CF06C7" w:rsidRPr="00CF06C7" w:rsidRDefault="00CF06C7" w:rsidP="00E33C7B">
      <w:pPr>
        <w:pStyle w:val="IntenseQuote"/>
        <w:rPr>
          <w:rFonts w:eastAsia="Times New Roman"/>
          <w:sz w:val="24"/>
          <w:szCs w:val="24"/>
        </w:rPr>
      </w:pPr>
      <w:r w:rsidRPr="00CF06C7">
        <w:rPr>
          <w:rFonts w:eastAsia="Times New Roman"/>
          <w:sz w:val="24"/>
          <w:szCs w:val="24"/>
        </w:rPr>
        <w:t>&lt;meta charset="UTF-8"&gt;</w:t>
      </w:r>
      <w:r w:rsidRPr="00CF06C7">
        <w:rPr>
          <w:rFonts w:eastAsia="Times New Roman"/>
          <w:sz w:val="24"/>
          <w:szCs w:val="24"/>
        </w:rPr>
        <w:br/>
        <w:t>&lt;meta name="description" content="Free Web tutorials"&gt;</w:t>
      </w:r>
      <w:r w:rsidRPr="00CF06C7">
        <w:rPr>
          <w:rFonts w:eastAsia="Times New Roman"/>
          <w:sz w:val="24"/>
          <w:szCs w:val="24"/>
        </w:rPr>
        <w:br/>
        <w:t>&lt;meta name="keywords" content="</w:t>
      </w:r>
      <w:proofErr w:type="spellStart"/>
      <w:r w:rsidRPr="00CF06C7">
        <w:rPr>
          <w:rFonts w:eastAsia="Times New Roman"/>
          <w:sz w:val="24"/>
          <w:szCs w:val="24"/>
        </w:rPr>
        <w:t>HTML</w:t>
      </w:r>
      <w:proofErr w:type="gramStart"/>
      <w:r w:rsidRPr="00CF06C7">
        <w:rPr>
          <w:rFonts w:eastAsia="Times New Roman"/>
          <w:sz w:val="24"/>
          <w:szCs w:val="24"/>
        </w:rPr>
        <w:t>,CSS,XML,JavaScript</w:t>
      </w:r>
      <w:proofErr w:type="spellEnd"/>
      <w:proofErr w:type="gramEnd"/>
      <w:r w:rsidRPr="00CF06C7">
        <w:rPr>
          <w:rFonts w:eastAsia="Times New Roman"/>
          <w:sz w:val="24"/>
          <w:szCs w:val="24"/>
        </w:rPr>
        <w:t>"&gt;</w:t>
      </w:r>
      <w:r w:rsidRPr="00CF06C7">
        <w:rPr>
          <w:rFonts w:eastAsia="Times New Roman"/>
          <w:sz w:val="24"/>
          <w:szCs w:val="24"/>
        </w:rPr>
        <w:br/>
        <w:t>&lt;meta name="author" content="John Doe"&gt;</w:t>
      </w:r>
    </w:p>
    <w:p w:rsidR="00CF06C7" w:rsidRPr="00CF06C7" w:rsidRDefault="00E33C7B" w:rsidP="00E33C7B">
      <w:pPr>
        <w:pStyle w:val="IntenseQuote"/>
        <w:rPr>
          <w:rFonts w:eastAsia="Times New Roman"/>
          <w:sz w:val="24"/>
          <w:szCs w:val="24"/>
        </w:rPr>
      </w:pPr>
      <w:r>
        <w:rPr>
          <w:rFonts w:eastAsia="Times New Roman"/>
          <w:sz w:val="24"/>
          <w:szCs w:val="24"/>
        </w:rPr>
        <w:pict>
          <v:rect id="_x0000_i1313" style="width:0;height:1.5pt" o:hralign="center" o:hrstd="t" o:hr="t" fillcolor="#a0a0a0" stroked="f"/>
        </w:pict>
      </w:r>
    </w:p>
    <w:p w:rsidR="00C865E6" w:rsidRDefault="00C865E6" w:rsidP="00E33C7B">
      <w:pPr>
        <w:pStyle w:val="IntenseQuote"/>
        <w:rPr>
          <w:rFonts w:eastAsia="Times New Roman"/>
          <w:sz w:val="36"/>
          <w:szCs w:val="36"/>
        </w:rPr>
      </w:pPr>
    </w:p>
    <w:p w:rsidR="00C865E6" w:rsidRDefault="00C865E6" w:rsidP="00E33C7B">
      <w:pPr>
        <w:pStyle w:val="IntenseQuote"/>
        <w:rPr>
          <w:rFonts w:eastAsia="Times New Roman"/>
          <w:sz w:val="36"/>
          <w:szCs w:val="36"/>
        </w:rPr>
      </w:pPr>
    </w:p>
    <w:p w:rsidR="00CF06C7" w:rsidRPr="00CF06C7" w:rsidRDefault="00CF06C7" w:rsidP="00E33C7B">
      <w:pPr>
        <w:pStyle w:val="IntenseQuote"/>
        <w:rPr>
          <w:rFonts w:eastAsia="Times New Roman"/>
          <w:sz w:val="36"/>
          <w:szCs w:val="36"/>
        </w:rPr>
      </w:pPr>
      <w:r w:rsidRPr="00CF06C7">
        <w:rPr>
          <w:rFonts w:eastAsia="Times New Roman"/>
          <w:sz w:val="36"/>
          <w:szCs w:val="36"/>
        </w:rPr>
        <w:t xml:space="preserve">Setting </w:t>
      </w:r>
      <w:proofErr w:type="gramStart"/>
      <w:r w:rsidRPr="00CF06C7">
        <w:rPr>
          <w:rFonts w:eastAsia="Times New Roman"/>
          <w:sz w:val="36"/>
          <w:szCs w:val="36"/>
        </w:rPr>
        <w:t>The</w:t>
      </w:r>
      <w:proofErr w:type="gramEnd"/>
      <w:r w:rsidRPr="00CF06C7">
        <w:rPr>
          <w:rFonts w:eastAsia="Times New Roman"/>
          <w:sz w:val="36"/>
          <w:szCs w:val="36"/>
        </w:rPr>
        <w:t xml:space="preserve"> Viewport</w:t>
      </w:r>
    </w:p>
    <w:p w:rsidR="00CF06C7" w:rsidRPr="00CF06C7" w:rsidRDefault="00CF06C7" w:rsidP="00E33C7B">
      <w:pPr>
        <w:pStyle w:val="IntenseQuote"/>
        <w:rPr>
          <w:rFonts w:eastAsia="Times New Roman"/>
          <w:sz w:val="24"/>
          <w:szCs w:val="24"/>
        </w:rPr>
      </w:pPr>
      <w:r w:rsidRPr="00CF06C7">
        <w:rPr>
          <w:rFonts w:eastAsia="Times New Roman"/>
          <w:sz w:val="24"/>
          <w:szCs w:val="24"/>
        </w:rPr>
        <w:t xml:space="preserve">HTML5 introduced a method to let web designers take control over the viewport, through the </w:t>
      </w:r>
      <w:r w:rsidRPr="00CF06C7">
        <w:rPr>
          <w:rFonts w:ascii="Courier New" w:eastAsia="Times New Roman" w:hAnsi="Courier New" w:cs="Courier New"/>
          <w:sz w:val="20"/>
          <w:szCs w:val="20"/>
        </w:rPr>
        <w:t>&lt;</w:t>
      </w:r>
      <w:proofErr w:type="gramStart"/>
      <w:r w:rsidRPr="00CF06C7">
        <w:rPr>
          <w:rFonts w:ascii="Courier New" w:eastAsia="Times New Roman" w:hAnsi="Courier New" w:cs="Courier New"/>
          <w:sz w:val="20"/>
          <w:szCs w:val="20"/>
        </w:rPr>
        <w:t>meta</w:t>
      </w:r>
      <w:proofErr w:type="gramEnd"/>
      <w:r w:rsidRPr="00CF06C7">
        <w:rPr>
          <w:rFonts w:ascii="Courier New" w:eastAsia="Times New Roman" w:hAnsi="Courier New" w:cs="Courier New"/>
          <w:sz w:val="20"/>
          <w:szCs w:val="20"/>
        </w:rPr>
        <w:t>&gt;</w:t>
      </w:r>
      <w:r w:rsidRPr="00CF06C7">
        <w:rPr>
          <w:rFonts w:eastAsia="Times New Roman"/>
          <w:sz w:val="24"/>
          <w:szCs w:val="24"/>
        </w:rPr>
        <w:t xml:space="preserve"> tag.</w:t>
      </w:r>
    </w:p>
    <w:p w:rsidR="00CF06C7" w:rsidRPr="00CF06C7" w:rsidRDefault="00CF06C7" w:rsidP="00E33C7B">
      <w:pPr>
        <w:pStyle w:val="IntenseQuote"/>
        <w:rPr>
          <w:rFonts w:eastAsia="Times New Roman"/>
          <w:sz w:val="24"/>
          <w:szCs w:val="24"/>
        </w:rPr>
      </w:pPr>
      <w:r w:rsidRPr="00CF06C7">
        <w:rPr>
          <w:rFonts w:eastAsia="Times New Roman"/>
          <w:sz w:val="24"/>
          <w:szCs w:val="24"/>
        </w:rPr>
        <w:t>The viewport is the user's visible area of a web page. It varies with the device, and will be smaller on a mobile phone than on a computer screen.</w:t>
      </w:r>
    </w:p>
    <w:p w:rsidR="00CF06C7" w:rsidRPr="00CF06C7" w:rsidRDefault="00CF06C7" w:rsidP="00E33C7B">
      <w:pPr>
        <w:pStyle w:val="IntenseQuote"/>
        <w:rPr>
          <w:rFonts w:eastAsia="Times New Roman"/>
          <w:sz w:val="24"/>
          <w:szCs w:val="24"/>
        </w:rPr>
      </w:pPr>
      <w:r w:rsidRPr="00CF06C7">
        <w:rPr>
          <w:rFonts w:eastAsia="Times New Roman"/>
          <w:sz w:val="24"/>
          <w:szCs w:val="24"/>
        </w:rPr>
        <w:lastRenderedPageBreak/>
        <w:t xml:space="preserve">You should include the following </w:t>
      </w:r>
      <w:r w:rsidRPr="00CF06C7">
        <w:rPr>
          <w:rFonts w:ascii="Courier New" w:eastAsia="Times New Roman" w:hAnsi="Courier New" w:cs="Courier New"/>
          <w:sz w:val="20"/>
          <w:szCs w:val="20"/>
        </w:rPr>
        <w:t>&lt;</w:t>
      </w:r>
      <w:proofErr w:type="gramStart"/>
      <w:r w:rsidRPr="00CF06C7">
        <w:rPr>
          <w:rFonts w:ascii="Courier New" w:eastAsia="Times New Roman" w:hAnsi="Courier New" w:cs="Courier New"/>
          <w:sz w:val="20"/>
          <w:szCs w:val="20"/>
        </w:rPr>
        <w:t>meta</w:t>
      </w:r>
      <w:proofErr w:type="gramEnd"/>
      <w:r w:rsidRPr="00CF06C7">
        <w:rPr>
          <w:rFonts w:ascii="Courier New" w:eastAsia="Times New Roman" w:hAnsi="Courier New" w:cs="Courier New"/>
          <w:sz w:val="20"/>
          <w:szCs w:val="20"/>
        </w:rPr>
        <w:t>&gt;</w:t>
      </w:r>
      <w:r w:rsidRPr="00CF06C7">
        <w:rPr>
          <w:rFonts w:eastAsia="Times New Roman"/>
          <w:sz w:val="24"/>
          <w:szCs w:val="24"/>
        </w:rPr>
        <w:t xml:space="preserve"> viewport element in all your web pages:</w:t>
      </w:r>
    </w:p>
    <w:p w:rsidR="00CF06C7" w:rsidRPr="00CF06C7" w:rsidRDefault="00CF06C7" w:rsidP="00E33C7B">
      <w:pPr>
        <w:pStyle w:val="IntenseQuote"/>
        <w:rPr>
          <w:rFonts w:eastAsia="Times New Roman"/>
          <w:sz w:val="24"/>
          <w:szCs w:val="24"/>
        </w:rPr>
      </w:pPr>
      <w:r w:rsidRPr="00CF06C7">
        <w:rPr>
          <w:rFonts w:eastAsia="Times New Roman"/>
          <w:sz w:val="24"/>
          <w:szCs w:val="24"/>
        </w:rPr>
        <w:t>&lt;</w:t>
      </w:r>
      <w:proofErr w:type="gramStart"/>
      <w:r w:rsidRPr="00CF06C7">
        <w:rPr>
          <w:rFonts w:eastAsia="Times New Roman"/>
          <w:sz w:val="24"/>
          <w:szCs w:val="24"/>
        </w:rPr>
        <w:t>meta</w:t>
      </w:r>
      <w:proofErr w:type="gramEnd"/>
      <w:r w:rsidRPr="00CF06C7">
        <w:rPr>
          <w:rFonts w:eastAsia="Times New Roman"/>
          <w:sz w:val="24"/>
          <w:szCs w:val="24"/>
        </w:rPr>
        <w:t xml:space="preserve"> name="viewport" content="width=device-width, initial-scale=1.0"&gt; </w:t>
      </w:r>
    </w:p>
    <w:p w:rsidR="00CF06C7" w:rsidRPr="00CF06C7" w:rsidRDefault="00CF06C7" w:rsidP="00E33C7B">
      <w:pPr>
        <w:pStyle w:val="IntenseQuote"/>
        <w:rPr>
          <w:rFonts w:eastAsia="Times New Roman"/>
          <w:sz w:val="24"/>
          <w:szCs w:val="24"/>
        </w:rPr>
      </w:pPr>
      <w:r w:rsidRPr="00CF06C7">
        <w:rPr>
          <w:rFonts w:eastAsia="Times New Roman"/>
          <w:sz w:val="24"/>
          <w:szCs w:val="24"/>
        </w:rPr>
        <w:t xml:space="preserve">A </w:t>
      </w:r>
      <w:r w:rsidRPr="00CF06C7">
        <w:rPr>
          <w:rFonts w:ascii="Courier New" w:eastAsia="Times New Roman" w:hAnsi="Courier New" w:cs="Courier New"/>
          <w:sz w:val="20"/>
          <w:szCs w:val="20"/>
        </w:rPr>
        <w:t>&lt;</w:t>
      </w:r>
      <w:proofErr w:type="gramStart"/>
      <w:r w:rsidRPr="00CF06C7">
        <w:rPr>
          <w:rFonts w:ascii="Courier New" w:eastAsia="Times New Roman" w:hAnsi="Courier New" w:cs="Courier New"/>
          <w:sz w:val="20"/>
          <w:szCs w:val="20"/>
        </w:rPr>
        <w:t>meta</w:t>
      </w:r>
      <w:proofErr w:type="gramEnd"/>
      <w:r w:rsidRPr="00CF06C7">
        <w:rPr>
          <w:rFonts w:ascii="Courier New" w:eastAsia="Times New Roman" w:hAnsi="Courier New" w:cs="Courier New"/>
          <w:sz w:val="20"/>
          <w:szCs w:val="20"/>
        </w:rPr>
        <w:t>&gt;</w:t>
      </w:r>
      <w:r w:rsidRPr="00CF06C7">
        <w:rPr>
          <w:rFonts w:eastAsia="Times New Roman"/>
          <w:sz w:val="24"/>
          <w:szCs w:val="24"/>
        </w:rPr>
        <w:t xml:space="preserve"> viewport element gives the browser instructions on how to control the page's dimensions and scaling.</w:t>
      </w:r>
    </w:p>
    <w:p w:rsidR="00CF06C7" w:rsidRPr="00CF06C7" w:rsidRDefault="00CF06C7" w:rsidP="00E33C7B">
      <w:pPr>
        <w:pStyle w:val="IntenseQuote"/>
        <w:rPr>
          <w:rFonts w:eastAsia="Times New Roman"/>
          <w:sz w:val="24"/>
          <w:szCs w:val="24"/>
        </w:rPr>
      </w:pPr>
      <w:r w:rsidRPr="00CF06C7">
        <w:rPr>
          <w:rFonts w:eastAsia="Times New Roman"/>
          <w:sz w:val="24"/>
          <w:szCs w:val="24"/>
        </w:rPr>
        <w:t>The width=device-width part sets the width of the page to follow the screen-width of the device (which will vary depending on the device).</w:t>
      </w:r>
    </w:p>
    <w:p w:rsidR="00CF06C7" w:rsidRPr="00CF06C7" w:rsidRDefault="00CF06C7" w:rsidP="00E33C7B">
      <w:pPr>
        <w:pStyle w:val="IntenseQuote"/>
        <w:rPr>
          <w:rFonts w:eastAsia="Times New Roman"/>
          <w:sz w:val="24"/>
          <w:szCs w:val="24"/>
        </w:rPr>
      </w:pPr>
      <w:r w:rsidRPr="00CF06C7">
        <w:rPr>
          <w:rFonts w:eastAsia="Times New Roman"/>
          <w:sz w:val="24"/>
          <w:szCs w:val="24"/>
        </w:rPr>
        <w:t>The initial-scale=1.0 part sets the initial zoom level when the page is first loaded by the browser.</w:t>
      </w:r>
    </w:p>
    <w:p w:rsidR="00CF06C7" w:rsidRPr="00CF06C7" w:rsidRDefault="00CF06C7" w:rsidP="00E33C7B">
      <w:pPr>
        <w:pStyle w:val="IntenseQuote"/>
        <w:rPr>
          <w:rFonts w:eastAsia="Times New Roman"/>
          <w:sz w:val="24"/>
          <w:szCs w:val="24"/>
        </w:rPr>
      </w:pPr>
      <w:r w:rsidRPr="00CF06C7">
        <w:rPr>
          <w:rFonts w:eastAsia="Times New Roman"/>
          <w:sz w:val="24"/>
          <w:szCs w:val="24"/>
        </w:rPr>
        <w:t xml:space="preserve">Here is an example of a web page without the viewport </w:t>
      </w:r>
      <w:proofErr w:type="gramStart"/>
      <w:r w:rsidRPr="00CF06C7">
        <w:rPr>
          <w:rFonts w:eastAsia="Times New Roman"/>
          <w:sz w:val="24"/>
          <w:szCs w:val="24"/>
        </w:rPr>
        <w:t>meta</w:t>
      </w:r>
      <w:proofErr w:type="gramEnd"/>
      <w:r w:rsidRPr="00CF06C7">
        <w:rPr>
          <w:rFonts w:eastAsia="Times New Roman"/>
          <w:sz w:val="24"/>
          <w:szCs w:val="24"/>
        </w:rPr>
        <w:t xml:space="preserve"> tag, and the same web page with the viewport </w:t>
      </w:r>
      <w:r w:rsidRPr="00CF06C7">
        <w:rPr>
          <w:rFonts w:ascii="Courier New" w:eastAsia="Times New Roman" w:hAnsi="Courier New" w:cs="Courier New"/>
          <w:sz w:val="20"/>
          <w:szCs w:val="20"/>
        </w:rPr>
        <w:t>&lt;meta&gt;</w:t>
      </w:r>
      <w:r w:rsidRPr="00CF06C7">
        <w:rPr>
          <w:rFonts w:eastAsia="Times New Roman"/>
          <w:sz w:val="24"/>
          <w:szCs w:val="24"/>
        </w:rPr>
        <w:t xml:space="preserve"> tag:</w:t>
      </w:r>
    </w:p>
    <w:p w:rsidR="00CF06C7" w:rsidRPr="00CF06C7" w:rsidRDefault="00CF06C7" w:rsidP="00E33C7B">
      <w:pPr>
        <w:pStyle w:val="IntenseQuote"/>
        <w:rPr>
          <w:rFonts w:eastAsia="Times New Roman"/>
          <w:sz w:val="24"/>
          <w:szCs w:val="24"/>
        </w:rPr>
      </w:pPr>
      <w:r w:rsidRPr="00CF06C7">
        <w:rPr>
          <w:rFonts w:eastAsia="Times New Roman"/>
          <w:sz w:val="24"/>
          <w:szCs w:val="24"/>
        </w:rPr>
        <w:t>Tip: If you are browsing this page with a phone or a tablet, you can click on the two links below to see the difference.</w:t>
      </w:r>
    </w:p>
    <w:p w:rsidR="00CF06C7" w:rsidRPr="00CF06C7" w:rsidRDefault="00CF06C7" w:rsidP="00E33C7B">
      <w:pPr>
        <w:pStyle w:val="IntenseQuote"/>
        <w:rPr>
          <w:rFonts w:eastAsia="Times New Roman"/>
          <w:sz w:val="24"/>
          <w:szCs w:val="24"/>
        </w:rPr>
      </w:pPr>
    </w:p>
    <w:p w:rsidR="00CF06C7" w:rsidRPr="00CF06C7" w:rsidRDefault="00E33C7B" w:rsidP="00E33C7B">
      <w:pPr>
        <w:pStyle w:val="IntenseQuote"/>
        <w:rPr>
          <w:rFonts w:eastAsia="Times New Roman"/>
          <w:sz w:val="24"/>
          <w:szCs w:val="24"/>
        </w:rPr>
      </w:pPr>
      <w:hyperlink r:id="rId150" w:tgtFrame="_blank" w:history="1">
        <w:r w:rsidR="00CF06C7">
          <w:rPr>
            <w:rFonts w:eastAsia="Times New Roman"/>
            <w:noProof/>
            <w:color w:val="0000FF"/>
            <w:sz w:val="24"/>
            <w:szCs w:val="24"/>
          </w:rPr>
          <w:drawing>
            <wp:inline distT="0" distB="0" distL="0" distR="0" wp14:anchorId="78D8B18B" wp14:editId="2C202B5E">
              <wp:extent cx="1898015" cy="3380105"/>
              <wp:effectExtent l="0" t="0" r="6985" b="0"/>
              <wp:docPr id="8" name="Picture 8" descr="https://www.w3schools.com/css/img_viewport1.png">
                <a:hlinkClick xmlns:a="http://schemas.openxmlformats.org/drawingml/2006/main" r:id="rId1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https://www.w3schools.com/css/img_viewport1.png">
                        <a:hlinkClick r:id="rId150" tgtFrame="&quot;_blank&quot;"/>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898015" cy="3380105"/>
                      </a:xfrm>
                      <a:prstGeom prst="rect">
                        <a:avLst/>
                      </a:prstGeom>
                      <a:noFill/>
                      <a:ln>
                        <a:noFill/>
                      </a:ln>
                    </pic:spPr>
                  </pic:pic>
                </a:graphicData>
              </a:graphic>
            </wp:inline>
          </w:drawing>
        </w:r>
        <w:r w:rsidR="00CF06C7" w:rsidRPr="00CF06C7">
          <w:rPr>
            <w:rFonts w:eastAsia="Times New Roman"/>
            <w:color w:val="0000FF"/>
            <w:sz w:val="24"/>
            <w:szCs w:val="24"/>
            <w:u w:val="single"/>
          </w:rPr>
          <w:br/>
        </w:r>
        <w:r w:rsidR="00CF06C7" w:rsidRPr="00CF06C7">
          <w:rPr>
            <w:rFonts w:eastAsia="Times New Roman"/>
            <w:color w:val="0000FF"/>
            <w:sz w:val="24"/>
            <w:szCs w:val="24"/>
            <w:u w:val="single"/>
          </w:rPr>
          <w:br/>
          <w:t xml:space="preserve">Without the viewport </w:t>
        </w:r>
        <w:proofErr w:type="gramStart"/>
        <w:r w:rsidR="00CF06C7" w:rsidRPr="00CF06C7">
          <w:rPr>
            <w:rFonts w:eastAsia="Times New Roman"/>
            <w:color w:val="0000FF"/>
            <w:sz w:val="24"/>
            <w:szCs w:val="24"/>
            <w:u w:val="single"/>
          </w:rPr>
          <w:t>meta</w:t>
        </w:r>
        <w:proofErr w:type="gramEnd"/>
        <w:r w:rsidR="00CF06C7" w:rsidRPr="00CF06C7">
          <w:rPr>
            <w:rFonts w:eastAsia="Times New Roman"/>
            <w:color w:val="0000FF"/>
            <w:sz w:val="24"/>
            <w:szCs w:val="24"/>
            <w:u w:val="single"/>
          </w:rPr>
          <w:t xml:space="preserve"> tag</w:t>
        </w:r>
      </w:hyperlink>
      <w:r w:rsidR="00CF06C7" w:rsidRPr="00CF06C7">
        <w:rPr>
          <w:rFonts w:eastAsia="Times New Roman"/>
          <w:sz w:val="24"/>
          <w:szCs w:val="24"/>
        </w:rPr>
        <w:t xml:space="preserve"> </w:t>
      </w:r>
    </w:p>
    <w:p w:rsidR="00CF06C7" w:rsidRPr="00CF06C7" w:rsidRDefault="00E33C7B" w:rsidP="00E33C7B">
      <w:pPr>
        <w:pStyle w:val="IntenseQuote"/>
        <w:rPr>
          <w:rFonts w:eastAsia="Times New Roman"/>
          <w:sz w:val="24"/>
          <w:szCs w:val="24"/>
        </w:rPr>
      </w:pPr>
      <w:hyperlink r:id="rId152" w:tgtFrame="_blank" w:history="1">
        <w:r w:rsidR="00CF06C7">
          <w:rPr>
            <w:rFonts w:eastAsia="Times New Roman"/>
            <w:noProof/>
            <w:color w:val="0000FF"/>
            <w:sz w:val="24"/>
            <w:szCs w:val="24"/>
          </w:rPr>
          <w:drawing>
            <wp:inline distT="0" distB="0" distL="0" distR="0" wp14:anchorId="692C7104" wp14:editId="68F8854F">
              <wp:extent cx="1898015" cy="3380105"/>
              <wp:effectExtent l="0" t="0" r="6985" b="0"/>
              <wp:docPr id="7" name="Picture 7" descr="https://www.w3schools.com/css/img_viewport2.png">
                <a:hlinkClick xmlns:a="http://schemas.openxmlformats.org/drawingml/2006/main" r:id="rId1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https://www.w3schools.com/css/img_viewport2.png">
                        <a:hlinkClick r:id="rId152" tgtFrame="&quot;_blank&quot;"/>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898015" cy="3380105"/>
                      </a:xfrm>
                      <a:prstGeom prst="rect">
                        <a:avLst/>
                      </a:prstGeom>
                      <a:noFill/>
                      <a:ln>
                        <a:noFill/>
                      </a:ln>
                    </pic:spPr>
                  </pic:pic>
                </a:graphicData>
              </a:graphic>
            </wp:inline>
          </w:drawing>
        </w:r>
        <w:r w:rsidR="00CF06C7" w:rsidRPr="00CF06C7">
          <w:rPr>
            <w:rFonts w:eastAsia="Times New Roman"/>
            <w:color w:val="0000FF"/>
            <w:sz w:val="24"/>
            <w:szCs w:val="24"/>
            <w:u w:val="single"/>
          </w:rPr>
          <w:br/>
        </w:r>
        <w:r w:rsidR="00CF06C7" w:rsidRPr="00CF06C7">
          <w:rPr>
            <w:rFonts w:eastAsia="Times New Roman"/>
            <w:color w:val="0000FF"/>
            <w:sz w:val="24"/>
            <w:szCs w:val="24"/>
            <w:u w:val="single"/>
          </w:rPr>
          <w:br/>
          <w:t xml:space="preserve">With the viewport </w:t>
        </w:r>
        <w:proofErr w:type="gramStart"/>
        <w:r w:rsidR="00CF06C7" w:rsidRPr="00CF06C7">
          <w:rPr>
            <w:rFonts w:eastAsia="Times New Roman"/>
            <w:color w:val="0000FF"/>
            <w:sz w:val="24"/>
            <w:szCs w:val="24"/>
            <w:u w:val="single"/>
          </w:rPr>
          <w:t>meta</w:t>
        </w:r>
        <w:proofErr w:type="gramEnd"/>
        <w:r w:rsidR="00CF06C7" w:rsidRPr="00CF06C7">
          <w:rPr>
            <w:rFonts w:eastAsia="Times New Roman"/>
            <w:color w:val="0000FF"/>
            <w:sz w:val="24"/>
            <w:szCs w:val="24"/>
            <w:u w:val="single"/>
          </w:rPr>
          <w:t xml:space="preserve"> tag</w:t>
        </w:r>
      </w:hyperlink>
      <w:r w:rsidR="00CF06C7" w:rsidRPr="00CF06C7">
        <w:rPr>
          <w:rFonts w:eastAsia="Times New Roman"/>
          <w:sz w:val="24"/>
          <w:szCs w:val="24"/>
        </w:rPr>
        <w:t xml:space="preserve"> </w:t>
      </w:r>
    </w:p>
    <w:p w:rsidR="00CF06C7" w:rsidRPr="00CF06C7" w:rsidRDefault="00E33C7B" w:rsidP="00E33C7B">
      <w:pPr>
        <w:pStyle w:val="IntenseQuote"/>
        <w:rPr>
          <w:rFonts w:eastAsia="Times New Roman"/>
          <w:sz w:val="24"/>
          <w:szCs w:val="24"/>
        </w:rPr>
      </w:pPr>
      <w:r>
        <w:rPr>
          <w:rFonts w:eastAsia="Times New Roman"/>
          <w:sz w:val="24"/>
          <w:szCs w:val="24"/>
        </w:rPr>
        <w:pict>
          <v:rect id="_x0000_i1314" style="width:0;height:1.5pt" o:hralign="center" o:hrstd="t" o:hr="t" fillcolor="#a0a0a0" stroked="f"/>
        </w:pict>
      </w:r>
    </w:p>
    <w:p w:rsidR="00CF06C7" w:rsidRPr="00CF06C7" w:rsidRDefault="00CF06C7" w:rsidP="00E33C7B">
      <w:pPr>
        <w:pStyle w:val="IntenseQuote"/>
        <w:rPr>
          <w:rFonts w:eastAsia="Times New Roman"/>
          <w:sz w:val="36"/>
          <w:szCs w:val="36"/>
        </w:rPr>
      </w:pPr>
      <w:r w:rsidRPr="00CF06C7">
        <w:rPr>
          <w:rFonts w:eastAsia="Times New Roman"/>
          <w:sz w:val="36"/>
          <w:szCs w:val="36"/>
        </w:rPr>
        <w:t>The HTML &lt;script&gt; Element</w:t>
      </w:r>
    </w:p>
    <w:p w:rsidR="00CF06C7" w:rsidRPr="00CF06C7" w:rsidRDefault="00CF06C7" w:rsidP="00E33C7B">
      <w:pPr>
        <w:pStyle w:val="IntenseQuote"/>
        <w:rPr>
          <w:rFonts w:eastAsia="Times New Roman"/>
          <w:sz w:val="24"/>
          <w:szCs w:val="24"/>
        </w:rPr>
      </w:pPr>
      <w:r w:rsidRPr="00CF06C7">
        <w:rPr>
          <w:rFonts w:eastAsia="Times New Roman"/>
          <w:sz w:val="24"/>
          <w:szCs w:val="24"/>
        </w:rPr>
        <w:t xml:space="preserve">The </w:t>
      </w:r>
      <w:r w:rsidRPr="00CF06C7">
        <w:rPr>
          <w:rFonts w:ascii="Courier New" w:eastAsia="Times New Roman" w:hAnsi="Courier New" w:cs="Courier New"/>
          <w:sz w:val="20"/>
          <w:szCs w:val="20"/>
        </w:rPr>
        <w:t>&lt;script&gt;</w:t>
      </w:r>
      <w:r w:rsidRPr="00CF06C7">
        <w:rPr>
          <w:rFonts w:eastAsia="Times New Roman"/>
          <w:sz w:val="24"/>
          <w:szCs w:val="24"/>
        </w:rPr>
        <w:t xml:space="preserve"> element is used to define client-side </w:t>
      </w:r>
      <w:proofErr w:type="spellStart"/>
      <w:r w:rsidRPr="00CF06C7">
        <w:rPr>
          <w:rFonts w:eastAsia="Times New Roman"/>
          <w:sz w:val="24"/>
          <w:szCs w:val="24"/>
        </w:rPr>
        <w:t>JavaScripts</w:t>
      </w:r>
      <w:proofErr w:type="spellEnd"/>
      <w:r w:rsidRPr="00CF06C7">
        <w:rPr>
          <w:rFonts w:eastAsia="Times New Roman"/>
          <w:sz w:val="24"/>
          <w:szCs w:val="24"/>
        </w:rPr>
        <w:t>.</w:t>
      </w:r>
    </w:p>
    <w:p w:rsidR="00CF06C7" w:rsidRPr="00CF06C7" w:rsidRDefault="00CF06C7" w:rsidP="00E33C7B">
      <w:pPr>
        <w:pStyle w:val="IntenseQuote"/>
        <w:rPr>
          <w:rFonts w:eastAsia="Times New Roman"/>
          <w:sz w:val="24"/>
          <w:szCs w:val="24"/>
        </w:rPr>
      </w:pPr>
      <w:r w:rsidRPr="00CF06C7">
        <w:rPr>
          <w:rFonts w:eastAsia="Times New Roman"/>
          <w:sz w:val="24"/>
          <w:szCs w:val="24"/>
        </w:rPr>
        <w:t>This JavaScript writes "Hello JavaScript!" into an HTML element with id="demo":</w:t>
      </w:r>
    </w:p>
    <w:p w:rsidR="00CF06C7" w:rsidRPr="00CF06C7" w:rsidRDefault="00CF06C7" w:rsidP="00E33C7B">
      <w:pPr>
        <w:pStyle w:val="IntenseQuote"/>
        <w:rPr>
          <w:rFonts w:eastAsia="Times New Roman"/>
          <w:sz w:val="27"/>
          <w:szCs w:val="27"/>
        </w:rPr>
      </w:pPr>
      <w:r w:rsidRPr="00CF06C7">
        <w:rPr>
          <w:rFonts w:eastAsia="Times New Roman"/>
          <w:sz w:val="27"/>
          <w:szCs w:val="27"/>
        </w:rPr>
        <w:t>Example</w:t>
      </w:r>
    </w:p>
    <w:p w:rsidR="00CF06C7" w:rsidRPr="00CF06C7" w:rsidRDefault="00CF06C7" w:rsidP="00E33C7B">
      <w:pPr>
        <w:pStyle w:val="IntenseQuote"/>
        <w:rPr>
          <w:rFonts w:eastAsia="Times New Roman"/>
          <w:sz w:val="24"/>
          <w:szCs w:val="24"/>
        </w:rPr>
      </w:pPr>
      <w:r w:rsidRPr="00CF06C7">
        <w:rPr>
          <w:rFonts w:eastAsia="Times New Roman"/>
          <w:sz w:val="24"/>
          <w:szCs w:val="24"/>
        </w:rPr>
        <w:t>&lt;</w:t>
      </w:r>
      <w:proofErr w:type="gramStart"/>
      <w:r w:rsidRPr="00CF06C7">
        <w:rPr>
          <w:rFonts w:eastAsia="Times New Roman"/>
          <w:sz w:val="24"/>
          <w:szCs w:val="24"/>
        </w:rPr>
        <w:t>script</w:t>
      </w:r>
      <w:proofErr w:type="gramEnd"/>
      <w:r w:rsidRPr="00CF06C7">
        <w:rPr>
          <w:rFonts w:eastAsia="Times New Roman"/>
          <w:sz w:val="24"/>
          <w:szCs w:val="24"/>
        </w:rPr>
        <w:t>&gt;</w:t>
      </w:r>
      <w:r w:rsidRPr="00CF06C7">
        <w:rPr>
          <w:rFonts w:eastAsia="Times New Roman"/>
          <w:color w:val="000000"/>
          <w:sz w:val="24"/>
          <w:szCs w:val="24"/>
        </w:rPr>
        <w:br/>
        <w:t xml:space="preserve">function </w:t>
      </w:r>
      <w:proofErr w:type="spellStart"/>
      <w:r w:rsidRPr="00CF06C7">
        <w:rPr>
          <w:rFonts w:eastAsia="Times New Roman"/>
          <w:color w:val="000000"/>
          <w:sz w:val="24"/>
          <w:szCs w:val="24"/>
        </w:rPr>
        <w:t>myFunction</w:t>
      </w:r>
      <w:proofErr w:type="spellEnd"/>
      <w:r w:rsidRPr="00CF06C7">
        <w:rPr>
          <w:rFonts w:eastAsia="Times New Roman"/>
          <w:color w:val="000000"/>
          <w:sz w:val="24"/>
          <w:szCs w:val="24"/>
        </w:rPr>
        <w:t xml:space="preserve"> {</w:t>
      </w:r>
      <w:r w:rsidRPr="00CF06C7">
        <w:rPr>
          <w:rFonts w:eastAsia="Times New Roman"/>
          <w:color w:val="000000"/>
          <w:sz w:val="24"/>
          <w:szCs w:val="24"/>
        </w:rPr>
        <w:br/>
        <w:t xml:space="preserve">  </w:t>
      </w:r>
      <w:proofErr w:type="spellStart"/>
      <w:r w:rsidRPr="00CF06C7">
        <w:rPr>
          <w:rFonts w:eastAsia="Times New Roman"/>
          <w:color w:val="000000"/>
          <w:sz w:val="24"/>
          <w:szCs w:val="24"/>
        </w:rPr>
        <w:t>document.getElementById</w:t>
      </w:r>
      <w:proofErr w:type="spellEnd"/>
      <w:r w:rsidRPr="00CF06C7">
        <w:rPr>
          <w:rFonts w:eastAsia="Times New Roman"/>
          <w:color w:val="000000"/>
          <w:sz w:val="24"/>
          <w:szCs w:val="24"/>
        </w:rPr>
        <w:t>("demo").</w:t>
      </w:r>
      <w:proofErr w:type="spellStart"/>
      <w:r w:rsidRPr="00CF06C7">
        <w:rPr>
          <w:rFonts w:eastAsia="Times New Roman"/>
          <w:color w:val="000000"/>
          <w:sz w:val="24"/>
          <w:szCs w:val="24"/>
        </w:rPr>
        <w:t>innerHTML</w:t>
      </w:r>
      <w:proofErr w:type="spellEnd"/>
      <w:r w:rsidRPr="00CF06C7">
        <w:rPr>
          <w:rFonts w:eastAsia="Times New Roman"/>
          <w:color w:val="000000"/>
          <w:sz w:val="24"/>
          <w:szCs w:val="24"/>
        </w:rPr>
        <w:t xml:space="preserve"> = "Hello JavaScript!";</w:t>
      </w:r>
      <w:r w:rsidRPr="00CF06C7">
        <w:rPr>
          <w:rFonts w:eastAsia="Times New Roman"/>
          <w:color w:val="000000"/>
          <w:sz w:val="24"/>
          <w:szCs w:val="24"/>
        </w:rPr>
        <w:br/>
        <w:t>}</w:t>
      </w:r>
      <w:r w:rsidRPr="00CF06C7">
        <w:rPr>
          <w:rFonts w:eastAsia="Times New Roman"/>
          <w:color w:val="000000"/>
          <w:sz w:val="24"/>
          <w:szCs w:val="24"/>
        </w:rPr>
        <w:br/>
      </w:r>
      <w:r w:rsidRPr="00CF06C7">
        <w:rPr>
          <w:rFonts w:eastAsia="Times New Roman"/>
          <w:sz w:val="24"/>
          <w:szCs w:val="24"/>
        </w:rPr>
        <w:t xml:space="preserve">&lt;/script&gt; </w:t>
      </w:r>
    </w:p>
    <w:p w:rsidR="00CF06C7" w:rsidRPr="00CF06C7" w:rsidRDefault="00CF06C7" w:rsidP="00E33C7B">
      <w:pPr>
        <w:pStyle w:val="IntenseQuote"/>
        <w:rPr>
          <w:rFonts w:eastAsia="Times New Roman"/>
          <w:sz w:val="36"/>
          <w:szCs w:val="36"/>
        </w:rPr>
      </w:pPr>
      <w:r w:rsidRPr="00CF06C7">
        <w:rPr>
          <w:rFonts w:eastAsia="Times New Roman"/>
          <w:sz w:val="36"/>
          <w:szCs w:val="36"/>
        </w:rPr>
        <w:t>The HTML &lt;base&gt; Element</w:t>
      </w:r>
    </w:p>
    <w:p w:rsidR="00CF06C7" w:rsidRPr="00CF06C7" w:rsidRDefault="00CF06C7" w:rsidP="00E33C7B">
      <w:pPr>
        <w:pStyle w:val="IntenseQuote"/>
        <w:rPr>
          <w:rFonts w:eastAsia="Times New Roman"/>
          <w:sz w:val="24"/>
          <w:szCs w:val="24"/>
        </w:rPr>
      </w:pPr>
      <w:r w:rsidRPr="00CF06C7">
        <w:rPr>
          <w:rFonts w:eastAsia="Times New Roman"/>
          <w:sz w:val="24"/>
          <w:szCs w:val="24"/>
        </w:rPr>
        <w:lastRenderedPageBreak/>
        <w:t xml:space="preserve">The </w:t>
      </w:r>
      <w:r w:rsidRPr="00CF06C7">
        <w:rPr>
          <w:rFonts w:ascii="Courier New" w:eastAsia="Times New Roman" w:hAnsi="Courier New" w:cs="Courier New"/>
          <w:sz w:val="20"/>
          <w:szCs w:val="20"/>
        </w:rPr>
        <w:t>&lt;base&gt;</w:t>
      </w:r>
      <w:r w:rsidRPr="00CF06C7">
        <w:rPr>
          <w:rFonts w:eastAsia="Times New Roman"/>
          <w:sz w:val="24"/>
          <w:szCs w:val="24"/>
        </w:rPr>
        <w:t xml:space="preserve"> element specifies the base URL and base target for all relative URLs in a page:</w:t>
      </w:r>
    </w:p>
    <w:p w:rsidR="00CF06C7" w:rsidRPr="00CF06C7" w:rsidRDefault="00CF06C7" w:rsidP="00E33C7B">
      <w:pPr>
        <w:pStyle w:val="IntenseQuote"/>
        <w:rPr>
          <w:rFonts w:eastAsia="Times New Roman"/>
          <w:sz w:val="27"/>
          <w:szCs w:val="27"/>
        </w:rPr>
      </w:pPr>
      <w:r w:rsidRPr="00CF06C7">
        <w:rPr>
          <w:rFonts w:eastAsia="Times New Roman"/>
          <w:sz w:val="27"/>
          <w:szCs w:val="27"/>
        </w:rPr>
        <w:t>Example</w:t>
      </w:r>
    </w:p>
    <w:p w:rsidR="00CF06C7" w:rsidRPr="00CF06C7" w:rsidRDefault="00CF06C7" w:rsidP="00E33C7B">
      <w:pPr>
        <w:pStyle w:val="IntenseQuote"/>
        <w:rPr>
          <w:rFonts w:eastAsia="Times New Roman"/>
          <w:sz w:val="24"/>
          <w:szCs w:val="24"/>
        </w:rPr>
      </w:pPr>
      <w:r w:rsidRPr="00CF06C7">
        <w:rPr>
          <w:rFonts w:eastAsia="Times New Roman"/>
          <w:sz w:val="24"/>
          <w:szCs w:val="24"/>
        </w:rPr>
        <w:t xml:space="preserve">&lt;base </w:t>
      </w:r>
      <w:proofErr w:type="spellStart"/>
      <w:r w:rsidRPr="00CF06C7">
        <w:rPr>
          <w:rFonts w:eastAsia="Times New Roman"/>
          <w:sz w:val="24"/>
          <w:szCs w:val="24"/>
        </w:rPr>
        <w:t>href</w:t>
      </w:r>
      <w:proofErr w:type="spellEnd"/>
      <w:r w:rsidRPr="00CF06C7">
        <w:rPr>
          <w:rFonts w:eastAsia="Times New Roman"/>
          <w:sz w:val="24"/>
          <w:szCs w:val="24"/>
        </w:rPr>
        <w:t>="https://www.w3schools.com/images/" target="_blank"&gt;</w:t>
      </w:r>
    </w:p>
    <w:p w:rsidR="00CF06C7" w:rsidRPr="00CF06C7" w:rsidRDefault="00E33C7B" w:rsidP="00E33C7B">
      <w:pPr>
        <w:pStyle w:val="IntenseQuote"/>
        <w:rPr>
          <w:rFonts w:eastAsia="Times New Roman"/>
          <w:sz w:val="24"/>
          <w:szCs w:val="24"/>
        </w:rPr>
      </w:pPr>
      <w:r>
        <w:rPr>
          <w:rFonts w:eastAsia="Times New Roman"/>
          <w:sz w:val="24"/>
          <w:szCs w:val="24"/>
        </w:rPr>
        <w:pict>
          <v:rect id="_x0000_i1316" style="width:0;height:1.5pt" o:hralign="center" o:hrstd="t" o:hr="t" fillcolor="#a0a0a0" stroked="f"/>
        </w:pict>
      </w:r>
    </w:p>
    <w:p w:rsidR="00CF06C7" w:rsidRPr="00CF06C7" w:rsidRDefault="00CF06C7" w:rsidP="00E33C7B">
      <w:pPr>
        <w:pStyle w:val="IntenseQuote"/>
        <w:rPr>
          <w:rFonts w:eastAsia="Times New Roman"/>
          <w:sz w:val="36"/>
          <w:szCs w:val="36"/>
        </w:rPr>
      </w:pPr>
      <w:proofErr w:type="gramStart"/>
      <w:r w:rsidRPr="00CF06C7">
        <w:rPr>
          <w:rFonts w:eastAsia="Times New Roman"/>
          <w:sz w:val="36"/>
          <w:szCs w:val="36"/>
        </w:rPr>
        <w:t>Omitting &lt;html&gt;, &lt;head&gt; and &lt;body&gt;?</w:t>
      </w:r>
      <w:proofErr w:type="gramEnd"/>
    </w:p>
    <w:p w:rsidR="00CF06C7" w:rsidRPr="00CF06C7" w:rsidRDefault="00CF06C7" w:rsidP="00E33C7B">
      <w:pPr>
        <w:pStyle w:val="IntenseQuote"/>
        <w:rPr>
          <w:rFonts w:eastAsia="Times New Roman"/>
          <w:sz w:val="24"/>
          <w:szCs w:val="24"/>
        </w:rPr>
      </w:pPr>
      <w:r w:rsidRPr="00CF06C7">
        <w:rPr>
          <w:rFonts w:eastAsia="Times New Roman"/>
          <w:sz w:val="24"/>
          <w:szCs w:val="24"/>
        </w:rPr>
        <w:t xml:space="preserve">According to the HTML5 standard; the </w:t>
      </w:r>
      <w:r w:rsidRPr="00CF06C7">
        <w:rPr>
          <w:rFonts w:ascii="Courier New" w:eastAsia="Times New Roman" w:hAnsi="Courier New" w:cs="Courier New"/>
          <w:sz w:val="20"/>
          <w:szCs w:val="20"/>
        </w:rPr>
        <w:t>&lt;html&gt;</w:t>
      </w:r>
      <w:r w:rsidRPr="00CF06C7">
        <w:rPr>
          <w:rFonts w:eastAsia="Times New Roman"/>
          <w:sz w:val="24"/>
          <w:szCs w:val="24"/>
        </w:rPr>
        <w:t xml:space="preserve">, the </w:t>
      </w:r>
      <w:r w:rsidRPr="00CF06C7">
        <w:rPr>
          <w:rFonts w:ascii="Courier New" w:eastAsia="Times New Roman" w:hAnsi="Courier New" w:cs="Courier New"/>
          <w:sz w:val="20"/>
          <w:szCs w:val="20"/>
        </w:rPr>
        <w:t>&lt;body&gt;</w:t>
      </w:r>
      <w:r w:rsidRPr="00CF06C7">
        <w:rPr>
          <w:rFonts w:eastAsia="Times New Roman"/>
          <w:sz w:val="24"/>
          <w:szCs w:val="24"/>
        </w:rPr>
        <w:t xml:space="preserve">, and the </w:t>
      </w:r>
      <w:r w:rsidRPr="00CF06C7">
        <w:rPr>
          <w:rFonts w:ascii="Courier New" w:eastAsia="Times New Roman" w:hAnsi="Courier New" w:cs="Courier New"/>
          <w:sz w:val="20"/>
          <w:szCs w:val="20"/>
        </w:rPr>
        <w:t>&lt;head&gt;</w:t>
      </w:r>
      <w:r w:rsidRPr="00CF06C7">
        <w:rPr>
          <w:rFonts w:eastAsia="Times New Roman"/>
          <w:sz w:val="24"/>
          <w:szCs w:val="24"/>
        </w:rPr>
        <w:t xml:space="preserve"> tag can be omitted.</w:t>
      </w:r>
    </w:p>
    <w:p w:rsidR="00CF06C7" w:rsidRPr="00CF06C7" w:rsidRDefault="00CF06C7" w:rsidP="00E33C7B">
      <w:pPr>
        <w:pStyle w:val="IntenseQuote"/>
        <w:rPr>
          <w:rFonts w:eastAsia="Times New Roman"/>
          <w:sz w:val="24"/>
          <w:szCs w:val="24"/>
        </w:rPr>
      </w:pPr>
      <w:r w:rsidRPr="00CF06C7">
        <w:rPr>
          <w:rFonts w:eastAsia="Times New Roman"/>
          <w:sz w:val="24"/>
          <w:szCs w:val="24"/>
        </w:rPr>
        <w:t>The following code will validate as HTML5:</w:t>
      </w:r>
    </w:p>
    <w:p w:rsidR="00CF06C7" w:rsidRPr="00CF06C7" w:rsidRDefault="00CF06C7" w:rsidP="00E33C7B">
      <w:pPr>
        <w:pStyle w:val="IntenseQuote"/>
        <w:rPr>
          <w:rFonts w:eastAsia="Times New Roman"/>
          <w:sz w:val="27"/>
          <w:szCs w:val="27"/>
        </w:rPr>
      </w:pPr>
      <w:r w:rsidRPr="00CF06C7">
        <w:rPr>
          <w:rFonts w:eastAsia="Times New Roman"/>
          <w:sz w:val="27"/>
          <w:szCs w:val="27"/>
        </w:rPr>
        <w:t>Example</w:t>
      </w:r>
    </w:p>
    <w:p w:rsidR="00CF06C7" w:rsidRPr="00CF06C7" w:rsidRDefault="00CF06C7" w:rsidP="00E33C7B">
      <w:pPr>
        <w:pStyle w:val="IntenseQuote"/>
        <w:rPr>
          <w:rFonts w:eastAsia="Times New Roman"/>
          <w:sz w:val="24"/>
          <w:szCs w:val="24"/>
        </w:rPr>
      </w:pPr>
      <w:proofErr w:type="gramStart"/>
      <w:r w:rsidRPr="00CF06C7">
        <w:rPr>
          <w:rFonts w:eastAsia="Times New Roman"/>
          <w:sz w:val="24"/>
          <w:szCs w:val="24"/>
        </w:rPr>
        <w:t>&lt;!DOCTYPE</w:t>
      </w:r>
      <w:proofErr w:type="gramEnd"/>
      <w:r w:rsidRPr="00CF06C7">
        <w:rPr>
          <w:rFonts w:eastAsia="Times New Roman"/>
          <w:sz w:val="24"/>
          <w:szCs w:val="24"/>
        </w:rPr>
        <w:t xml:space="preserve"> html&gt;</w:t>
      </w:r>
      <w:r w:rsidRPr="00CF06C7">
        <w:rPr>
          <w:rFonts w:eastAsia="Times New Roman"/>
          <w:sz w:val="24"/>
          <w:szCs w:val="24"/>
        </w:rPr>
        <w:br/>
        <w:t>&lt;title&gt;Page Title&lt;/title&gt;</w:t>
      </w:r>
      <w:r w:rsidRPr="00CF06C7">
        <w:rPr>
          <w:rFonts w:eastAsia="Times New Roman"/>
          <w:sz w:val="24"/>
          <w:szCs w:val="24"/>
        </w:rPr>
        <w:br/>
      </w:r>
      <w:r w:rsidRPr="00CF06C7">
        <w:rPr>
          <w:rFonts w:eastAsia="Times New Roman"/>
          <w:sz w:val="24"/>
          <w:szCs w:val="24"/>
        </w:rPr>
        <w:br/>
        <w:t>&lt;h1&gt;This is a heading&lt;/h1&gt;</w:t>
      </w:r>
      <w:r w:rsidRPr="00CF06C7">
        <w:rPr>
          <w:rFonts w:eastAsia="Times New Roman"/>
          <w:sz w:val="24"/>
          <w:szCs w:val="24"/>
        </w:rPr>
        <w:br/>
        <w:t xml:space="preserve">&lt;p&gt;This is a paragraph.&lt;/p&gt; </w:t>
      </w:r>
    </w:p>
    <w:p w:rsidR="00C865E6" w:rsidRDefault="00C865E6" w:rsidP="00E33C7B">
      <w:pPr>
        <w:pStyle w:val="IntenseQuote"/>
        <w:rPr>
          <w:rFonts w:eastAsia="Times New Roman"/>
          <w:sz w:val="24"/>
          <w:szCs w:val="24"/>
        </w:rPr>
      </w:pPr>
    </w:p>
    <w:p w:rsidR="00CF06C7" w:rsidRPr="00CF06C7" w:rsidRDefault="00CF06C7" w:rsidP="00E33C7B">
      <w:pPr>
        <w:pStyle w:val="IntenseQuote"/>
        <w:rPr>
          <w:rFonts w:eastAsia="Times New Roman"/>
          <w:sz w:val="24"/>
          <w:szCs w:val="24"/>
        </w:rPr>
      </w:pPr>
      <w:r w:rsidRPr="00CF06C7">
        <w:rPr>
          <w:rFonts w:eastAsia="Times New Roman"/>
          <w:sz w:val="24"/>
          <w:szCs w:val="24"/>
        </w:rPr>
        <w:t>Note:</w:t>
      </w:r>
    </w:p>
    <w:p w:rsidR="00CF06C7" w:rsidRPr="00CF06C7" w:rsidRDefault="00CF06C7" w:rsidP="00E33C7B">
      <w:pPr>
        <w:pStyle w:val="IntenseQuote"/>
        <w:rPr>
          <w:rFonts w:eastAsia="Times New Roman"/>
          <w:sz w:val="24"/>
          <w:szCs w:val="24"/>
        </w:rPr>
      </w:pPr>
      <w:r w:rsidRPr="00CF06C7">
        <w:rPr>
          <w:rFonts w:eastAsia="Times New Roman"/>
          <w:sz w:val="24"/>
          <w:szCs w:val="24"/>
        </w:rPr>
        <w:t xml:space="preserve">W3Schools does not recommend omitting the </w:t>
      </w:r>
      <w:r w:rsidRPr="00CF06C7">
        <w:rPr>
          <w:rFonts w:ascii="Courier New" w:eastAsia="Times New Roman" w:hAnsi="Courier New" w:cs="Courier New"/>
          <w:sz w:val="20"/>
          <w:szCs w:val="20"/>
        </w:rPr>
        <w:t>&lt;html&gt;</w:t>
      </w:r>
      <w:r w:rsidRPr="00CF06C7">
        <w:rPr>
          <w:rFonts w:eastAsia="Times New Roman"/>
          <w:sz w:val="24"/>
          <w:szCs w:val="24"/>
        </w:rPr>
        <w:t xml:space="preserve"> and </w:t>
      </w:r>
      <w:r w:rsidRPr="00CF06C7">
        <w:rPr>
          <w:rFonts w:ascii="Courier New" w:eastAsia="Times New Roman" w:hAnsi="Courier New" w:cs="Courier New"/>
          <w:sz w:val="20"/>
          <w:szCs w:val="20"/>
        </w:rPr>
        <w:t>&lt;body&gt;</w:t>
      </w:r>
      <w:r w:rsidRPr="00CF06C7">
        <w:rPr>
          <w:rFonts w:eastAsia="Times New Roman"/>
          <w:sz w:val="24"/>
          <w:szCs w:val="24"/>
        </w:rPr>
        <w:t xml:space="preserve"> tags. Omitting these tags can crash DOM or XML software and produce errors in older browsers (IE9).</w:t>
      </w:r>
    </w:p>
    <w:p w:rsidR="00CF06C7" w:rsidRPr="00CF06C7" w:rsidRDefault="00CF06C7" w:rsidP="00E33C7B">
      <w:pPr>
        <w:pStyle w:val="IntenseQuote"/>
        <w:rPr>
          <w:rFonts w:eastAsia="Times New Roman"/>
          <w:sz w:val="24"/>
          <w:szCs w:val="24"/>
        </w:rPr>
      </w:pPr>
      <w:r w:rsidRPr="00CF06C7">
        <w:rPr>
          <w:rFonts w:eastAsia="Times New Roman"/>
          <w:sz w:val="24"/>
          <w:szCs w:val="24"/>
        </w:rPr>
        <w:t xml:space="preserve">However, omitting the </w:t>
      </w:r>
      <w:r w:rsidRPr="00CF06C7">
        <w:rPr>
          <w:rFonts w:ascii="Courier New" w:eastAsia="Times New Roman" w:hAnsi="Courier New" w:cs="Courier New"/>
          <w:sz w:val="20"/>
          <w:szCs w:val="20"/>
        </w:rPr>
        <w:t>&lt;head&gt;</w:t>
      </w:r>
      <w:r w:rsidRPr="00CF06C7">
        <w:rPr>
          <w:rFonts w:eastAsia="Times New Roman"/>
          <w:sz w:val="24"/>
          <w:szCs w:val="24"/>
        </w:rPr>
        <w:t xml:space="preserve"> tag has been a common practice for quite some time now.</w:t>
      </w:r>
    </w:p>
    <w:p w:rsidR="00CF06C7" w:rsidRPr="00CF06C7" w:rsidRDefault="00E33C7B" w:rsidP="00E33C7B">
      <w:pPr>
        <w:pStyle w:val="IntenseQuote"/>
        <w:rPr>
          <w:rFonts w:eastAsia="Times New Roman"/>
          <w:sz w:val="24"/>
          <w:szCs w:val="24"/>
        </w:rPr>
      </w:pPr>
      <w:r>
        <w:rPr>
          <w:rFonts w:eastAsia="Times New Roman"/>
          <w:sz w:val="24"/>
          <w:szCs w:val="24"/>
        </w:rPr>
        <w:pict>
          <v:rect id="_x0000_i1317" style="width:0;height:1.5pt" o:hralign="center" o:hrstd="t" o:hr="t" fillcolor="#a0a0a0" stroked="f"/>
        </w:pict>
      </w:r>
    </w:p>
    <w:p w:rsidR="00CF06C7" w:rsidRPr="00CF06C7" w:rsidRDefault="00CF06C7" w:rsidP="00E33C7B">
      <w:pPr>
        <w:pStyle w:val="IntenseQuote"/>
        <w:rPr>
          <w:rFonts w:eastAsia="Times New Roman"/>
          <w:sz w:val="36"/>
          <w:szCs w:val="36"/>
        </w:rPr>
      </w:pPr>
      <w:r w:rsidRPr="00CF06C7">
        <w:rPr>
          <w:rFonts w:eastAsia="Times New Roman"/>
          <w:sz w:val="36"/>
          <w:szCs w:val="36"/>
        </w:rPr>
        <w:t>HTML head Elements</w:t>
      </w:r>
    </w:p>
    <w:tbl>
      <w:tblPr>
        <w:tblW w:w="4515" w:type="pct"/>
        <w:tblCellSpacing w:w="15" w:type="dxa"/>
        <w:tblCellMar>
          <w:top w:w="15" w:type="dxa"/>
          <w:left w:w="15" w:type="dxa"/>
          <w:bottom w:w="15" w:type="dxa"/>
          <w:right w:w="15" w:type="dxa"/>
        </w:tblCellMar>
        <w:tblLook w:val="04A0" w:firstRow="1" w:lastRow="0" w:firstColumn="1" w:lastColumn="0" w:noHBand="0" w:noVBand="1"/>
      </w:tblPr>
      <w:tblGrid>
        <w:gridCol w:w="1537"/>
        <w:gridCol w:w="180"/>
        <w:gridCol w:w="6816"/>
      </w:tblGrid>
      <w:tr w:rsidR="00C865E6" w:rsidRPr="00CF06C7" w:rsidTr="00C865E6">
        <w:trPr>
          <w:tblCellSpacing w:w="15" w:type="dxa"/>
        </w:trPr>
        <w:tc>
          <w:tcPr>
            <w:tcW w:w="874" w:type="pct"/>
            <w:tcBorders>
              <w:bottom w:val="single" w:sz="4" w:space="0" w:color="auto"/>
              <w:right w:val="single" w:sz="4" w:space="0" w:color="auto"/>
            </w:tcBorders>
            <w:vAlign w:val="center"/>
            <w:hideMark/>
          </w:tcPr>
          <w:p w:rsidR="00C865E6" w:rsidRPr="00CF06C7" w:rsidRDefault="00C865E6" w:rsidP="00E33C7B">
            <w:pPr>
              <w:pStyle w:val="IntenseQuote"/>
              <w:rPr>
                <w:rFonts w:eastAsia="Times New Roman"/>
                <w:sz w:val="24"/>
                <w:szCs w:val="24"/>
              </w:rPr>
            </w:pPr>
            <w:r w:rsidRPr="00CF06C7">
              <w:rPr>
                <w:rFonts w:eastAsia="Times New Roman"/>
                <w:sz w:val="24"/>
                <w:szCs w:val="24"/>
              </w:rPr>
              <w:t>Tag</w:t>
            </w:r>
          </w:p>
        </w:tc>
        <w:tc>
          <w:tcPr>
            <w:tcW w:w="88" w:type="pct"/>
            <w:tcBorders>
              <w:left w:val="single" w:sz="4" w:space="0" w:color="auto"/>
              <w:bottom w:val="single" w:sz="4" w:space="0" w:color="auto"/>
            </w:tcBorders>
            <w:vAlign w:val="center"/>
          </w:tcPr>
          <w:p w:rsidR="00C865E6" w:rsidRPr="00CF06C7" w:rsidRDefault="00C865E6" w:rsidP="00C865E6">
            <w:pPr>
              <w:pStyle w:val="IntenseQuote"/>
              <w:rPr>
                <w:rFonts w:eastAsia="Times New Roman"/>
                <w:sz w:val="24"/>
                <w:szCs w:val="24"/>
              </w:rPr>
            </w:pPr>
          </w:p>
        </w:tc>
        <w:tc>
          <w:tcPr>
            <w:tcW w:w="3968" w:type="pct"/>
            <w:tcBorders>
              <w:bottom w:val="single" w:sz="4" w:space="0" w:color="auto"/>
            </w:tcBorders>
            <w:vAlign w:val="center"/>
            <w:hideMark/>
          </w:tcPr>
          <w:p w:rsidR="00C865E6" w:rsidRPr="00CF06C7" w:rsidRDefault="00C865E6" w:rsidP="00E33C7B">
            <w:pPr>
              <w:pStyle w:val="IntenseQuote"/>
              <w:rPr>
                <w:rFonts w:eastAsia="Times New Roman"/>
                <w:sz w:val="24"/>
                <w:szCs w:val="24"/>
              </w:rPr>
            </w:pPr>
            <w:r w:rsidRPr="00CF06C7">
              <w:rPr>
                <w:rFonts w:eastAsia="Times New Roman"/>
                <w:sz w:val="24"/>
                <w:szCs w:val="24"/>
              </w:rPr>
              <w:t>Description</w:t>
            </w:r>
          </w:p>
        </w:tc>
      </w:tr>
      <w:tr w:rsidR="00C865E6" w:rsidRPr="00CF06C7" w:rsidTr="00C865E6">
        <w:trPr>
          <w:tblCellSpacing w:w="15" w:type="dxa"/>
        </w:trPr>
        <w:tc>
          <w:tcPr>
            <w:tcW w:w="874" w:type="pct"/>
            <w:tcBorders>
              <w:right w:val="single" w:sz="4" w:space="0" w:color="auto"/>
            </w:tcBorders>
            <w:vAlign w:val="center"/>
            <w:hideMark/>
          </w:tcPr>
          <w:p w:rsidR="00C865E6" w:rsidRPr="00CF06C7" w:rsidRDefault="00C865E6" w:rsidP="00E33C7B">
            <w:pPr>
              <w:pStyle w:val="IntenseQuote"/>
              <w:rPr>
                <w:rFonts w:eastAsia="Times New Roman"/>
                <w:sz w:val="24"/>
                <w:szCs w:val="24"/>
              </w:rPr>
            </w:pPr>
            <w:hyperlink r:id="rId154" w:history="1">
              <w:r w:rsidRPr="00CF06C7">
                <w:rPr>
                  <w:rFonts w:eastAsia="Times New Roman"/>
                  <w:color w:val="0000FF"/>
                  <w:sz w:val="24"/>
                  <w:szCs w:val="24"/>
                  <w:u w:val="single"/>
                </w:rPr>
                <w:t>&lt;head&gt;</w:t>
              </w:r>
            </w:hyperlink>
          </w:p>
        </w:tc>
        <w:tc>
          <w:tcPr>
            <w:tcW w:w="88" w:type="pct"/>
            <w:tcBorders>
              <w:left w:val="single" w:sz="4" w:space="0" w:color="auto"/>
            </w:tcBorders>
            <w:vAlign w:val="center"/>
          </w:tcPr>
          <w:p w:rsidR="00C865E6" w:rsidRPr="00CF06C7" w:rsidRDefault="00C865E6" w:rsidP="00C865E6">
            <w:pPr>
              <w:pStyle w:val="IntenseQuote"/>
              <w:rPr>
                <w:rFonts w:eastAsia="Times New Roman"/>
                <w:sz w:val="24"/>
                <w:szCs w:val="24"/>
              </w:rPr>
            </w:pPr>
          </w:p>
        </w:tc>
        <w:tc>
          <w:tcPr>
            <w:tcW w:w="3968" w:type="pct"/>
            <w:vAlign w:val="center"/>
            <w:hideMark/>
          </w:tcPr>
          <w:p w:rsidR="00C865E6" w:rsidRPr="00CF06C7" w:rsidRDefault="00C865E6" w:rsidP="00E33C7B">
            <w:pPr>
              <w:pStyle w:val="IntenseQuote"/>
              <w:rPr>
                <w:rFonts w:eastAsia="Times New Roman"/>
                <w:sz w:val="24"/>
                <w:szCs w:val="24"/>
              </w:rPr>
            </w:pPr>
            <w:r w:rsidRPr="00CF06C7">
              <w:rPr>
                <w:rFonts w:eastAsia="Times New Roman"/>
                <w:sz w:val="24"/>
                <w:szCs w:val="24"/>
              </w:rPr>
              <w:t>Defines information about the document</w:t>
            </w:r>
          </w:p>
        </w:tc>
      </w:tr>
      <w:tr w:rsidR="00C865E6" w:rsidRPr="00CF06C7" w:rsidTr="00C865E6">
        <w:trPr>
          <w:tblCellSpacing w:w="15" w:type="dxa"/>
        </w:trPr>
        <w:tc>
          <w:tcPr>
            <w:tcW w:w="874" w:type="pct"/>
            <w:tcBorders>
              <w:right w:val="single" w:sz="4" w:space="0" w:color="auto"/>
            </w:tcBorders>
            <w:vAlign w:val="center"/>
            <w:hideMark/>
          </w:tcPr>
          <w:p w:rsidR="00C865E6" w:rsidRPr="00CF06C7" w:rsidRDefault="00C865E6" w:rsidP="00E33C7B">
            <w:pPr>
              <w:pStyle w:val="IntenseQuote"/>
              <w:rPr>
                <w:rFonts w:eastAsia="Times New Roman"/>
                <w:sz w:val="24"/>
                <w:szCs w:val="24"/>
              </w:rPr>
            </w:pPr>
            <w:hyperlink r:id="rId155" w:history="1">
              <w:r w:rsidRPr="00CF06C7">
                <w:rPr>
                  <w:rFonts w:eastAsia="Times New Roman"/>
                  <w:color w:val="0000FF"/>
                  <w:sz w:val="24"/>
                  <w:szCs w:val="24"/>
                  <w:u w:val="single"/>
                </w:rPr>
                <w:t>&lt;title&gt;</w:t>
              </w:r>
            </w:hyperlink>
          </w:p>
        </w:tc>
        <w:tc>
          <w:tcPr>
            <w:tcW w:w="88" w:type="pct"/>
            <w:tcBorders>
              <w:left w:val="single" w:sz="4" w:space="0" w:color="auto"/>
            </w:tcBorders>
            <w:vAlign w:val="center"/>
          </w:tcPr>
          <w:p w:rsidR="00C865E6" w:rsidRPr="00CF06C7" w:rsidRDefault="00C865E6" w:rsidP="00C865E6">
            <w:pPr>
              <w:pStyle w:val="IntenseQuote"/>
              <w:rPr>
                <w:rFonts w:eastAsia="Times New Roman"/>
                <w:sz w:val="24"/>
                <w:szCs w:val="24"/>
              </w:rPr>
            </w:pPr>
          </w:p>
        </w:tc>
        <w:tc>
          <w:tcPr>
            <w:tcW w:w="3968" w:type="pct"/>
            <w:vAlign w:val="center"/>
            <w:hideMark/>
          </w:tcPr>
          <w:p w:rsidR="00C865E6" w:rsidRPr="00CF06C7" w:rsidRDefault="00C865E6" w:rsidP="00E33C7B">
            <w:pPr>
              <w:pStyle w:val="IntenseQuote"/>
              <w:rPr>
                <w:rFonts w:eastAsia="Times New Roman"/>
                <w:sz w:val="24"/>
                <w:szCs w:val="24"/>
              </w:rPr>
            </w:pPr>
            <w:r w:rsidRPr="00CF06C7">
              <w:rPr>
                <w:rFonts w:eastAsia="Times New Roman"/>
                <w:sz w:val="24"/>
                <w:szCs w:val="24"/>
              </w:rPr>
              <w:t>Defines the title of a document</w:t>
            </w:r>
          </w:p>
        </w:tc>
      </w:tr>
      <w:tr w:rsidR="00C865E6" w:rsidRPr="00CF06C7" w:rsidTr="00C865E6">
        <w:trPr>
          <w:tblCellSpacing w:w="15" w:type="dxa"/>
        </w:trPr>
        <w:tc>
          <w:tcPr>
            <w:tcW w:w="874" w:type="pct"/>
            <w:tcBorders>
              <w:right w:val="single" w:sz="4" w:space="0" w:color="auto"/>
            </w:tcBorders>
            <w:vAlign w:val="center"/>
            <w:hideMark/>
          </w:tcPr>
          <w:p w:rsidR="00C865E6" w:rsidRPr="00CF06C7" w:rsidRDefault="00C865E6" w:rsidP="00E33C7B">
            <w:pPr>
              <w:pStyle w:val="IntenseQuote"/>
              <w:rPr>
                <w:rFonts w:eastAsia="Times New Roman"/>
                <w:sz w:val="24"/>
                <w:szCs w:val="24"/>
              </w:rPr>
            </w:pPr>
            <w:hyperlink r:id="rId156" w:history="1">
              <w:r w:rsidRPr="00CF06C7">
                <w:rPr>
                  <w:rFonts w:eastAsia="Times New Roman"/>
                  <w:color w:val="0000FF"/>
                  <w:sz w:val="24"/>
                  <w:szCs w:val="24"/>
                  <w:u w:val="single"/>
                </w:rPr>
                <w:t>&lt;base&gt;</w:t>
              </w:r>
            </w:hyperlink>
          </w:p>
        </w:tc>
        <w:tc>
          <w:tcPr>
            <w:tcW w:w="88" w:type="pct"/>
            <w:tcBorders>
              <w:left w:val="single" w:sz="4" w:space="0" w:color="auto"/>
            </w:tcBorders>
            <w:vAlign w:val="center"/>
          </w:tcPr>
          <w:p w:rsidR="00C865E6" w:rsidRPr="00CF06C7" w:rsidRDefault="00C865E6" w:rsidP="00C865E6">
            <w:pPr>
              <w:pStyle w:val="IntenseQuote"/>
              <w:rPr>
                <w:rFonts w:eastAsia="Times New Roman"/>
                <w:sz w:val="24"/>
                <w:szCs w:val="24"/>
              </w:rPr>
            </w:pPr>
          </w:p>
        </w:tc>
        <w:tc>
          <w:tcPr>
            <w:tcW w:w="3968" w:type="pct"/>
            <w:vAlign w:val="center"/>
            <w:hideMark/>
          </w:tcPr>
          <w:p w:rsidR="00C865E6" w:rsidRPr="00CF06C7" w:rsidRDefault="00C865E6" w:rsidP="00E33C7B">
            <w:pPr>
              <w:pStyle w:val="IntenseQuote"/>
              <w:rPr>
                <w:rFonts w:eastAsia="Times New Roman"/>
                <w:sz w:val="24"/>
                <w:szCs w:val="24"/>
              </w:rPr>
            </w:pPr>
            <w:r w:rsidRPr="00CF06C7">
              <w:rPr>
                <w:rFonts w:eastAsia="Times New Roman"/>
                <w:sz w:val="24"/>
                <w:szCs w:val="24"/>
              </w:rPr>
              <w:t>Defines a default address or a default target for all links on a page</w:t>
            </w:r>
          </w:p>
        </w:tc>
      </w:tr>
      <w:tr w:rsidR="00C865E6" w:rsidRPr="00CF06C7" w:rsidTr="00C865E6">
        <w:trPr>
          <w:tblCellSpacing w:w="15" w:type="dxa"/>
        </w:trPr>
        <w:tc>
          <w:tcPr>
            <w:tcW w:w="874" w:type="pct"/>
            <w:tcBorders>
              <w:right w:val="single" w:sz="4" w:space="0" w:color="auto"/>
            </w:tcBorders>
            <w:vAlign w:val="center"/>
            <w:hideMark/>
          </w:tcPr>
          <w:p w:rsidR="00C865E6" w:rsidRPr="00CF06C7" w:rsidRDefault="00C865E6" w:rsidP="00E33C7B">
            <w:pPr>
              <w:pStyle w:val="IntenseQuote"/>
              <w:rPr>
                <w:rFonts w:eastAsia="Times New Roman"/>
                <w:sz w:val="24"/>
                <w:szCs w:val="24"/>
              </w:rPr>
            </w:pPr>
            <w:hyperlink r:id="rId157" w:history="1">
              <w:r w:rsidRPr="00CF06C7">
                <w:rPr>
                  <w:rFonts w:eastAsia="Times New Roman"/>
                  <w:color w:val="0000FF"/>
                  <w:sz w:val="24"/>
                  <w:szCs w:val="24"/>
                  <w:u w:val="single"/>
                </w:rPr>
                <w:t>&lt;link&gt;</w:t>
              </w:r>
            </w:hyperlink>
          </w:p>
        </w:tc>
        <w:tc>
          <w:tcPr>
            <w:tcW w:w="88" w:type="pct"/>
            <w:tcBorders>
              <w:left w:val="single" w:sz="4" w:space="0" w:color="auto"/>
            </w:tcBorders>
            <w:vAlign w:val="center"/>
          </w:tcPr>
          <w:p w:rsidR="00C865E6" w:rsidRPr="00CF06C7" w:rsidRDefault="00C865E6" w:rsidP="00C865E6">
            <w:pPr>
              <w:pStyle w:val="IntenseQuote"/>
              <w:rPr>
                <w:rFonts w:eastAsia="Times New Roman"/>
                <w:sz w:val="24"/>
                <w:szCs w:val="24"/>
              </w:rPr>
            </w:pPr>
          </w:p>
        </w:tc>
        <w:tc>
          <w:tcPr>
            <w:tcW w:w="3968" w:type="pct"/>
            <w:vAlign w:val="center"/>
            <w:hideMark/>
          </w:tcPr>
          <w:p w:rsidR="00C865E6" w:rsidRPr="00CF06C7" w:rsidRDefault="00C865E6" w:rsidP="00E33C7B">
            <w:pPr>
              <w:pStyle w:val="IntenseQuote"/>
              <w:rPr>
                <w:rFonts w:eastAsia="Times New Roman"/>
                <w:sz w:val="24"/>
                <w:szCs w:val="24"/>
              </w:rPr>
            </w:pPr>
            <w:r w:rsidRPr="00CF06C7">
              <w:rPr>
                <w:rFonts w:eastAsia="Times New Roman"/>
                <w:sz w:val="24"/>
                <w:szCs w:val="24"/>
              </w:rPr>
              <w:t>Defines the relationship between a document and an external resource</w:t>
            </w:r>
          </w:p>
        </w:tc>
      </w:tr>
      <w:tr w:rsidR="00C865E6" w:rsidRPr="00CF06C7" w:rsidTr="00C865E6">
        <w:trPr>
          <w:tblCellSpacing w:w="15" w:type="dxa"/>
        </w:trPr>
        <w:tc>
          <w:tcPr>
            <w:tcW w:w="874" w:type="pct"/>
            <w:tcBorders>
              <w:right w:val="single" w:sz="4" w:space="0" w:color="auto"/>
            </w:tcBorders>
            <w:vAlign w:val="center"/>
            <w:hideMark/>
          </w:tcPr>
          <w:p w:rsidR="00C865E6" w:rsidRPr="00CF06C7" w:rsidRDefault="00C865E6" w:rsidP="00E33C7B">
            <w:pPr>
              <w:pStyle w:val="IntenseQuote"/>
              <w:rPr>
                <w:rFonts w:eastAsia="Times New Roman"/>
                <w:sz w:val="24"/>
                <w:szCs w:val="24"/>
              </w:rPr>
            </w:pPr>
            <w:hyperlink r:id="rId158" w:history="1">
              <w:r w:rsidRPr="00CF06C7">
                <w:rPr>
                  <w:rFonts w:eastAsia="Times New Roman"/>
                  <w:color w:val="0000FF"/>
                  <w:sz w:val="24"/>
                  <w:szCs w:val="24"/>
                  <w:u w:val="single"/>
                </w:rPr>
                <w:t>&lt;meta&gt;</w:t>
              </w:r>
            </w:hyperlink>
          </w:p>
        </w:tc>
        <w:tc>
          <w:tcPr>
            <w:tcW w:w="88" w:type="pct"/>
            <w:tcBorders>
              <w:left w:val="single" w:sz="4" w:space="0" w:color="auto"/>
            </w:tcBorders>
            <w:vAlign w:val="center"/>
          </w:tcPr>
          <w:p w:rsidR="00C865E6" w:rsidRPr="00CF06C7" w:rsidRDefault="00C865E6" w:rsidP="00C865E6">
            <w:pPr>
              <w:pStyle w:val="IntenseQuote"/>
              <w:rPr>
                <w:rFonts w:eastAsia="Times New Roman"/>
                <w:sz w:val="24"/>
                <w:szCs w:val="24"/>
              </w:rPr>
            </w:pPr>
          </w:p>
        </w:tc>
        <w:tc>
          <w:tcPr>
            <w:tcW w:w="3968" w:type="pct"/>
            <w:vAlign w:val="center"/>
            <w:hideMark/>
          </w:tcPr>
          <w:p w:rsidR="00C865E6" w:rsidRPr="00CF06C7" w:rsidRDefault="00C865E6" w:rsidP="00E33C7B">
            <w:pPr>
              <w:pStyle w:val="IntenseQuote"/>
              <w:rPr>
                <w:rFonts w:eastAsia="Times New Roman"/>
                <w:sz w:val="24"/>
                <w:szCs w:val="24"/>
              </w:rPr>
            </w:pPr>
            <w:r w:rsidRPr="00CF06C7">
              <w:rPr>
                <w:rFonts w:eastAsia="Times New Roman"/>
                <w:sz w:val="24"/>
                <w:szCs w:val="24"/>
              </w:rPr>
              <w:t>Defines metadata about an HTML document</w:t>
            </w:r>
          </w:p>
        </w:tc>
      </w:tr>
      <w:tr w:rsidR="00C865E6" w:rsidRPr="00CF06C7" w:rsidTr="00C865E6">
        <w:trPr>
          <w:tblCellSpacing w:w="15" w:type="dxa"/>
        </w:trPr>
        <w:tc>
          <w:tcPr>
            <w:tcW w:w="874" w:type="pct"/>
            <w:tcBorders>
              <w:right w:val="single" w:sz="4" w:space="0" w:color="auto"/>
            </w:tcBorders>
            <w:vAlign w:val="center"/>
            <w:hideMark/>
          </w:tcPr>
          <w:p w:rsidR="00C865E6" w:rsidRPr="00CF06C7" w:rsidRDefault="00C865E6" w:rsidP="00E33C7B">
            <w:pPr>
              <w:pStyle w:val="IntenseQuote"/>
              <w:rPr>
                <w:rFonts w:eastAsia="Times New Roman"/>
                <w:sz w:val="24"/>
                <w:szCs w:val="24"/>
              </w:rPr>
            </w:pPr>
            <w:hyperlink r:id="rId159" w:history="1">
              <w:r w:rsidRPr="00CF06C7">
                <w:rPr>
                  <w:rFonts w:eastAsia="Times New Roman"/>
                  <w:color w:val="0000FF"/>
                  <w:sz w:val="24"/>
                  <w:szCs w:val="24"/>
                  <w:u w:val="single"/>
                </w:rPr>
                <w:t>&lt;script&gt;</w:t>
              </w:r>
            </w:hyperlink>
          </w:p>
        </w:tc>
        <w:tc>
          <w:tcPr>
            <w:tcW w:w="88" w:type="pct"/>
            <w:tcBorders>
              <w:left w:val="single" w:sz="4" w:space="0" w:color="auto"/>
            </w:tcBorders>
            <w:vAlign w:val="center"/>
          </w:tcPr>
          <w:p w:rsidR="00C865E6" w:rsidRPr="00CF06C7" w:rsidRDefault="00C865E6" w:rsidP="00C865E6">
            <w:pPr>
              <w:pStyle w:val="IntenseQuote"/>
              <w:rPr>
                <w:rFonts w:eastAsia="Times New Roman"/>
                <w:sz w:val="24"/>
                <w:szCs w:val="24"/>
              </w:rPr>
            </w:pPr>
          </w:p>
        </w:tc>
        <w:tc>
          <w:tcPr>
            <w:tcW w:w="3968" w:type="pct"/>
            <w:vAlign w:val="center"/>
            <w:hideMark/>
          </w:tcPr>
          <w:p w:rsidR="00C865E6" w:rsidRPr="00CF06C7" w:rsidRDefault="00C865E6" w:rsidP="00E33C7B">
            <w:pPr>
              <w:pStyle w:val="IntenseQuote"/>
              <w:rPr>
                <w:rFonts w:eastAsia="Times New Roman"/>
                <w:sz w:val="24"/>
                <w:szCs w:val="24"/>
              </w:rPr>
            </w:pPr>
            <w:r w:rsidRPr="00CF06C7">
              <w:rPr>
                <w:rFonts w:eastAsia="Times New Roman"/>
                <w:sz w:val="24"/>
                <w:szCs w:val="24"/>
              </w:rPr>
              <w:t>Defines a client-side script</w:t>
            </w:r>
          </w:p>
        </w:tc>
      </w:tr>
      <w:tr w:rsidR="00C865E6" w:rsidRPr="00CF06C7" w:rsidTr="00C865E6">
        <w:trPr>
          <w:tblCellSpacing w:w="15" w:type="dxa"/>
        </w:trPr>
        <w:tc>
          <w:tcPr>
            <w:tcW w:w="874" w:type="pct"/>
            <w:tcBorders>
              <w:right w:val="single" w:sz="4" w:space="0" w:color="auto"/>
            </w:tcBorders>
            <w:vAlign w:val="center"/>
            <w:hideMark/>
          </w:tcPr>
          <w:p w:rsidR="00C865E6" w:rsidRPr="00CF06C7" w:rsidRDefault="00C865E6" w:rsidP="00E33C7B">
            <w:pPr>
              <w:pStyle w:val="IntenseQuote"/>
              <w:rPr>
                <w:rFonts w:eastAsia="Times New Roman"/>
                <w:sz w:val="24"/>
                <w:szCs w:val="24"/>
              </w:rPr>
            </w:pPr>
            <w:hyperlink r:id="rId160" w:history="1">
              <w:r w:rsidRPr="00CF06C7">
                <w:rPr>
                  <w:rFonts w:eastAsia="Times New Roman"/>
                  <w:color w:val="0000FF"/>
                  <w:sz w:val="24"/>
                  <w:szCs w:val="24"/>
                  <w:u w:val="single"/>
                </w:rPr>
                <w:t>&lt;style&gt;</w:t>
              </w:r>
            </w:hyperlink>
          </w:p>
        </w:tc>
        <w:tc>
          <w:tcPr>
            <w:tcW w:w="88" w:type="pct"/>
            <w:tcBorders>
              <w:left w:val="single" w:sz="4" w:space="0" w:color="auto"/>
            </w:tcBorders>
            <w:vAlign w:val="center"/>
          </w:tcPr>
          <w:p w:rsidR="00C865E6" w:rsidRPr="00CF06C7" w:rsidRDefault="00C865E6" w:rsidP="00C865E6">
            <w:pPr>
              <w:pStyle w:val="IntenseQuote"/>
              <w:rPr>
                <w:rFonts w:eastAsia="Times New Roman"/>
                <w:sz w:val="24"/>
                <w:szCs w:val="24"/>
              </w:rPr>
            </w:pPr>
          </w:p>
        </w:tc>
        <w:tc>
          <w:tcPr>
            <w:tcW w:w="3968" w:type="pct"/>
            <w:vAlign w:val="center"/>
            <w:hideMark/>
          </w:tcPr>
          <w:p w:rsidR="00C865E6" w:rsidRPr="00CF06C7" w:rsidRDefault="00C865E6" w:rsidP="00E33C7B">
            <w:pPr>
              <w:pStyle w:val="IntenseQuote"/>
              <w:rPr>
                <w:rFonts w:eastAsia="Times New Roman"/>
                <w:sz w:val="24"/>
                <w:szCs w:val="24"/>
              </w:rPr>
            </w:pPr>
            <w:r w:rsidRPr="00CF06C7">
              <w:rPr>
                <w:rFonts w:eastAsia="Times New Roman"/>
                <w:sz w:val="24"/>
                <w:szCs w:val="24"/>
              </w:rPr>
              <w:t>Defines style information for a document</w:t>
            </w:r>
          </w:p>
        </w:tc>
      </w:tr>
    </w:tbl>
    <w:p w:rsidR="004E27E5" w:rsidRDefault="004E27E5" w:rsidP="00E33C7B">
      <w:pPr>
        <w:pStyle w:val="IntenseQuote"/>
        <w:rPr>
          <w:rFonts w:eastAsia="Times New Roman"/>
          <w:sz w:val="24"/>
          <w:szCs w:val="24"/>
        </w:rPr>
      </w:pPr>
      <w:r>
        <w:br w:type="page"/>
      </w:r>
    </w:p>
    <w:p w:rsidR="004E27E5" w:rsidRPr="002E4D80" w:rsidRDefault="004E27E5" w:rsidP="00C865E6">
      <w:pPr>
        <w:pStyle w:val="IntenseQuote"/>
        <w:jc w:val="center"/>
        <w:rPr>
          <w:rFonts w:ascii="Times New Roman" w:eastAsia="Times New Roman" w:hAnsi="Times New Roman" w:cs="Times New Roman"/>
          <w:i w:val="0"/>
          <w:sz w:val="118"/>
          <w:szCs w:val="118"/>
          <w:u w:val="single"/>
        </w:rPr>
      </w:pPr>
      <w:r w:rsidRPr="002E4D80">
        <w:rPr>
          <w:rFonts w:ascii="Times New Roman" w:eastAsia="Times New Roman" w:hAnsi="Times New Roman" w:cs="Times New Roman"/>
          <w:i w:val="0"/>
          <w:sz w:val="118"/>
          <w:szCs w:val="118"/>
          <w:u w:val="single"/>
        </w:rPr>
        <w:lastRenderedPageBreak/>
        <w:t>HTML Layouts</w:t>
      </w:r>
    </w:p>
    <w:p w:rsidR="004E27E5" w:rsidRPr="004E27E5" w:rsidRDefault="00E33C7B" w:rsidP="00E33C7B">
      <w:pPr>
        <w:pStyle w:val="IntenseQuote"/>
        <w:rPr>
          <w:rFonts w:eastAsia="Times New Roman"/>
          <w:sz w:val="24"/>
          <w:szCs w:val="24"/>
        </w:rPr>
      </w:pPr>
      <w:r>
        <w:rPr>
          <w:rFonts w:eastAsia="Times New Roman"/>
          <w:sz w:val="24"/>
          <w:szCs w:val="24"/>
        </w:rPr>
        <w:pict>
          <v:rect id="_x0000_i1318" style="width:0;height:1.5pt" o:hralign="center" o:hrstd="t" o:hr="t" fillcolor="#a0a0a0" stroked="f"/>
        </w:pict>
      </w:r>
    </w:p>
    <w:p w:rsidR="004E27E5" w:rsidRPr="004E27E5" w:rsidRDefault="004E27E5" w:rsidP="00E33C7B">
      <w:pPr>
        <w:pStyle w:val="IntenseQuote"/>
        <w:rPr>
          <w:rFonts w:eastAsia="Times New Roman"/>
          <w:sz w:val="27"/>
          <w:szCs w:val="27"/>
        </w:rPr>
      </w:pPr>
      <w:r w:rsidRPr="004E27E5">
        <w:rPr>
          <w:rFonts w:eastAsia="Times New Roman"/>
          <w:sz w:val="27"/>
          <w:szCs w:val="27"/>
        </w:rPr>
        <w:t>HTML Layout Example</w:t>
      </w:r>
    </w:p>
    <w:p w:rsidR="004E27E5" w:rsidRPr="004E27E5" w:rsidRDefault="004E27E5" w:rsidP="00E33C7B">
      <w:pPr>
        <w:pStyle w:val="IntenseQuote"/>
        <w:rPr>
          <w:rFonts w:ascii="Arial" w:eastAsia="Times New Roman" w:hAnsi="Arial" w:cs="Arial"/>
          <w:sz w:val="36"/>
          <w:szCs w:val="36"/>
        </w:rPr>
      </w:pPr>
      <w:r w:rsidRPr="004E27E5">
        <w:rPr>
          <w:rFonts w:ascii="Arial" w:eastAsia="Times New Roman" w:hAnsi="Arial" w:cs="Arial"/>
          <w:sz w:val="36"/>
          <w:szCs w:val="36"/>
        </w:rPr>
        <w:t>Cities</w:t>
      </w:r>
    </w:p>
    <w:p w:rsidR="004E27E5" w:rsidRPr="004E27E5" w:rsidRDefault="00E33C7B" w:rsidP="00E33C7B">
      <w:pPr>
        <w:pStyle w:val="IntenseQuote"/>
        <w:rPr>
          <w:rFonts w:ascii="Arial" w:eastAsia="Times New Roman" w:hAnsi="Arial" w:cs="Arial"/>
          <w:sz w:val="24"/>
          <w:szCs w:val="24"/>
        </w:rPr>
      </w:pPr>
      <w:hyperlink r:id="rId161" w:history="1">
        <w:r w:rsidR="004E27E5" w:rsidRPr="004E27E5">
          <w:rPr>
            <w:rFonts w:ascii="Arial" w:eastAsia="Times New Roman" w:hAnsi="Arial" w:cs="Arial"/>
            <w:color w:val="0000FF"/>
            <w:sz w:val="24"/>
            <w:szCs w:val="24"/>
            <w:u w:val="single"/>
          </w:rPr>
          <w:t>London</w:t>
        </w:r>
      </w:hyperlink>
    </w:p>
    <w:p w:rsidR="004E27E5" w:rsidRPr="004E27E5" w:rsidRDefault="00E33C7B" w:rsidP="00E33C7B">
      <w:pPr>
        <w:pStyle w:val="IntenseQuote"/>
        <w:rPr>
          <w:rFonts w:ascii="Arial" w:eastAsia="Times New Roman" w:hAnsi="Arial" w:cs="Arial"/>
          <w:sz w:val="24"/>
          <w:szCs w:val="24"/>
        </w:rPr>
      </w:pPr>
      <w:hyperlink r:id="rId162" w:history="1">
        <w:r w:rsidR="004E27E5" w:rsidRPr="004E27E5">
          <w:rPr>
            <w:rFonts w:ascii="Arial" w:eastAsia="Times New Roman" w:hAnsi="Arial" w:cs="Arial"/>
            <w:color w:val="0000FF"/>
            <w:sz w:val="24"/>
            <w:szCs w:val="24"/>
            <w:u w:val="single"/>
          </w:rPr>
          <w:t>Paris</w:t>
        </w:r>
      </w:hyperlink>
    </w:p>
    <w:p w:rsidR="004E27E5" w:rsidRPr="004E27E5" w:rsidRDefault="00E33C7B" w:rsidP="00E33C7B">
      <w:pPr>
        <w:pStyle w:val="IntenseQuote"/>
        <w:rPr>
          <w:rFonts w:ascii="Arial" w:eastAsia="Times New Roman" w:hAnsi="Arial" w:cs="Arial"/>
          <w:sz w:val="24"/>
          <w:szCs w:val="24"/>
        </w:rPr>
      </w:pPr>
      <w:hyperlink r:id="rId163" w:history="1">
        <w:r w:rsidR="004E27E5" w:rsidRPr="004E27E5">
          <w:rPr>
            <w:rFonts w:ascii="Arial" w:eastAsia="Times New Roman" w:hAnsi="Arial" w:cs="Arial"/>
            <w:color w:val="0000FF"/>
            <w:sz w:val="24"/>
            <w:szCs w:val="24"/>
            <w:u w:val="single"/>
          </w:rPr>
          <w:t>Tokyo</w:t>
        </w:r>
      </w:hyperlink>
    </w:p>
    <w:p w:rsidR="004E27E5" w:rsidRPr="004E27E5" w:rsidRDefault="004E27E5" w:rsidP="00E33C7B">
      <w:pPr>
        <w:pStyle w:val="IntenseQuote"/>
        <w:rPr>
          <w:rFonts w:ascii="Arial" w:eastAsia="Times New Roman" w:hAnsi="Arial" w:cs="Arial"/>
        </w:rPr>
      </w:pPr>
      <w:r w:rsidRPr="004E27E5">
        <w:rPr>
          <w:rFonts w:ascii="Arial" w:eastAsia="Times New Roman" w:hAnsi="Arial" w:cs="Arial"/>
        </w:rPr>
        <w:t>London</w:t>
      </w:r>
    </w:p>
    <w:p w:rsidR="004E27E5" w:rsidRPr="004E27E5" w:rsidRDefault="004E27E5" w:rsidP="00E33C7B">
      <w:pPr>
        <w:pStyle w:val="IntenseQuote"/>
        <w:rPr>
          <w:rFonts w:ascii="Arial" w:eastAsia="Times New Roman" w:hAnsi="Arial" w:cs="Arial"/>
          <w:sz w:val="24"/>
          <w:szCs w:val="24"/>
        </w:rPr>
      </w:pPr>
      <w:r w:rsidRPr="004E27E5">
        <w:rPr>
          <w:rFonts w:ascii="Arial" w:eastAsia="Times New Roman" w:hAnsi="Arial" w:cs="Arial"/>
          <w:sz w:val="24"/>
          <w:szCs w:val="24"/>
        </w:rPr>
        <w:t>London is the capital city of England. It is the most populous city in the United Kingdom, with a metropolitan area of over 13 million inhabitants.</w:t>
      </w:r>
    </w:p>
    <w:p w:rsidR="004E27E5" w:rsidRPr="004E27E5" w:rsidRDefault="004E27E5" w:rsidP="00E33C7B">
      <w:pPr>
        <w:pStyle w:val="IntenseQuote"/>
        <w:rPr>
          <w:rFonts w:ascii="Arial" w:eastAsia="Times New Roman" w:hAnsi="Arial" w:cs="Arial"/>
          <w:sz w:val="24"/>
          <w:szCs w:val="24"/>
        </w:rPr>
      </w:pPr>
      <w:r w:rsidRPr="004E27E5">
        <w:rPr>
          <w:rFonts w:ascii="Arial" w:eastAsia="Times New Roman" w:hAnsi="Arial" w:cs="Arial"/>
          <w:sz w:val="24"/>
          <w:szCs w:val="24"/>
        </w:rPr>
        <w:t xml:space="preserve">Standing on the River Thames, London has been a major settlement for two millennia, its history going back to its founding by the Romans, who named it </w:t>
      </w:r>
      <w:proofErr w:type="spellStart"/>
      <w:r w:rsidRPr="004E27E5">
        <w:rPr>
          <w:rFonts w:ascii="Arial" w:eastAsia="Times New Roman" w:hAnsi="Arial" w:cs="Arial"/>
          <w:sz w:val="24"/>
          <w:szCs w:val="24"/>
        </w:rPr>
        <w:t>Londinium</w:t>
      </w:r>
      <w:proofErr w:type="spellEnd"/>
      <w:r w:rsidRPr="004E27E5">
        <w:rPr>
          <w:rFonts w:ascii="Arial" w:eastAsia="Times New Roman" w:hAnsi="Arial" w:cs="Arial"/>
          <w:sz w:val="24"/>
          <w:szCs w:val="24"/>
        </w:rPr>
        <w:t>.</w:t>
      </w:r>
    </w:p>
    <w:p w:rsidR="004E27E5" w:rsidRPr="004E27E5" w:rsidRDefault="004E27E5" w:rsidP="00E33C7B">
      <w:pPr>
        <w:pStyle w:val="IntenseQuote"/>
        <w:rPr>
          <w:rFonts w:ascii="Arial" w:eastAsia="Times New Roman" w:hAnsi="Arial" w:cs="Arial"/>
          <w:sz w:val="24"/>
          <w:szCs w:val="24"/>
        </w:rPr>
      </w:pPr>
      <w:r w:rsidRPr="004E27E5">
        <w:rPr>
          <w:rFonts w:ascii="Arial" w:eastAsia="Times New Roman" w:hAnsi="Arial" w:cs="Arial"/>
          <w:sz w:val="24"/>
          <w:szCs w:val="24"/>
        </w:rPr>
        <w:t>Footer</w:t>
      </w:r>
    </w:p>
    <w:p w:rsidR="004E27E5" w:rsidRPr="004E27E5" w:rsidRDefault="00E33C7B" w:rsidP="00E33C7B">
      <w:pPr>
        <w:pStyle w:val="IntenseQuote"/>
        <w:rPr>
          <w:rFonts w:eastAsia="Times New Roman"/>
          <w:sz w:val="24"/>
          <w:szCs w:val="24"/>
        </w:rPr>
      </w:pPr>
      <w:r>
        <w:rPr>
          <w:rFonts w:eastAsia="Times New Roman"/>
          <w:sz w:val="24"/>
          <w:szCs w:val="24"/>
        </w:rPr>
        <w:pict>
          <v:rect id="_x0000_i1319" style="width:0;height:1.5pt" o:hralign="center" o:hrstd="t" o:hr="t" fillcolor="#a0a0a0" stroked="f"/>
        </w:pict>
      </w:r>
    </w:p>
    <w:p w:rsidR="004E27E5" w:rsidRPr="004E27E5" w:rsidRDefault="004E27E5" w:rsidP="00E33C7B">
      <w:pPr>
        <w:pStyle w:val="IntenseQuote"/>
        <w:rPr>
          <w:rFonts w:eastAsia="Times New Roman"/>
          <w:sz w:val="36"/>
          <w:szCs w:val="36"/>
        </w:rPr>
      </w:pPr>
      <w:r w:rsidRPr="004E27E5">
        <w:rPr>
          <w:rFonts w:eastAsia="Times New Roman"/>
          <w:sz w:val="36"/>
          <w:szCs w:val="36"/>
        </w:rPr>
        <w:t>HTML Layout Elements</w:t>
      </w:r>
    </w:p>
    <w:p w:rsidR="004E27E5" w:rsidRPr="004E27E5" w:rsidRDefault="004E27E5" w:rsidP="00E33C7B">
      <w:pPr>
        <w:pStyle w:val="IntenseQuote"/>
        <w:rPr>
          <w:rFonts w:eastAsia="Times New Roman"/>
          <w:sz w:val="24"/>
          <w:szCs w:val="24"/>
        </w:rPr>
      </w:pPr>
      <w:r w:rsidRPr="004E27E5">
        <w:rPr>
          <w:rFonts w:eastAsia="Times New Roman"/>
          <w:sz w:val="24"/>
          <w:szCs w:val="24"/>
        </w:rPr>
        <w:t>Websites often display content in multiple columns (like a magazine or newspaper).</w:t>
      </w:r>
    </w:p>
    <w:p w:rsidR="004E27E5" w:rsidRPr="004E27E5" w:rsidRDefault="004E27E5" w:rsidP="00E33C7B">
      <w:pPr>
        <w:pStyle w:val="IntenseQuote"/>
        <w:rPr>
          <w:rFonts w:eastAsia="Times New Roman"/>
          <w:sz w:val="24"/>
          <w:szCs w:val="24"/>
        </w:rPr>
      </w:pPr>
      <w:r w:rsidRPr="004E27E5">
        <w:rPr>
          <w:rFonts w:eastAsia="Times New Roman"/>
          <w:sz w:val="24"/>
          <w:szCs w:val="24"/>
        </w:rPr>
        <w:t>HTML5 offers new semantic elements that define the different parts of a web page: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0"/>
        <w:gridCol w:w="6030"/>
      </w:tblGrid>
      <w:tr w:rsidR="004E27E5" w:rsidRPr="004E27E5" w:rsidTr="004E27E5">
        <w:trPr>
          <w:tblCellSpacing w:w="15" w:type="dxa"/>
        </w:trPr>
        <w:tc>
          <w:tcPr>
            <w:tcW w:w="3375" w:type="dxa"/>
            <w:hideMark/>
          </w:tcPr>
          <w:p w:rsidR="004E27E5" w:rsidRPr="004E27E5" w:rsidRDefault="004E27E5" w:rsidP="00E33C7B">
            <w:pPr>
              <w:pStyle w:val="IntenseQuote"/>
              <w:rPr>
                <w:rFonts w:eastAsia="Times New Roman"/>
                <w:sz w:val="24"/>
                <w:szCs w:val="24"/>
              </w:rPr>
            </w:pPr>
            <w:r>
              <w:rPr>
                <w:rFonts w:eastAsia="Times New Roman"/>
                <w:noProof/>
                <w:sz w:val="24"/>
                <w:szCs w:val="24"/>
              </w:rPr>
              <w:lastRenderedPageBreak/>
              <w:drawing>
                <wp:inline distT="0" distB="0" distL="0" distR="0" wp14:anchorId="0038FF5D" wp14:editId="25A9466A">
                  <wp:extent cx="2083435" cy="2453640"/>
                  <wp:effectExtent l="0" t="0" r="0" b="3810"/>
                  <wp:docPr id="9" name="Picture 9"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HTML5 Semantic Elements"/>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083435" cy="2453640"/>
                          </a:xfrm>
                          <a:prstGeom prst="rect">
                            <a:avLst/>
                          </a:prstGeom>
                          <a:noFill/>
                          <a:ln>
                            <a:noFill/>
                          </a:ln>
                        </pic:spPr>
                      </pic:pic>
                    </a:graphicData>
                  </a:graphic>
                </wp:inline>
              </w:drawing>
            </w:r>
          </w:p>
        </w:tc>
        <w:tc>
          <w:tcPr>
            <w:tcW w:w="0" w:type="auto"/>
            <w:hideMark/>
          </w:tcPr>
          <w:p w:rsidR="004E27E5" w:rsidRPr="004E27E5" w:rsidRDefault="004E27E5" w:rsidP="00E33C7B">
            <w:pPr>
              <w:pStyle w:val="IntenseQuote"/>
              <w:rPr>
                <w:rFonts w:eastAsia="Times New Roman"/>
                <w:sz w:val="24"/>
                <w:szCs w:val="24"/>
              </w:rPr>
            </w:pPr>
            <w:r w:rsidRPr="004E27E5">
              <w:rPr>
                <w:rFonts w:eastAsia="Times New Roman"/>
                <w:sz w:val="24"/>
                <w:szCs w:val="24"/>
              </w:rPr>
              <w:t>&lt;header&gt; - Defines a header for a document or a section</w:t>
            </w:r>
          </w:p>
          <w:p w:rsidR="004E27E5" w:rsidRPr="004E27E5" w:rsidRDefault="004E27E5" w:rsidP="00E33C7B">
            <w:pPr>
              <w:pStyle w:val="IntenseQuote"/>
              <w:rPr>
                <w:rFonts w:eastAsia="Times New Roman"/>
                <w:sz w:val="24"/>
                <w:szCs w:val="24"/>
              </w:rPr>
            </w:pPr>
            <w:r w:rsidRPr="004E27E5">
              <w:rPr>
                <w:rFonts w:eastAsia="Times New Roman"/>
                <w:sz w:val="24"/>
                <w:szCs w:val="24"/>
              </w:rPr>
              <w:t>&lt;</w:t>
            </w:r>
            <w:proofErr w:type="spellStart"/>
            <w:r w:rsidRPr="004E27E5">
              <w:rPr>
                <w:rFonts w:eastAsia="Times New Roman"/>
                <w:sz w:val="24"/>
                <w:szCs w:val="24"/>
              </w:rPr>
              <w:t>nav</w:t>
            </w:r>
            <w:proofErr w:type="spellEnd"/>
            <w:r w:rsidRPr="004E27E5">
              <w:rPr>
                <w:rFonts w:eastAsia="Times New Roman"/>
                <w:sz w:val="24"/>
                <w:szCs w:val="24"/>
              </w:rPr>
              <w:t>&gt; - Defines a container for navigation links</w:t>
            </w:r>
          </w:p>
          <w:p w:rsidR="004E27E5" w:rsidRPr="004E27E5" w:rsidRDefault="004E27E5" w:rsidP="00E33C7B">
            <w:pPr>
              <w:pStyle w:val="IntenseQuote"/>
              <w:rPr>
                <w:rFonts w:eastAsia="Times New Roman"/>
                <w:sz w:val="24"/>
                <w:szCs w:val="24"/>
              </w:rPr>
            </w:pPr>
            <w:r w:rsidRPr="004E27E5">
              <w:rPr>
                <w:rFonts w:eastAsia="Times New Roman"/>
                <w:sz w:val="24"/>
                <w:szCs w:val="24"/>
              </w:rPr>
              <w:t>&lt;section&gt; - Defines a section in a document</w:t>
            </w:r>
          </w:p>
          <w:p w:rsidR="004E27E5" w:rsidRPr="004E27E5" w:rsidRDefault="004E27E5" w:rsidP="00E33C7B">
            <w:pPr>
              <w:pStyle w:val="IntenseQuote"/>
              <w:rPr>
                <w:rFonts w:eastAsia="Times New Roman"/>
                <w:sz w:val="24"/>
                <w:szCs w:val="24"/>
              </w:rPr>
            </w:pPr>
            <w:r w:rsidRPr="004E27E5">
              <w:rPr>
                <w:rFonts w:eastAsia="Times New Roman"/>
                <w:sz w:val="24"/>
                <w:szCs w:val="24"/>
              </w:rPr>
              <w:t>&lt;article&gt; - Defines an independent self-contained article</w:t>
            </w:r>
          </w:p>
          <w:p w:rsidR="004E27E5" w:rsidRPr="004E27E5" w:rsidRDefault="004E27E5" w:rsidP="00E33C7B">
            <w:pPr>
              <w:pStyle w:val="IntenseQuote"/>
              <w:rPr>
                <w:rFonts w:eastAsia="Times New Roman"/>
                <w:sz w:val="24"/>
                <w:szCs w:val="24"/>
              </w:rPr>
            </w:pPr>
            <w:r w:rsidRPr="004E27E5">
              <w:rPr>
                <w:rFonts w:eastAsia="Times New Roman"/>
                <w:sz w:val="24"/>
                <w:szCs w:val="24"/>
              </w:rPr>
              <w:t>&lt;aside&gt; - Defines content aside from the content (like a sidebar)</w:t>
            </w:r>
          </w:p>
          <w:p w:rsidR="004E27E5" w:rsidRPr="004E27E5" w:rsidRDefault="004E27E5" w:rsidP="00E33C7B">
            <w:pPr>
              <w:pStyle w:val="IntenseQuote"/>
              <w:rPr>
                <w:rFonts w:eastAsia="Times New Roman"/>
                <w:sz w:val="24"/>
                <w:szCs w:val="24"/>
              </w:rPr>
            </w:pPr>
            <w:r w:rsidRPr="004E27E5">
              <w:rPr>
                <w:rFonts w:eastAsia="Times New Roman"/>
                <w:sz w:val="24"/>
                <w:szCs w:val="24"/>
              </w:rPr>
              <w:t>&lt;footer&gt; - Defines a footer for a document or a section</w:t>
            </w:r>
          </w:p>
          <w:p w:rsidR="004E27E5" w:rsidRPr="004E27E5" w:rsidRDefault="004E27E5" w:rsidP="00E33C7B">
            <w:pPr>
              <w:pStyle w:val="IntenseQuote"/>
              <w:rPr>
                <w:rFonts w:eastAsia="Times New Roman"/>
                <w:sz w:val="24"/>
                <w:szCs w:val="24"/>
              </w:rPr>
            </w:pPr>
            <w:r w:rsidRPr="004E27E5">
              <w:rPr>
                <w:rFonts w:eastAsia="Times New Roman"/>
                <w:sz w:val="24"/>
                <w:szCs w:val="24"/>
              </w:rPr>
              <w:t>&lt;details&gt; - Defines additional details</w:t>
            </w:r>
          </w:p>
          <w:p w:rsidR="004E27E5" w:rsidRPr="004E27E5" w:rsidRDefault="004E27E5" w:rsidP="00E33C7B">
            <w:pPr>
              <w:pStyle w:val="IntenseQuote"/>
              <w:rPr>
                <w:rFonts w:eastAsia="Times New Roman"/>
                <w:sz w:val="24"/>
                <w:szCs w:val="24"/>
              </w:rPr>
            </w:pPr>
            <w:r w:rsidRPr="004E27E5">
              <w:rPr>
                <w:rFonts w:eastAsia="Times New Roman"/>
                <w:sz w:val="24"/>
                <w:szCs w:val="24"/>
              </w:rPr>
              <w:t>&lt;summary&gt; - Defines a heading for the &lt;details&gt; element</w:t>
            </w:r>
          </w:p>
        </w:tc>
      </w:tr>
    </w:tbl>
    <w:p w:rsidR="004E27E5" w:rsidRPr="004E27E5" w:rsidRDefault="00E33C7B" w:rsidP="00E33C7B">
      <w:pPr>
        <w:pStyle w:val="IntenseQuote"/>
        <w:rPr>
          <w:rFonts w:eastAsia="Times New Roman"/>
          <w:sz w:val="24"/>
          <w:szCs w:val="24"/>
        </w:rPr>
      </w:pPr>
      <w:r>
        <w:rPr>
          <w:rFonts w:eastAsia="Times New Roman"/>
          <w:sz w:val="24"/>
          <w:szCs w:val="24"/>
        </w:rPr>
        <w:pict>
          <v:rect id="_x0000_i1320" style="width:0;height:1.5pt" o:hralign="center" o:hrstd="t" o:hr="t" fillcolor="#a0a0a0" stroked="f"/>
        </w:pict>
      </w:r>
    </w:p>
    <w:p w:rsidR="004E27E5" w:rsidRPr="004E27E5" w:rsidRDefault="004E27E5" w:rsidP="00E33C7B">
      <w:pPr>
        <w:pStyle w:val="IntenseQuote"/>
        <w:rPr>
          <w:rFonts w:eastAsia="Times New Roman"/>
          <w:sz w:val="36"/>
          <w:szCs w:val="36"/>
        </w:rPr>
      </w:pPr>
      <w:r w:rsidRPr="004E27E5">
        <w:rPr>
          <w:rFonts w:eastAsia="Times New Roman"/>
          <w:sz w:val="36"/>
          <w:szCs w:val="36"/>
        </w:rPr>
        <w:t>HTML Layout Techniques</w:t>
      </w:r>
    </w:p>
    <w:p w:rsidR="004E27E5" w:rsidRPr="004E27E5" w:rsidRDefault="004E27E5" w:rsidP="00E33C7B">
      <w:pPr>
        <w:pStyle w:val="IntenseQuote"/>
        <w:rPr>
          <w:rFonts w:eastAsia="Times New Roman"/>
          <w:sz w:val="24"/>
          <w:szCs w:val="24"/>
        </w:rPr>
      </w:pPr>
      <w:r w:rsidRPr="004E27E5">
        <w:rPr>
          <w:rFonts w:eastAsia="Times New Roman"/>
          <w:sz w:val="24"/>
          <w:szCs w:val="24"/>
        </w:rPr>
        <w:t>There are five different ways to create multicolumn layouts. Each way has its pros and cons:</w:t>
      </w:r>
    </w:p>
    <w:p w:rsidR="004E27E5" w:rsidRPr="004E27E5" w:rsidRDefault="004E27E5" w:rsidP="00E33C7B">
      <w:pPr>
        <w:pStyle w:val="IntenseQuote"/>
        <w:rPr>
          <w:rFonts w:eastAsia="Times New Roman"/>
          <w:sz w:val="24"/>
          <w:szCs w:val="24"/>
        </w:rPr>
      </w:pPr>
      <w:r w:rsidRPr="004E27E5">
        <w:rPr>
          <w:rFonts w:eastAsia="Times New Roman"/>
          <w:sz w:val="24"/>
          <w:szCs w:val="24"/>
        </w:rPr>
        <w:t>HTML tables (not recommended)</w:t>
      </w:r>
    </w:p>
    <w:p w:rsidR="004E27E5" w:rsidRPr="004E27E5" w:rsidRDefault="004E27E5" w:rsidP="00E33C7B">
      <w:pPr>
        <w:pStyle w:val="IntenseQuote"/>
        <w:rPr>
          <w:rFonts w:eastAsia="Times New Roman"/>
          <w:sz w:val="24"/>
          <w:szCs w:val="24"/>
        </w:rPr>
      </w:pPr>
      <w:r w:rsidRPr="004E27E5">
        <w:rPr>
          <w:rFonts w:eastAsia="Times New Roman"/>
          <w:sz w:val="24"/>
          <w:szCs w:val="24"/>
        </w:rPr>
        <w:t>CSS float property</w:t>
      </w:r>
    </w:p>
    <w:p w:rsidR="004E27E5" w:rsidRPr="004E27E5" w:rsidRDefault="004E27E5" w:rsidP="00E33C7B">
      <w:pPr>
        <w:pStyle w:val="IntenseQuote"/>
        <w:rPr>
          <w:rFonts w:eastAsia="Times New Roman"/>
          <w:sz w:val="24"/>
          <w:szCs w:val="24"/>
        </w:rPr>
      </w:pPr>
      <w:r w:rsidRPr="004E27E5">
        <w:rPr>
          <w:rFonts w:eastAsia="Times New Roman"/>
          <w:sz w:val="24"/>
          <w:szCs w:val="24"/>
        </w:rPr>
        <w:t xml:space="preserve">CSS </w:t>
      </w:r>
      <w:proofErr w:type="spellStart"/>
      <w:r w:rsidRPr="004E27E5">
        <w:rPr>
          <w:rFonts w:eastAsia="Times New Roman"/>
          <w:sz w:val="24"/>
          <w:szCs w:val="24"/>
        </w:rPr>
        <w:t>flexbox</w:t>
      </w:r>
      <w:proofErr w:type="spellEnd"/>
    </w:p>
    <w:p w:rsidR="004E27E5" w:rsidRPr="004E27E5" w:rsidRDefault="004E27E5" w:rsidP="00E33C7B">
      <w:pPr>
        <w:pStyle w:val="IntenseQuote"/>
        <w:rPr>
          <w:rFonts w:eastAsia="Times New Roman"/>
          <w:sz w:val="24"/>
          <w:szCs w:val="24"/>
        </w:rPr>
      </w:pPr>
      <w:r w:rsidRPr="004E27E5">
        <w:rPr>
          <w:rFonts w:eastAsia="Times New Roman"/>
          <w:sz w:val="24"/>
          <w:szCs w:val="24"/>
        </w:rPr>
        <w:t>CSS framework</w:t>
      </w:r>
    </w:p>
    <w:p w:rsidR="004E27E5" w:rsidRPr="004E27E5" w:rsidRDefault="004E27E5" w:rsidP="00E33C7B">
      <w:pPr>
        <w:pStyle w:val="IntenseQuote"/>
        <w:rPr>
          <w:rFonts w:eastAsia="Times New Roman"/>
          <w:sz w:val="24"/>
          <w:szCs w:val="24"/>
        </w:rPr>
      </w:pPr>
      <w:r w:rsidRPr="004E27E5">
        <w:rPr>
          <w:rFonts w:eastAsia="Times New Roman"/>
          <w:sz w:val="24"/>
          <w:szCs w:val="24"/>
        </w:rPr>
        <w:t>CSS grid</w:t>
      </w:r>
    </w:p>
    <w:p w:rsidR="004E27E5" w:rsidRPr="004E27E5" w:rsidRDefault="00E33C7B" w:rsidP="00E33C7B">
      <w:pPr>
        <w:pStyle w:val="IntenseQuote"/>
        <w:rPr>
          <w:rFonts w:eastAsia="Times New Roman"/>
          <w:sz w:val="24"/>
          <w:szCs w:val="24"/>
        </w:rPr>
      </w:pPr>
      <w:r>
        <w:rPr>
          <w:rFonts w:eastAsia="Times New Roman"/>
          <w:sz w:val="24"/>
          <w:szCs w:val="24"/>
        </w:rPr>
        <w:pict>
          <v:rect id="_x0000_i1321" style="width:0;height:1.5pt" o:hralign="center" o:hrstd="t" o:hr="t" fillcolor="#a0a0a0" stroked="f"/>
        </w:pict>
      </w:r>
    </w:p>
    <w:p w:rsidR="004E27E5" w:rsidRPr="004E27E5" w:rsidRDefault="00E33C7B" w:rsidP="00E33C7B">
      <w:pPr>
        <w:pStyle w:val="IntenseQuote"/>
        <w:rPr>
          <w:rFonts w:eastAsia="Times New Roman"/>
          <w:sz w:val="24"/>
          <w:szCs w:val="24"/>
        </w:rPr>
      </w:pPr>
      <w:r>
        <w:rPr>
          <w:rFonts w:eastAsia="Times New Roman"/>
          <w:sz w:val="24"/>
          <w:szCs w:val="24"/>
        </w:rPr>
        <w:pict>
          <v:rect id="_x0000_i1322" style="width:0;height:1.5pt" o:hralign="center" o:hrstd="t" o:hr="t" fillcolor="#a0a0a0" stroked="f"/>
        </w:pict>
      </w:r>
    </w:p>
    <w:p w:rsidR="004E27E5" w:rsidRPr="004E27E5" w:rsidRDefault="004E27E5" w:rsidP="00C865E6">
      <w:pPr>
        <w:pStyle w:val="IntenseQuote"/>
        <w:spacing w:line="240" w:lineRule="auto"/>
        <w:rPr>
          <w:rFonts w:eastAsia="Times New Roman"/>
          <w:sz w:val="36"/>
          <w:szCs w:val="36"/>
        </w:rPr>
      </w:pPr>
      <w:r w:rsidRPr="004E27E5">
        <w:rPr>
          <w:rFonts w:eastAsia="Times New Roman"/>
          <w:sz w:val="36"/>
          <w:szCs w:val="36"/>
        </w:rPr>
        <w:lastRenderedPageBreak/>
        <w:t>Which One to Choose?</w:t>
      </w:r>
    </w:p>
    <w:p w:rsidR="004E27E5" w:rsidRPr="004E27E5" w:rsidRDefault="004E27E5" w:rsidP="00C865E6">
      <w:pPr>
        <w:pStyle w:val="IntenseQuote"/>
        <w:spacing w:line="240" w:lineRule="auto"/>
        <w:rPr>
          <w:rFonts w:eastAsia="Times New Roman"/>
          <w:sz w:val="27"/>
          <w:szCs w:val="27"/>
        </w:rPr>
      </w:pPr>
      <w:r w:rsidRPr="004E27E5">
        <w:rPr>
          <w:rFonts w:eastAsia="Times New Roman"/>
          <w:sz w:val="27"/>
          <w:szCs w:val="27"/>
        </w:rPr>
        <w:t>HTML Tables</w:t>
      </w:r>
    </w:p>
    <w:p w:rsidR="004E27E5" w:rsidRPr="004E27E5" w:rsidRDefault="004E27E5" w:rsidP="00C865E6">
      <w:pPr>
        <w:pStyle w:val="IntenseQuote"/>
        <w:spacing w:line="240" w:lineRule="auto"/>
        <w:rPr>
          <w:rFonts w:eastAsia="Times New Roman"/>
          <w:sz w:val="24"/>
          <w:szCs w:val="24"/>
        </w:rPr>
      </w:pPr>
      <w:r w:rsidRPr="004E27E5">
        <w:rPr>
          <w:rFonts w:eastAsia="Times New Roman"/>
          <w:sz w:val="24"/>
          <w:szCs w:val="24"/>
        </w:rPr>
        <w:t>The &lt;table&gt; element was not designed to be a layout tool! The purpose of the &lt;table&gt; element is to display tabular data. So, do not use tables for your page layout! They will bring a mess into your code. And imagine how hard it will be to redesign your site after a couple of months.</w:t>
      </w:r>
    </w:p>
    <w:p w:rsidR="004E27E5" w:rsidRPr="004E27E5" w:rsidRDefault="004E27E5" w:rsidP="00C865E6">
      <w:pPr>
        <w:pStyle w:val="IntenseQuote"/>
        <w:spacing w:line="240" w:lineRule="auto"/>
        <w:rPr>
          <w:rFonts w:eastAsia="Times New Roman"/>
          <w:sz w:val="24"/>
          <w:szCs w:val="24"/>
        </w:rPr>
      </w:pPr>
      <w:r w:rsidRPr="004E27E5">
        <w:rPr>
          <w:rFonts w:eastAsia="Times New Roman"/>
          <w:sz w:val="24"/>
          <w:szCs w:val="24"/>
        </w:rPr>
        <w:t>Tip: Do NOT use tables for your page layout!</w:t>
      </w:r>
    </w:p>
    <w:p w:rsidR="004E27E5" w:rsidRPr="004E27E5" w:rsidRDefault="00E33C7B" w:rsidP="00C865E6">
      <w:pPr>
        <w:pStyle w:val="IntenseQuote"/>
        <w:spacing w:line="240" w:lineRule="auto"/>
        <w:rPr>
          <w:rFonts w:eastAsia="Times New Roman"/>
          <w:sz w:val="24"/>
          <w:szCs w:val="24"/>
        </w:rPr>
      </w:pPr>
      <w:r>
        <w:rPr>
          <w:rFonts w:eastAsia="Times New Roman"/>
          <w:sz w:val="24"/>
          <w:szCs w:val="24"/>
        </w:rPr>
        <w:pict>
          <v:rect id="_x0000_i1323" style="width:0;height:1.5pt" o:hralign="center" o:hrstd="t" o:hr="t" fillcolor="#a0a0a0" stroked="f"/>
        </w:pict>
      </w:r>
    </w:p>
    <w:p w:rsidR="004E27E5" w:rsidRPr="004E27E5" w:rsidRDefault="004E27E5" w:rsidP="00C865E6">
      <w:pPr>
        <w:pStyle w:val="IntenseQuote"/>
        <w:spacing w:line="240" w:lineRule="auto"/>
        <w:rPr>
          <w:rFonts w:eastAsia="Times New Roman"/>
          <w:sz w:val="27"/>
          <w:szCs w:val="27"/>
        </w:rPr>
      </w:pPr>
      <w:r w:rsidRPr="004E27E5">
        <w:rPr>
          <w:rFonts w:eastAsia="Times New Roman"/>
          <w:sz w:val="27"/>
          <w:szCs w:val="27"/>
        </w:rPr>
        <w:t>CSS Frameworks</w:t>
      </w:r>
    </w:p>
    <w:p w:rsidR="004E27E5" w:rsidRPr="004E27E5" w:rsidRDefault="004E27E5" w:rsidP="00C865E6">
      <w:pPr>
        <w:pStyle w:val="IntenseQuote"/>
        <w:spacing w:line="240" w:lineRule="auto"/>
        <w:rPr>
          <w:rFonts w:eastAsia="Times New Roman"/>
          <w:sz w:val="24"/>
          <w:szCs w:val="24"/>
        </w:rPr>
      </w:pPr>
      <w:r w:rsidRPr="004E27E5">
        <w:rPr>
          <w:rFonts w:eastAsia="Times New Roman"/>
          <w:sz w:val="24"/>
          <w:szCs w:val="24"/>
        </w:rPr>
        <w:t xml:space="preserve">If you want to create your layout fast, you can use a framework, like </w:t>
      </w:r>
      <w:hyperlink r:id="rId165" w:history="1">
        <w:r w:rsidRPr="004E27E5">
          <w:rPr>
            <w:rFonts w:eastAsia="Times New Roman"/>
            <w:color w:val="0000FF"/>
            <w:sz w:val="24"/>
            <w:szCs w:val="24"/>
            <w:u w:val="single"/>
          </w:rPr>
          <w:t>W3.CSS</w:t>
        </w:r>
      </w:hyperlink>
      <w:r w:rsidRPr="004E27E5">
        <w:rPr>
          <w:rFonts w:eastAsia="Times New Roman"/>
          <w:sz w:val="24"/>
          <w:szCs w:val="24"/>
        </w:rPr>
        <w:t xml:space="preserve"> or </w:t>
      </w:r>
      <w:hyperlink r:id="rId166" w:history="1">
        <w:r w:rsidRPr="004E27E5">
          <w:rPr>
            <w:rFonts w:eastAsia="Times New Roman"/>
            <w:color w:val="0000FF"/>
            <w:sz w:val="24"/>
            <w:szCs w:val="24"/>
            <w:u w:val="single"/>
          </w:rPr>
          <w:t>Bootstrap</w:t>
        </w:r>
      </w:hyperlink>
      <w:r w:rsidRPr="004E27E5">
        <w:rPr>
          <w:rFonts w:eastAsia="Times New Roman"/>
          <w:sz w:val="24"/>
          <w:szCs w:val="24"/>
        </w:rPr>
        <w:t>.</w:t>
      </w:r>
    </w:p>
    <w:p w:rsidR="004E27E5" w:rsidRPr="004E27E5" w:rsidRDefault="00E33C7B" w:rsidP="00C865E6">
      <w:pPr>
        <w:pStyle w:val="IntenseQuote"/>
        <w:spacing w:line="240" w:lineRule="auto"/>
        <w:rPr>
          <w:rFonts w:eastAsia="Times New Roman"/>
          <w:sz w:val="24"/>
          <w:szCs w:val="24"/>
        </w:rPr>
      </w:pPr>
      <w:r>
        <w:rPr>
          <w:rFonts w:eastAsia="Times New Roman"/>
          <w:sz w:val="24"/>
          <w:szCs w:val="24"/>
        </w:rPr>
        <w:pict>
          <v:rect id="_x0000_i1324" style="width:0;height:1.5pt" o:hralign="center" o:hrstd="t" o:hr="t" fillcolor="#a0a0a0" stroked="f"/>
        </w:pict>
      </w:r>
    </w:p>
    <w:p w:rsidR="004E27E5" w:rsidRPr="004E27E5" w:rsidRDefault="004E27E5" w:rsidP="00C865E6">
      <w:pPr>
        <w:pStyle w:val="IntenseQuote"/>
        <w:spacing w:line="240" w:lineRule="auto"/>
        <w:rPr>
          <w:rFonts w:eastAsia="Times New Roman"/>
          <w:sz w:val="27"/>
          <w:szCs w:val="27"/>
        </w:rPr>
      </w:pPr>
      <w:r w:rsidRPr="004E27E5">
        <w:rPr>
          <w:rFonts w:eastAsia="Times New Roman"/>
          <w:sz w:val="27"/>
          <w:szCs w:val="27"/>
        </w:rPr>
        <w:t>CSS Floats</w:t>
      </w:r>
    </w:p>
    <w:p w:rsidR="004E27E5" w:rsidRPr="004E27E5" w:rsidRDefault="004E27E5" w:rsidP="00C865E6">
      <w:pPr>
        <w:pStyle w:val="IntenseQuote"/>
        <w:spacing w:line="240" w:lineRule="auto"/>
        <w:rPr>
          <w:rFonts w:eastAsia="Times New Roman"/>
          <w:sz w:val="24"/>
          <w:szCs w:val="24"/>
        </w:rPr>
      </w:pPr>
      <w:r w:rsidRPr="004E27E5">
        <w:rPr>
          <w:rFonts w:eastAsia="Times New Roman"/>
          <w:sz w:val="24"/>
          <w:szCs w:val="24"/>
        </w:rPr>
        <w:t xml:space="preserve">It is common to do entire web layouts using the CSS float property. Float is easy to learn - you just need to remember how the float and clear properties work. Disadvantages: Floating elements are tied to the document flow, which may harm the flexibility. Learn more about float in our </w:t>
      </w:r>
      <w:hyperlink r:id="rId167" w:history="1">
        <w:r w:rsidRPr="004E27E5">
          <w:rPr>
            <w:rFonts w:eastAsia="Times New Roman"/>
            <w:color w:val="0000FF"/>
            <w:sz w:val="24"/>
            <w:szCs w:val="24"/>
            <w:u w:val="single"/>
          </w:rPr>
          <w:t>CSS Float and Clear</w:t>
        </w:r>
      </w:hyperlink>
      <w:r w:rsidRPr="004E27E5">
        <w:rPr>
          <w:rFonts w:eastAsia="Times New Roman"/>
          <w:sz w:val="24"/>
          <w:szCs w:val="24"/>
        </w:rPr>
        <w:t xml:space="preserve"> chapter.</w:t>
      </w:r>
    </w:p>
    <w:p w:rsidR="004E27E5" w:rsidRPr="004E27E5" w:rsidRDefault="004E27E5" w:rsidP="00C865E6">
      <w:pPr>
        <w:pStyle w:val="IntenseQuote"/>
        <w:spacing w:line="240" w:lineRule="auto"/>
        <w:rPr>
          <w:rFonts w:eastAsia="Times New Roman"/>
          <w:sz w:val="27"/>
          <w:szCs w:val="27"/>
        </w:rPr>
      </w:pPr>
      <w:r w:rsidRPr="004E27E5">
        <w:rPr>
          <w:rFonts w:eastAsia="Times New Roman"/>
          <w:sz w:val="27"/>
          <w:szCs w:val="27"/>
        </w:rPr>
        <w:t>Float Example</w:t>
      </w:r>
    </w:p>
    <w:p w:rsidR="004E27E5" w:rsidRPr="004E27E5" w:rsidRDefault="004E27E5" w:rsidP="00C865E6">
      <w:pPr>
        <w:pStyle w:val="IntenseQuote"/>
        <w:spacing w:line="240" w:lineRule="auto"/>
        <w:rPr>
          <w:rFonts w:ascii="Arial" w:eastAsia="Times New Roman" w:hAnsi="Arial" w:cs="Arial"/>
          <w:sz w:val="36"/>
          <w:szCs w:val="36"/>
        </w:rPr>
      </w:pPr>
      <w:r w:rsidRPr="004E27E5">
        <w:rPr>
          <w:rFonts w:ascii="Arial" w:eastAsia="Times New Roman" w:hAnsi="Arial" w:cs="Arial"/>
          <w:sz w:val="36"/>
          <w:szCs w:val="36"/>
        </w:rPr>
        <w:t>Cities</w:t>
      </w:r>
    </w:p>
    <w:p w:rsidR="004E27E5" w:rsidRPr="004E27E5" w:rsidRDefault="00E33C7B" w:rsidP="00C865E6">
      <w:pPr>
        <w:pStyle w:val="IntenseQuote"/>
        <w:spacing w:line="240" w:lineRule="auto"/>
        <w:rPr>
          <w:rFonts w:ascii="Arial" w:eastAsia="Times New Roman" w:hAnsi="Arial" w:cs="Arial"/>
          <w:sz w:val="24"/>
          <w:szCs w:val="24"/>
        </w:rPr>
      </w:pPr>
      <w:hyperlink r:id="rId168" w:history="1">
        <w:r w:rsidR="004E27E5" w:rsidRPr="004E27E5">
          <w:rPr>
            <w:rFonts w:ascii="Arial" w:eastAsia="Times New Roman" w:hAnsi="Arial" w:cs="Arial"/>
            <w:color w:val="0000FF"/>
            <w:sz w:val="24"/>
            <w:szCs w:val="24"/>
            <w:u w:val="single"/>
          </w:rPr>
          <w:t>London</w:t>
        </w:r>
      </w:hyperlink>
    </w:p>
    <w:p w:rsidR="004E27E5" w:rsidRPr="004E27E5" w:rsidRDefault="00E33C7B" w:rsidP="00C865E6">
      <w:pPr>
        <w:pStyle w:val="IntenseQuote"/>
        <w:spacing w:line="240" w:lineRule="auto"/>
        <w:rPr>
          <w:rFonts w:ascii="Arial" w:eastAsia="Times New Roman" w:hAnsi="Arial" w:cs="Arial"/>
          <w:sz w:val="24"/>
          <w:szCs w:val="24"/>
        </w:rPr>
      </w:pPr>
      <w:hyperlink r:id="rId169" w:history="1">
        <w:r w:rsidR="004E27E5" w:rsidRPr="004E27E5">
          <w:rPr>
            <w:rFonts w:ascii="Arial" w:eastAsia="Times New Roman" w:hAnsi="Arial" w:cs="Arial"/>
            <w:color w:val="0000FF"/>
            <w:sz w:val="24"/>
            <w:szCs w:val="24"/>
            <w:u w:val="single"/>
          </w:rPr>
          <w:t>Paris</w:t>
        </w:r>
      </w:hyperlink>
    </w:p>
    <w:p w:rsidR="004E27E5" w:rsidRPr="004E27E5" w:rsidRDefault="00E33C7B" w:rsidP="00C865E6">
      <w:pPr>
        <w:pStyle w:val="IntenseQuote"/>
        <w:spacing w:line="240" w:lineRule="auto"/>
        <w:rPr>
          <w:rFonts w:ascii="Arial" w:eastAsia="Times New Roman" w:hAnsi="Arial" w:cs="Arial"/>
          <w:sz w:val="24"/>
          <w:szCs w:val="24"/>
        </w:rPr>
      </w:pPr>
      <w:hyperlink r:id="rId170" w:history="1">
        <w:r w:rsidR="004E27E5" w:rsidRPr="004E27E5">
          <w:rPr>
            <w:rFonts w:ascii="Arial" w:eastAsia="Times New Roman" w:hAnsi="Arial" w:cs="Arial"/>
            <w:color w:val="0000FF"/>
            <w:sz w:val="24"/>
            <w:szCs w:val="24"/>
            <w:u w:val="single"/>
          </w:rPr>
          <w:t>Tokyo</w:t>
        </w:r>
      </w:hyperlink>
    </w:p>
    <w:p w:rsidR="004E27E5" w:rsidRPr="004E27E5" w:rsidRDefault="004E27E5" w:rsidP="00C865E6">
      <w:pPr>
        <w:pStyle w:val="IntenseQuote"/>
        <w:spacing w:line="240" w:lineRule="auto"/>
        <w:rPr>
          <w:rFonts w:ascii="Arial" w:eastAsia="Times New Roman" w:hAnsi="Arial" w:cs="Arial"/>
        </w:rPr>
      </w:pPr>
      <w:r w:rsidRPr="004E27E5">
        <w:rPr>
          <w:rFonts w:ascii="Arial" w:eastAsia="Times New Roman" w:hAnsi="Arial" w:cs="Arial"/>
        </w:rPr>
        <w:t>London</w:t>
      </w:r>
    </w:p>
    <w:p w:rsidR="004E27E5" w:rsidRPr="004E27E5" w:rsidRDefault="004E27E5" w:rsidP="00C865E6">
      <w:pPr>
        <w:pStyle w:val="IntenseQuote"/>
        <w:spacing w:line="240" w:lineRule="auto"/>
        <w:rPr>
          <w:rFonts w:ascii="Arial" w:eastAsia="Times New Roman" w:hAnsi="Arial" w:cs="Arial"/>
          <w:sz w:val="24"/>
          <w:szCs w:val="24"/>
        </w:rPr>
      </w:pPr>
      <w:r w:rsidRPr="004E27E5">
        <w:rPr>
          <w:rFonts w:ascii="Arial" w:eastAsia="Times New Roman" w:hAnsi="Arial" w:cs="Arial"/>
          <w:sz w:val="24"/>
          <w:szCs w:val="24"/>
        </w:rPr>
        <w:t>London is the capital city of England. It is the most populous city in the United Kingdom, with a metropolitan area of over 13 million inhabitants.</w:t>
      </w:r>
    </w:p>
    <w:p w:rsidR="004E27E5" w:rsidRPr="004E27E5" w:rsidRDefault="004E27E5" w:rsidP="00C865E6">
      <w:pPr>
        <w:pStyle w:val="IntenseQuote"/>
        <w:spacing w:line="240" w:lineRule="auto"/>
        <w:rPr>
          <w:rFonts w:ascii="Arial" w:eastAsia="Times New Roman" w:hAnsi="Arial" w:cs="Arial"/>
          <w:sz w:val="24"/>
          <w:szCs w:val="24"/>
        </w:rPr>
      </w:pPr>
      <w:r w:rsidRPr="004E27E5">
        <w:rPr>
          <w:rFonts w:ascii="Arial" w:eastAsia="Times New Roman" w:hAnsi="Arial" w:cs="Arial"/>
          <w:sz w:val="24"/>
          <w:szCs w:val="24"/>
        </w:rPr>
        <w:lastRenderedPageBreak/>
        <w:t xml:space="preserve">Standing on the River Thames, London has been a major settlement for two millennia, its history going back to its founding by the Romans, who named it </w:t>
      </w:r>
      <w:proofErr w:type="spellStart"/>
      <w:r w:rsidRPr="004E27E5">
        <w:rPr>
          <w:rFonts w:ascii="Arial" w:eastAsia="Times New Roman" w:hAnsi="Arial" w:cs="Arial"/>
          <w:sz w:val="24"/>
          <w:szCs w:val="24"/>
        </w:rPr>
        <w:t>Londinium</w:t>
      </w:r>
      <w:proofErr w:type="spellEnd"/>
      <w:r w:rsidRPr="004E27E5">
        <w:rPr>
          <w:rFonts w:ascii="Arial" w:eastAsia="Times New Roman" w:hAnsi="Arial" w:cs="Arial"/>
          <w:sz w:val="24"/>
          <w:szCs w:val="24"/>
        </w:rPr>
        <w:t>.</w:t>
      </w:r>
    </w:p>
    <w:p w:rsidR="004E27E5" w:rsidRPr="004E27E5" w:rsidRDefault="004E27E5" w:rsidP="00E33C7B">
      <w:pPr>
        <w:pStyle w:val="IntenseQuote"/>
        <w:rPr>
          <w:rFonts w:ascii="Arial" w:eastAsia="Times New Roman" w:hAnsi="Arial" w:cs="Arial"/>
          <w:sz w:val="24"/>
          <w:szCs w:val="24"/>
        </w:rPr>
      </w:pPr>
      <w:r w:rsidRPr="004E27E5">
        <w:rPr>
          <w:rFonts w:ascii="Arial" w:eastAsia="Times New Roman" w:hAnsi="Arial" w:cs="Arial"/>
          <w:sz w:val="24"/>
          <w:szCs w:val="24"/>
        </w:rPr>
        <w:t>Footer</w:t>
      </w:r>
    </w:p>
    <w:p w:rsidR="004E27E5" w:rsidRPr="004E27E5" w:rsidRDefault="00E33C7B" w:rsidP="00E33C7B">
      <w:pPr>
        <w:pStyle w:val="IntenseQuote"/>
        <w:rPr>
          <w:rFonts w:eastAsia="Times New Roman"/>
          <w:sz w:val="24"/>
          <w:szCs w:val="24"/>
        </w:rPr>
      </w:pPr>
      <w:r>
        <w:rPr>
          <w:rFonts w:eastAsia="Times New Roman"/>
          <w:sz w:val="24"/>
          <w:szCs w:val="24"/>
        </w:rPr>
        <w:pict>
          <v:rect id="_x0000_i1325" style="width:0;height:1.5pt" o:hralign="center" o:hrstd="t" o:hr="t" fillcolor="#a0a0a0" stroked="f"/>
        </w:pict>
      </w:r>
    </w:p>
    <w:p w:rsidR="004E27E5" w:rsidRPr="004E27E5" w:rsidRDefault="004E27E5" w:rsidP="00C865E6">
      <w:pPr>
        <w:pStyle w:val="IntenseQuote"/>
        <w:spacing w:line="240" w:lineRule="auto"/>
        <w:rPr>
          <w:rFonts w:eastAsia="Times New Roman"/>
          <w:sz w:val="27"/>
          <w:szCs w:val="27"/>
        </w:rPr>
      </w:pPr>
      <w:r w:rsidRPr="004E27E5">
        <w:rPr>
          <w:rFonts w:eastAsia="Times New Roman"/>
          <w:sz w:val="27"/>
          <w:szCs w:val="27"/>
        </w:rPr>
        <w:t xml:space="preserve">CSS </w:t>
      </w:r>
      <w:proofErr w:type="spellStart"/>
      <w:r w:rsidRPr="004E27E5">
        <w:rPr>
          <w:rFonts w:eastAsia="Times New Roman"/>
          <w:sz w:val="27"/>
          <w:szCs w:val="27"/>
        </w:rPr>
        <w:t>Flexbox</w:t>
      </w:r>
      <w:proofErr w:type="spellEnd"/>
    </w:p>
    <w:p w:rsidR="004E27E5" w:rsidRPr="004E27E5" w:rsidRDefault="004E27E5" w:rsidP="00C865E6">
      <w:pPr>
        <w:pStyle w:val="IntenseQuote"/>
        <w:spacing w:line="240" w:lineRule="auto"/>
        <w:rPr>
          <w:rFonts w:eastAsia="Times New Roman"/>
          <w:sz w:val="24"/>
          <w:szCs w:val="24"/>
        </w:rPr>
      </w:pPr>
      <w:proofErr w:type="spellStart"/>
      <w:r w:rsidRPr="004E27E5">
        <w:rPr>
          <w:rFonts w:eastAsia="Times New Roman"/>
          <w:sz w:val="24"/>
          <w:szCs w:val="24"/>
        </w:rPr>
        <w:t>Flexbox</w:t>
      </w:r>
      <w:proofErr w:type="spellEnd"/>
      <w:r w:rsidRPr="004E27E5">
        <w:rPr>
          <w:rFonts w:eastAsia="Times New Roman"/>
          <w:sz w:val="24"/>
          <w:szCs w:val="24"/>
        </w:rPr>
        <w:t xml:space="preserve"> is a new layout mode in CSS3.</w:t>
      </w:r>
    </w:p>
    <w:p w:rsidR="004E27E5" w:rsidRPr="004E27E5" w:rsidRDefault="004E27E5" w:rsidP="00C865E6">
      <w:pPr>
        <w:pStyle w:val="IntenseQuote"/>
        <w:spacing w:line="240" w:lineRule="auto"/>
        <w:rPr>
          <w:rFonts w:eastAsia="Times New Roman"/>
          <w:sz w:val="24"/>
          <w:szCs w:val="24"/>
        </w:rPr>
      </w:pPr>
      <w:r w:rsidRPr="004E27E5">
        <w:rPr>
          <w:rFonts w:eastAsia="Times New Roman"/>
          <w:sz w:val="24"/>
          <w:szCs w:val="24"/>
        </w:rPr>
        <w:t xml:space="preserve">Use of </w:t>
      </w:r>
      <w:proofErr w:type="spellStart"/>
      <w:r w:rsidRPr="004E27E5">
        <w:rPr>
          <w:rFonts w:eastAsia="Times New Roman"/>
          <w:sz w:val="24"/>
          <w:szCs w:val="24"/>
        </w:rPr>
        <w:t>flexbox</w:t>
      </w:r>
      <w:proofErr w:type="spellEnd"/>
      <w:r w:rsidRPr="004E27E5">
        <w:rPr>
          <w:rFonts w:eastAsia="Times New Roman"/>
          <w:sz w:val="24"/>
          <w:szCs w:val="24"/>
        </w:rPr>
        <w:t xml:space="preserve"> ensures that elements behave predictably when the page layout must accommodate different screen sizes and different display devices. Disadvantages: Does not work in IE10 and earlier. </w:t>
      </w:r>
    </w:p>
    <w:p w:rsidR="004E27E5" w:rsidRPr="004E27E5" w:rsidRDefault="004E27E5" w:rsidP="00C865E6">
      <w:pPr>
        <w:pStyle w:val="IntenseQuote"/>
        <w:spacing w:line="240" w:lineRule="auto"/>
        <w:rPr>
          <w:rFonts w:eastAsia="Times New Roman"/>
          <w:sz w:val="24"/>
          <w:szCs w:val="24"/>
        </w:rPr>
      </w:pPr>
      <w:r w:rsidRPr="004E27E5">
        <w:rPr>
          <w:rFonts w:eastAsia="Times New Roman"/>
          <w:sz w:val="24"/>
          <w:szCs w:val="24"/>
        </w:rPr>
        <w:t xml:space="preserve">Learn more about </w:t>
      </w:r>
      <w:proofErr w:type="spellStart"/>
      <w:r w:rsidRPr="004E27E5">
        <w:rPr>
          <w:rFonts w:eastAsia="Times New Roman"/>
          <w:sz w:val="24"/>
          <w:szCs w:val="24"/>
        </w:rPr>
        <w:t>flexbox</w:t>
      </w:r>
      <w:proofErr w:type="spellEnd"/>
      <w:r w:rsidRPr="004E27E5">
        <w:rPr>
          <w:rFonts w:eastAsia="Times New Roman"/>
          <w:sz w:val="24"/>
          <w:szCs w:val="24"/>
        </w:rPr>
        <w:t xml:space="preserve"> in our </w:t>
      </w:r>
      <w:hyperlink r:id="rId171" w:history="1">
        <w:r w:rsidRPr="004E27E5">
          <w:rPr>
            <w:rFonts w:eastAsia="Times New Roman"/>
            <w:color w:val="0000FF"/>
            <w:sz w:val="24"/>
            <w:szCs w:val="24"/>
            <w:u w:val="single"/>
          </w:rPr>
          <w:t xml:space="preserve">CSS </w:t>
        </w:r>
        <w:proofErr w:type="spellStart"/>
        <w:r w:rsidRPr="004E27E5">
          <w:rPr>
            <w:rFonts w:eastAsia="Times New Roman"/>
            <w:color w:val="0000FF"/>
            <w:sz w:val="24"/>
            <w:szCs w:val="24"/>
            <w:u w:val="single"/>
          </w:rPr>
          <w:t>Flexbox</w:t>
        </w:r>
        <w:proofErr w:type="spellEnd"/>
      </w:hyperlink>
      <w:r w:rsidRPr="004E27E5">
        <w:rPr>
          <w:rFonts w:eastAsia="Times New Roman"/>
          <w:sz w:val="24"/>
          <w:szCs w:val="24"/>
        </w:rPr>
        <w:t xml:space="preserve"> chapter.</w:t>
      </w:r>
    </w:p>
    <w:p w:rsidR="004E27E5" w:rsidRPr="004E27E5" w:rsidRDefault="004E27E5" w:rsidP="00C865E6">
      <w:pPr>
        <w:pStyle w:val="IntenseQuote"/>
        <w:spacing w:line="240" w:lineRule="auto"/>
        <w:rPr>
          <w:rFonts w:eastAsia="Times New Roman"/>
          <w:sz w:val="27"/>
          <w:szCs w:val="27"/>
        </w:rPr>
      </w:pPr>
      <w:proofErr w:type="spellStart"/>
      <w:r w:rsidRPr="004E27E5">
        <w:rPr>
          <w:rFonts w:eastAsia="Times New Roman"/>
          <w:sz w:val="27"/>
          <w:szCs w:val="27"/>
        </w:rPr>
        <w:t>Flexbox</w:t>
      </w:r>
      <w:proofErr w:type="spellEnd"/>
      <w:r w:rsidRPr="004E27E5">
        <w:rPr>
          <w:rFonts w:eastAsia="Times New Roman"/>
          <w:sz w:val="27"/>
          <w:szCs w:val="27"/>
        </w:rPr>
        <w:t xml:space="preserve"> Example</w:t>
      </w:r>
    </w:p>
    <w:p w:rsidR="004E27E5" w:rsidRPr="004E27E5" w:rsidRDefault="004E27E5" w:rsidP="00C865E6">
      <w:pPr>
        <w:pStyle w:val="IntenseQuote"/>
        <w:spacing w:line="240" w:lineRule="auto"/>
        <w:rPr>
          <w:rFonts w:ascii="Arial" w:eastAsia="Times New Roman" w:hAnsi="Arial" w:cs="Arial"/>
          <w:sz w:val="36"/>
          <w:szCs w:val="36"/>
        </w:rPr>
      </w:pPr>
      <w:r w:rsidRPr="004E27E5">
        <w:rPr>
          <w:rFonts w:ascii="Arial" w:eastAsia="Times New Roman" w:hAnsi="Arial" w:cs="Arial"/>
          <w:sz w:val="36"/>
          <w:szCs w:val="36"/>
        </w:rPr>
        <w:t>Cities</w:t>
      </w:r>
    </w:p>
    <w:p w:rsidR="004E27E5" w:rsidRPr="004E27E5" w:rsidRDefault="00E33C7B" w:rsidP="00C865E6">
      <w:pPr>
        <w:pStyle w:val="IntenseQuote"/>
        <w:spacing w:line="240" w:lineRule="auto"/>
        <w:rPr>
          <w:rFonts w:ascii="Arial" w:eastAsia="Times New Roman" w:hAnsi="Arial" w:cs="Arial"/>
          <w:sz w:val="24"/>
          <w:szCs w:val="24"/>
        </w:rPr>
      </w:pPr>
      <w:hyperlink r:id="rId172" w:history="1">
        <w:r w:rsidR="004E27E5" w:rsidRPr="004E27E5">
          <w:rPr>
            <w:rFonts w:ascii="Arial" w:eastAsia="Times New Roman" w:hAnsi="Arial" w:cs="Arial"/>
            <w:color w:val="0000FF"/>
            <w:sz w:val="24"/>
            <w:szCs w:val="24"/>
            <w:u w:val="single"/>
          </w:rPr>
          <w:t>London</w:t>
        </w:r>
      </w:hyperlink>
    </w:p>
    <w:p w:rsidR="004E27E5" w:rsidRPr="004E27E5" w:rsidRDefault="00E33C7B" w:rsidP="00C865E6">
      <w:pPr>
        <w:pStyle w:val="IntenseQuote"/>
        <w:spacing w:line="240" w:lineRule="auto"/>
        <w:rPr>
          <w:rFonts w:ascii="Arial" w:eastAsia="Times New Roman" w:hAnsi="Arial" w:cs="Arial"/>
          <w:sz w:val="24"/>
          <w:szCs w:val="24"/>
        </w:rPr>
      </w:pPr>
      <w:hyperlink r:id="rId173" w:history="1">
        <w:r w:rsidR="004E27E5" w:rsidRPr="004E27E5">
          <w:rPr>
            <w:rFonts w:ascii="Arial" w:eastAsia="Times New Roman" w:hAnsi="Arial" w:cs="Arial"/>
            <w:color w:val="0000FF"/>
            <w:sz w:val="24"/>
            <w:szCs w:val="24"/>
            <w:u w:val="single"/>
          </w:rPr>
          <w:t>Paris</w:t>
        </w:r>
      </w:hyperlink>
    </w:p>
    <w:p w:rsidR="004E27E5" w:rsidRPr="004E27E5" w:rsidRDefault="00E33C7B" w:rsidP="00C865E6">
      <w:pPr>
        <w:pStyle w:val="IntenseQuote"/>
        <w:spacing w:line="240" w:lineRule="auto"/>
        <w:rPr>
          <w:rFonts w:ascii="Arial" w:eastAsia="Times New Roman" w:hAnsi="Arial" w:cs="Arial"/>
          <w:sz w:val="24"/>
          <w:szCs w:val="24"/>
        </w:rPr>
      </w:pPr>
      <w:hyperlink r:id="rId174" w:history="1">
        <w:r w:rsidR="004E27E5" w:rsidRPr="004E27E5">
          <w:rPr>
            <w:rFonts w:ascii="Arial" w:eastAsia="Times New Roman" w:hAnsi="Arial" w:cs="Arial"/>
            <w:color w:val="0000FF"/>
            <w:sz w:val="24"/>
            <w:szCs w:val="24"/>
            <w:u w:val="single"/>
          </w:rPr>
          <w:t>Tokyo</w:t>
        </w:r>
      </w:hyperlink>
    </w:p>
    <w:p w:rsidR="004E27E5" w:rsidRPr="004E27E5" w:rsidRDefault="004E27E5" w:rsidP="00C865E6">
      <w:pPr>
        <w:pStyle w:val="IntenseQuote"/>
        <w:spacing w:line="240" w:lineRule="auto"/>
        <w:rPr>
          <w:rFonts w:ascii="Arial" w:eastAsia="Times New Roman" w:hAnsi="Arial" w:cs="Arial"/>
        </w:rPr>
      </w:pPr>
      <w:r w:rsidRPr="004E27E5">
        <w:rPr>
          <w:rFonts w:ascii="Arial" w:eastAsia="Times New Roman" w:hAnsi="Arial" w:cs="Arial"/>
        </w:rPr>
        <w:t>London</w:t>
      </w:r>
    </w:p>
    <w:p w:rsidR="004E27E5" w:rsidRPr="004E27E5" w:rsidRDefault="004E27E5" w:rsidP="00C865E6">
      <w:pPr>
        <w:pStyle w:val="IntenseQuote"/>
        <w:spacing w:line="240" w:lineRule="auto"/>
        <w:rPr>
          <w:rFonts w:ascii="Arial" w:eastAsia="Times New Roman" w:hAnsi="Arial" w:cs="Arial"/>
          <w:sz w:val="24"/>
          <w:szCs w:val="24"/>
        </w:rPr>
      </w:pPr>
      <w:r w:rsidRPr="004E27E5">
        <w:rPr>
          <w:rFonts w:ascii="Arial" w:eastAsia="Times New Roman" w:hAnsi="Arial" w:cs="Arial"/>
          <w:sz w:val="24"/>
          <w:szCs w:val="24"/>
        </w:rPr>
        <w:t>London is the capital city of England. It is the most populous city in the United Kingdom, with a metropolitan area of over 13 million inhabitants.</w:t>
      </w:r>
    </w:p>
    <w:p w:rsidR="004E27E5" w:rsidRPr="004E27E5" w:rsidRDefault="004E27E5" w:rsidP="00C865E6">
      <w:pPr>
        <w:pStyle w:val="IntenseQuote"/>
        <w:spacing w:line="240" w:lineRule="auto"/>
        <w:rPr>
          <w:rFonts w:ascii="Arial" w:eastAsia="Times New Roman" w:hAnsi="Arial" w:cs="Arial"/>
          <w:sz w:val="24"/>
          <w:szCs w:val="24"/>
        </w:rPr>
      </w:pPr>
      <w:r w:rsidRPr="004E27E5">
        <w:rPr>
          <w:rFonts w:ascii="Arial" w:eastAsia="Times New Roman" w:hAnsi="Arial" w:cs="Arial"/>
          <w:sz w:val="24"/>
          <w:szCs w:val="24"/>
        </w:rPr>
        <w:t xml:space="preserve">Standing on the River Thames, London has been a major settlement for two millennia, its history going back to its founding by the Romans, who named it </w:t>
      </w:r>
      <w:proofErr w:type="spellStart"/>
      <w:r w:rsidRPr="004E27E5">
        <w:rPr>
          <w:rFonts w:ascii="Arial" w:eastAsia="Times New Roman" w:hAnsi="Arial" w:cs="Arial"/>
          <w:sz w:val="24"/>
          <w:szCs w:val="24"/>
        </w:rPr>
        <w:t>Londinium</w:t>
      </w:r>
      <w:proofErr w:type="spellEnd"/>
      <w:r w:rsidRPr="004E27E5">
        <w:rPr>
          <w:rFonts w:ascii="Arial" w:eastAsia="Times New Roman" w:hAnsi="Arial" w:cs="Arial"/>
          <w:sz w:val="24"/>
          <w:szCs w:val="24"/>
        </w:rPr>
        <w:t>.</w:t>
      </w:r>
    </w:p>
    <w:p w:rsidR="004E27E5" w:rsidRPr="004E27E5" w:rsidRDefault="004E27E5" w:rsidP="00C865E6">
      <w:pPr>
        <w:pStyle w:val="IntenseQuote"/>
        <w:spacing w:line="240" w:lineRule="auto"/>
        <w:rPr>
          <w:rFonts w:ascii="Arial" w:eastAsia="Times New Roman" w:hAnsi="Arial" w:cs="Arial"/>
          <w:sz w:val="24"/>
          <w:szCs w:val="24"/>
        </w:rPr>
      </w:pPr>
      <w:r w:rsidRPr="004E27E5">
        <w:rPr>
          <w:rFonts w:ascii="Arial" w:eastAsia="Times New Roman" w:hAnsi="Arial" w:cs="Arial"/>
          <w:sz w:val="24"/>
          <w:szCs w:val="24"/>
        </w:rPr>
        <w:t>Footer</w:t>
      </w:r>
    </w:p>
    <w:p w:rsidR="004E27E5" w:rsidRPr="004E27E5" w:rsidRDefault="00E33C7B" w:rsidP="00C865E6">
      <w:pPr>
        <w:pStyle w:val="IntenseQuote"/>
        <w:spacing w:line="240" w:lineRule="auto"/>
        <w:rPr>
          <w:rFonts w:eastAsia="Times New Roman"/>
          <w:sz w:val="24"/>
          <w:szCs w:val="24"/>
        </w:rPr>
      </w:pPr>
      <w:r>
        <w:rPr>
          <w:rFonts w:eastAsia="Times New Roman"/>
          <w:sz w:val="24"/>
          <w:szCs w:val="24"/>
        </w:rPr>
        <w:pict>
          <v:rect id="_x0000_i1326" style="width:0;height:1.5pt" o:hralign="center" o:hrstd="t" o:hr="t" fillcolor="#a0a0a0" stroked="f"/>
        </w:pict>
      </w:r>
    </w:p>
    <w:p w:rsidR="00C865E6" w:rsidRDefault="00C865E6" w:rsidP="00C865E6">
      <w:pPr>
        <w:pStyle w:val="IntenseQuote"/>
        <w:spacing w:line="240" w:lineRule="auto"/>
        <w:rPr>
          <w:rFonts w:eastAsia="Times New Roman"/>
          <w:sz w:val="27"/>
          <w:szCs w:val="27"/>
        </w:rPr>
      </w:pPr>
    </w:p>
    <w:p w:rsidR="004E27E5" w:rsidRPr="004E27E5" w:rsidRDefault="004E27E5" w:rsidP="00C865E6">
      <w:pPr>
        <w:pStyle w:val="IntenseQuote"/>
        <w:spacing w:line="240" w:lineRule="auto"/>
        <w:rPr>
          <w:rFonts w:eastAsia="Times New Roman"/>
          <w:sz w:val="27"/>
          <w:szCs w:val="27"/>
        </w:rPr>
      </w:pPr>
      <w:r w:rsidRPr="004E27E5">
        <w:rPr>
          <w:rFonts w:eastAsia="Times New Roman"/>
          <w:sz w:val="27"/>
          <w:szCs w:val="27"/>
        </w:rPr>
        <w:t>CSS Grid View</w:t>
      </w:r>
    </w:p>
    <w:p w:rsidR="004E27E5" w:rsidRPr="004E27E5" w:rsidRDefault="004E27E5" w:rsidP="00C865E6">
      <w:pPr>
        <w:pStyle w:val="IntenseQuote"/>
        <w:spacing w:line="240" w:lineRule="auto"/>
        <w:rPr>
          <w:rFonts w:eastAsia="Times New Roman"/>
          <w:sz w:val="24"/>
          <w:szCs w:val="24"/>
        </w:rPr>
      </w:pPr>
      <w:r w:rsidRPr="004E27E5">
        <w:rPr>
          <w:rFonts w:eastAsia="Times New Roman"/>
          <w:sz w:val="24"/>
          <w:szCs w:val="24"/>
        </w:rPr>
        <w:lastRenderedPageBreak/>
        <w:t>The CSS Grid Layout Module offers a grid-based layout system, with rows and columns, making it easier to design web pages without having to use floats and positioning.</w:t>
      </w:r>
    </w:p>
    <w:p w:rsidR="004E27E5" w:rsidRPr="004E27E5" w:rsidRDefault="004E27E5" w:rsidP="00C865E6">
      <w:pPr>
        <w:pStyle w:val="IntenseQuote"/>
        <w:spacing w:line="240" w:lineRule="auto"/>
        <w:rPr>
          <w:rFonts w:eastAsia="Times New Roman"/>
          <w:sz w:val="24"/>
          <w:szCs w:val="24"/>
        </w:rPr>
      </w:pPr>
      <w:r w:rsidRPr="004E27E5">
        <w:rPr>
          <w:rFonts w:eastAsia="Times New Roman"/>
          <w:sz w:val="24"/>
          <w:szCs w:val="24"/>
        </w:rPr>
        <w:t xml:space="preserve">Disadvantages: Does not work in IE nor in Edge 15 and earlier. </w:t>
      </w:r>
    </w:p>
    <w:p w:rsidR="004E27E5" w:rsidRPr="004E27E5" w:rsidRDefault="004E27E5" w:rsidP="00C865E6">
      <w:pPr>
        <w:pStyle w:val="IntenseQuote"/>
        <w:spacing w:line="240" w:lineRule="auto"/>
        <w:rPr>
          <w:rFonts w:eastAsia="Times New Roman"/>
          <w:sz w:val="24"/>
          <w:szCs w:val="24"/>
        </w:rPr>
      </w:pPr>
      <w:r w:rsidRPr="004E27E5">
        <w:rPr>
          <w:rFonts w:eastAsia="Times New Roman"/>
          <w:sz w:val="24"/>
          <w:szCs w:val="24"/>
        </w:rPr>
        <w:t xml:space="preserve">Learn more about CSS grids in our </w:t>
      </w:r>
      <w:hyperlink r:id="rId175" w:history="1">
        <w:r w:rsidRPr="004E27E5">
          <w:rPr>
            <w:rFonts w:eastAsia="Times New Roman"/>
            <w:color w:val="0000FF"/>
            <w:sz w:val="24"/>
            <w:szCs w:val="24"/>
            <w:u w:val="single"/>
          </w:rPr>
          <w:t>CSS Grid View</w:t>
        </w:r>
      </w:hyperlink>
      <w:r w:rsidRPr="004E27E5">
        <w:rPr>
          <w:rFonts w:eastAsia="Times New Roman"/>
          <w:sz w:val="24"/>
          <w:szCs w:val="24"/>
        </w:rPr>
        <w:t xml:space="preserve"> chapter.</w:t>
      </w:r>
    </w:p>
    <w:p w:rsidR="005006E9" w:rsidRDefault="005006E9" w:rsidP="00C865E6">
      <w:pPr>
        <w:pStyle w:val="IntenseQuote"/>
        <w:spacing w:line="240" w:lineRule="auto"/>
      </w:pPr>
    </w:p>
    <w:p w:rsidR="005006E9" w:rsidRDefault="005006E9" w:rsidP="00E33C7B">
      <w:pPr>
        <w:pStyle w:val="IntenseQuote"/>
        <w:rPr>
          <w:rFonts w:eastAsia="Times New Roman"/>
          <w:sz w:val="24"/>
          <w:szCs w:val="24"/>
        </w:rPr>
      </w:pPr>
      <w:r>
        <w:br w:type="page"/>
      </w:r>
    </w:p>
    <w:p w:rsidR="005006E9" w:rsidRPr="002E4D80" w:rsidRDefault="005006E9" w:rsidP="00161CC0">
      <w:pPr>
        <w:pStyle w:val="IntenseQuote"/>
        <w:jc w:val="center"/>
        <w:rPr>
          <w:rFonts w:ascii="Times New Roman" w:hAnsi="Times New Roman" w:cs="Times New Roman"/>
          <w:i w:val="0"/>
          <w:sz w:val="56"/>
          <w:szCs w:val="56"/>
          <w:u w:val="single"/>
        </w:rPr>
      </w:pPr>
      <w:r w:rsidRPr="002E4D80">
        <w:rPr>
          <w:rFonts w:ascii="Times New Roman" w:hAnsi="Times New Roman" w:cs="Times New Roman"/>
          <w:i w:val="0"/>
          <w:sz w:val="56"/>
          <w:szCs w:val="56"/>
          <w:u w:val="single"/>
        </w:rPr>
        <w:t xml:space="preserve">HTML </w:t>
      </w:r>
      <w:r w:rsidRPr="002E4D80">
        <w:rPr>
          <w:rStyle w:val="colorh1"/>
          <w:rFonts w:ascii="Times New Roman" w:hAnsi="Times New Roman" w:cs="Times New Roman"/>
          <w:i w:val="0"/>
          <w:sz w:val="56"/>
          <w:szCs w:val="56"/>
          <w:u w:val="single"/>
        </w:rPr>
        <w:t>Responsive Web Design</w:t>
      </w:r>
    </w:p>
    <w:p w:rsidR="005006E9" w:rsidRDefault="00E33C7B" w:rsidP="00E33C7B">
      <w:pPr>
        <w:pStyle w:val="IntenseQuote"/>
      </w:pPr>
      <w:r>
        <w:pict>
          <v:rect id="_x0000_i2770" style="width:0;height:1.5pt" o:hralign="center" o:hrstd="t" o:hr="t" fillcolor="#a0a0a0" stroked="f"/>
        </w:pict>
      </w:r>
    </w:p>
    <w:p w:rsidR="005006E9" w:rsidRDefault="005006E9" w:rsidP="00E33C7B">
      <w:pPr>
        <w:pStyle w:val="IntenseQuote"/>
      </w:pPr>
      <w:r>
        <w:rPr>
          <w:noProof/>
        </w:rPr>
        <w:drawing>
          <wp:inline distT="0" distB="0" distL="0" distR="0" wp14:anchorId="226649C0" wp14:editId="4928209E">
            <wp:extent cx="7616190" cy="3263900"/>
            <wp:effectExtent l="0" t="0" r="3810" b="0"/>
            <wp:docPr id="15" name="Picture 15" descr="Respons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Responsive"/>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7616190" cy="3263900"/>
                    </a:xfrm>
                    <a:prstGeom prst="rect">
                      <a:avLst/>
                    </a:prstGeom>
                    <a:noFill/>
                    <a:ln>
                      <a:noFill/>
                    </a:ln>
                  </pic:spPr>
                </pic:pic>
              </a:graphicData>
            </a:graphic>
          </wp:inline>
        </w:drawing>
      </w:r>
    </w:p>
    <w:p w:rsidR="005006E9" w:rsidRPr="00161CC0" w:rsidRDefault="005006E9" w:rsidP="00161CC0">
      <w:pPr>
        <w:pStyle w:val="IntenseQuote"/>
        <w:jc w:val="center"/>
        <w:rPr>
          <w:sz w:val="40"/>
        </w:rPr>
      </w:pPr>
      <w:r w:rsidRPr="00161CC0">
        <w:rPr>
          <w:sz w:val="40"/>
        </w:rPr>
        <w:t>What is Responsive Web Design?</w:t>
      </w:r>
    </w:p>
    <w:p w:rsidR="005006E9" w:rsidRDefault="005006E9" w:rsidP="00E33C7B">
      <w:pPr>
        <w:pStyle w:val="IntenseQuote"/>
      </w:pPr>
      <w:r>
        <w:t>Responsive Web Design is about using HTML and CSS to automatically resize, hide, shrink, or enlarge, a website, to make it look good on all devices (desktops, tablets, and phones):</w:t>
      </w:r>
    </w:p>
    <w:p w:rsidR="005006E9" w:rsidRDefault="005006E9" w:rsidP="00E33C7B">
      <w:pPr>
        <w:pStyle w:val="IntenseQuote"/>
      </w:pPr>
      <w:r>
        <w:rPr>
          <w:rStyle w:val="Strong"/>
        </w:rPr>
        <w:t>Note:</w:t>
      </w:r>
      <w:r>
        <w:t xml:space="preserve"> A web page should look good on </w:t>
      </w:r>
      <w:r>
        <w:rPr>
          <w:rStyle w:val="Strong"/>
        </w:rPr>
        <w:t>any device</w:t>
      </w:r>
      <w:r>
        <w:t>!</w:t>
      </w:r>
    </w:p>
    <w:p w:rsidR="005006E9" w:rsidRDefault="00E33C7B" w:rsidP="00E33C7B">
      <w:pPr>
        <w:pStyle w:val="IntenseQuote"/>
      </w:pPr>
      <w:r>
        <w:pict>
          <v:rect id="_x0000_i1328" style="width:0;height:1.5pt" o:hralign="center" o:hrstd="t" o:hr="t" fillcolor="#a0a0a0" stroked="f"/>
        </w:pict>
      </w:r>
    </w:p>
    <w:p w:rsidR="005006E9" w:rsidRPr="00161CC0" w:rsidRDefault="005006E9" w:rsidP="00161CC0">
      <w:pPr>
        <w:pStyle w:val="IntenseQuote"/>
        <w:jc w:val="center"/>
        <w:rPr>
          <w:sz w:val="40"/>
        </w:rPr>
      </w:pPr>
      <w:r w:rsidRPr="00161CC0">
        <w:rPr>
          <w:sz w:val="40"/>
        </w:rPr>
        <w:t xml:space="preserve">Setting </w:t>
      </w:r>
      <w:proofErr w:type="gramStart"/>
      <w:r w:rsidRPr="00161CC0">
        <w:rPr>
          <w:sz w:val="40"/>
        </w:rPr>
        <w:t>The</w:t>
      </w:r>
      <w:proofErr w:type="gramEnd"/>
      <w:r w:rsidRPr="00161CC0">
        <w:rPr>
          <w:sz w:val="40"/>
        </w:rPr>
        <w:t xml:space="preserve"> Viewport</w:t>
      </w:r>
    </w:p>
    <w:p w:rsidR="005006E9" w:rsidRDefault="005006E9" w:rsidP="00E33C7B">
      <w:pPr>
        <w:pStyle w:val="IntenseQuote"/>
      </w:pPr>
      <w:r>
        <w:t xml:space="preserve">When making responsive web pages, add the following </w:t>
      </w:r>
      <w:r>
        <w:rPr>
          <w:rStyle w:val="HTMLCode"/>
          <w:rFonts w:eastAsiaTheme="majorEastAsia"/>
        </w:rPr>
        <w:t>&lt;</w:t>
      </w:r>
      <w:proofErr w:type="gramStart"/>
      <w:r>
        <w:rPr>
          <w:rStyle w:val="HTMLCode"/>
          <w:rFonts w:eastAsiaTheme="majorEastAsia"/>
        </w:rPr>
        <w:t>meta</w:t>
      </w:r>
      <w:proofErr w:type="gramEnd"/>
      <w:r>
        <w:rPr>
          <w:rStyle w:val="HTMLCode"/>
          <w:rFonts w:eastAsiaTheme="majorEastAsia"/>
        </w:rPr>
        <w:t>&gt;</w:t>
      </w:r>
      <w:r>
        <w:t xml:space="preserve"> element in all your web pages:</w:t>
      </w:r>
    </w:p>
    <w:p w:rsidR="00161CC0" w:rsidRDefault="00161CC0" w:rsidP="00E33C7B">
      <w:pPr>
        <w:pStyle w:val="IntenseQuote"/>
      </w:pPr>
    </w:p>
    <w:p w:rsidR="00161CC0" w:rsidRDefault="00161CC0" w:rsidP="00E33C7B">
      <w:pPr>
        <w:pStyle w:val="IntenseQuote"/>
      </w:pPr>
    </w:p>
    <w:p w:rsidR="005006E9" w:rsidRDefault="005006E9" w:rsidP="00E33C7B">
      <w:pPr>
        <w:pStyle w:val="IntenseQuote"/>
      </w:pPr>
      <w:r>
        <w:t>Example</w:t>
      </w:r>
    </w:p>
    <w:p w:rsidR="005006E9" w:rsidRDefault="005006E9" w:rsidP="00E33C7B">
      <w:pPr>
        <w:pStyle w:val="IntenseQuote"/>
      </w:pPr>
      <w:r>
        <w:rPr>
          <w:rStyle w:val="tagcolor"/>
        </w:rPr>
        <w:t>&lt;</w:t>
      </w:r>
      <w:proofErr w:type="gramStart"/>
      <w:r>
        <w:rPr>
          <w:rStyle w:val="tagnamecolor"/>
        </w:rPr>
        <w:t>meta</w:t>
      </w:r>
      <w:proofErr w:type="gramEnd"/>
      <w:r>
        <w:rPr>
          <w:rStyle w:val="attributecolor"/>
        </w:rPr>
        <w:t xml:space="preserve"> name</w:t>
      </w:r>
      <w:r>
        <w:rPr>
          <w:rStyle w:val="attributevaluecolor"/>
        </w:rPr>
        <w:t>="viewport"</w:t>
      </w:r>
      <w:r>
        <w:rPr>
          <w:rStyle w:val="attributecolor"/>
        </w:rPr>
        <w:t xml:space="preserve"> content</w:t>
      </w:r>
      <w:r>
        <w:rPr>
          <w:rStyle w:val="attributevaluecolor"/>
        </w:rPr>
        <w:t>="width=device-width, initial-scale=1.0"</w:t>
      </w:r>
      <w:r>
        <w:rPr>
          <w:rStyle w:val="tagcolor"/>
        </w:rPr>
        <w:t>&gt;</w:t>
      </w:r>
      <w:r>
        <w:t xml:space="preserve"> </w:t>
      </w:r>
    </w:p>
    <w:p w:rsidR="005006E9" w:rsidRDefault="005006E9" w:rsidP="00E33C7B">
      <w:pPr>
        <w:pStyle w:val="IntenseQuote"/>
      </w:pPr>
      <w:r>
        <w:lastRenderedPageBreak/>
        <w:t>This will set the viewport of your page, which will give the browser instructions on how to control the page's dimensions and scaling.</w:t>
      </w:r>
    </w:p>
    <w:p w:rsidR="005006E9" w:rsidRDefault="005006E9" w:rsidP="00E33C7B">
      <w:pPr>
        <w:pStyle w:val="IntenseQuote"/>
      </w:pPr>
      <w:r>
        <w:t xml:space="preserve">Here is an example of a web page </w:t>
      </w:r>
      <w:r>
        <w:rPr>
          <w:rStyle w:val="Emphasis"/>
        </w:rPr>
        <w:t>without</w:t>
      </w:r>
      <w:r>
        <w:t xml:space="preserve"> the viewport </w:t>
      </w:r>
      <w:proofErr w:type="gramStart"/>
      <w:r>
        <w:t>meta</w:t>
      </w:r>
      <w:proofErr w:type="gramEnd"/>
      <w:r>
        <w:t xml:space="preserve"> tag, and the same web page </w:t>
      </w:r>
      <w:r>
        <w:rPr>
          <w:rStyle w:val="Emphasis"/>
        </w:rPr>
        <w:t>with</w:t>
      </w:r>
      <w:r>
        <w:t xml:space="preserve"> the viewport meta tag:</w:t>
      </w:r>
    </w:p>
    <w:p w:rsidR="005006E9" w:rsidRDefault="005006E9" w:rsidP="00E33C7B">
      <w:pPr>
        <w:pStyle w:val="IntenseQuote"/>
      </w:pPr>
      <w:r>
        <w:t xml:space="preserve">Without the viewport </w:t>
      </w:r>
      <w:proofErr w:type="gramStart"/>
      <w:r>
        <w:t>meta</w:t>
      </w:r>
      <w:proofErr w:type="gramEnd"/>
      <w:r>
        <w:t xml:space="preserve"> tag:</w:t>
      </w:r>
      <w:r>
        <w:br/>
      </w:r>
      <w:r>
        <w:rPr>
          <w:noProof/>
          <w:color w:val="0000FF"/>
        </w:rPr>
        <w:drawing>
          <wp:inline distT="0" distB="0" distL="0" distR="0" wp14:anchorId="23782D62" wp14:editId="5471D63A">
            <wp:extent cx="1898015" cy="3380105"/>
            <wp:effectExtent l="0" t="0" r="6985" b="0"/>
            <wp:docPr id="14" name="Picture 14" descr="https://www.w3schools.com/css/img_viewport1.png">
              <a:hlinkClick xmlns:a="http://schemas.openxmlformats.org/drawingml/2006/main" r:id="rId1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https://www.w3schools.com/css/img_viewport1.png">
                      <a:hlinkClick r:id="rId150" tgtFrame="&quot;_blank&quot;"/>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898015" cy="3380105"/>
                    </a:xfrm>
                    <a:prstGeom prst="rect">
                      <a:avLst/>
                    </a:prstGeom>
                    <a:noFill/>
                    <a:ln>
                      <a:noFill/>
                    </a:ln>
                  </pic:spPr>
                </pic:pic>
              </a:graphicData>
            </a:graphic>
          </wp:inline>
        </w:drawing>
      </w:r>
    </w:p>
    <w:p w:rsidR="005006E9" w:rsidRDefault="005006E9" w:rsidP="00E33C7B">
      <w:pPr>
        <w:pStyle w:val="IntenseQuote"/>
      </w:pPr>
      <w:r>
        <w:lastRenderedPageBreak/>
        <w:t xml:space="preserve">With the viewport </w:t>
      </w:r>
      <w:proofErr w:type="gramStart"/>
      <w:r>
        <w:t>meta</w:t>
      </w:r>
      <w:proofErr w:type="gramEnd"/>
      <w:r>
        <w:t xml:space="preserve"> tag:</w:t>
      </w:r>
      <w:r>
        <w:br/>
      </w:r>
      <w:r>
        <w:rPr>
          <w:noProof/>
          <w:color w:val="0000FF"/>
        </w:rPr>
        <w:drawing>
          <wp:inline distT="0" distB="0" distL="0" distR="0" wp14:anchorId="2E344FCE" wp14:editId="27E6586C">
            <wp:extent cx="1898015" cy="3380105"/>
            <wp:effectExtent l="0" t="0" r="6985" b="0"/>
            <wp:docPr id="13" name="Picture 13" descr="https://www.w3schools.com/css/img_viewport2.png">
              <a:hlinkClick xmlns:a="http://schemas.openxmlformats.org/drawingml/2006/main" r:id="rId1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https://www.w3schools.com/css/img_viewport2.png">
                      <a:hlinkClick r:id="rId152" tgtFrame="&quot;_blank&quot;"/>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898015" cy="3380105"/>
                    </a:xfrm>
                    <a:prstGeom prst="rect">
                      <a:avLst/>
                    </a:prstGeom>
                    <a:noFill/>
                    <a:ln>
                      <a:noFill/>
                    </a:ln>
                  </pic:spPr>
                </pic:pic>
              </a:graphicData>
            </a:graphic>
          </wp:inline>
        </w:drawing>
      </w:r>
    </w:p>
    <w:p w:rsidR="005006E9" w:rsidRDefault="005006E9" w:rsidP="00E33C7B">
      <w:pPr>
        <w:pStyle w:val="IntenseQuote"/>
      </w:pPr>
      <w:r>
        <w:rPr>
          <w:rStyle w:val="Strong"/>
        </w:rPr>
        <w:t>Tip:</w:t>
      </w:r>
      <w:r>
        <w:t xml:space="preserve"> If you are browsing this page on a phone or a tablet, you can click on the two links above to see the difference.</w:t>
      </w:r>
    </w:p>
    <w:p w:rsidR="005006E9" w:rsidRDefault="00E33C7B" w:rsidP="00E33C7B">
      <w:pPr>
        <w:pStyle w:val="IntenseQuote"/>
      </w:pPr>
      <w:r>
        <w:pict>
          <v:rect id="_x0000_i1329" style="width:0;height:1.5pt" o:hralign="center" o:hrstd="t" o:hr="t" fillcolor="#a0a0a0" stroked="f"/>
        </w:pict>
      </w:r>
    </w:p>
    <w:p w:rsidR="005006E9" w:rsidRDefault="00E33C7B" w:rsidP="00E33C7B">
      <w:pPr>
        <w:pStyle w:val="IntenseQuote"/>
      </w:pPr>
      <w:r>
        <w:pict>
          <v:rect id="_x0000_i1330" style="width:0;height:1.5pt" o:hralign="center" o:hrstd="t" o:hr="t" fillcolor="#a0a0a0" stroked="f"/>
        </w:pict>
      </w:r>
    </w:p>
    <w:p w:rsidR="005006E9" w:rsidRPr="00161CC0" w:rsidRDefault="005006E9" w:rsidP="00161CC0">
      <w:pPr>
        <w:pStyle w:val="IntenseQuote"/>
        <w:jc w:val="center"/>
        <w:rPr>
          <w:sz w:val="40"/>
        </w:rPr>
      </w:pPr>
      <w:r w:rsidRPr="00161CC0">
        <w:rPr>
          <w:sz w:val="40"/>
        </w:rPr>
        <w:t>Responsive Images</w:t>
      </w:r>
    </w:p>
    <w:p w:rsidR="005006E9" w:rsidRDefault="005006E9" w:rsidP="00E33C7B">
      <w:pPr>
        <w:pStyle w:val="IntenseQuote"/>
      </w:pPr>
      <w:r>
        <w:t>Responsive images are images that scale nicely to fit any browser size.</w:t>
      </w:r>
    </w:p>
    <w:p w:rsidR="005006E9" w:rsidRDefault="005006E9" w:rsidP="00E33C7B">
      <w:pPr>
        <w:pStyle w:val="IntenseQuote"/>
      </w:pPr>
      <w:r>
        <w:t>Using the width Property</w:t>
      </w:r>
    </w:p>
    <w:p w:rsidR="005006E9" w:rsidRDefault="005006E9" w:rsidP="00E33C7B">
      <w:pPr>
        <w:pStyle w:val="IntenseQuote"/>
      </w:pPr>
      <w:r>
        <w:t xml:space="preserve">If the CSS </w:t>
      </w:r>
      <w:r>
        <w:rPr>
          <w:rStyle w:val="HTMLCode"/>
          <w:rFonts w:eastAsiaTheme="majorEastAsia"/>
        </w:rPr>
        <w:t>width</w:t>
      </w:r>
      <w:r>
        <w:t xml:space="preserve"> property is set to 100%, the image will be responsive and scale up and down:</w:t>
      </w:r>
    </w:p>
    <w:p w:rsidR="005006E9" w:rsidRDefault="005006E9" w:rsidP="00E33C7B">
      <w:pPr>
        <w:pStyle w:val="IntenseQuote"/>
      </w:pPr>
      <w:r>
        <w:rPr>
          <w:noProof/>
        </w:rPr>
        <w:lastRenderedPageBreak/>
        <w:drawing>
          <wp:inline distT="0" distB="0" distL="0" distR="0" wp14:anchorId="4ADADEC2" wp14:editId="49A082CE">
            <wp:extent cx="4757420" cy="5718175"/>
            <wp:effectExtent l="0" t="0" r="5080" b="0"/>
            <wp:docPr id="12" name="Picture 12" descr="https://www.w3schools.com/html/img_gi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https://www.w3schools.com/html/img_girl.jp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4757420" cy="5718175"/>
                    </a:xfrm>
                    <a:prstGeom prst="rect">
                      <a:avLst/>
                    </a:prstGeom>
                    <a:noFill/>
                    <a:ln>
                      <a:noFill/>
                    </a:ln>
                  </pic:spPr>
                </pic:pic>
              </a:graphicData>
            </a:graphic>
          </wp:inline>
        </w:drawing>
      </w:r>
    </w:p>
    <w:p w:rsidR="005006E9" w:rsidRDefault="005006E9" w:rsidP="00E33C7B">
      <w:pPr>
        <w:pStyle w:val="IntenseQuote"/>
      </w:pPr>
      <w:r>
        <w:t>Example</w:t>
      </w:r>
    </w:p>
    <w:p w:rsidR="005006E9" w:rsidRDefault="005006E9" w:rsidP="00E33C7B">
      <w:pPr>
        <w:pStyle w:val="IntenseQuote"/>
      </w:pPr>
      <w:r>
        <w:rPr>
          <w:rStyle w:val="tagcolor"/>
        </w:rPr>
        <w:t>&lt;</w:t>
      </w:r>
      <w:proofErr w:type="spellStart"/>
      <w:r>
        <w:rPr>
          <w:rStyle w:val="tagnamecolor"/>
        </w:rPr>
        <w:t>img</w:t>
      </w:r>
      <w:proofErr w:type="spellEnd"/>
      <w:r>
        <w:rPr>
          <w:rStyle w:val="attributecolor"/>
        </w:rPr>
        <w:t xml:space="preserve"> </w:t>
      </w:r>
      <w:proofErr w:type="spellStart"/>
      <w:r>
        <w:rPr>
          <w:rStyle w:val="attributecolor"/>
        </w:rPr>
        <w:t>src</w:t>
      </w:r>
      <w:proofErr w:type="spellEnd"/>
      <w:r>
        <w:rPr>
          <w:rStyle w:val="attributevaluecolor"/>
        </w:rPr>
        <w:t>="img_girl.jpg"</w:t>
      </w:r>
      <w:r>
        <w:rPr>
          <w:rStyle w:val="attributecolor"/>
        </w:rPr>
        <w:t xml:space="preserve"> </w:t>
      </w:r>
      <w:r>
        <w:rPr>
          <w:rStyle w:val="Strong"/>
        </w:rPr>
        <w:t>style</w:t>
      </w:r>
      <w:r>
        <w:rPr>
          <w:rStyle w:val="attributevaluecolor"/>
        </w:rPr>
        <w:t>="width</w:t>
      </w:r>
      <w:proofErr w:type="gramStart"/>
      <w:r>
        <w:rPr>
          <w:rStyle w:val="attributevaluecolor"/>
        </w:rPr>
        <w:t>:100</w:t>
      </w:r>
      <w:proofErr w:type="gramEnd"/>
      <w:r>
        <w:rPr>
          <w:rStyle w:val="attributevaluecolor"/>
        </w:rPr>
        <w:t>%;"</w:t>
      </w:r>
      <w:r>
        <w:rPr>
          <w:rStyle w:val="tagcolor"/>
        </w:rPr>
        <w:t>&gt;</w:t>
      </w:r>
      <w:r>
        <w:t xml:space="preserve"> </w:t>
      </w:r>
    </w:p>
    <w:p w:rsidR="005006E9" w:rsidRDefault="005006E9" w:rsidP="00E33C7B">
      <w:pPr>
        <w:pStyle w:val="IntenseQuote"/>
      </w:pPr>
      <w:proofErr w:type="gramStart"/>
      <w:r>
        <w:t>Notice that in the example above, the image can be scaled up to be larger than its original size.</w:t>
      </w:r>
      <w:proofErr w:type="gramEnd"/>
      <w:r>
        <w:t xml:space="preserve"> A better solution, in many cases, will be to use the </w:t>
      </w:r>
      <w:r>
        <w:rPr>
          <w:rStyle w:val="HTMLCode"/>
          <w:rFonts w:eastAsiaTheme="majorEastAsia"/>
        </w:rPr>
        <w:t>max-width</w:t>
      </w:r>
      <w:r>
        <w:t xml:space="preserve"> property instead.</w:t>
      </w:r>
    </w:p>
    <w:p w:rsidR="005006E9" w:rsidRDefault="005006E9" w:rsidP="00E33C7B">
      <w:pPr>
        <w:pStyle w:val="IntenseQuote"/>
      </w:pPr>
      <w:r>
        <w:t>Using the max-width Property</w:t>
      </w:r>
    </w:p>
    <w:p w:rsidR="005006E9" w:rsidRDefault="005006E9" w:rsidP="00E33C7B">
      <w:pPr>
        <w:pStyle w:val="IntenseQuote"/>
      </w:pPr>
      <w:r>
        <w:t xml:space="preserve">If the </w:t>
      </w:r>
      <w:r>
        <w:rPr>
          <w:rStyle w:val="HTMLCode"/>
          <w:rFonts w:eastAsiaTheme="majorEastAsia"/>
        </w:rPr>
        <w:t>max-width</w:t>
      </w:r>
      <w:r>
        <w:t xml:space="preserve"> property is set to 100%, the image will scale down if it has to, but never scale up to be larger than its original size:</w:t>
      </w:r>
    </w:p>
    <w:p w:rsidR="005006E9" w:rsidRDefault="005006E9" w:rsidP="00E33C7B">
      <w:pPr>
        <w:pStyle w:val="IntenseQuote"/>
      </w:pPr>
      <w:r>
        <w:rPr>
          <w:noProof/>
        </w:rPr>
        <w:lastRenderedPageBreak/>
        <w:drawing>
          <wp:inline distT="0" distB="0" distL="0" distR="0" wp14:anchorId="2DC6F9DF" wp14:editId="456C9C1B">
            <wp:extent cx="4757420" cy="5718175"/>
            <wp:effectExtent l="0" t="0" r="5080" b="0"/>
            <wp:docPr id="11" name="Picture 11" descr="https://www.w3schools.com/html/img_gi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https://www.w3schools.com/html/img_girl.jp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4757420" cy="5718175"/>
                    </a:xfrm>
                    <a:prstGeom prst="rect">
                      <a:avLst/>
                    </a:prstGeom>
                    <a:noFill/>
                    <a:ln>
                      <a:noFill/>
                    </a:ln>
                  </pic:spPr>
                </pic:pic>
              </a:graphicData>
            </a:graphic>
          </wp:inline>
        </w:drawing>
      </w:r>
    </w:p>
    <w:p w:rsidR="005006E9" w:rsidRDefault="005006E9" w:rsidP="00E33C7B">
      <w:pPr>
        <w:pStyle w:val="IntenseQuote"/>
      </w:pPr>
      <w:r>
        <w:t>Example</w:t>
      </w:r>
    </w:p>
    <w:p w:rsidR="005006E9" w:rsidRDefault="005006E9" w:rsidP="00E33C7B">
      <w:pPr>
        <w:pStyle w:val="IntenseQuote"/>
      </w:pPr>
      <w:r>
        <w:rPr>
          <w:rStyle w:val="tagcolor"/>
        </w:rPr>
        <w:t>&lt;</w:t>
      </w:r>
      <w:proofErr w:type="spellStart"/>
      <w:r>
        <w:rPr>
          <w:rStyle w:val="tagnamecolor"/>
        </w:rPr>
        <w:t>img</w:t>
      </w:r>
      <w:proofErr w:type="spellEnd"/>
      <w:r>
        <w:rPr>
          <w:rStyle w:val="attributecolor"/>
        </w:rPr>
        <w:t xml:space="preserve"> </w:t>
      </w:r>
      <w:proofErr w:type="spellStart"/>
      <w:r>
        <w:rPr>
          <w:rStyle w:val="attributecolor"/>
        </w:rPr>
        <w:t>src</w:t>
      </w:r>
      <w:proofErr w:type="spellEnd"/>
      <w:r>
        <w:rPr>
          <w:rStyle w:val="attributevaluecolor"/>
        </w:rPr>
        <w:t>="img_girl.jpg"</w:t>
      </w:r>
      <w:r>
        <w:rPr>
          <w:rStyle w:val="attributecolor"/>
        </w:rPr>
        <w:t xml:space="preserve"> style</w:t>
      </w:r>
      <w:r>
        <w:rPr>
          <w:rStyle w:val="attributevaluecolor"/>
        </w:rPr>
        <w:t>="</w:t>
      </w:r>
      <w:r>
        <w:rPr>
          <w:rStyle w:val="Strong"/>
        </w:rPr>
        <w:t>max-width</w:t>
      </w:r>
      <w:proofErr w:type="gramStart"/>
      <w:r>
        <w:rPr>
          <w:rStyle w:val="Strong"/>
        </w:rPr>
        <w:t>:100</w:t>
      </w:r>
      <w:proofErr w:type="gramEnd"/>
      <w:r>
        <w:rPr>
          <w:rStyle w:val="Strong"/>
        </w:rPr>
        <w:t>%;</w:t>
      </w:r>
      <w:proofErr w:type="spellStart"/>
      <w:r>
        <w:rPr>
          <w:rStyle w:val="attributevaluecolor"/>
        </w:rPr>
        <w:t>height:auto</w:t>
      </w:r>
      <w:proofErr w:type="spellEnd"/>
      <w:r>
        <w:rPr>
          <w:rStyle w:val="attributevaluecolor"/>
        </w:rPr>
        <w:t>;"</w:t>
      </w:r>
      <w:r>
        <w:rPr>
          <w:rStyle w:val="tagcolor"/>
        </w:rPr>
        <w:t>&gt;</w:t>
      </w:r>
      <w:r>
        <w:t xml:space="preserve"> </w:t>
      </w:r>
    </w:p>
    <w:p w:rsidR="005006E9" w:rsidRDefault="00E33C7B" w:rsidP="00E33C7B">
      <w:pPr>
        <w:pStyle w:val="IntenseQuote"/>
      </w:pPr>
      <w:r>
        <w:pict>
          <v:rect id="_x0000_i1331" style="width:0;height:1.5pt" o:hralign="center" o:hrstd="t" o:hr="t" fillcolor="#a0a0a0" stroked="f"/>
        </w:pict>
      </w:r>
    </w:p>
    <w:p w:rsidR="005006E9" w:rsidRPr="00161CC0" w:rsidRDefault="005006E9" w:rsidP="00161CC0">
      <w:pPr>
        <w:pStyle w:val="IntenseQuote"/>
        <w:jc w:val="center"/>
        <w:rPr>
          <w:sz w:val="32"/>
        </w:rPr>
      </w:pPr>
      <w:r w:rsidRPr="00161CC0">
        <w:rPr>
          <w:sz w:val="32"/>
        </w:rPr>
        <w:t>Show Different Images Depending on Browser Width</w:t>
      </w:r>
    </w:p>
    <w:p w:rsidR="005006E9" w:rsidRDefault="005006E9" w:rsidP="00E33C7B">
      <w:pPr>
        <w:pStyle w:val="IntenseQuote"/>
      </w:pPr>
      <w:r>
        <w:t xml:space="preserve">The HTML </w:t>
      </w:r>
      <w:r>
        <w:rPr>
          <w:rStyle w:val="HTMLCode"/>
          <w:rFonts w:eastAsiaTheme="majorEastAsia"/>
        </w:rPr>
        <w:t>&lt;picture&gt;</w:t>
      </w:r>
      <w:r>
        <w:t xml:space="preserve"> element allows you to define different images for different browser window sizes.</w:t>
      </w:r>
    </w:p>
    <w:p w:rsidR="005006E9" w:rsidRDefault="005006E9" w:rsidP="00E33C7B">
      <w:pPr>
        <w:pStyle w:val="IntenseQuote"/>
      </w:pPr>
      <w:r>
        <w:t xml:space="preserve">Resize the browser window to see how the </w:t>
      </w:r>
      <w:proofErr w:type="gramStart"/>
      <w:r>
        <w:t>image below change</w:t>
      </w:r>
      <w:proofErr w:type="gramEnd"/>
      <w:r>
        <w:t xml:space="preserve"> depending on the width:</w:t>
      </w:r>
    </w:p>
    <w:p w:rsidR="005006E9" w:rsidRDefault="005006E9" w:rsidP="00E33C7B">
      <w:pPr>
        <w:pStyle w:val="IntenseQuote"/>
      </w:pPr>
      <w:r>
        <w:rPr>
          <w:noProof/>
        </w:rPr>
        <w:lastRenderedPageBreak/>
        <w:drawing>
          <wp:inline distT="0" distB="0" distL="0" distR="0" wp14:anchorId="72AD8535" wp14:editId="05DC3473">
            <wp:extent cx="2037080" cy="1944370"/>
            <wp:effectExtent l="0" t="0" r="1270" b="0"/>
            <wp:docPr id="10" name="Picture 10" descr="Flo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Flowers"/>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037080" cy="1944370"/>
                    </a:xfrm>
                    <a:prstGeom prst="rect">
                      <a:avLst/>
                    </a:prstGeom>
                    <a:noFill/>
                    <a:ln>
                      <a:noFill/>
                    </a:ln>
                  </pic:spPr>
                </pic:pic>
              </a:graphicData>
            </a:graphic>
          </wp:inline>
        </w:drawing>
      </w:r>
    </w:p>
    <w:p w:rsidR="005006E9" w:rsidRDefault="005006E9" w:rsidP="00E33C7B">
      <w:pPr>
        <w:pStyle w:val="IntenseQuote"/>
      </w:pPr>
      <w:r>
        <w:t>Example</w:t>
      </w:r>
    </w:p>
    <w:p w:rsidR="005006E9" w:rsidRDefault="005006E9" w:rsidP="00E33C7B">
      <w:pPr>
        <w:pStyle w:val="IntenseQuote"/>
      </w:pPr>
      <w:r>
        <w:rPr>
          <w:rStyle w:val="tagcolor"/>
        </w:rPr>
        <w:t>&lt;</w:t>
      </w:r>
      <w:r>
        <w:rPr>
          <w:rStyle w:val="tagnamecolor"/>
        </w:rPr>
        <w:t>picture</w:t>
      </w:r>
      <w:r>
        <w:rPr>
          <w:rStyle w:val="tagcolor"/>
        </w:rPr>
        <w:t>&gt;</w:t>
      </w:r>
      <w:r>
        <w:br/>
        <w:t xml:space="preserve">  </w:t>
      </w:r>
      <w:r>
        <w:rPr>
          <w:rStyle w:val="tagcolor"/>
        </w:rPr>
        <w:t>&lt;</w:t>
      </w:r>
      <w:r>
        <w:rPr>
          <w:rStyle w:val="tagnamecolor"/>
        </w:rPr>
        <w:t>source</w:t>
      </w:r>
      <w:r>
        <w:rPr>
          <w:rStyle w:val="attributecolor"/>
        </w:rPr>
        <w:t xml:space="preserve"> </w:t>
      </w:r>
      <w:proofErr w:type="spellStart"/>
      <w:r>
        <w:rPr>
          <w:rStyle w:val="attributecolor"/>
        </w:rPr>
        <w:t>srcset</w:t>
      </w:r>
      <w:proofErr w:type="spellEnd"/>
      <w:r>
        <w:rPr>
          <w:rStyle w:val="attributevaluecolor"/>
        </w:rPr>
        <w:t>="img_smallflower.jpg"</w:t>
      </w:r>
      <w:r>
        <w:rPr>
          <w:rStyle w:val="attributecolor"/>
        </w:rPr>
        <w:t xml:space="preserve"> media</w:t>
      </w:r>
      <w:r>
        <w:rPr>
          <w:rStyle w:val="attributevaluecolor"/>
        </w:rPr>
        <w:t>="(max-width: 600px)"</w:t>
      </w:r>
      <w:r>
        <w:rPr>
          <w:rStyle w:val="tagcolor"/>
        </w:rPr>
        <w:t>&gt;</w:t>
      </w:r>
      <w:r>
        <w:br/>
        <w:t xml:space="preserve">  </w:t>
      </w:r>
      <w:r>
        <w:rPr>
          <w:rStyle w:val="tagcolor"/>
        </w:rPr>
        <w:t>&lt;</w:t>
      </w:r>
      <w:r>
        <w:rPr>
          <w:rStyle w:val="tagnamecolor"/>
        </w:rPr>
        <w:t>source</w:t>
      </w:r>
      <w:r>
        <w:rPr>
          <w:rStyle w:val="attributecolor"/>
        </w:rPr>
        <w:t xml:space="preserve"> </w:t>
      </w:r>
      <w:proofErr w:type="spellStart"/>
      <w:r>
        <w:rPr>
          <w:rStyle w:val="attributecolor"/>
        </w:rPr>
        <w:t>srcset</w:t>
      </w:r>
      <w:proofErr w:type="spellEnd"/>
      <w:r>
        <w:rPr>
          <w:rStyle w:val="attributevaluecolor"/>
        </w:rPr>
        <w:t>="img_flowers.jpg"</w:t>
      </w:r>
      <w:r>
        <w:rPr>
          <w:rStyle w:val="attributecolor"/>
        </w:rPr>
        <w:t xml:space="preserve"> media</w:t>
      </w:r>
      <w:r>
        <w:rPr>
          <w:rStyle w:val="attributevaluecolor"/>
        </w:rPr>
        <w:t>="(max-width: 1500px)"</w:t>
      </w:r>
      <w:r>
        <w:rPr>
          <w:rStyle w:val="tagcolor"/>
        </w:rPr>
        <w:t>&gt;</w:t>
      </w:r>
      <w:r>
        <w:br/>
        <w:t xml:space="preserve">  </w:t>
      </w:r>
      <w:r>
        <w:rPr>
          <w:rStyle w:val="tagcolor"/>
        </w:rPr>
        <w:t>&lt;</w:t>
      </w:r>
      <w:r>
        <w:rPr>
          <w:rStyle w:val="tagnamecolor"/>
        </w:rPr>
        <w:t>source</w:t>
      </w:r>
      <w:r>
        <w:rPr>
          <w:rStyle w:val="attributecolor"/>
        </w:rPr>
        <w:t xml:space="preserve"> </w:t>
      </w:r>
      <w:proofErr w:type="spellStart"/>
      <w:r>
        <w:rPr>
          <w:rStyle w:val="attributecolor"/>
        </w:rPr>
        <w:t>srcset</w:t>
      </w:r>
      <w:proofErr w:type="spellEnd"/>
      <w:r>
        <w:rPr>
          <w:rStyle w:val="attributevaluecolor"/>
        </w:rPr>
        <w:t>="flowers.jpg"</w:t>
      </w:r>
      <w:r>
        <w:rPr>
          <w:rStyle w:val="tagcolor"/>
        </w:rPr>
        <w:t>&gt;</w:t>
      </w:r>
      <w:r>
        <w:br/>
        <w:t xml:space="preserve">  </w:t>
      </w:r>
      <w:r>
        <w:rPr>
          <w:rStyle w:val="tagcolor"/>
        </w:rPr>
        <w:t>&lt;</w:t>
      </w:r>
      <w:proofErr w:type="spellStart"/>
      <w:r>
        <w:rPr>
          <w:rStyle w:val="tagnamecolor"/>
        </w:rPr>
        <w:t>img</w:t>
      </w:r>
      <w:proofErr w:type="spellEnd"/>
      <w:r>
        <w:rPr>
          <w:rStyle w:val="attributecolor"/>
        </w:rPr>
        <w:t xml:space="preserve"> </w:t>
      </w:r>
      <w:proofErr w:type="spellStart"/>
      <w:r>
        <w:rPr>
          <w:rStyle w:val="attributecolor"/>
        </w:rPr>
        <w:t>src</w:t>
      </w:r>
      <w:proofErr w:type="spellEnd"/>
      <w:r>
        <w:rPr>
          <w:rStyle w:val="attributevaluecolor"/>
        </w:rPr>
        <w:t>="img_smallflower.jpg"</w:t>
      </w:r>
      <w:r>
        <w:rPr>
          <w:rStyle w:val="attributecolor"/>
        </w:rPr>
        <w:t xml:space="preserve"> alt</w:t>
      </w:r>
      <w:r>
        <w:rPr>
          <w:rStyle w:val="attributevaluecolor"/>
        </w:rPr>
        <w:t>="Flowers"</w:t>
      </w:r>
      <w:r>
        <w:rPr>
          <w:rStyle w:val="tagcolor"/>
        </w:rPr>
        <w:t>&gt;</w:t>
      </w:r>
      <w:r>
        <w:br/>
      </w:r>
      <w:r>
        <w:rPr>
          <w:rStyle w:val="tagcolor"/>
        </w:rPr>
        <w:t>&lt;</w:t>
      </w:r>
      <w:r>
        <w:rPr>
          <w:rStyle w:val="tagnamecolor"/>
        </w:rPr>
        <w:t>/picture</w:t>
      </w:r>
      <w:r>
        <w:rPr>
          <w:rStyle w:val="tagcolor"/>
        </w:rPr>
        <w:t>&gt;</w:t>
      </w:r>
      <w:r>
        <w:t xml:space="preserve"> </w:t>
      </w:r>
    </w:p>
    <w:p w:rsidR="005006E9" w:rsidRDefault="00E33C7B" w:rsidP="00E33C7B">
      <w:pPr>
        <w:pStyle w:val="IntenseQuote"/>
      </w:pPr>
      <w:r>
        <w:pict>
          <v:rect id="_x0000_i1332" style="width:0;height:1.5pt" o:hralign="center" o:hrstd="t" o:hr="t" fillcolor="#a0a0a0" stroked="f"/>
        </w:pict>
      </w:r>
    </w:p>
    <w:p w:rsidR="005006E9" w:rsidRPr="00161CC0" w:rsidRDefault="005006E9" w:rsidP="00161CC0">
      <w:pPr>
        <w:pStyle w:val="IntenseQuote"/>
        <w:jc w:val="center"/>
        <w:rPr>
          <w:sz w:val="40"/>
        </w:rPr>
      </w:pPr>
      <w:r w:rsidRPr="00161CC0">
        <w:rPr>
          <w:sz w:val="40"/>
        </w:rPr>
        <w:t>Responsive Text Size</w:t>
      </w:r>
    </w:p>
    <w:p w:rsidR="005006E9" w:rsidRDefault="005006E9" w:rsidP="00E33C7B">
      <w:pPr>
        <w:pStyle w:val="IntenseQuote"/>
      </w:pPr>
      <w:r>
        <w:t>The text size can be set with a "</w:t>
      </w:r>
      <w:proofErr w:type="spellStart"/>
      <w:r>
        <w:t>vw</w:t>
      </w:r>
      <w:proofErr w:type="spellEnd"/>
      <w:r>
        <w:t>" unit, which means the "viewport width".</w:t>
      </w:r>
    </w:p>
    <w:p w:rsidR="005006E9" w:rsidRDefault="005006E9" w:rsidP="00E33C7B">
      <w:pPr>
        <w:pStyle w:val="IntenseQuote"/>
      </w:pPr>
      <w:r>
        <w:t>That way the text size will follow the size of the browser window:</w:t>
      </w:r>
    </w:p>
    <w:p w:rsidR="005006E9" w:rsidRDefault="005006E9" w:rsidP="00E33C7B">
      <w:pPr>
        <w:pStyle w:val="IntenseQuote"/>
      </w:pPr>
      <w:r>
        <w:t>Hello World</w:t>
      </w:r>
    </w:p>
    <w:p w:rsidR="005006E9" w:rsidRDefault="005006E9" w:rsidP="00E33C7B">
      <w:pPr>
        <w:pStyle w:val="IntenseQuote"/>
      </w:pPr>
      <w:r>
        <w:t>Resize the browser window to see how the text size scales.</w:t>
      </w:r>
    </w:p>
    <w:p w:rsidR="005006E9" w:rsidRDefault="005006E9" w:rsidP="00E33C7B">
      <w:pPr>
        <w:pStyle w:val="IntenseQuote"/>
      </w:pPr>
      <w:r>
        <w:t>Example</w:t>
      </w:r>
    </w:p>
    <w:p w:rsidR="005006E9" w:rsidRDefault="005006E9" w:rsidP="00E33C7B">
      <w:pPr>
        <w:pStyle w:val="IntenseQuote"/>
      </w:pPr>
      <w:r>
        <w:rPr>
          <w:rStyle w:val="tagcolor"/>
        </w:rPr>
        <w:t>&lt;</w:t>
      </w:r>
      <w:r>
        <w:rPr>
          <w:rStyle w:val="tagnamecolor"/>
        </w:rPr>
        <w:t>h1</w:t>
      </w:r>
      <w:r>
        <w:rPr>
          <w:rStyle w:val="attributecolor"/>
        </w:rPr>
        <w:t xml:space="preserve"> style</w:t>
      </w:r>
      <w:r>
        <w:rPr>
          <w:rStyle w:val="attributevaluecolor"/>
        </w:rPr>
        <w:t>="</w:t>
      </w:r>
      <w:r>
        <w:rPr>
          <w:rStyle w:val="Strong"/>
        </w:rPr>
        <w:t>font-size</w:t>
      </w:r>
      <w:proofErr w:type="gramStart"/>
      <w:r>
        <w:rPr>
          <w:rStyle w:val="Strong"/>
        </w:rPr>
        <w:t>:10vw</w:t>
      </w:r>
      <w:proofErr w:type="gramEnd"/>
      <w:r>
        <w:rPr>
          <w:rStyle w:val="attributevaluecolor"/>
        </w:rPr>
        <w:t>"</w:t>
      </w:r>
      <w:r>
        <w:rPr>
          <w:rStyle w:val="tagcolor"/>
        </w:rPr>
        <w:t>&gt;</w:t>
      </w:r>
      <w:r>
        <w:t>Hello World</w:t>
      </w:r>
      <w:r>
        <w:rPr>
          <w:rStyle w:val="tagcolor"/>
        </w:rPr>
        <w:t>&lt;</w:t>
      </w:r>
      <w:r>
        <w:rPr>
          <w:rStyle w:val="tagnamecolor"/>
        </w:rPr>
        <w:t>/h1</w:t>
      </w:r>
      <w:r>
        <w:rPr>
          <w:rStyle w:val="tagcolor"/>
        </w:rPr>
        <w:t>&gt;</w:t>
      </w:r>
      <w:r>
        <w:t xml:space="preserve"> </w:t>
      </w:r>
    </w:p>
    <w:p w:rsidR="005006E9" w:rsidRDefault="005006E9" w:rsidP="00E33C7B">
      <w:pPr>
        <w:pStyle w:val="IntenseQuote"/>
      </w:pPr>
      <w:r>
        <w:t>Viewport is the browser window size. 1vw = 1% of viewport width. If the viewport is 50cm wide, 1vw is 0.5cm.</w:t>
      </w:r>
    </w:p>
    <w:p w:rsidR="005006E9" w:rsidRDefault="00E33C7B" w:rsidP="00E33C7B">
      <w:pPr>
        <w:pStyle w:val="IntenseQuote"/>
      </w:pPr>
      <w:r>
        <w:pict>
          <v:rect id="_x0000_i1333" style="width:0;height:1.5pt" o:hralign="center" o:hrstd="t" o:hr="t" fillcolor="#a0a0a0" stroked="f"/>
        </w:pict>
      </w:r>
    </w:p>
    <w:p w:rsidR="005006E9" w:rsidRPr="00161CC0" w:rsidRDefault="005006E9" w:rsidP="00161CC0">
      <w:pPr>
        <w:pStyle w:val="IntenseQuote"/>
        <w:jc w:val="center"/>
        <w:rPr>
          <w:sz w:val="40"/>
        </w:rPr>
      </w:pPr>
      <w:r w:rsidRPr="00161CC0">
        <w:rPr>
          <w:sz w:val="40"/>
        </w:rPr>
        <w:lastRenderedPageBreak/>
        <w:t>Media Queries</w:t>
      </w:r>
    </w:p>
    <w:p w:rsidR="005006E9" w:rsidRDefault="005006E9" w:rsidP="00E33C7B">
      <w:pPr>
        <w:pStyle w:val="IntenseQuote"/>
      </w:pPr>
      <w:r>
        <w:t>In addition to resize text and images, it is also common to use media queries in responsive web pages.</w:t>
      </w:r>
    </w:p>
    <w:p w:rsidR="005006E9" w:rsidRDefault="005006E9" w:rsidP="00E33C7B">
      <w:pPr>
        <w:pStyle w:val="IntenseQuote"/>
      </w:pPr>
      <w:r>
        <w:t>With media queries you can define completely different styles for different browser sizes.</w:t>
      </w:r>
    </w:p>
    <w:p w:rsidR="005006E9" w:rsidRDefault="005006E9" w:rsidP="00E33C7B">
      <w:pPr>
        <w:pStyle w:val="IntenseQuote"/>
      </w:pPr>
      <w:r>
        <w:t>Example: resize the browser window to see that the three div elements below will display horizontally on large screens and stacked vertically on small screens:</w:t>
      </w:r>
    </w:p>
    <w:p w:rsidR="005006E9" w:rsidRDefault="005006E9" w:rsidP="00E33C7B">
      <w:pPr>
        <w:pStyle w:val="IntenseQuote"/>
      </w:pPr>
      <w:r>
        <w:t>Left Menu</w:t>
      </w:r>
      <w:r>
        <w:br/>
      </w:r>
    </w:p>
    <w:p w:rsidR="005006E9" w:rsidRDefault="005006E9" w:rsidP="00E33C7B">
      <w:pPr>
        <w:pStyle w:val="IntenseQuote"/>
      </w:pPr>
      <w:r>
        <w:t>Main Content</w:t>
      </w:r>
      <w:r>
        <w:br/>
      </w:r>
    </w:p>
    <w:p w:rsidR="005006E9" w:rsidRDefault="005006E9" w:rsidP="00E33C7B">
      <w:pPr>
        <w:pStyle w:val="IntenseQuote"/>
      </w:pPr>
      <w:r>
        <w:t>Right Content</w:t>
      </w:r>
      <w:r>
        <w:br/>
      </w:r>
    </w:p>
    <w:p w:rsidR="005006E9" w:rsidRDefault="005006E9" w:rsidP="00E33C7B">
      <w:pPr>
        <w:pStyle w:val="IntenseQuote"/>
      </w:pPr>
      <w:r>
        <w:t>Example</w:t>
      </w:r>
    </w:p>
    <w:p w:rsidR="005006E9" w:rsidRDefault="005006E9" w:rsidP="00E33C7B">
      <w:pPr>
        <w:pStyle w:val="IntenseQuote"/>
      </w:pPr>
      <w:r>
        <w:rPr>
          <w:rStyle w:val="tagcolor"/>
        </w:rPr>
        <w:t>&lt;</w:t>
      </w:r>
      <w:r>
        <w:rPr>
          <w:rStyle w:val="tagnamecolor"/>
        </w:rPr>
        <w:t>style</w:t>
      </w:r>
      <w:r>
        <w:rPr>
          <w:rStyle w:val="tagcolor"/>
        </w:rPr>
        <w:t>&gt;</w:t>
      </w:r>
      <w:r>
        <w:br/>
      </w:r>
      <w:r>
        <w:rPr>
          <w:rStyle w:val="cssselectorcolor"/>
        </w:rPr>
        <w:t xml:space="preserve">.left, .right </w:t>
      </w:r>
      <w:r>
        <w:rPr>
          <w:rStyle w:val="cssdelimitercolor"/>
          <w:color w:val="000000"/>
        </w:rPr>
        <w:t>{</w:t>
      </w:r>
      <w:r>
        <w:br/>
      </w:r>
      <w:r>
        <w:rPr>
          <w:rStyle w:val="csspropertycolor"/>
        </w:rPr>
        <w:t>  float</w:t>
      </w:r>
      <w:r>
        <w:rPr>
          <w:rStyle w:val="cssdelimitercolor"/>
          <w:color w:val="000000"/>
        </w:rPr>
        <w:t>:</w:t>
      </w:r>
      <w:r>
        <w:rPr>
          <w:rStyle w:val="csspropertyvaluecolor"/>
        </w:rPr>
        <w:t xml:space="preserve"> left</w:t>
      </w:r>
      <w:r>
        <w:rPr>
          <w:rStyle w:val="cssdelimitercolor"/>
          <w:color w:val="000000"/>
        </w:rPr>
        <w:t>;</w:t>
      </w:r>
      <w:r>
        <w:br/>
      </w:r>
      <w:r>
        <w:rPr>
          <w:rStyle w:val="csspropertycolor"/>
        </w:rPr>
        <w:t>  width</w:t>
      </w:r>
      <w:r>
        <w:rPr>
          <w:rStyle w:val="cssdelimitercolor"/>
          <w:color w:val="000000"/>
        </w:rPr>
        <w:t>:</w:t>
      </w:r>
      <w:r>
        <w:rPr>
          <w:rStyle w:val="csspropertyvaluecolor"/>
        </w:rPr>
        <w:t xml:space="preserve"> 20%</w:t>
      </w:r>
      <w:r>
        <w:rPr>
          <w:rStyle w:val="cssdelimitercolor"/>
          <w:color w:val="000000"/>
        </w:rPr>
        <w:t>;</w:t>
      </w:r>
      <w:r>
        <w:rPr>
          <w:rStyle w:val="csspropertycolor"/>
        </w:rPr>
        <w:t xml:space="preserve"> </w:t>
      </w:r>
      <w:r>
        <w:rPr>
          <w:rStyle w:val="commentcolor"/>
        </w:rPr>
        <w:t>/* The width is 20%, by default */</w:t>
      </w:r>
      <w:r>
        <w:br/>
      </w:r>
      <w:r>
        <w:rPr>
          <w:rStyle w:val="cssdelimitercolor"/>
          <w:color w:val="000000"/>
        </w:rPr>
        <w:t>}</w:t>
      </w:r>
      <w:r>
        <w:br/>
      </w:r>
      <w:r>
        <w:br/>
      </w:r>
      <w:r>
        <w:rPr>
          <w:rStyle w:val="cssselectorcolor"/>
        </w:rPr>
        <w:t xml:space="preserve">.main </w:t>
      </w:r>
      <w:r>
        <w:rPr>
          <w:rStyle w:val="cssdelimitercolor"/>
          <w:color w:val="000000"/>
        </w:rPr>
        <w:t>{</w:t>
      </w:r>
      <w:r>
        <w:br/>
      </w:r>
      <w:r>
        <w:rPr>
          <w:rStyle w:val="csspropertycolor"/>
        </w:rPr>
        <w:t>  float</w:t>
      </w:r>
      <w:r>
        <w:rPr>
          <w:rStyle w:val="cssdelimitercolor"/>
          <w:color w:val="000000"/>
        </w:rPr>
        <w:t>:</w:t>
      </w:r>
      <w:r>
        <w:rPr>
          <w:rStyle w:val="csspropertyvaluecolor"/>
        </w:rPr>
        <w:t xml:space="preserve"> left</w:t>
      </w:r>
      <w:r>
        <w:rPr>
          <w:rStyle w:val="cssdelimitercolor"/>
          <w:color w:val="000000"/>
        </w:rPr>
        <w:t>;</w:t>
      </w:r>
      <w:r>
        <w:br/>
      </w:r>
      <w:r>
        <w:rPr>
          <w:rStyle w:val="csspropertycolor"/>
        </w:rPr>
        <w:t>  width</w:t>
      </w:r>
      <w:r>
        <w:rPr>
          <w:rStyle w:val="cssdelimitercolor"/>
          <w:color w:val="000000"/>
        </w:rPr>
        <w:t>:</w:t>
      </w:r>
      <w:r>
        <w:rPr>
          <w:rStyle w:val="csspropertyvaluecolor"/>
        </w:rPr>
        <w:t xml:space="preserve"> 60%</w:t>
      </w:r>
      <w:r>
        <w:rPr>
          <w:rStyle w:val="cssdelimitercolor"/>
          <w:color w:val="000000"/>
        </w:rPr>
        <w:t>;</w:t>
      </w:r>
      <w:r>
        <w:rPr>
          <w:rStyle w:val="csspropertycolor"/>
        </w:rPr>
        <w:t xml:space="preserve"> </w:t>
      </w:r>
      <w:r>
        <w:rPr>
          <w:rStyle w:val="commentcolor"/>
        </w:rPr>
        <w:t>/* The width is 60%, by default */</w:t>
      </w:r>
      <w:r>
        <w:br/>
      </w:r>
      <w:r>
        <w:rPr>
          <w:rStyle w:val="cssdelimitercolor"/>
          <w:color w:val="000000"/>
        </w:rPr>
        <w:t>}</w:t>
      </w:r>
      <w:r>
        <w:br/>
      </w:r>
      <w:r>
        <w:br/>
      </w:r>
      <w:r>
        <w:rPr>
          <w:rStyle w:val="commentcolor"/>
        </w:rPr>
        <w:t>/* Use a media query to add a breakpoint at 800px: */</w:t>
      </w:r>
      <w:r>
        <w:br/>
      </w:r>
      <w:r>
        <w:rPr>
          <w:rStyle w:val="cssselectorcolor"/>
        </w:rPr>
        <w:t xml:space="preserve">@media screen and (max-width: 800px) </w:t>
      </w:r>
      <w:r>
        <w:rPr>
          <w:rStyle w:val="cssdelimitercolor"/>
          <w:color w:val="000000"/>
        </w:rPr>
        <w:t>{</w:t>
      </w:r>
      <w:r>
        <w:br/>
      </w:r>
      <w:r>
        <w:rPr>
          <w:rStyle w:val="cssselectorcolor"/>
        </w:rPr>
        <w:t xml:space="preserve">  .left, .main, .right </w:t>
      </w:r>
      <w:r>
        <w:rPr>
          <w:rStyle w:val="cssdelimitercolor"/>
          <w:color w:val="000000"/>
        </w:rPr>
        <w:t>{</w:t>
      </w:r>
      <w:r>
        <w:br/>
      </w:r>
      <w:r>
        <w:rPr>
          <w:rStyle w:val="csspropertycolor"/>
        </w:rPr>
        <w:t>    width</w:t>
      </w:r>
      <w:r>
        <w:rPr>
          <w:rStyle w:val="cssdelimitercolor"/>
          <w:color w:val="000000"/>
        </w:rPr>
        <w:t>:</w:t>
      </w:r>
      <w:r>
        <w:rPr>
          <w:rStyle w:val="csspropertyvaluecolor"/>
        </w:rPr>
        <w:t xml:space="preserve"> 100%</w:t>
      </w:r>
      <w:r>
        <w:rPr>
          <w:rStyle w:val="cssdelimitercolor"/>
          <w:color w:val="000000"/>
        </w:rPr>
        <w:t>;</w:t>
      </w:r>
      <w:r>
        <w:rPr>
          <w:rStyle w:val="csspropertycolor"/>
        </w:rPr>
        <w:t xml:space="preserve"> </w:t>
      </w:r>
      <w:r>
        <w:rPr>
          <w:rStyle w:val="commentcolor"/>
        </w:rPr>
        <w:t>/* The width is 100%, when the viewport is 800px or smaller */</w:t>
      </w:r>
      <w:r>
        <w:br/>
      </w:r>
      <w:r>
        <w:rPr>
          <w:rStyle w:val="csspropertycolor"/>
        </w:rPr>
        <w:lastRenderedPageBreak/>
        <w:t xml:space="preserve">  </w:t>
      </w:r>
      <w:r>
        <w:rPr>
          <w:rStyle w:val="cssdelimitercolor"/>
          <w:color w:val="000000"/>
        </w:rPr>
        <w:t>}</w:t>
      </w:r>
      <w:r>
        <w:br/>
      </w:r>
      <w:r>
        <w:rPr>
          <w:rStyle w:val="cssdelimitercolor"/>
          <w:color w:val="000000"/>
        </w:rPr>
        <w:t>}</w:t>
      </w:r>
      <w:r>
        <w:br/>
      </w:r>
      <w:r>
        <w:rPr>
          <w:rStyle w:val="tagcolor"/>
        </w:rPr>
        <w:t>&lt;</w:t>
      </w:r>
      <w:r>
        <w:rPr>
          <w:rStyle w:val="tagnamecolor"/>
        </w:rPr>
        <w:t>/style</w:t>
      </w:r>
      <w:r>
        <w:rPr>
          <w:rStyle w:val="tagcolor"/>
        </w:rPr>
        <w:t>&gt;</w:t>
      </w:r>
      <w:r>
        <w:t xml:space="preserve"> </w:t>
      </w:r>
    </w:p>
    <w:p w:rsidR="005006E9" w:rsidRPr="00161CC0" w:rsidRDefault="005006E9" w:rsidP="00161CC0">
      <w:pPr>
        <w:pStyle w:val="IntenseQuote"/>
        <w:jc w:val="center"/>
        <w:rPr>
          <w:sz w:val="40"/>
        </w:rPr>
      </w:pPr>
      <w:r w:rsidRPr="00161CC0">
        <w:rPr>
          <w:sz w:val="40"/>
        </w:rPr>
        <w:t>Responsive Web Page - Full Example</w:t>
      </w:r>
    </w:p>
    <w:p w:rsidR="005006E9" w:rsidRDefault="005006E9" w:rsidP="00E33C7B">
      <w:pPr>
        <w:pStyle w:val="IntenseQuote"/>
      </w:pPr>
      <w:r>
        <w:t>A responsive web page should look good on large desktop screens and small mobile phones.</w:t>
      </w:r>
    </w:p>
    <w:p w:rsidR="005006E9" w:rsidRDefault="00E33C7B" w:rsidP="00E33C7B">
      <w:pPr>
        <w:pStyle w:val="IntenseQuote"/>
      </w:pPr>
      <w:r>
        <w:pict>
          <v:rect id="_x0000_i1335" style="width:0;height:1.5pt" o:hralign="center" o:hrstd="t" o:hr="t" fillcolor="#a0a0a0" stroked="f"/>
        </w:pict>
      </w:r>
    </w:p>
    <w:p w:rsidR="005006E9" w:rsidRPr="00161CC0" w:rsidRDefault="005006E9" w:rsidP="00161CC0">
      <w:pPr>
        <w:pStyle w:val="IntenseQuote"/>
        <w:jc w:val="center"/>
        <w:rPr>
          <w:sz w:val="40"/>
        </w:rPr>
      </w:pPr>
      <w:r w:rsidRPr="00161CC0">
        <w:rPr>
          <w:sz w:val="40"/>
        </w:rPr>
        <w:t>Responsive Web Design - Frameworks</w:t>
      </w:r>
    </w:p>
    <w:p w:rsidR="005006E9" w:rsidRDefault="005006E9" w:rsidP="00E33C7B">
      <w:pPr>
        <w:pStyle w:val="IntenseQuote"/>
      </w:pPr>
      <w:r>
        <w:t>There are many existing CSS Frameworks that offer Responsive Design.</w:t>
      </w:r>
    </w:p>
    <w:p w:rsidR="005006E9" w:rsidRDefault="005006E9" w:rsidP="00E33C7B">
      <w:pPr>
        <w:pStyle w:val="IntenseQuote"/>
      </w:pPr>
      <w:r>
        <w:t>They are free, and easy to use.</w:t>
      </w:r>
    </w:p>
    <w:p w:rsidR="005006E9" w:rsidRDefault="005006E9" w:rsidP="00E33C7B">
      <w:pPr>
        <w:pStyle w:val="IntenseQuote"/>
      </w:pPr>
      <w:r>
        <w:t>Using W3.CSS</w:t>
      </w:r>
    </w:p>
    <w:p w:rsidR="005006E9" w:rsidRDefault="005006E9" w:rsidP="00E33C7B">
      <w:pPr>
        <w:pStyle w:val="IntenseQuote"/>
      </w:pPr>
      <w:r>
        <w:t xml:space="preserve">A great way to create a responsive design, is to use a responsive style sheet, like </w:t>
      </w:r>
      <w:hyperlink r:id="rId179" w:history="1">
        <w:r>
          <w:rPr>
            <w:rStyle w:val="Hyperlink"/>
          </w:rPr>
          <w:t>W3.CSS</w:t>
        </w:r>
      </w:hyperlink>
    </w:p>
    <w:p w:rsidR="005006E9" w:rsidRDefault="005006E9" w:rsidP="00E33C7B">
      <w:pPr>
        <w:pStyle w:val="IntenseQuote"/>
      </w:pPr>
      <w:r>
        <w:t>W3.CSS makes it easy to develop sites that look nice at any size; desktop, laptop, tablet, or phone:</w:t>
      </w:r>
    </w:p>
    <w:p w:rsidR="005006E9" w:rsidRDefault="005006E9" w:rsidP="00E33C7B">
      <w:pPr>
        <w:pStyle w:val="IntenseQuote"/>
      </w:pPr>
      <w:r>
        <w:t>W3.CSS Demo</w:t>
      </w:r>
    </w:p>
    <w:p w:rsidR="005006E9" w:rsidRDefault="005006E9" w:rsidP="00E33C7B">
      <w:pPr>
        <w:pStyle w:val="IntenseQuote"/>
      </w:pPr>
      <w:r>
        <w:t>Resize the page to see the responsiveness!</w:t>
      </w:r>
    </w:p>
    <w:p w:rsidR="005006E9" w:rsidRDefault="005006E9" w:rsidP="00E33C7B">
      <w:pPr>
        <w:pStyle w:val="IntenseQuote"/>
      </w:pPr>
      <w:r>
        <w:t>London</w:t>
      </w:r>
    </w:p>
    <w:p w:rsidR="005006E9" w:rsidRDefault="005006E9" w:rsidP="00E33C7B">
      <w:pPr>
        <w:pStyle w:val="IntenseQuote"/>
      </w:pPr>
      <w:r>
        <w:t>London is the capital city of England.</w:t>
      </w:r>
    </w:p>
    <w:p w:rsidR="005006E9" w:rsidRDefault="005006E9" w:rsidP="00E33C7B">
      <w:pPr>
        <w:pStyle w:val="IntenseQuote"/>
      </w:pPr>
      <w:r>
        <w:t>It is the most populous city in the United Kingdom, with a metropolitan area of over 13 million inhabitants.</w:t>
      </w:r>
    </w:p>
    <w:p w:rsidR="005006E9" w:rsidRDefault="005006E9" w:rsidP="00E33C7B">
      <w:pPr>
        <w:pStyle w:val="IntenseQuote"/>
      </w:pPr>
      <w:r>
        <w:lastRenderedPageBreak/>
        <w:t>Paris</w:t>
      </w:r>
    </w:p>
    <w:p w:rsidR="005006E9" w:rsidRDefault="005006E9" w:rsidP="00E33C7B">
      <w:pPr>
        <w:pStyle w:val="IntenseQuote"/>
      </w:pPr>
      <w:r>
        <w:t>Paris is the capital of France.</w:t>
      </w:r>
    </w:p>
    <w:p w:rsidR="005006E9" w:rsidRDefault="005006E9" w:rsidP="00E33C7B">
      <w:pPr>
        <w:pStyle w:val="IntenseQuote"/>
      </w:pPr>
      <w:r>
        <w:t>The Paris area is one of the largest population centers in Europe, with more than 12 million inhabitants.</w:t>
      </w:r>
    </w:p>
    <w:p w:rsidR="005006E9" w:rsidRDefault="005006E9" w:rsidP="00E33C7B">
      <w:pPr>
        <w:pStyle w:val="IntenseQuote"/>
      </w:pPr>
      <w:r>
        <w:t>Tokyo</w:t>
      </w:r>
    </w:p>
    <w:p w:rsidR="005006E9" w:rsidRDefault="005006E9" w:rsidP="00E33C7B">
      <w:pPr>
        <w:pStyle w:val="IntenseQuote"/>
      </w:pPr>
      <w:r>
        <w:t>Tokyo is the capital of Japan.</w:t>
      </w:r>
    </w:p>
    <w:p w:rsidR="005006E9" w:rsidRDefault="005006E9" w:rsidP="00E33C7B">
      <w:pPr>
        <w:pStyle w:val="IntenseQuote"/>
      </w:pPr>
      <w:r>
        <w:t>It is the center of the Greater Tokyo Area, and the most populous metropolitan area in the world.</w:t>
      </w:r>
    </w:p>
    <w:p w:rsidR="005006E9" w:rsidRDefault="005006E9" w:rsidP="00E33C7B">
      <w:pPr>
        <w:pStyle w:val="IntenseQuote"/>
      </w:pPr>
      <w:r>
        <w:t>Example</w:t>
      </w:r>
    </w:p>
    <w:p w:rsidR="005006E9" w:rsidRDefault="005006E9" w:rsidP="00E33C7B">
      <w:pPr>
        <w:pStyle w:val="IntenseQuote"/>
      </w:pPr>
      <w:r>
        <w:rPr>
          <w:rStyle w:val="tagcolor"/>
        </w:rPr>
        <w:t>&lt;</w:t>
      </w:r>
      <w:r>
        <w:rPr>
          <w:rStyle w:val="tagnamecolor"/>
        </w:rPr>
        <w:t>!DOCTYPE</w:t>
      </w:r>
      <w:r>
        <w:rPr>
          <w:rStyle w:val="attributecolor"/>
        </w:rPr>
        <w:t xml:space="preserve"> html</w:t>
      </w:r>
      <w:r>
        <w:rPr>
          <w:rStyle w:val="tagcolor"/>
        </w:rPr>
        <w:t>&gt;</w:t>
      </w:r>
      <w:r>
        <w:br/>
      </w:r>
      <w:r>
        <w:rPr>
          <w:rStyle w:val="tagcolor"/>
        </w:rPr>
        <w:t>&lt;</w:t>
      </w:r>
      <w:r>
        <w:rPr>
          <w:rStyle w:val="tagnamecolor"/>
        </w:rPr>
        <w:t>html</w:t>
      </w:r>
      <w:r>
        <w:rPr>
          <w:rStyle w:val="tagcolor"/>
        </w:rPr>
        <w:t>&gt;</w:t>
      </w:r>
      <w:r>
        <w:br/>
      </w:r>
      <w:r>
        <w:rPr>
          <w:rStyle w:val="tagcolor"/>
        </w:rPr>
        <w:t>&lt;</w:t>
      </w:r>
      <w:r>
        <w:rPr>
          <w:rStyle w:val="tagnamecolor"/>
        </w:rPr>
        <w:t>meta</w:t>
      </w:r>
      <w:r>
        <w:rPr>
          <w:rStyle w:val="attributecolor"/>
        </w:rPr>
        <w:t xml:space="preserve"> name</w:t>
      </w:r>
      <w:r>
        <w:rPr>
          <w:rStyle w:val="attributevaluecolor"/>
        </w:rPr>
        <w:t>="viewport"</w:t>
      </w:r>
      <w:r>
        <w:rPr>
          <w:rStyle w:val="attributecolor"/>
        </w:rPr>
        <w:t xml:space="preserve"> content</w:t>
      </w:r>
      <w:r>
        <w:rPr>
          <w:rStyle w:val="attributevaluecolor"/>
        </w:rPr>
        <w:t>="width=device-width, initial-scale=1"</w:t>
      </w:r>
      <w:r>
        <w:rPr>
          <w:rStyle w:val="tagcolor"/>
        </w:rPr>
        <w:t>&gt;</w:t>
      </w:r>
      <w:r>
        <w:br/>
      </w:r>
      <w:r>
        <w:rPr>
          <w:rStyle w:val="tagcolor"/>
        </w:rPr>
        <w:t>&lt;</w:t>
      </w:r>
      <w:r>
        <w:rPr>
          <w:rStyle w:val="tagnamecolor"/>
        </w:rPr>
        <w:t>link</w:t>
      </w:r>
      <w:r>
        <w:rPr>
          <w:rStyle w:val="attributecolor"/>
        </w:rPr>
        <w:t xml:space="preserve"> </w:t>
      </w:r>
      <w:proofErr w:type="spellStart"/>
      <w:r>
        <w:rPr>
          <w:rStyle w:val="attributecolor"/>
        </w:rPr>
        <w:t>rel</w:t>
      </w:r>
      <w:proofErr w:type="spellEnd"/>
      <w:r>
        <w:rPr>
          <w:rStyle w:val="attributevaluecolor"/>
        </w:rPr>
        <w:t>="</w:t>
      </w:r>
      <w:proofErr w:type="spellStart"/>
      <w:r>
        <w:rPr>
          <w:rStyle w:val="attributevaluecolor"/>
        </w:rPr>
        <w:t>stylesheet</w:t>
      </w:r>
      <w:proofErr w:type="spellEnd"/>
      <w:r>
        <w:rPr>
          <w:rStyle w:val="attributevaluecolor"/>
        </w:rPr>
        <w:t>"</w:t>
      </w:r>
      <w:r>
        <w:rPr>
          <w:rStyle w:val="attributecolor"/>
        </w:rPr>
        <w:t xml:space="preserve"> </w:t>
      </w:r>
      <w:proofErr w:type="spellStart"/>
      <w:r>
        <w:rPr>
          <w:rStyle w:val="attributecolor"/>
        </w:rPr>
        <w:t>href</w:t>
      </w:r>
      <w:proofErr w:type="spellEnd"/>
      <w:r>
        <w:rPr>
          <w:rStyle w:val="attributevaluecolor"/>
        </w:rPr>
        <w:t>="https://www.w3schools.com/w3css/4/w3.css"</w:t>
      </w:r>
      <w:r>
        <w:rPr>
          <w:rStyle w:val="tagcolor"/>
        </w:rPr>
        <w:t>&gt;</w:t>
      </w:r>
      <w:r>
        <w:br/>
      </w:r>
      <w:r>
        <w:rPr>
          <w:rStyle w:val="tagcolor"/>
        </w:rPr>
        <w:t>&lt;</w:t>
      </w:r>
      <w:r>
        <w:rPr>
          <w:rStyle w:val="tagnamecolor"/>
        </w:rPr>
        <w:t>body</w:t>
      </w:r>
      <w:r>
        <w:rPr>
          <w:rStyle w:val="tagcolor"/>
        </w:rPr>
        <w:t>&gt;</w:t>
      </w:r>
      <w:r>
        <w:br/>
      </w:r>
      <w:r>
        <w:br/>
      </w:r>
      <w:r>
        <w:rPr>
          <w:rStyle w:val="tagcolor"/>
        </w:rPr>
        <w:t>&lt;</w:t>
      </w:r>
      <w:r>
        <w:rPr>
          <w:rStyle w:val="tagnamecolor"/>
        </w:rPr>
        <w:t>div</w:t>
      </w:r>
      <w:r>
        <w:rPr>
          <w:rStyle w:val="attributecolor"/>
        </w:rPr>
        <w:t xml:space="preserve"> class</w:t>
      </w:r>
      <w:r>
        <w:rPr>
          <w:rStyle w:val="attributevaluecolor"/>
        </w:rPr>
        <w:t>="w3-container w3-green"</w:t>
      </w:r>
      <w:r>
        <w:rPr>
          <w:rStyle w:val="tagcolor"/>
        </w:rPr>
        <w:t>&gt;</w:t>
      </w:r>
      <w:r>
        <w:br/>
        <w:t xml:space="preserve">  </w:t>
      </w:r>
      <w:r>
        <w:rPr>
          <w:rStyle w:val="tagcolor"/>
        </w:rPr>
        <w:t>&lt;</w:t>
      </w:r>
      <w:r>
        <w:rPr>
          <w:rStyle w:val="tagnamecolor"/>
        </w:rPr>
        <w:t>h1</w:t>
      </w:r>
      <w:r>
        <w:rPr>
          <w:rStyle w:val="tagcolor"/>
        </w:rPr>
        <w:t>&gt;</w:t>
      </w:r>
      <w:r>
        <w:t>W3Schools Demo</w:t>
      </w:r>
      <w:r>
        <w:rPr>
          <w:rStyle w:val="tagcolor"/>
        </w:rPr>
        <w:t>&lt;</w:t>
      </w:r>
      <w:r>
        <w:rPr>
          <w:rStyle w:val="tagnamecolor"/>
        </w:rPr>
        <w:t>/h1</w:t>
      </w:r>
      <w:r>
        <w:rPr>
          <w:rStyle w:val="tagcolor"/>
        </w:rPr>
        <w:t>&gt;</w:t>
      </w:r>
      <w:r>
        <w:t xml:space="preserve"> </w:t>
      </w:r>
      <w:r>
        <w:br/>
        <w:t xml:space="preserve">  </w:t>
      </w:r>
      <w:r>
        <w:rPr>
          <w:rStyle w:val="tagcolor"/>
        </w:rPr>
        <w:t>&lt;</w:t>
      </w:r>
      <w:r>
        <w:rPr>
          <w:rStyle w:val="tagnamecolor"/>
        </w:rPr>
        <w:t>p</w:t>
      </w:r>
      <w:r>
        <w:rPr>
          <w:rStyle w:val="tagcolor"/>
        </w:rPr>
        <w:t>&gt;</w:t>
      </w:r>
      <w:r>
        <w:t>Resize this responsive page!</w:t>
      </w:r>
      <w:r>
        <w:rPr>
          <w:rStyle w:val="tagcolor"/>
        </w:rPr>
        <w:t>&lt;</w:t>
      </w:r>
      <w:r>
        <w:rPr>
          <w:rStyle w:val="tagnamecolor"/>
        </w:rPr>
        <w:t>/p</w:t>
      </w:r>
      <w:r>
        <w:rPr>
          <w:rStyle w:val="tagcolor"/>
        </w:rPr>
        <w:t>&gt;</w:t>
      </w:r>
      <w:r>
        <w:t xml:space="preserve"> </w:t>
      </w:r>
      <w:r>
        <w:br/>
      </w:r>
      <w:r>
        <w:rPr>
          <w:rStyle w:val="tagcolor"/>
        </w:rPr>
        <w:t>&lt;</w:t>
      </w:r>
      <w:r>
        <w:rPr>
          <w:rStyle w:val="tagnamecolor"/>
        </w:rPr>
        <w:t>/div</w:t>
      </w:r>
      <w:r>
        <w:rPr>
          <w:rStyle w:val="tagcolor"/>
        </w:rPr>
        <w:t>&gt;</w:t>
      </w:r>
      <w:r>
        <w:br/>
      </w:r>
      <w:r>
        <w:br/>
      </w:r>
      <w:r>
        <w:rPr>
          <w:rStyle w:val="tagcolor"/>
        </w:rPr>
        <w:t>&lt;</w:t>
      </w:r>
      <w:r>
        <w:rPr>
          <w:rStyle w:val="tagnamecolor"/>
        </w:rPr>
        <w:t>div</w:t>
      </w:r>
      <w:r>
        <w:rPr>
          <w:rStyle w:val="attributecolor"/>
        </w:rPr>
        <w:t xml:space="preserve"> class</w:t>
      </w:r>
      <w:r>
        <w:rPr>
          <w:rStyle w:val="attributevaluecolor"/>
        </w:rPr>
        <w:t>="w3-row-padding"</w:t>
      </w:r>
      <w:r>
        <w:rPr>
          <w:rStyle w:val="tagcolor"/>
        </w:rPr>
        <w:t>&gt;</w:t>
      </w:r>
      <w:r>
        <w:br/>
        <w:t xml:space="preserve">  </w:t>
      </w:r>
      <w:r>
        <w:rPr>
          <w:rStyle w:val="tagcolor"/>
        </w:rPr>
        <w:t>&lt;</w:t>
      </w:r>
      <w:r>
        <w:rPr>
          <w:rStyle w:val="tagnamecolor"/>
        </w:rPr>
        <w:t>div</w:t>
      </w:r>
      <w:r>
        <w:rPr>
          <w:rStyle w:val="attributecolor"/>
        </w:rPr>
        <w:t xml:space="preserve"> class</w:t>
      </w:r>
      <w:r>
        <w:rPr>
          <w:rStyle w:val="attributevaluecolor"/>
        </w:rPr>
        <w:t>="w3-third"</w:t>
      </w:r>
      <w:r>
        <w:rPr>
          <w:rStyle w:val="tagcolor"/>
        </w:rPr>
        <w:t>&gt;</w:t>
      </w:r>
      <w:r>
        <w:br/>
        <w:t xml:space="preserve">    </w:t>
      </w:r>
      <w:r>
        <w:rPr>
          <w:rStyle w:val="tagcolor"/>
        </w:rPr>
        <w:t>&lt;</w:t>
      </w:r>
      <w:r>
        <w:rPr>
          <w:rStyle w:val="tagnamecolor"/>
        </w:rPr>
        <w:t>h2</w:t>
      </w:r>
      <w:r>
        <w:rPr>
          <w:rStyle w:val="tagcolor"/>
        </w:rPr>
        <w:t>&gt;</w:t>
      </w:r>
      <w:r>
        <w:t>London</w:t>
      </w:r>
      <w:r>
        <w:rPr>
          <w:rStyle w:val="tagcolor"/>
        </w:rPr>
        <w:t>&lt;</w:t>
      </w:r>
      <w:r>
        <w:rPr>
          <w:rStyle w:val="tagnamecolor"/>
        </w:rPr>
        <w:t>/h2</w:t>
      </w:r>
      <w:r>
        <w:rPr>
          <w:rStyle w:val="tagcolor"/>
        </w:rPr>
        <w:t>&gt;</w:t>
      </w:r>
      <w:r>
        <w:br/>
        <w:t xml:space="preserve">    </w:t>
      </w:r>
      <w:r>
        <w:rPr>
          <w:rStyle w:val="tagcolor"/>
        </w:rPr>
        <w:t>&lt;</w:t>
      </w:r>
      <w:r>
        <w:rPr>
          <w:rStyle w:val="tagnamecolor"/>
        </w:rPr>
        <w:t>p</w:t>
      </w:r>
      <w:r>
        <w:rPr>
          <w:rStyle w:val="tagcolor"/>
        </w:rPr>
        <w:t>&gt;</w:t>
      </w:r>
      <w:r>
        <w:t>London is the capital city of England.</w:t>
      </w:r>
      <w:r>
        <w:rPr>
          <w:rStyle w:val="tagcolor"/>
        </w:rPr>
        <w:t>&lt;</w:t>
      </w:r>
      <w:r>
        <w:rPr>
          <w:rStyle w:val="tagnamecolor"/>
        </w:rPr>
        <w:t>/p</w:t>
      </w:r>
      <w:r>
        <w:rPr>
          <w:rStyle w:val="tagcolor"/>
        </w:rPr>
        <w:t>&gt;</w:t>
      </w:r>
      <w:r>
        <w:br/>
        <w:t xml:space="preserve">    </w:t>
      </w:r>
      <w:r>
        <w:rPr>
          <w:rStyle w:val="tagcolor"/>
        </w:rPr>
        <w:t>&lt;</w:t>
      </w:r>
      <w:r>
        <w:rPr>
          <w:rStyle w:val="tagnamecolor"/>
        </w:rPr>
        <w:t>p</w:t>
      </w:r>
      <w:r>
        <w:rPr>
          <w:rStyle w:val="tagcolor"/>
        </w:rPr>
        <w:t>&gt;</w:t>
      </w:r>
      <w:r>
        <w:t>It is the most populous city in the United Kingdom,</w:t>
      </w:r>
      <w:r>
        <w:br/>
        <w:t>    with a metropolitan area of over 13 million inhabitants.</w:t>
      </w:r>
      <w:r>
        <w:rPr>
          <w:rStyle w:val="tagcolor"/>
        </w:rPr>
        <w:t>&lt;</w:t>
      </w:r>
      <w:r>
        <w:rPr>
          <w:rStyle w:val="tagnamecolor"/>
        </w:rPr>
        <w:t>/p</w:t>
      </w:r>
      <w:r>
        <w:rPr>
          <w:rStyle w:val="tagcolor"/>
        </w:rPr>
        <w:t>&gt;</w:t>
      </w:r>
      <w:r>
        <w:br/>
        <w:t xml:space="preserve">  </w:t>
      </w:r>
      <w:r>
        <w:rPr>
          <w:rStyle w:val="tagcolor"/>
        </w:rPr>
        <w:t>&lt;</w:t>
      </w:r>
      <w:r>
        <w:rPr>
          <w:rStyle w:val="tagnamecolor"/>
        </w:rPr>
        <w:t>/div</w:t>
      </w:r>
      <w:r>
        <w:rPr>
          <w:rStyle w:val="tagcolor"/>
        </w:rPr>
        <w:t>&gt;</w:t>
      </w:r>
      <w:r>
        <w:br/>
      </w:r>
      <w:r>
        <w:br/>
        <w:t xml:space="preserve">  </w:t>
      </w:r>
      <w:r>
        <w:rPr>
          <w:rStyle w:val="tagcolor"/>
        </w:rPr>
        <w:t>&lt;</w:t>
      </w:r>
      <w:r>
        <w:rPr>
          <w:rStyle w:val="tagnamecolor"/>
        </w:rPr>
        <w:t>div</w:t>
      </w:r>
      <w:r>
        <w:rPr>
          <w:rStyle w:val="attributecolor"/>
        </w:rPr>
        <w:t xml:space="preserve"> class</w:t>
      </w:r>
      <w:r>
        <w:rPr>
          <w:rStyle w:val="attributevaluecolor"/>
        </w:rPr>
        <w:t>="w3-third"</w:t>
      </w:r>
      <w:r>
        <w:rPr>
          <w:rStyle w:val="tagcolor"/>
        </w:rPr>
        <w:t>&gt;</w:t>
      </w:r>
      <w:r>
        <w:br/>
        <w:t xml:space="preserve">    </w:t>
      </w:r>
      <w:r>
        <w:rPr>
          <w:rStyle w:val="tagcolor"/>
        </w:rPr>
        <w:t>&lt;</w:t>
      </w:r>
      <w:r>
        <w:rPr>
          <w:rStyle w:val="tagnamecolor"/>
        </w:rPr>
        <w:t>h2</w:t>
      </w:r>
      <w:r>
        <w:rPr>
          <w:rStyle w:val="tagcolor"/>
        </w:rPr>
        <w:t>&gt;</w:t>
      </w:r>
      <w:r>
        <w:t>Paris</w:t>
      </w:r>
      <w:r>
        <w:rPr>
          <w:rStyle w:val="tagcolor"/>
        </w:rPr>
        <w:t>&lt;</w:t>
      </w:r>
      <w:r>
        <w:rPr>
          <w:rStyle w:val="tagnamecolor"/>
        </w:rPr>
        <w:t>/h2</w:t>
      </w:r>
      <w:r>
        <w:rPr>
          <w:rStyle w:val="tagcolor"/>
        </w:rPr>
        <w:t>&gt;</w:t>
      </w:r>
      <w:r>
        <w:br/>
      </w:r>
      <w:r>
        <w:lastRenderedPageBreak/>
        <w:t xml:space="preserve">    </w:t>
      </w:r>
      <w:r>
        <w:rPr>
          <w:rStyle w:val="tagcolor"/>
        </w:rPr>
        <w:t>&lt;</w:t>
      </w:r>
      <w:r>
        <w:rPr>
          <w:rStyle w:val="tagnamecolor"/>
        </w:rPr>
        <w:t>p</w:t>
      </w:r>
      <w:r>
        <w:rPr>
          <w:rStyle w:val="tagcolor"/>
        </w:rPr>
        <w:t>&gt;</w:t>
      </w:r>
      <w:r>
        <w:t>Paris is the capital of France.</w:t>
      </w:r>
      <w:r>
        <w:rPr>
          <w:rStyle w:val="tagcolor"/>
        </w:rPr>
        <w:t>&lt;</w:t>
      </w:r>
      <w:r>
        <w:rPr>
          <w:rStyle w:val="tagnamecolor"/>
        </w:rPr>
        <w:t>/p</w:t>
      </w:r>
      <w:r>
        <w:rPr>
          <w:rStyle w:val="tagcolor"/>
        </w:rPr>
        <w:t>&gt;</w:t>
      </w:r>
      <w:r>
        <w:t xml:space="preserve"> </w:t>
      </w:r>
      <w:r>
        <w:br/>
        <w:t xml:space="preserve">    </w:t>
      </w:r>
      <w:r>
        <w:rPr>
          <w:rStyle w:val="tagcolor"/>
        </w:rPr>
        <w:t>&lt;</w:t>
      </w:r>
      <w:r>
        <w:rPr>
          <w:rStyle w:val="tagnamecolor"/>
        </w:rPr>
        <w:t>p</w:t>
      </w:r>
      <w:r>
        <w:rPr>
          <w:rStyle w:val="tagcolor"/>
        </w:rPr>
        <w:t>&gt;</w:t>
      </w:r>
      <w:r>
        <w:t>The Paris area is one of the largest population centers in Europe,</w:t>
      </w:r>
      <w:r>
        <w:br/>
        <w:t>    with more than 12 million inhabitants.</w:t>
      </w:r>
      <w:r>
        <w:rPr>
          <w:rStyle w:val="tagcolor"/>
        </w:rPr>
        <w:t>&lt;</w:t>
      </w:r>
      <w:r>
        <w:rPr>
          <w:rStyle w:val="tagnamecolor"/>
        </w:rPr>
        <w:t>/p</w:t>
      </w:r>
      <w:r>
        <w:rPr>
          <w:rStyle w:val="tagcolor"/>
        </w:rPr>
        <w:t>&gt;</w:t>
      </w:r>
      <w:r>
        <w:br/>
        <w:t xml:space="preserve">  </w:t>
      </w:r>
      <w:r>
        <w:rPr>
          <w:rStyle w:val="tagcolor"/>
        </w:rPr>
        <w:t>&lt;</w:t>
      </w:r>
      <w:r>
        <w:rPr>
          <w:rStyle w:val="tagnamecolor"/>
        </w:rPr>
        <w:t>/div</w:t>
      </w:r>
      <w:r>
        <w:rPr>
          <w:rStyle w:val="tagcolor"/>
        </w:rPr>
        <w:t>&gt;</w:t>
      </w:r>
      <w:r>
        <w:br/>
      </w:r>
      <w:r>
        <w:br/>
        <w:t xml:space="preserve">  </w:t>
      </w:r>
      <w:r>
        <w:rPr>
          <w:rStyle w:val="tagcolor"/>
        </w:rPr>
        <w:t>&lt;</w:t>
      </w:r>
      <w:r>
        <w:rPr>
          <w:rStyle w:val="tagnamecolor"/>
        </w:rPr>
        <w:t>div</w:t>
      </w:r>
      <w:r>
        <w:rPr>
          <w:rStyle w:val="attributecolor"/>
        </w:rPr>
        <w:t xml:space="preserve"> class</w:t>
      </w:r>
      <w:r>
        <w:rPr>
          <w:rStyle w:val="attributevaluecolor"/>
        </w:rPr>
        <w:t>="w3-third"</w:t>
      </w:r>
      <w:r>
        <w:rPr>
          <w:rStyle w:val="tagcolor"/>
        </w:rPr>
        <w:t>&gt;</w:t>
      </w:r>
      <w:r>
        <w:br/>
        <w:t xml:space="preserve">    </w:t>
      </w:r>
      <w:r>
        <w:rPr>
          <w:rStyle w:val="tagcolor"/>
        </w:rPr>
        <w:t>&lt;</w:t>
      </w:r>
      <w:r>
        <w:rPr>
          <w:rStyle w:val="tagnamecolor"/>
        </w:rPr>
        <w:t>h2</w:t>
      </w:r>
      <w:r>
        <w:rPr>
          <w:rStyle w:val="tagcolor"/>
        </w:rPr>
        <w:t>&gt;</w:t>
      </w:r>
      <w:r>
        <w:t>Tokyo</w:t>
      </w:r>
      <w:r>
        <w:rPr>
          <w:rStyle w:val="tagcolor"/>
        </w:rPr>
        <w:t>&lt;</w:t>
      </w:r>
      <w:r>
        <w:rPr>
          <w:rStyle w:val="tagnamecolor"/>
        </w:rPr>
        <w:t>/h2</w:t>
      </w:r>
      <w:r>
        <w:rPr>
          <w:rStyle w:val="tagcolor"/>
        </w:rPr>
        <w:t>&gt;</w:t>
      </w:r>
      <w:r>
        <w:br/>
        <w:t xml:space="preserve">    </w:t>
      </w:r>
      <w:r>
        <w:rPr>
          <w:rStyle w:val="tagcolor"/>
        </w:rPr>
        <w:t>&lt;</w:t>
      </w:r>
      <w:r>
        <w:rPr>
          <w:rStyle w:val="tagnamecolor"/>
        </w:rPr>
        <w:t>p</w:t>
      </w:r>
      <w:r>
        <w:rPr>
          <w:rStyle w:val="tagcolor"/>
        </w:rPr>
        <w:t>&gt;</w:t>
      </w:r>
      <w:r>
        <w:t>Tokyo is the capital of Japan.</w:t>
      </w:r>
      <w:r>
        <w:rPr>
          <w:rStyle w:val="tagcolor"/>
        </w:rPr>
        <w:t>&lt;</w:t>
      </w:r>
      <w:r>
        <w:rPr>
          <w:rStyle w:val="tagnamecolor"/>
        </w:rPr>
        <w:t>/p</w:t>
      </w:r>
      <w:r>
        <w:rPr>
          <w:rStyle w:val="tagcolor"/>
        </w:rPr>
        <w:t>&gt;</w:t>
      </w:r>
      <w:r>
        <w:br/>
        <w:t xml:space="preserve">    </w:t>
      </w:r>
      <w:r>
        <w:rPr>
          <w:rStyle w:val="tagcolor"/>
        </w:rPr>
        <w:t>&lt;</w:t>
      </w:r>
      <w:r>
        <w:rPr>
          <w:rStyle w:val="tagnamecolor"/>
        </w:rPr>
        <w:t>p</w:t>
      </w:r>
      <w:r>
        <w:rPr>
          <w:rStyle w:val="tagcolor"/>
        </w:rPr>
        <w:t>&gt;</w:t>
      </w:r>
      <w:r>
        <w:t>It is the center of the Greater Tokyo Area,</w:t>
      </w:r>
      <w:r>
        <w:br/>
        <w:t>    and the most populous metropolitan area in the world.</w:t>
      </w:r>
      <w:r>
        <w:rPr>
          <w:rStyle w:val="tagcolor"/>
        </w:rPr>
        <w:t>&lt;</w:t>
      </w:r>
      <w:r>
        <w:rPr>
          <w:rStyle w:val="tagnamecolor"/>
        </w:rPr>
        <w:t>/p</w:t>
      </w:r>
      <w:r>
        <w:rPr>
          <w:rStyle w:val="tagcolor"/>
        </w:rPr>
        <w:t>&gt;</w:t>
      </w:r>
      <w:r>
        <w:br/>
        <w:t xml:space="preserve">  </w:t>
      </w:r>
      <w:r>
        <w:rPr>
          <w:rStyle w:val="tagcolor"/>
        </w:rPr>
        <w:t>&lt;</w:t>
      </w:r>
      <w:r>
        <w:rPr>
          <w:rStyle w:val="tagnamecolor"/>
        </w:rPr>
        <w:t>/div</w:t>
      </w:r>
      <w:r>
        <w:rPr>
          <w:rStyle w:val="tagcolor"/>
        </w:rPr>
        <w:t>&gt;</w:t>
      </w:r>
      <w:r>
        <w:br/>
      </w:r>
      <w:r>
        <w:rPr>
          <w:rStyle w:val="tagcolor"/>
        </w:rPr>
        <w:t>&lt;</w:t>
      </w:r>
      <w:r>
        <w:rPr>
          <w:rStyle w:val="tagnamecolor"/>
        </w:rPr>
        <w:t>/div</w:t>
      </w:r>
      <w:r>
        <w:rPr>
          <w:rStyle w:val="tagcolor"/>
        </w:rPr>
        <w:t>&gt;</w:t>
      </w:r>
      <w:r>
        <w:br/>
      </w:r>
      <w:r>
        <w:br/>
      </w:r>
      <w:r>
        <w:rPr>
          <w:rStyle w:val="tagcolor"/>
        </w:rPr>
        <w:t>&lt;</w:t>
      </w:r>
      <w:r>
        <w:rPr>
          <w:rStyle w:val="tagnamecolor"/>
        </w:rPr>
        <w:t>/body</w:t>
      </w:r>
      <w:r>
        <w:rPr>
          <w:rStyle w:val="tagcolor"/>
        </w:rPr>
        <w:t>&gt;</w:t>
      </w:r>
      <w:r>
        <w:br/>
      </w:r>
      <w:r>
        <w:rPr>
          <w:rStyle w:val="tagcolor"/>
        </w:rPr>
        <w:t>&lt;</w:t>
      </w:r>
      <w:r>
        <w:rPr>
          <w:rStyle w:val="tagnamecolor"/>
        </w:rPr>
        <w:t>/html</w:t>
      </w:r>
      <w:r>
        <w:rPr>
          <w:rStyle w:val="tagcolor"/>
        </w:rPr>
        <w:t>&gt;</w:t>
      </w:r>
      <w:r>
        <w:t xml:space="preserve"> </w:t>
      </w:r>
    </w:p>
    <w:p w:rsidR="005006E9" w:rsidRPr="00161CC0" w:rsidRDefault="005006E9" w:rsidP="00161CC0">
      <w:pPr>
        <w:pStyle w:val="IntenseQuote"/>
        <w:jc w:val="center"/>
        <w:rPr>
          <w:sz w:val="56"/>
        </w:rPr>
      </w:pPr>
      <w:r w:rsidRPr="00161CC0">
        <w:rPr>
          <w:sz w:val="56"/>
        </w:rPr>
        <w:t>Bootstrap</w:t>
      </w:r>
    </w:p>
    <w:p w:rsidR="005006E9" w:rsidRDefault="005006E9" w:rsidP="00E33C7B">
      <w:pPr>
        <w:pStyle w:val="IntenseQuote"/>
      </w:pPr>
      <w:r>
        <w:t xml:space="preserve">Another popular framework is </w:t>
      </w:r>
      <w:proofErr w:type="gramStart"/>
      <w:r>
        <w:t>Bootstrap,</w:t>
      </w:r>
      <w:proofErr w:type="gramEnd"/>
      <w:r>
        <w:t xml:space="preserve"> it uses HTML, CSS and </w:t>
      </w:r>
      <w:proofErr w:type="spellStart"/>
      <w:r>
        <w:t>jQuery</w:t>
      </w:r>
      <w:proofErr w:type="spellEnd"/>
      <w:r>
        <w:t xml:space="preserve"> to make responsive web pages.</w:t>
      </w:r>
    </w:p>
    <w:p w:rsidR="005006E9" w:rsidRDefault="005006E9" w:rsidP="00E33C7B">
      <w:pPr>
        <w:pStyle w:val="IntenseQuote"/>
      </w:pPr>
      <w:r>
        <w:t>Example</w:t>
      </w:r>
    </w:p>
    <w:p w:rsidR="005006E9" w:rsidRDefault="005006E9" w:rsidP="00E33C7B">
      <w:pPr>
        <w:pStyle w:val="IntenseQuote"/>
      </w:pPr>
      <w:r>
        <w:rPr>
          <w:rStyle w:val="tagcolor"/>
        </w:rPr>
        <w:t>&lt;</w:t>
      </w:r>
      <w:r>
        <w:rPr>
          <w:rStyle w:val="tagnamecolor"/>
        </w:rPr>
        <w:t>!DOCTYPE</w:t>
      </w:r>
      <w:r>
        <w:rPr>
          <w:rStyle w:val="attributecolor"/>
        </w:rPr>
        <w:t xml:space="preserve"> html</w:t>
      </w:r>
      <w:r>
        <w:rPr>
          <w:rStyle w:val="tagcolor"/>
        </w:rPr>
        <w:t>&gt;</w:t>
      </w:r>
      <w:r>
        <w:br/>
      </w:r>
      <w:r>
        <w:rPr>
          <w:rStyle w:val="tagcolor"/>
        </w:rPr>
        <w:t>&lt;</w:t>
      </w:r>
      <w:r>
        <w:rPr>
          <w:rStyle w:val="tagnamecolor"/>
        </w:rPr>
        <w:t>html</w:t>
      </w:r>
      <w:r>
        <w:rPr>
          <w:rStyle w:val="attributecolor"/>
        </w:rPr>
        <w:t xml:space="preserve"> </w:t>
      </w:r>
      <w:proofErr w:type="spellStart"/>
      <w:r>
        <w:rPr>
          <w:rStyle w:val="attributecolor"/>
        </w:rPr>
        <w:t>lang</w:t>
      </w:r>
      <w:proofErr w:type="spellEnd"/>
      <w:r>
        <w:rPr>
          <w:rStyle w:val="attributevaluecolor"/>
        </w:rPr>
        <w:t>="en"</w:t>
      </w:r>
      <w:r>
        <w:rPr>
          <w:rStyle w:val="tagcolor"/>
        </w:rPr>
        <w:t>&gt;</w:t>
      </w:r>
      <w:r>
        <w:br/>
      </w:r>
      <w:r>
        <w:rPr>
          <w:rStyle w:val="tagcolor"/>
        </w:rPr>
        <w:t>&lt;</w:t>
      </w:r>
      <w:r>
        <w:rPr>
          <w:rStyle w:val="tagnamecolor"/>
        </w:rPr>
        <w:t>head</w:t>
      </w:r>
      <w:r>
        <w:rPr>
          <w:rStyle w:val="tagcolor"/>
        </w:rPr>
        <w:t>&gt;</w:t>
      </w:r>
      <w:r>
        <w:br/>
      </w:r>
      <w:r>
        <w:rPr>
          <w:rStyle w:val="tagcolor"/>
        </w:rPr>
        <w:t>&lt;</w:t>
      </w:r>
      <w:r>
        <w:rPr>
          <w:rStyle w:val="tagnamecolor"/>
        </w:rPr>
        <w:t>title</w:t>
      </w:r>
      <w:r>
        <w:rPr>
          <w:rStyle w:val="tagcolor"/>
        </w:rPr>
        <w:t>&gt;</w:t>
      </w:r>
      <w:r>
        <w:t>Bootstrap Example</w:t>
      </w:r>
      <w:r>
        <w:rPr>
          <w:rStyle w:val="tagcolor"/>
        </w:rPr>
        <w:t>&lt;</w:t>
      </w:r>
      <w:r>
        <w:rPr>
          <w:rStyle w:val="tagnamecolor"/>
        </w:rPr>
        <w:t>/title</w:t>
      </w:r>
      <w:r>
        <w:rPr>
          <w:rStyle w:val="tagcolor"/>
        </w:rPr>
        <w:t>&gt;</w:t>
      </w:r>
      <w:r>
        <w:br/>
      </w:r>
      <w:r>
        <w:rPr>
          <w:rStyle w:val="tagcolor"/>
        </w:rPr>
        <w:t>&lt;</w:t>
      </w:r>
      <w:r>
        <w:rPr>
          <w:rStyle w:val="tagnamecolor"/>
        </w:rPr>
        <w:t>meta</w:t>
      </w:r>
      <w:r>
        <w:rPr>
          <w:rStyle w:val="attributecolor"/>
        </w:rPr>
        <w:t xml:space="preserve"> charset</w:t>
      </w:r>
      <w:r>
        <w:rPr>
          <w:rStyle w:val="attributevaluecolor"/>
        </w:rPr>
        <w:t>="utf-8"</w:t>
      </w:r>
      <w:r>
        <w:rPr>
          <w:rStyle w:val="tagcolor"/>
        </w:rPr>
        <w:t>&gt;</w:t>
      </w:r>
      <w:r>
        <w:br/>
      </w:r>
      <w:r>
        <w:rPr>
          <w:rStyle w:val="tagcolor"/>
        </w:rPr>
        <w:t>&lt;</w:t>
      </w:r>
      <w:r>
        <w:rPr>
          <w:rStyle w:val="tagnamecolor"/>
        </w:rPr>
        <w:t>meta</w:t>
      </w:r>
      <w:r>
        <w:rPr>
          <w:rStyle w:val="attributecolor"/>
        </w:rPr>
        <w:t xml:space="preserve"> name</w:t>
      </w:r>
      <w:r>
        <w:rPr>
          <w:rStyle w:val="attributevaluecolor"/>
        </w:rPr>
        <w:t>="viewport"</w:t>
      </w:r>
      <w:r>
        <w:rPr>
          <w:rStyle w:val="attributecolor"/>
        </w:rPr>
        <w:t xml:space="preserve"> content</w:t>
      </w:r>
      <w:r>
        <w:rPr>
          <w:rStyle w:val="attributevaluecolor"/>
        </w:rPr>
        <w:t>="width=device-width, initial-scale=1"</w:t>
      </w:r>
      <w:r>
        <w:rPr>
          <w:rStyle w:val="tagcolor"/>
        </w:rPr>
        <w:t>&gt;</w:t>
      </w:r>
      <w:r>
        <w:br/>
      </w:r>
      <w:r>
        <w:rPr>
          <w:rStyle w:val="tagcolor"/>
        </w:rPr>
        <w:t>&lt;</w:t>
      </w:r>
      <w:r>
        <w:rPr>
          <w:rStyle w:val="tagnamecolor"/>
        </w:rPr>
        <w:t>link</w:t>
      </w:r>
      <w:r>
        <w:rPr>
          <w:rStyle w:val="attributecolor"/>
        </w:rPr>
        <w:t xml:space="preserve"> </w:t>
      </w:r>
      <w:proofErr w:type="spellStart"/>
      <w:r>
        <w:rPr>
          <w:rStyle w:val="attributecolor"/>
        </w:rPr>
        <w:t>rel</w:t>
      </w:r>
      <w:proofErr w:type="spellEnd"/>
      <w:r>
        <w:rPr>
          <w:rStyle w:val="attributevaluecolor"/>
        </w:rPr>
        <w:t>="</w:t>
      </w:r>
      <w:proofErr w:type="spellStart"/>
      <w:r>
        <w:rPr>
          <w:rStyle w:val="attributevaluecolor"/>
        </w:rPr>
        <w:t>stylesheet</w:t>
      </w:r>
      <w:proofErr w:type="spellEnd"/>
      <w:r>
        <w:rPr>
          <w:rStyle w:val="attributevaluecolor"/>
        </w:rPr>
        <w:t>"</w:t>
      </w:r>
      <w:r>
        <w:rPr>
          <w:rStyle w:val="attributecolor"/>
        </w:rPr>
        <w:t xml:space="preserve"> href</w:t>
      </w:r>
      <w:r>
        <w:rPr>
          <w:rStyle w:val="attributevaluecolor"/>
        </w:rPr>
        <w:t>="https://maxcdn.bootstrapcdn.com/bootstrap/3.3.7/css/bootstrap.min.css"</w:t>
      </w:r>
      <w:r>
        <w:rPr>
          <w:rStyle w:val="tagcolor"/>
        </w:rPr>
        <w:t>&gt;</w:t>
      </w:r>
      <w:r>
        <w:br/>
      </w:r>
      <w:r>
        <w:rPr>
          <w:rStyle w:val="tagcolor"/>
        </w:rPr>
        <w:lastRenderedPageBreak/>
        <w:t>&lt;</w:t>
      </w:r>
      <w:r>
        <w:rPr>
          <w:rStyle w:val="tagnamecolor"/>
        </w:rPr>
        <w:t>script</w:t>
      </w:r>
      <w:r>
        <w:rPr>
          <w:rStyle w:val="attributecolor"/>
        </w:rPr>
        <w:t xml:space="preserve"> src</w:t>
      </w:r>
      <w:r>
        <w:rPr>
          <w:rStyle w:val="attributevaluecolor"/>
        </w:rPr>
        <w:t>="https://ajax.googleapis.com/ajax/libs/jquery/3.2.0/jquery.min.js"</w:t>
      </w:r>
      <w:r>
        <w:rPr>
          <w:rStyle w:val="tagcolor"/>
        </w:rPr>
        <w:t>&gt;&lt;</w:t>
      </w:r>
      <w:r>
        <w:rPr>
          <w:rStyle w:val="tagnamecolor"/>
        </w:rPr>
        <w:t>/script</w:t>
      </w:r>
      <w:r>
        <w:rPr>
          <w:rStyle w:val="tagcolor"/>
        </w:rPr>
        <w:t>&gt;</w:t>
      </w:r>
      <w:r>
        <w:br/>
      </w:r>
      <w:r>
        <w:rPr>
          <w:rStyle w:val="tagcolor"/>
        </w:rPr>
        <w:t>&lt;</w:t>
      </w:r>
      <w:r>
        <w:rPr>
          <w:rStyle w:val="tagnamecolor"/>
        </w:rPr>
        <w:t>script</w:t>
      </w:r>
      <w:r>
        <w:rPr>
          <w:rStyle w:val="attributecolor"/>
        </w:rPr>
        <w:t xml:space="preserve"> src</w:t>
      </w:r>
      <w:r>
        <w:rPr>
          <w:rStyle w:val="attributevaluecolor"/>
        </w:rPr>
        <w:t>="https://maxcdn.bootstrapcdn.com/bootstrap/3.3.7/js/bootstrap.min.js"</w:t>
      </w:r>
      <w:r>
        <w:rPr>
          <w:rStyle w:val="tagcolor"/>
        </w:rPr>
        <w:t>&gt;&lt;</w:t>
      </w:r>
      <w:r>
        <w:rPr>
          <w:rStyle w:val="tagnamecolor"/>
        </w:rPr>
        <w:t>/script</w:t>
      </w:r>
      <w:r>
        <w:rPr>
          <w:rStyle w:val="tagcolor"/>
        </w:rPr>
        <w:t>&gt;</w:t>
      </w:r>
      <w:r>
        <w:br/>
      </w:r>
      <w:r>
        <w:rPr>
          <w:rStyle w:val="tagcolor"/>
        </w:rPr>
        <w:t>&lt;</w:t>
      </w:r>
      <w:r>
        <w:rPr>
          <w:rStyle w:val="tagnamecolor"/>
        </w:rPr>
        <w:t>/head</w:t>
      </w:r>
      <w:r>
        <w:rPr>
          <w:rStyle w:val="tagcolor"/>
        </w:rPr>
        <w:t>&gt;</w:t>
      </w:r>
      <w:r>
        <w:br/>
      </w:r>
      <w:r>
        <w:rPr>
          <w:rStyle w:val="tagcolor"/>
        </w:rPr>
        <w:t>&lt;</w:t>
      </w:r>
      <w:r>
        <w:rPr>
          <w:rStyle w:val="tagnamecolor"/>
        </w:rPr>
        <w:t>body</w:t>
      </w:r>
      <w:r>
        <w:rPr>
          <w:rStyle w:val="tagcolor"/>
        </w:rPr>
        <w:t>&gt;</w:t>
      </w:r>
      <w:r>
        <w:br/>
      </w:r>
      <w:r>
        <w:br/>
      </w:r>
      <w:r>
        <w:rPr>
          <w:rStyle w:val="tagcolor"/>
        </w:rPr>
        <w:t>&lt;</w:t>
      </w:r>
      <w:r>
        <w:rPr>
          <w:rStyle w:val="tagnamecolor"/>
        </w:rPr>
        <w:t>div</w:t>
      </w:r>
      <w:r>
        <w:rPr>
          <w:rStyle w:val="attributecolor"/>
        </w:rPr>
        <w:t xml:space="preserve"> class</w:t>
      </w:r>
      <w:r>
        <w:rPr>
          <w:rStyle w:val="attributevaluecolor"/>
        </w:rPr>
        <w:t>="container"</w:t>
      </w:r>
      <w:r>
        <w:rPr>
          <w:rStyle w:val="tagcolor"/>
        </w:rPr>
        <w:t>&gt;</w:t>
      </w:r>
      <w:r>
        <w:br/>
        <w:t xml:space="preserve">  </w:t>
      </w:r>
      <w:r>
        <w:rPr>
          <w:rStyle w:val="tagcolor"/>
        </w:rPr>
        <w:t>&lt;</w:t>
      </w:r>
      <w:r>
        <w:rPr>
          <w:rStyle w:val="tagnamecolor"/>
        </w:rPr>
        <w:t>div</w:t>
      </w:r>
      <w:r>
        <w:rPr>
          <w:rStyle w:val="attributecolor"/>
        </w:rPr>
        <w:t xml:space="preserve"> class</w:t>
      </w:r>
      <w:r>
        <w:rPr>
          <w:rStyle w:val="attributevaluecolor"/>
        </w:rPr>
        <w:t>="</w:t>
      </w:r>
      <w:proofErr w:type="spellStart"/>
      <w:r>
        <w:rPr>
          <w:rStyle w:val="attributevaluecolor"/>
        </w:rPr>
        <w:t>jumbotron</w:t>
      </w:r>
      <w:proofErr w:type="spellEnd"/>
      <w:r>
        <w:rPr>
          <w:rStyle w:val="attributevaluecolor"/>
        </w:rPr>
        <w:t>"</w:t>
      </w:r>
      <w:r>
        <w:rPr>
          <w:rStyle w:val="tagcolor"/>
        </w:rPr>
        <w:t>&gt;</w:t>
      </w:r>
      <w:r>
        <w:br/>
        <w:t xml:space="preserve">    </w:t>
      </w:r>
      <w:r>
        <w:rPr>
          <w:rStyle w:val="tagcolor"/>
        </w:rPr>
        <w:t>&lt;</w:t>
      </w:r>
      <w:r>
        <w:rPr>
          <w:rStyle w:val="tagnamecolor"/>
        </w:rPr>
        <w:t>h1</w:t>
      </w:r>
      <w:r>
        <w:rPr>
          <w:rStyle w:val="tagcolor"/>
        </w:rPr>
        <w:t>&gt;</w:t>
      </w:r>
      <w:r>
        <w:t>My First Bootstrap Page</w:t>
      </w:r>
      <w:r>
        <w:rPr>
          <w:rStyle w:val="tagcolor"/>
        </w:rPr>
        <w:t>&lt;</w:t>
      </w:r>
      <w:r>
        <w:rPr>
          <w:rStyle w:val="tagnamecolor"/>
        </w:rPr>
        <w:t>/h1</w:t>
      </w:r>
      <w:r>
        <w:rPr>
          <w:rStyle w:val="tagcolor"/>
        </w:rPr>
        <w:t>&gt;</w:t>
      </w:r>
      <w:r>
        <w:br/>
        <w:t xml:space="preserve">  </w:t>
      </w:r>
      <w:r>
        <w:rPr>
          <w:rStyle w:val="tagcolor"/>
        </w:rPr>
        <w:t>&lt;</w:t>
      </w:r>
      <w:r>
        <w:rPr>
          <w:rStyle w:val="tagnamecolor"/>
        </w:rPr>
        <w:t>/div</w:t>
      </w:r>
      <w:r>
        <w:rPr>
          <w:rStyle w:val="tagcolor"/>
        </w:rPr>
        <w:t>&gt;</w:t>
      </w:r>
      <w:r>
        <w:br/>
        <w:t xml:space="preserve">  </w:t>
      </w:r>
      <w:r>
        <w:rPr>
          <w:rStyle w:val="tagcolor"/>
        </w:rPr>
        <w:t>&lt;</w:t>
      </w:r>
      <w:r>
        <w:rPr>
          <w:rStyle w:val="tagnamecolor"/>
        </w:rPr>
        <w:t>div</w:t>
      </w:r>
      <w:r>
        <w:rPr>
          <w:rStyle w:val="attributecolor"/>
        </w:rPr>
        <w:t xml:space="preserve"> class</w:t>
      </w:r>
      <w:r>
        <w:rPr>
          <w:rStyle w:val="attributevaluecolor"/>
        </w:rPr>
        <w:t>="row"</w:t>
      </w:r>
      <w:r>
        <w:rPr>
          <w:rStyle w:val="tagcolor"/>
        </w:rPr>
        <w:t>&gt;</w:t>
      </w:r>
      <w:r>
        <w:br/>
        <w:t xml:space="preserve">    </w:t>
      </w:r>
      <w:r>
        <w:rPr>
          <w:rStyle w:val="tagcolor"/>
        </w:rPr>
        <w:t>&lt;</w:t>
      </w:r>
      <w:r>
        <w:rPr>
          <w:rStyle w:val="tagnamecolor"/>
        </w:rPr>
        <w:t>div</w:t>
      </w:r>
      <w:r>
        <w:rPr>
          <w:rStyle w:val="attributecolor"/>
        </w:rPr>
        <w:t xml:space="preserve"> class</w:t>
      </w:r>
      <w:r>
        <w:rPr>
          <w:rStyle w:val="attributevaluecolor"/>
        </w:rPr>
        <w:t>="col-sm-4"</w:t>
      </w:r>
      <w:r>
        <w:rPr>
          <w:rStyle w:val="tagcolor"/>
        </w:rPr>
        <w:t>&gt;</w:t>
      </w:r>
      <w:r>
        <w:br/>
        <w:t>      ...</w:t>
      </w:r>
      <w:r>
        <w:br/>
        <w:t xml:space="preserve">    </w:t>
      </w:r>
      <w:r>
        <w:rPr>
          <w:rStyle w:val="tagcolor"/>
        </w:rPr>
        <w:t>&lt;</w:t>
      </w:r>
      <w:r>
        <w:rPr>
          <w:rStyle w:val="tagnamecolor"/>
        </w:rPr>
        <w:t>/div</w:t>
      </w:r>
      <w:r>
        <w:rPr>
          <w:rStyle w:val="tagcolor"/>
        </w:rPr>
        <w:t>&gt;</w:t>
      </w:r>
      <w:r>
        <w:br/>
        <w:t xml:space="preserve">    </w:t>
      </w:r>
      <w:r>
        <w:rPr>
          <w:rStyle w:val="tagcolor"/>
        </w:rPr>
        <w:t>&lt;</w:t>
      </w:r>
      <w:r>
        <w:rPr>
          <w:rStyle w:val="tagnamecolor"/>
        </w:rPr>
        <w:t>div</w:t>
      </w:r>
      <w:r>
        <w:rPr>
          <w:rStyle w:val="attributecolor"/>
        </w:rPr>
        <w:t xml:space="preserve"> class</w:t>
      </w:r>
      <w:r>
        <w:rPr>
          <w:rStyle w:val="attributevaluecolor"/>
        </w:rPr>
        <w:t>="col-sm-4"</w:t>
      </w:r>
      <w:r>
        <w:rPr>
          <w:rStyle w:val="tagcolor"/>
        </w:rPr>
        <w:t>&gt;</w:t>
      </w:r>
      <w:r>
        <w:br/>
        <w:t>      ...</w:t>
      </w:r>
      <w:r>
        <w:br/>
        <w:t xml:space="preserve">    </w:t>
      </w:r>
      <w:r>
        <w:rPr>
          <w:rStyle w:val="tagcolor"/>
        </w:rPr>
        <w:t>&lt;</w:t>
      </w:r>
      <w:r>
        <w:rPr>
          <w:rStyle w:val="tagnamecolor"/>
        </w:rPr>
        <w:t>/div</w:t>
      </w:r>
      <w:r>
        <w:rPr>
          <w:rStyle w:val="tagcolor"/>
        </w:rPr>
        <w:t>&gt;</w:t>
      </w:r>
      <w:r>
        <w:br/>
        <w:t xml:space="preserve">    </w:t>
      </w:r>
      <w:r>
        <w:rPr>
          <w:rStyle w:val="tagcolor"/>
        </w:rPr>
        <w:t>&lt;</w:t>
      </w:r>
      <w:r>
        <w:rPr>
          <w:rStyle w:val="tagnamecolor"/>
        </w:rPr>
        <w:t>div</w:t>
      </w:r>
      <w:r>
        <w:rPr>
          <w:rStyle w:val="attributecolor"/>
        </w:rPr>
        <w:t xml:space="preserve"> class</w:t>
      </w:r>
      <w:r>
        <w:rPr>
          <w:rStyle w:val="attributevaluecolor"/>
        </w:rPr>
        <w:t>="col-sm-4"</w:t>
      </w:r>
      <w:r>
        <w:rPr>
          <w:rStyle w:val="tagcolor"/>
        </w:rPr>
        <w:t>&gt;</w:t>
      </w:r>
      <w:r>
        <w:br/>
        <w:t>    ...</w:t>
      </w:r>
      <w:r>
        <w:br/>
        <w:t xml:space="preserve">    </w:t>
      </w:r>
      <w:r>
        <w:rPr>
          <w:rStyle w:val="tagcolor"/>
        </w:rPr>
        <w:t>&lt;</w:t>
      </w:r>
      <w:r>
        <w:rPr>
          <w:rStyle w:val="tagnamecolor"/>
        </w:rPr>
        <w:t>/div</w:t>
      </w:r>
      <w:r>
        <w:rPr>
          <w:rStyle w:val="tagcolor"/>
        </w:rPr>
        <w:t>&gt;</w:t>
      </w:r>
      <w:r>
        <w:br/>
        <w:t xml:space="preserve">  </w:t>
      </w:r>
      <w:r>
        <w:rPr>
          <w:rStyle w:val="tagcolor"/>
        </w:rPr>
        <w:t>&lt;</w:t>
      </w:r>
      <w:r>
        <w:rPr>
          <w:rStyle w:val="tagnamecolor"/>
        </w:rPr>
        <w:t>/div</w:t>
      </w:r>
      <w:r>
        <w:rPr>
          <w:rStyle w:val="tagcolor"/>
        </w:rPr>
        <w:t>&gt;</w:t>
      </w:r>
      <w:r>
        <w:br/>
      </w:r>
      <w:r>
        <w:rPr>
          <w:rStyle w:val="tagcolor"/>
        </w:rPr>
        <w:t>&lt;</w:t>
      </w:r>
      <w:r>
        <w:rPr>
          <w:rStyle w:val="tagnamecolor"/>
        </w:rPr>
        <w:t>/div</w:t>
      </w:r>
      <w:r>
        <w:rPr>
          <w:rStyle w:val="tagcolor"/>
        </w:rPr>
        <w:t>&gt;</w:t>
      </w:r>
      <w:r>
        <w:br/>
      </w:r>
      <w:r>
        <w:br/>
      </w:r>
      <w:r>
        <w:rPr>
          <w:rStyle w:val="tagcolor"/>
        </w:rPr>
        <w:t>&lt;</w:t>
      </w:r>
      <w:r>
        <w:rPr>
          <w:rStyle w:val="tagnamecolor"/>
        </w:rPr>
        <w:t>/body</w:t>
      </w:r>
      <w:r>
        <w:rPr>
          <w:rStyle w:val="tagcolor"/>
        </w:rPr>
        <w:t>&gt;</w:t>
      </w:r>
      <w:r>
        <w:br/>
      </w:r>
      <w:r>
        <w:rPr>
          <w:rStyle w:val="tagcolor"/>
        </w:rPr>
        <w:t>&lt;</w:t>
      </w:r>
      <w:r>
        <w:rPr>
          <w:rStyle w:val="tagnamecolor"/>
        </w:rPr>
        <w:t>/html</w:t>
      </w:r>
      <w:r>
        <w:rPr>
          <w:rStyle w:val="tagcolor"/>
        </w:rPr>
        <w:t>&gt;</w:t>
      </w:r>
      <w:r>
        <w:t xml:space="preserve"> </w:t>
      </w:r>
    </w:p>
    <w:p w:rsidR="003E166A" w:rsidRDefault="003E166A" w:rsidP="00E33C7B">
      <w:pPr>
        <w:pStyle w:val="IntenseQuote"/>
      </w:pPr>
    </w:p>
    <w:p w:rsidR="003E166A" w:rsidRDefault="003E166A" w:rsidP="00E33C7B">
      <w:pPr>
        <w:pStyle w:val="IntenseQuote"/>
        <w:rPr>
          <w:rFonts w:eastAsia="Times New Roman"/>
          <w:sz w:val="24"/>
          <w:szCs w:val="24"/>
        </w:rPr>
      </w:pPr>
      <w:r>
        <w:br w:type="page"/>
      </w:r>
    </w:p>
    <w:p w:rsidR="003E166A" w:rsidRPr="002E4D80" w:rsidRDefault="003E166A" w:rsidP="00161CC0">
      <w:pPr>
        <w:pStyle w:val="IntenseQuote"/>
        <w:jc w:val="center"/>
        <w:rPr>
          <w:rFonts w:ascii="Times New Roman" w:hAnsi="Times New Roman" w:cs="Times New Roman"/>
          <w:i w:val="0"/>
          <w:sz w:val="56"/>
          <w:szCs w:val="56"/>
          <w:u w:val="single"/>
        </w:rPr>
      </w:pPr>
      <w:r w:rsidRPr="002E4D80">
        <w:rPr>
          <w:rFonts w:ascii="Times New Roman" w:hAnsi="Times New Roman" w:cs="Times New Roman"/>
          <w:i w:val="0"/>
          <w:sz w:val="56"/>
          <w:szCs w:val="56"/>
          <w:u w:val="single"/>
        </w:rPr>
        <w:lastRenderedPageBreak/>
        <w:t xml:space="preserve">HTML </w:t>
      </w:r>
      <w:r w:rsidRPr="002E4D80">
        <w:rPr>
          <w:rStyle w:val="colorh1"/>
          <w:rFonts w:ascii="Times New Roman" w:hAnsi="Times New Roman" w:cs="Times New Roman"/>
          <w:i w:val="0"/>
          <w:sz w:val="56"/>
          <w:szCs w:val="56"/>
          <w:u w:val="single"/>
        </w:rPr>
        <w:t>Computer Code Elements</w:t>
      </w:r>
    </w:p>
    <w:p w:rsidR="003E166A" w:rsidRDefault="003E166A" w:rsidP="00E33C7B">
      <w:pPr>
        <w:pStyle w:val="IntenseQuote"/>
      </w:pPr>
      <w:r>
        <w:t>Computer Code</w:t>
      </w:r>
    </w:p>
    <w:p w:rsidR="003E166A" w:rsidRDefault="003E166A" w:rsidP="00E33C7B">
      <w:pPr>
        <w:pStyle w:val="IntenseQuote"/>
      </w:pPr>
      <w:r>
        <w:rPr>
          <w:rStyle w:val="tagcolor"/>
        </w:rPr>
        <w:t>&lt;</w:t>
      </w:r>
      <w:proofErr w:type="gramStart"/>
      <w:r>
        <w:rPr>
          <w:rStyle w:val="tagnamecolor"/>
        </w:rPr>
        <w:t>code</w:t>
      </w:r>
      <w:proofErr w:type="gramEnd"/>
      <w:r>
        <w:rPr>
          <w:rStyle w:val="tagcolor"/>
        </w:rPr>
        <w:t>&gt;</w:t>
      </w:r>
      <w:r>
        <w:br/>
        <w:t>x = 5;</w:t>
      </w:r>
      <w:r>
        <w:rPr>
          <w:rStyle w:val="tagcolor"/>
        </w:rPr>
        <w:t>&lt;</w:t>
      </w:r>
      <w:proofErr w:type="spellStart"/>
      <w:r>
        <w:rPr>
          <w:rStyle w:val="tagnamecolor"/>
        </w:rPr>
        <w:t>br</w:t>
      </w:r>
      <w:proofErr w:type="spellEnd"/>
      <w:r>
        <w:rPr>
          <w:rStyle w:val="tagcolor"/>
        </w:rPr>
        <w:t>&gt;</w:t>
      </w:r>
      <w:r>
        <w:br/>
        <w:t>y = 6;</w:t>
      </w:r>
      <w:r>
        <w:rPr>
          <w:rStyle w:val="tagcolor"/>
        </w:rPr>
        <w:t>&lt;</w:t>
      </w:r>
      <w:proofErr w:type="spellStart"/>
      <w:r>
        <w:rPr>
          <w:rStyle w:val="tagnamecolor"/>
        </w:rPr>
        <w:t>br</w:t>
      </w:r>
      <w:proofErr w:type="spellEnd"/>
      <w:r>
        <w:rPr>
          <w:rStyle w:val="tagcolor"/>
        </w:rPr>
        <w:t>&gt;</w:t>
      </w:r>
      <w:r>
        <w:br/>
        <w:t>z = x + y;</w:t>
      </w:r>
      <w:r>
        <w:br/>
      </w:r>
      <w:r>
        <w:rPr>
          <w:rStyle w:val="tagcolor"/>
        </w:rPr>
        <w:t>&lt;</w:t>
      </w:r>
      <w:r>
        <w:rPr>
          <w:rStyle w:val="tagnamecolor"/>
        </w:rPr>
        <w:t>/code</w:t>
      </w:r>
      <w:r>
        <w:rPr>
          <w:rStyle w:val="tagcolor"/>
        </w:rPr>
        <w:t>&gt;</w:t>
      </w:r>
      <w:r>
        <w:t xml:space="preserve"> </w:t>
      </w:r>
    </w:p>
    <w:p w:rsidR="003E166A" w:rsidRDefault="00E33C7B" w:rsidP="00E33C7B">
      <w:pPr>
        <w:pStyle w:val="IntenseQuote"/>
      </w:pPr>
      <w:r>
        <w:pict>
          <v:rect id="_x0000_i1337" style="width:0;height:1.5pt" o:hralign="center" o:hrstd="t" o:hr="t" fillcolor="#a0a0a0" stroked="f"/>
        </w:pict>
      </w:r>
    </w:p>
    <w:p w:rsidR="003E166A" w:rsidRPr="00161CC0" w:rsidRDefault="003E166A" w:rsidP="00161CC0">
      <w:pPr>
        <w:pStyle w:val="IntenseQuote"/>
        <w:jc w:val="center"/>
        <w:rPr>
          <w:sz w:val="40"/>
          <w:szCs w:val="40"/>
        </w:rPr>
      </w:pPr>
      <w:r w:rsidRPr="00161CC0">
        <w:rPr>
          <w:sz w:val="40"/>
          <w:szCs w:val="40"/>
        </w:rPr>
        <w:t>HTML &lt;</w:t>
      </w:r>
      <w:proofErr w:type="spellStart"/>
      <w:r w:rsidRPr="00161CC0">
        <w:rPr>
          <w:sz w:val="40"/>
          <w:szCs w:val="40"/>
        </w:rPr>
        <w:t>kbd</w:t>
      </w:r>
      <w:proofErr w:type="spellEnd"/>
      <w:r w:rsidRPr="00161CC0">
        <w:rPr>
          <w:sz w:val="40"/>
          <w:szCs w:val="40"/>
        </w:rPr>
        <w:t>&gt; For Keyboard Input</w:t>
      </w:r>
    </w:p>
    <w:p w:rsidR="003E166A" w:rsidRDefault="003E166A" w:rsidP="00E33C7B">
      <w:pPr>
        <w:pStyle w:val="IntenseQuote"/>
      </w:pPr>
      <w:r>
        <w:t xml:space="preserve">The HTML </w:t>
      </w:r>
      <w:r>
        <w:rPr>
          <w:rStyle w:val="HTMLCode"/>
          <w:rFonts w:eastAsiaTheme="majorEastAsia"/>
        </w:rPr>
        <w:t>&lt;</w:t>
      </w:r>
      <w:proofErr w:type="spellStart"/>
      <w:r>
        <w:rPr>
          <w:rStyle w:val="HTMLCode"/>
          <w:rFonts w:eastAsiaTheme="majorEastAsia"/>
        </w:rPr>
        <w:t>kbd</w:t>
      </w:r>
      <w:proofErr w:type="spellEnd"/>
      <w:r>
        <w:rPr>
          <w:rStyle w:val="HTMLCode"/>
          <w:rFonts w:eastAsiaTheme="majorEastAsia"/>
        </w:rPr>
        <w:t>&gt;</w:t>
      </w:r>
      <w:r>
        <w:t xml:space="preserve"> element represents user input, like keyboard input or voice commands.</w:t>
      </w:r>
    </w:p>
    <w:p w:rsidR="003E166A" w:rsidRDefault="003E166A" w:rsidP="00E33C7B">
      <w:pPr>
        <w:pStyle w:val="IntenseQuote"/>
      </w:pPr>
      <w:r>
        <w:t xml:space="preserve">Text surrounded by </w:t>
      </w:r>
      <w:r>
        <w:rPr>
          <w:rStyle w:val="HTMLCode"/>
          <w:rFonts w:eastAsiaTheme="majorEastAsia"/>
        </w:rPr>
        <w:t>&lt;</w:t>
      </w:r>
      <w:proofErr w:type="spellStart"/>
      <w:r>
        <w:rPr>
          <w:rStyle w:val="HTMLCode"/>
          <w:rFonts w:eastAsiaTheme="majorEastAsia"/>
        </w:rPr>
        <w:t>kbd</w:t>
      </w:r>
      <w:proofErr w:type="spellEnd"/>
      <w:r>
        <w:rPr>
          <w:rStyle w:val="HTMLCode"/>
          <w:rFonts w:eastAsiaTheme="majorEastAsia"/>
        </w:rPr>
        <w:t>&gt;</w:t>
      </w:r>
      <w:r>
        <w:t xml:space="preserve"> tags is typically displayed in the browser's default </w:t>
      </w:r>
      <w:proofErr w:type="spellStart"/>
      <w:r>
        <w:t>monospace</w:t>
      </w:r>
      <w:proofErr w:type="spellEnd"/>
      <w:r>
        <w:t xml:space="preserve"> font:</w:t>
      </w:r>
    </w:p>
    <w:p w:rsidR="003E166A" w:rsidRDefault="003E166A" w:rsidP="00E33C7B">
      <w:pPr>
        <w:pStyle w:val="IntenseQuote"/>
      </w:pPr>
      <w:r>
        <w:t>Example</w:t>
      </w:r>
    </w:p>
    <w:p w:rsidR="003E166A" w:rsidRDefault="003E166A" w:rsidP="00E33C7B">
      <w:pPr>
        <w:pStyle w:val="IntenseQuote"/>
      </w:pPr>
      <w:r>
        <w:rPr>
          <w:rStyle w:val="tagcolor"/>
        </w:rPr>
        <w:t>&lt;</w:t>
      </w:r>
      <w:r>
        <w:rPr>
          <w:rStyle w:val="tagnamecolor"/>
        </w:rPr>
        <w:t>p</w:t>
      </w:r>
      <w:r>
        <w:rPr>
          <w:rStyle w:val="tagcolor"/>
        </w:rPr>
        <w:t>&gt;</w:t>
      </w:r>
      <w:r>
        <w:t xml:space="preserve">Save the document by pressing </w:t>
      </w:r>
      <w:r>
        <w:rPr>
          <w:rStyle w:val="tagcolor"/>
        </w:rPr>
        <w:t>&lt;</w:t>
      </w:r>
      <w:proofErr w:type="spellStart"/>
      <w:r>
        <w:rPr>
          <w:rStyle w:val="tagnamecolor"/>
        </w:rPr>
        <w:t>kbd</w:t>
      </w:r>
      <w:proofErr w:type="spellEnd"/>
      <w:r>
        <w:rPr>
          <w:rStyle w:val="tagcolor"/>
        </w:rPr>
        <w:t>&gt;</w:t>
      </w:r>
      <w:r>
        <w:t>Ctrl + S</w:t>
      </w:r>
      <w:r>
        <w:rPr>
          <w:rStyle w:val="tagcolor"/>
        </w:rPr>
        <w:t>&lt;</w:t>
      </w:r>
      <w:r>
        <w:rPr>
          <w:rStyle w:val="tagnamecolor"/>
        </w:rPr>
        <w:t>/</w:t>
      </w:r>
      <w:proofErr w:type="spellStart"/>
      <w:r>
        <w:rPr>
          <w:rStyle w:val="tagnamecolor"/>
        </w:rPr>
        <w:t>kbd</w:t>
      </w:r>
      <w:proofErr w:type="spellEnd"/>
      <w:r>
        <w:rPr>
          <w:rStyle w:val="tagcolor"/>
        </w:rPr>
        <w:t>&gt;&lt;</w:t>
      </w:r>
      <w:r>
        <w:rPr>
          <w:rStyle w:val="tagnamecolor"/>
        </w:rPr>
        <w:t>/p</w:t>
      </w:r>
      <w:r>
        <w:rPr>
          <w:rStyle w:val="tagcolor"/>
        </w:rPr>
        <w:t>&gt;</w:t>
      </w:r>
      <w:r>
        <w:t xml:space="preserve"> </w:t>
      </w:r>
    </w:p>
    <w:p w:rsidR="003E166A" w:rsidRPr="00161CC0" w:rsidRDefault="003E166A" w:rsidP="00161CC0">
      <w:pPr>
        <w:pStyle w:val="IntenseQuote"/>
        <w:jc w:val="center"/>
        <w:rPr>
          <w:sz w:val="40"/>
          <w:szCs w:val="40"/>
        </w:rPr>
      </w:pPr>
      <w:r w:rsidRPr="00161CC0">
        <w:rPr>
          <w:sz w:val="40"/>
          <w:szCs w:val="40"/>
        </w:rPr>
        <w:t>Result:</w:t>
      </w:r>
    </w:p>
    <w:p w:rsidR="003E166A" w:rsidRDefault="003E166A" w:rsidP="00E33C7B">
      <w:pPr>
        <w:pStyle w:val="IntenseQuote"/>
      </w:pPr>
      <w:r>
        <w:t xml:space="preserve">Save the document by pressing </w:t>
      </w:r>
      <w:r>
        <w:rPr>
          <w:rStyle w:val="HTMLKeyboard"/>
          <w:rFonts w:eastAsiaTheme="minorHAnsi"/>
        </w:rPr>
        <w:t>Ctrl + S</w:t>
      </w:r>
    </w:p>
    <w:p w:rsidR="003E166A" w:rsidRDefault="00E33C7B" w:rsidP="00E33C7B">
      <w:pPr>
        <w:pStyle w:val="IntenseQuote"/>
      </w:pPr>
      <w:r>
        <w:pict>
          <v:rect id="_x0000_i1338" style="width:0;height:1.5pt" o:hralign="center" o:hrstd="t" o:hr="t" fillcolor="#a0a0a0" stroked="f"/>
        </w:pict>
      </w:r>
    </w:p>
    <w:p w:rsidR="003E166A" w:rsidRPr="00161CC0" w:rsidRDefault="003E166A" w:rsidP="00161CC0">
      <w:pPr>
        <w:pStyle w:val="IntenseQuote"/>
        <w:jc w:val="center"/>
        <w:rPr>
          <w:sz w:val="40"/>
          <w:szCs w:val="40"/>
        </w:rPr>
      </w:pPr>
      <w:r w:rsidRPr="00161CC0">
        <w:rPr>
          <w:sz w:val="40"/>
          <w:szCs w:val="40"/>
        </w:rPr>
        <w:t>HTML &lt;</w:t>
      </w:r>
      <w:proofErr w:type="spellStart"/>
      <w:r w:rsidRPr="00161CC0">
        <w:rPr>
          <w:sz w:val="40"/>
          <w:szCs w:val="40"/>
        </w:rPr>
        <w:t>samp</w:t>
      </w:r>
      <w:proofErr w:type="spellEnd"/>
      <w:r w:rsidRPr="00161CC0">
        <w:rPr>
          <w:sz w:val="40"/>
          <w:szCs w:val="40"/>
        </w:rPr>
        <w:t>&gt; For Program Output</w:t>
      </w:r>
    </w:p>
    <w:p w:rsidR="003E166A" w:rsidRDefault="003E166A" w:rsidP="00E33C7B">
      <w:pPr>
        <w:pStyle w:val="IntenseQuote"/>
      </w:pPr>
      <w:r>
        <w:t xml:space="preserve">The HTML </w:t>
      </w:r>
      <w:r>
        <w:rPr>
          <w:rStyle w:val="HTMLCode"/>
          <w:rFonts w:eastAsiaTheme="majorEastAsia"/>
        </w:rPr>
        <w:t>&lt;</w:t>
      </w:r>
      <w:proofErr w:type="spellStart"/>
      <w:r>
        <w:rPr>
          <w:rStyle w:val="HTMLCode"/>
          <w:rFonts w:eastAsiaTheme="majorEastAsia"/>
        </w:rPr>
        <w:t>samp</w:t>
      </w:r>
      <w:proofErr w:type="spellEnd"/>
      <w:r>
        <w:rPr>
          <w:rStyle w:val="HTMLCode"/>
          <w:rFonts w:eastAsiaTheme="majorEastAsia"/>
        </w:rPr>
        <w:t>&gt;</w:t>
      </w:r>
      <w:r>
        <w:t xml:space="preserve"> element represents output from a program or computing system.</w:t>
      </w:r>
    </w:p>
    <w:p w:rsidR="003E166A" w:rsidRDefault="003E166A" w:rsidP="00E33C7B">
      <w:pPr>
        <w:pStyle w:val="IntenseQuote"/>
      </w:pPr>
      <w:r>
        <w:t xml:space="preserve">Text surrounded by </w:t>
      </w:r>
      <w:r>
        <w:rPr>
          <w:rStyle w:val="HTMLCode"/>
          <w:rFonts w:eastAsiaTheme="majorEastAsia"/>
        </w:rPr>
        <w:t>&lt;</w:t>
      </w:r>
      <w:proofErr w:type="spellStart"/>
      <w:r>
        <w:rPr>
          <w:rStyle w:val="HTMLCode"/>
          <w:rFonts w:eastAsiaTheme="majorEastAsia"/>
        </w:rPr>
        <w:t>samp</w:t>
      </w:r>
      <w:proofErr w:type="spellEnd"/>
      <w:r>
        <w:rPr>
          <w:rStyle w:val="HTMLCode"/>
          <w:rFonts w:eastAsiaTheme="majorEastAsia"/>
        </w:rPr>
        <w:t>&gt;</w:t>
      </w:r>
      <w:r>
        <w:t xml:space="preserve"> tags is typically displayed in the browser's default </w:t>
      </w:r>
      <w:proofErr w:type="spellStart"/>
      <w:r>
        <w:t>monospace</w:t>
      </w:r>
      <w:proofErr w:type="spellEnd"/>
      <w:r>
        <w:t xml:space="preserve"> font:</w:t>
      </w:r>
    </w:p>
    <w:p w:rsidR="003E166A" w:rsidRDefault="003E166A" w:rsidP="00E33C7B">
      <w:pPr>
        <w:pStyle w:val="IntenseQuote"/>
      </w:pPr>
      <w:r>
        <w:t>Example</w:t>
      </w:r>
    </w:p>
    <w:p w:rsidR="003E166A" w:rsidRDefault="003E166A" w:rsidP="00E33C7B">
      <w:pPr>
        <w:pStyle w:val="IntenseQuote"/>
      </w:pPr>
      <w:r>
        <w:rPr>
          <w:rStyle w:val="tagcolor"/>
        </w:rPr>
        <w:t>&lt;</w:t>
      </w:r>
      <w:r>
        <w:rPr>
          <w:rStyle w:val="tagnamecolor"/>
        </w:rPr>
        <w:t>p</w:t>
      </w:r>
      <w:r>
        <w:rPr>
          <w:rStyle w:val="tagcolor"/>
        </w:rPr>
        <w:t>&gt;</w:t>
      </w:r>
      <w:r>
        <w:t xml:space="preserve">If you input wrong value, the program will return </w:t>
      </w:r>
      <w:r>
        <w:rPr>
          <w:rStyle w:val="tagcolor"/>
        </w:rPr>
        <w:t>&lt;</w:t>
      </w:r>
      <w:proofErr w:type="spellStart"/>
      <w:r>
        <w:rPr>
          <w:rStyle w:val="tagnamecolor"/>
        </w:rPr>
        <w:t>samp</w:t>
      </w:r>
      <w:proofErr w:type="spellEnd"/>
      <w:r>
        <w:rPr>
          <w:rStyle w:val="tagcolor"/>
        </w:rPr>
        <w:t>&gt;</w:t>
      </w:r>
      <w:r>
        <w:t>Error</w:t>
      </w:r>
      <w:proofErr w:type="gramStart"/>
      <w:r>
        <w:t>!</w:t>
      </w:r>
      <w:r>
        <w:rPr>
          <w:rStyle w:val="tagcolor"/>
        </w:rPr>
        <w:t>&lt;</w:t>
      </w:r>
      <w:proofErr w:type="gramEnd"/>
      <w:r>
        <w:rPr>
          <w:rStyle w:val="tagnamecolor"/>
        </w:rPr>
        <w:t>/</w:t>
      </w:r>
      <w:proofErr w:type="spellStart"/>
      <w:r>
        <w:rPr>
          <w:rStyle w:val="tagnamecolor"/>
        </w:rPr>
        <w:t>samp</w:t>
      </w:r>
      <w:proofErr w:type="spellEnd"/>
      <w:r>
        <w:rPr>
          <w:rStyle w:val="tagcolor"/>
        </w:rPr>
        <w:t>&gt;&lt;</w:t>
      </w:r>
      <w:r>
        <w:rPr>
          <w:rStyle w:val="tagnamecolor"/>
        </w:rPr>
        <w:t>/p</w:t>
      </w:r>
      <w:r>
        <w:rPr>
          <w:rStyle w:val="tagcolor"/>
        </w:rPr>
        <w:t>&gt;</w:t>
      </w:r>
      <w:r>
        <w:t xml:space="preserve"> </w:t>
      </w:r>
    </w:p>
    <w:p w:rsidR="003E166A" w:rsidRPr="00161CC0" w:rsidRDefault="003E166A" w:rsidP="00161CC0">
      <w:pPr>
        <w:pStyle w:val="IntenseQuote"/>
        <w:jc w:val="center"/>
        <w:rPr>
          <w:sz w:val="40"/>
          <w:szCs w:val="40"/>
        </w:rPr>
      </w:pPr>
      <w:r w:rsidRPr="00161CC0">
        <w:rPr>
          <w:sz w:val="40"/>
          <w:szCs w:val="40"/>
        </w:rPr>
        <w:lastRenderedPageBreak/>
        <w:t>Result:</w:t>
      </w:r>
    </w:p>
    <w:p w:rsidR="003E166A" w:rsidRDefault="003E166A" w:rsidP="00E33C7B">
      <w:pPr>
        <w:pStyle w:val="IntenseQuote"/>
      </w:pPr>
      <w:r>
        <w:t xml:space="preserve">If you input wrong value, the program will return </w:t>
      </w:r>
      <w:r>
        <w:rPr>
          <w:rStyle w:val="HTMLSample"/>
          <w:rFonts w:eastAsiaTheme="minorHAnsi"/>
          <w:sz w:val="20"/>
          <w:szCs w:val="20"/>
        </w:rPr>
        <w:t>Error!</w:t>
      </w:r>
      <w:r>
        <w:t xml:space="preserve"> </w:t>
      </w:r>
    </w:p>
    <w:p w:rsidR="003E166A" w:rsidRDefault="00E33C7B" w:rsidP="00E33C7B">
      <w:pPr>
        <w:pStyle w:val="IntenseQuote"/>
      </w:pPr>
      <w:r>
        <w:pict>
          <v:rect id="_x0000_i1339" style="width:0;height:1.5pt" o:hralign="center" o:hrstd="t" o:hr="t" fillcolor="#a0a0a0" stroked="f"/>
        </w:pict>
      </w:r>
    </w:p>
    <w:p w:rsidR="003E166A" w:rsidRDefault="00E33C7B" w:rsidP="00E33C7B">
      <w:pPr>
        <w:pStyle w:val="IntenseQuote"/>
      </w:pPr>
      <w:r>
        <w:pict>
          <v:rect id="_x0000_i1340" style="width:0;height:1.5pt" o:hralign="center" o:hrstd="t" o:hr="t" fillcolor="#a0a0a0" stroked="f"/>
        </w:pict>
      </w:r>
    </w:p>
    <w:p w:rsidR="003E166A" w:rsidRPr="00161CC0" w:rsidRDefault="003E166A" w:rsidP="00161CC0">
      <w:pPr>
        <w:pStyle w:val="IntenseQuote"/>
        <w:jc w:val="center"/>
        <w:rPr>
          <w:sz w:val="40"/>
          <w:szCs w:val="40"/>
        </w:rPr>
      </w:pPr>
      <w:r w:rsidRPr="00161CC0">
        <w:rPr>
          <w:sz w:val="40"/>
          <w:szCs w:val="40"/>
        </w:rPr>
        <w:t>HTML &lt;code&gt; For Computer Code</w:t>
      </w:r>
    </w:p>
    <w:p w:rsidR="003E166A" w:rsidRDefault="003E166A" w:rsidP="00E33C7B">
      <w:pPr>
        <w:pStyle w:val="IntenseQuote"/>
      </w:pPr>
      <w:r>
        <w:t xml:space="preserve">The HTML </w:t>
      </w:r>
      <w:r>
        <w:rPr>
          <w:rStyle w:val="HTMLCode"/>
          <w:rFonts w:eastAsiaTheme="majorEastAsia"/>
        </w:rPr>
        <w:t>&lt;code&gt;</w:t>
      </w:r>
      <w:r>
        <w:t xml:space="preserve"> element defines a fragment of computer code.</w:t>
      </w:r>
    </w:p>
    <w:p w:rsidR="003E166A" w:rsidRDefault="003E166A" w:rsidP="00E33C7B">
      <w:pPr>
        <w:pStyle w:val="IntenseQuote"/>
      </w:pPr>
      <w:r>
        <w:t xml:space="preserve">Text surrounded by </w:t>
      </w:r>
      <w:r>
        <w:rPr>
          <w:rStyle w:val="HTMLCode"/>
          <w:rFonts w:eastAsiaTheme="majorEastAsia"/>
        </w:rPr>
        <w:t>&lt;code&gt;</w:t>
      </w:r>
      <w:r>
        <w:t xml:space="preserve"> tags is typically displayed in the browser's default </w:t>
      </w:r>
      <w:proofErr w:type="spellStart"/>
      <w:r>
        <w:t>monospace</w:t>
      </w:r>
      <w:proofErr w:type="spellEnd"/>
      <w:r>
        <w:t xml:space="preserve"> font: </w:t>
      </w:r>
    </w:p>
    <w:p w:rsidR="003E166A" w:rsidRDefault="003E166A" w:rsidP="00E33C7B">
      <w:pPr>
        <w:pStyle w:val="IntenseQuote"/>
      </w:pPr>
      <w:r>
        <w:t>Example</w:t>
      </w:r>
    </w:p>
    <w:p w:rsidR="003E166A" w:rsidRDefault="003E166A" w:rsidP="00E33C7B">
      <w:pPr>
        <w:pStyle w:val="IntenseQuote"/>
      </w:pPr>
      <w:r>
        <w:rPr>
          <w:rStyle w:val="tagcolor"/>
        </w:rPr>
        <w:t>&lt;</w:t>
      </w:r>
      <w:proofErr w:type="gramStart"/>
      <w:r>
        <w:rPr>
          <w:rStyle w:val="tagnamecolor"/>
        </w:rPr>
        <w:t>code</w:t>
      </w:r>
      <w:proofErr w:type="gramEnd"/>
      <w:r>
        <w:rPr>
          <w:rStyle w:val="tagcolor"/>
        </w:rPr>
        <w:t>&gt;</w:t>
      </w:r>
      <w:r>
        <w:br/>
        <w:t>x = 5;</w:t>
      </w:r>
      <w:r>
        <w:br/>
        <w:t>y = 6;</w:t>
      </w:r>
      <w:r>
        <w:br/>
        <w:t>z = x + y;</w:t>
      </w:r>
      <w:r>
        <w:br/>
      </w:r>
      <w:r>
        <w:rPr>
          <w:rStyle w:val="tagcolor"/>
        </w:rPr>
        <w:t>&lt;</w:t>
      </w:r>
      <w:r>
        <w:rPr>
          <w:rStyle w:val="tagnamecolor"/>
        </w:rPr>
        <w:t>/code</w:t>
      </w:r>
      <w:r>
        <w:rPr>
          <w:rStyle w:val="tagcolor"/>
        </w:rPr>
        <w:t>&gt;</w:t>
      </w:r>
      <w:r>
        <w:t xml:space="preserve"> </w:t>
      </w:r>
    </w:p>
    <w:p w:rsidR="003E166A" w:rsidRDefault="003E166A" w:rsidP="00E33C7B">
      <w:pPr>
        <w:pStyle w:val="IntenseQuote"/>
      </w:pPr>
      <w:r>
        <w:t>Result:</w:t>
      </w:r>
    </w:p>
    <w:p w:rsidR="003E166A" w:rsidRDefault="003E166A" w:rsidP="00E33C7B">
      <w:pPr>
        <w:pStyle w:val="IntenseQuote"/>
      </w:pPr>
      <w:r>
        <w:rPr>
          <w:rStyle w:val="HTMLCode"/>
          <w:rFonts w:eastAsiaTheme="minorHAnsi"/>
        </w:rPr>
        <w:t xml:space="preserve">x = 5; y = 6; z = x + y; </w:t>
      </w:r>
    </w:p>
    <w:p w:rsidR="003E166A" w:rsidRDefault="003E166A" w:rsidP="00E33C7B">
      <w:pPr>
        <w:pStyle w:val="IntenseQuote"/>
      </w:pPr>
      <w:r>
        <w:t xml:space="preserve">Notice that the </w:t>
      </w:r>
      <w:r>
        <w:rPr>
          <w:rStyle w:val="HTMLCode"/>
          <w:rFonts w:eastAsiaTheme="majorEastAsia"/>
        </w:rPr>
        <w:t>&lt;code&gt;</w:t>
      </w:r>
      <w:r>
        <w:t xml:space="preserve"> element does not preserve extra whitespace and line-breaks.</w:t>
      </w:r>
    </w:p>
    <w:p w:rsidR="003E166A" w:rsidRDefault="003E166A" w:rsidP="00E33C7B">
      <w:pPr>
        <w:pStyle w:val="IntenseQuote"/>
      </w:pPr>
      <w:r>
        <w:t xml:space="preserve">To fix this, you can put the </w:t>
      </w:r>
      <w:r>
        <w:rPr>
          <w:rStyle w:val="HTMLCode"/>
          <w:rFonts w:eastAsiaTheme="majorEastAsia"/>
        </w:rPr>
        <w:t>&lt;code&gt;</w:t>
      </w:r>
      <w:r>
        <w:t xml:space="preserve"> element inside a </w:t>
      </w:r>
      <w:r>
        <w:rPr>
          <w:rStyle w:val="HTMLCode"/>
          <w:rFonts w:eastAsiaTheme="majorEastAsia"/>
        </w:rPr>
        <w:t>&lt;pre&gt;</w:t>
      </w:r>
      <w:r>
        <w:t xml:space="preserve"> element:</w:t>
      </w:r>
    </w:p>
    <w:p w:rsidR="003E166A" w:rsidRDefault="003E166A" w:rsidP="00E33C7B">
      <w:pPr>
        <w:pStyle w:val="IntenseQuote"/>
      </w:pPr>
      <w:r>
        <w:t>Example</w:t>
      </w:r>
    </w:p>
    <w:p w:rsidR="003E166A" w:rsidRDefault="003E166A" w:rsidP="00E33C7B">
      <w:pPr>
        <w:pStyle w:val="IntenseQuote"/>
      </w:pPr>
      <w:r>
        <w:rPr>
          <w:rStyle w:val="tagcolor"/>
        </w:rPr>
        <w:t>&lt;</w:t>
      </w:r>
      <w:proofErr w:type="gramStart"/>
      <w:r>
        <w:rPr>
          <w:rStyle w:val="tagnamecolor"/>
        </w:rPr>
        <w:t>pre</w:t>
      </w:r>
      <w:proofErr w:type="gramEnd"/>
      <w:r>
        <w:rPr>
          <w:rStyle w:val="tagcolor"/>
        </w:rPr>
        <w:t>&gt;</w:t>
      </w:r>
      <w:r>
        <w:br/>
      </w:r>
      <w:r>
        <w:rPr>
          <w:rStyle w:val="tagcolor"/>
        </w:rPr>
        <w:t>&lt;</w:t>
      </w:r>
      <w:r>
        <w:rPr>
          <w:rStyle w:val="tagnamecolor"/>
        </w:rPr>
        <w:t>code</w:t>
      </w:r>
      <w:r>
        <w:rPr>
          <w:rStyle w:val="tagcolor"/>
        </w:rPr>
        <w:t>&gt;</w:t>
      </w:r>
      <w:r>
        <w:br/>
        <w:t>x = 5;</w:t>
      </w:r>
      <w:r>
        <w:br/>
        <w:t>y = 6;</w:t>
      </w:r>
      <w:r>
        <w:br/>
        <w:t>z = x + y;</w:t>
      </w:r>
      <w:r>
        <w:br/>
      </w:r>
      <w:r>
        <w:rPr>
          <w:rStyle w:val="tagcolor"/>
        </w:rPr>
        <w:t>&lt;</w:t>
      </w:r>
      <w:r>
        <w:rPr>
          <w:rStyle w:val="tagnamecolor"/>
        </w:rPr>
        <w:t>/code</w:t>
      </w:r>
      <w:r>
        <w:rPr>
          <w:rStyle w:val="tagcolor"/>
        </w:rPr>
        <w:t>&gt;</w:t>
      </w:r>
      <w:r>
        <w:br/>
      </w:r>
      <w:r>
        <w:rPr>
          <w:rStyle w:val="tagcolor"/>
        </w:rPr>
        <w:t>&lt;</w:t>
      </w:r>
      <w:r>
        <w:rPr>
          <w:rStyle w:val="tagnamecolor"/>
        </w:rPr>
        <w:t>/pre</w:t>
      </w:r>
      <w:r>
        <w:rPr>
          <w:rStyle w:val="tagcolor"/>
        </w:rPr>
        <w:t>&gt;</w:t>
      </w:r>
      <w:r>
        <w:t xml:space="preserve"> </w:t>
      </w:r>
    </w:p>
    <w:p w:rsidR="003E166A" w:rsidRDefault="003E166A" w:rsidP="00E33C7B">
      <w:pPr>
        <w:pStyle w:val="IntenseQuote"/>
      </w:pPr>
      <w:r>
        <w:lastRenderedPageBreak/>
        <w:t>Result:</w:t>
      </w:r>
    </w:p>
    <w:p w:rsidR="003E166A" w:rsidRDefault="003E166A" w:rsidP="00E33C7B">
      <w:pPr>
        <w:pStyle w:val="IntenseQuote"/>
      </w:pPr>
      <w:r>
        <w:t>x = 5;</w:t>
      </w:r>
    </w:p>
    <w:p w:rsidR="003E166A" w:rsidRDefault="003E166A" w:rsidP="00E33C7B">
      <w:pPr>
        <w:pStyle w:val="IntenseQuote"/>
      </w:pPr>
      <w:r>
        <w:t>y = 6;</w:t>
      </w:r>
    </w:p>
    <w:p w:rsidR="003E166A" w:rsidRDefault="003E166A" w:rsidP="00E33C7B">
      <w:pPr>
        <w:pStyle w:val="IntenseQuote"/>
      </w:pPr>
      <w:r>
        <w:t>z = x + y;</w:t>
      </w:r>
    </w:p>
    <w:p w:rsidR="003E166A" w:rsidRDefault="00E33C7B" w:rsidP="00E33C7B">
      <w:pPr>
        <w:pStyle w:val="IntenseQuote"/>
      </w:pPr>
      <w:r>
        <w:pict>
          <v:rect id="_x0000_i1341" style="width:0;height:1.5pt" o:hralign="center" o:hrstd="t" o:hr="t" fillcolor="#a0a0a0" stroked="f"/>
        </w:pict>
      </w:r>
    </w:p>
    <w:p w:rsidR="003E166A" w:rsidRPr="00161CC0" w:rsidRDefault="003E166A" w:rsidP="00161CC0">
      <w:pPr>
        <w:pStyle w:val="IntenseQuote"/>
        <w:jc w:val="center"/>
        <w:rPr>
          <w:sz w:val="40"/>
          <w:szCs w:val="40"/>
        </w:rPr>
      </w:pPr>
      <w:r w:rsidRPr="00161CC0">
        <w:rPr>
          <w:sz w:val="40"/>
          <w:szCs w:val="40"/>
        </w:rPr>
        <w:t>HTML &lt;</w:t>
      </w:r>
      <w:proofErr w:type="spellStart"/>
      <w:r w:rsidRPr="00161CC0">
        <w:rPr>
          <w:sz w:val="40"/>
          <w:szCs w:val="40"/>
        </w:rPr>
        <w:t>var</w:t>
      </w:r>
      <w:proofErr w:type="spellEnd"/>
      <w:r w:rsidRPr="00161CC0">
        <w:rPr>
          <w:sz w:val="40"/>
          <w:szCs w:val="40"/>
        </w:rPr>
        <w:t>&gt; For Variables</w:t>
      </w:r>
    </w:p>
    <w:p w:rsidR="003E166A" w:rsidRDefault="003E166A" w:rsidP="00E33C7B">
      <w:pPr>
        <w:pStyle w:val="IntenseQuote"/>
      </w:pPr>
      <w:r>
        <w:t xml:space="preserve">The HTML </w:t>
      </w:r>
      <w:r>
        <w:rPr>
          <w:rStyle w:val="HTMLCode"/>
          <w:rFonts w:eastAsiaTheme="majorEastAsia"/>
        </w:rPr>
        <w:t>&lt;</w:t>
      </w:r>
      <w:proofErr w:type="spellStart"/>
      <w:r>
        <w:rPr>
          <w:rStyle w:val="HTMLCode"/>
          <w:rFonts w:eastAsiaTheme="majorEastAsia"/>
        </w:rPr>
        <w:t>var</w:t>
      </w:r>
      <w:proofErr w:type="spellEnd"/>
      <w:r>
        <w:rPr>
          <w:rStyle w:val="HTMLCode"/>
          <w:rFonts w:eastAsiaTheme="majorEastAsia"/>
        </w:rPr>
        <w:t>&gt;</w:t>
      </w:r>
      <w:r>
        <w:t xml:space="preserve"> element defines a variable.</w:t>
      </w:r>
    </w:p>
    <w:p w:rsidR="003E166A" w:rsidRDefault="003E166A" w:rsidP="00E33C7B">
      <w:pPr>
        <w:pStyle w:val="IntenseQuote"/>
      </w:pPr>
      <w:r>
        <w:t>The variable could be a variable in a mathematical expression or a variable in programming context:</w:t>
      </w:r>
    </w:p>
    <w:p w:rsidR="003E166A" w:rsidRDefault="003E166A" w:rsidP="00E33C7B">
      <w:pPr>
        <w:pStyle w:val="IntenseQuote"/>
      </w:pPr>
    </w:p>
    <w:p w:rsidR="003E166A" w:rsidRPr="00161CC0" w:rsidRDefault="003E166A" w:rsidP="00161CC0">
      <w:pPr>
        <w:pStyle w:val="IntenseQuote"/>
        <w:jc w:val="center"/>
        <w:rPr>
          <w:sz w:val="40"/>
          <w:szCs w:val="40"/>
        </w:rPr>
      </w:pPr>
      <w:r w:rsidRPr="00161CC0">
        <w:rPr>
          <w:sz w:val="40"/>
          <w:szCs w:val="40"/>
        </w:rPr>
        <w:t>HTML Computer Code Elements</w:t>
      </w:r>
    </w:p>
    <w:tbl>
      <w:tblPr>
        <w:tblW w:w="3548" w:type="pct"/>
        <w:tblCellSpacing w:w="15" w:type="dxa"/>
        <w:tblCellMar>
          <w:top w:w="15" w:type="dxa"/>
          <w:left w:w="15" w:type="dxa"/>
          <w:bottom w:w="15" w:type="dxa"/>
          <w:right w:w="15" w:type="dxa"/>
        </w:tblCellMar>
        <w:tblLook w:val="04A0" w:firstRow="1" w:lastRow="0" w:firstColumn="1" w:lastColumn="0" w:noHBand="0" w:noVBand="1"/>
      </w:tblPr>
      <w:tblGrid>
        <w:gridCol w:w="1180"/>
        <w:gridCol w:w="455"/>
        <w:gridCol w:w="5071"/>
      </w:tblGrid>
      <w:tr w:rsidR="00161CC0" w:rsidTr="00161CC0">
        <w:trPr>
          <w:tblCellSpacing w:w="15" w:type="dxa"/>
        </w:trPr>
        <w:tc>
          <w:tcPr>
            <w:tcW w:w="846" w:type="pct"/>
            <w:vAlign w:val="center"/>
            <w:hideMark/>
          </w:tcPr>
          <w:p w:rsidR="00161CC0" w:rsidRDefault="00161CC0" w:rsidP="00E33C7B">
            <w:pPr>
              <w:pStyle w:val="IntenseQuote"/>
              <w:rPr>
                <w:sz w:val="24"/>
                <w:szCs w:val="24"/>
              </w:rPr>
            </w:pPr>
            <w:r>
              <w:t>Tag</w:t>
            </w:r>
          </w:p>
        </w:tc>
        <w:tc>
          <w:tcPr>
            <w:tcW w:w="317" w:type="pct"/>
            <w:tcBorders>
              <w:right w:val="single" w:sz="4" w:space="0" w:color="auto"/>
            </w:tcBorders>
            <w:vAlign w:val="center"/>
            <w:hideMark/>
          </w:tcPr>
          <w:p w:rsidR="00161CC0" w:rsidRDefault="00161CC0" w:rsidP="00E33C7B">
            <w:pPr>
              <w:pStyle w:val="IntenseQuote"/>
              <w:rPr>
                <w:sz w:val="24"/>
                <w:szCs w:val="24"/>
              </w:rPr>
            </w:pPr>
          </w:p>
        </w:tc>
        <w:tc>
          <w:tcPr>
            <w:tcW w:w="3747" w:type="pct"/>
            <w:tcBorders>
              <w:left w:val="single" w:sz="4" w:space="0" w:color="auto"/>
            </w:tcBorders>
            <w:vAlign w:val="center"/>
          </w:tcPr>
          <w:p w:rsidR="00161CC0" w:rsidRDefault="00161CC0" w:rsidP="00161CC0">
            <w:pPr>
              <w:pStyle w:val="IntenseQuote"/>
              <w:rPr>
                <w:sz w:val="24"/>
                <w:szCs w:val="24"/>
              </w:rPr>
            </w:pPr>
            <w:r>
              <w:t xml:space="preserve">         Description</w:t>
            </w:r>
          </w:p>
        </w:tc>
      </w:tr>
      <w:tr w:rsidR="00161CC0" w:rsidTr="00161CC0">
        <w:trPr>
          <w:tblCellSpacing w:w="15" w:type="dxa"/>
        </w:trPr>
        <w:tc>
          <w:tcPr>
            <w:tcW w:w="0" w:type="auto"/>
            <w:tcBorders>
              <w:top w:val="single" w:sz="4" w:space="0" w:color="auto"/>
            </w:tcBorders>
            <w:vAlign w:val="center"/>
            <w:hideMark/>
          </w:tcPr>
          <w:p w:rsidR="00161CC0" w:rsidRDefault="00161CC0" w:rsidP="00E33C7B">
            <w:pPr>
              <w:pStyle w:val="IntenseQuote"/>
              <w:rPr>
                <w:sz w:val="24"/>
                <w:szCs w:val="24"/>
              </w:rPr>
            </w:pPr>
            <w:hyperlink r:id="rId180" w:history="1">
              <w:r>
                <w:rPr>
                  <w:rStyle w:val="Hyperlink"/>
                </w:rPr>
                <w:t>&lt;code&gt;</w:t>
              </w:r>
            </w:hyperlink>
          </w:p>
        </w:tc>
        <w:tc>
          <w:tcPr>
            <w:tcW w:w="317" w:type="pct"/>
            <w:tcBorders>
              <w:top w:val="single" w:sz="4" w:space="0" w:color="auto"/>
              <w:right w:val="single" w:sz="4" w:space="0" w:color="auto"/>
            </w:tcBorders>
            <w:vAlign w:val="center"/>
            <w:hideMark/>
          </w:tcPr>
          <w:p w:rsidR="00161CC0" w:rsidRDefault="00161CC0" w:rsidP="00E33C7B">
            <w:pPr>
              <w:pStyle w:val="IntenseQuote"/>
              <w:rPr>
                <w:sz w:val="24"/>
                <w:szCs w:val="24"/>
              </w:rPr>
            </w:pPr>
          </w:p>
        </w:tc>
        <w:tc>
          <w:tcPr>
            <w:tcW w:w="3747" w:type="pct"/>
            <w:tcBorders>
              <w:top w:val="single" w:sz="4" w:space="0" w:color="auto"/>
              <w:left w:val="single" w:sz="4" w:space="0" w:color="auto"/>
            </w:tcBorders>
            <w:vAlign w:val="center"/>
          </w:tcPr>
          <w:p w:rsidR="00161CC0" w:rsidRDefault="00161CC0" w:rsidP="00161CC0">
            <w:pPr>
              <w:pStyle w:val="IntenseQuote"/>
              <w:rPr>
                <w:sz w:val="24"/>
                <w:szCs w:val="24"/>
              </w:rPr>
            </w:pPr>
            <w:r>
              <w:t xml:space="preserve">           Defines programming code</w:t>
            </w:r>
          </w:p>
        </w:tc>
      </w:tr>
      <w:tr w:rsidR="00161CC0" w:rsidTr="00161CC0">
        <w:trPr>
          <w:tblCellSpacing w:w="15" w:type="dxa"/>
        </w:trPr>
        <w:tc>
          <w:tcPr>
            <w:tcW w:w="0" w:type="auto"/>
            <w:vAlign w:val="center"/>
            <w:hideMark/>
          </w:tcPr>
          <w:p w:rsidR="00161CC0" w:rsidRDefault="00161CC0" w:rsidP="00E33C7B">
            <w:pPr>
              <w:pStyle w:val="IntenseQuote"/>
              <w:rPr>
                <w:sz w:val="24"/>
                <w:szCs w:val="24"/>
              </w:rPr>
            </w:pPr>
            <w:hyperlink r:id="rId181" w:history="1">
              <w:r>
                <w:rPr>
                  <w:rStyle w:val="Hyperlink"/>
                </w:rPr>
                <w:t>&lt;</w:t>
              </w:r>
              <w:proofErr w:type="spellStart"/>
              <w:r>
                <w:rPr>
                  <w:rStyle w:val="Hyperlink"/>
                </w:rPr>
                <w:t>kbd</w:t>
              </w:r>
              <w:proofErr w:type="spellEnd"/>
              <w:r>
                <w:rPr>
                  <w:rStyle w:val="Hyperlink"/>
                </w:rPr>
                <w:t>&gt;</w:t>
              </w:r>
            </w:hyperlink>
          </w:p>
        </w:tc>
        <w:tc>
          <w:tcPr>
            <w:tcW w:w="317" w:type="pct"/>
            <w:tcBorders>
              <w:right w:val="single" w:sz="4" w:space="0" w:color="auto"/>
            </w:tcBorders>
            <w:vAlign w:val="center"/>
            <w:hideMark/>
          </w:tcPr>
          <w:p w:rsidR="00161CC0" w:rsidRDefault="00161CC0" w:rsidP="00E33C7B">
            <w:pPr>
              <w:pStyle w:val="IntenseQuote"/>
              <w:rPr>
                <w:sz w:val="24"/>
                <w:szCs w:val="24"/>
              </w:rPr>
            </w:pPr>
          </w:p>
        </w:tc>
        <w:tc>
          <w:tcPr>
            <w:tcW w:w="3747" w:type="pct"/>
            <w:tcBorders>
              <w:left w:val="single" w:sz="4" w:space="0" w:color="auto"/>
            </w:tcBorders>
            <w:vAlign w:val="center"/>
          </w:tcPr>
          <w:p w:rsidR="00161CC0" w:rsidRDefault="00161CC0" w:rsidP="00161CC0">
            <w:pPr>
              <w:pStyle w:val="IntenseQuote"/>
              <w:ind w:left="165"/>
              <w:rPr>
                <w:sz w:val="24"/>
                <w:szCs w:val="24"/>
              </w:rPr>
            </w:pPr>
            <w:r>
              <w:t>Defines keyboard input </w:t>
            </w:r>
          </w:p>
        </w:tc>
      </w:tr>
      <w:tr w:rsidR="00161CC0" w:rsidTr="00161CC0">
        <w:trPr>
          <w:tblCellSpacing w:w="15" w:type="dxa"/>
        </w:trPr>
        <w:tc>
          <w:tcPr>
            <w:tcW w:w="0" w:type="auto"/>
            <w:vAlign w:val="center"/>
            <w:hideMark/>
          </w:tcPr>
          <w:p w:rsidR="00161CC0" w:rsidRDefault="00161CC0" w:rsidP="00E33C7B">
            <w:pPr>
              <w:pStyle w:val="IntenseQuote"/>
              <w:rPr>
                <w:sz w:val="24"/>
                <w:szCs w:val="24"/>
              </w:rPr>
            </w:pPr>
            <w:hyperlink r:id="rId182" w:history="1">
              <w:r>
                <w:rPr>
                  <w:rStyle w:val="Hyperlink"/>
                </w:rPr>
                <w:t>&lt;</w:t>
              </w:r>
              <w:proofErr w:type="spellStart"/>
              <w:r>
                <w:rPr>
                  <w:rStyle w:val="Hyperlink"/>
                </w:rPr>
                <w:t>samp</w:t>
              </w:r>
              <w:proofErr w:type="spellEnd"/>
              <w:r>
                <w:rPr>
                  <w:rStyle w:val="Hyperlink"/>
                </w:rPr>
                <w:t>&gt;</w:t>
              </w:r>
            </w:hyperlink>
          </w:p>
        </w:tc>
        <w:tc>
          <w:tcPr>
            <w:tcW w:w="317" w:type="pct"/>
            <w:tcBorders>
              <w:right w:val="single" w:sz="4" w:space="0" w:color="auto"/>
            </w:tcBorders>
            <w:vAlign w:val="center"/>
            <w:hideMark/>
          </w:tcPr>
          <w:p w:rsidR="00161CC0" w:rsidRDefault="00161CC0" w:rsidP="00E33C7B">
            <w:pPr>
              <w:pStyle w:val="IntenseQuote"/>
              <w:rPr>
                <w:sz w:val="24"/>
                <w:szCs w:val="24"/>
              </w:rPr>
            </w:pPr>
          </w:p>
        </w:tc>
        <w:tc>
          <w:tcPr>
            <w:tcW w:w="3747" w:type="pct"/>
            <w:tcBorders>
              <w:left w:val="single" w:sz="4" w:space="0" w:color="auto"/>
            </w:tcBorders>
            <w:vAlign w:val="center"/>
          </w:tcPr>
          <w:p w:rsidR="00161CC0" w:rsidRDefault="00161CC0" w:rsidP="00161CC0">
            <w:pPr>
              <w:pStyle w:val="IntenseQuote"/>
              <w:ind w:left="99"/>
              <w:rPr>
                <w:sz w:val="24"/>
                <w:szCs w:val="24"/>
              </w:rPr>
            </w:pPr>
            <w:r>
              <w:t>Defines computer output</w:t>
            </w:r>
          </w:p>
        </w:tc>
      </w:tr>
      <w:tr w:rsidR="00161CC0" w:rsidTr="00161CC0">
        <w:trPr>
          <w:tblCellSpacing w:w="15" w:type="dxa"/>
        </w:trPr>
        <w:tc>
          <w:tcPr>
            <w:tcW w:w="0" w:type="auto"/>
            <w:vAlign w:val="center"/>
            <w:hideMark/>
          </w:tcPr>
          <w:p w:rsidR="00161CC0" w:rsidRDefault="00161CC0" w:rsidP="00E33C7B">
            <w:pPr>
              <w:pStyle w:val="IntenseQuote"/>
              <w:rPr>
                <w:sz w:val="24"/>
                <w:szCs w:val="24"/>
              </w:rPr>
            </w:pPr>
            <w:hyperlink r:id="rId183" w:history="1">
              <w:r>
                <w:rPr>
                  <w:rStyle w:val="Hyperlink"/>
                </w:rPr>
                <w:t>&lt;</w:t>
              </w:r>
              <w:proofErr w:type="spellStart"/>
              <w:r>
                <w:rPr>
                  <w:rStyle w:val="Hyperlink"/>
                </w:rPr>
                <w:t>var</w:t>
              </w:r>
              <w:proofErr w:type="spellEnd"/>
              <w:r>
                <w:rPr>
                  <w:rStyle w:val="Hyperlink"/>
                </w:rPr>
                <w:t>&gt;</w:t>
              </w:r>
            </w:hyperlink>
          </w:p>
        </w:tc>
        <w:tc>
          <w:tcPr>
            <w:tcW w:w="317" w:type="pct"/>
            <w:tcBorders>
              <w:right w:val="single" w:sz="4" w:space="0" w:color="auto"/>
            </w:tcBorders>
            <w:vAlign w:val="center"/>
            <w:hideMark/>
          </w:tcPr>
          <w:p w:rsidR="00161CC0" w:rsidRDefault="00161CC0" w:rsidP="00E33C7B">
            <w:pPr>
              <w:pStyle w:val="IntenseQuote"/>
              <w:rPr>
                <w:sz w:val="24"/>
                <w:szCs w:val="24"/>
              </w:rPr>
            </w:pPr>
          </w:p>
        </w:tc>
        <w:tc>
          <w:tcPr>
            <w:tcW w:w="3747" w:type="pct"/>
            <w:tcBorders>
              <w:left w:val="single" w:sz="4" w:space="0" w:color="auto"/>
            </w:tcBorders>
            <w:vAlign w:val="center"/>
          </w:tcPr>
          <w:p w:rsidR="00161CC0" w:rsidRDefault="00161CC0" w:rsidP="00161CC0">
            <w:pPr>
              <w:pStyle w:val="IntenseQuote"/>
              <w:ind w:left="230"/>
              <w:rPr>
                <w:sz w:val="24"/>
                <w:szCs w:val="24"/>
              </w:rPr>
            </w:pPr>
            <w:r>
              <w:t>Defines a variable</w:t>
            </w:r>
          </w:p>
        </w:tc>
      </w:tr>
      <w:tr w:rsidR="00161CC0" w:rsidTr="00161CC0">
        <w:trPr>
          <w:tblCellSpacing w:w="15" w:type="dxa"/>
        </w:trPr>
        <w:tc>
          <w:tcPr>
            <w:tcW w:w="0" w:type="auto"/>
            <w:vAlign w:val="center"/>
            <w:hideMark/>
          </w:tcPr>
          <w:p w:rsidR="00161CC0" w:rsidRDefault="00161CC0" w:rsidP="00E33C7B">
            <w:pPr>
              <w:pStyle w:val="IntenseQuote"/>
              <w:rPr>
                <w:sz w:val="24"/>
                <w:szCs w:val="24"/>
              </w:rPr>
            </w:pPr>
            <w:hyperlink r:id="rId184" w:history="1">
              <w:r>
                <w:rPr>
                  <w:rStyle w:val="Hyperlink"/>
                </w:rPr>
                <w:t>&lt;pre&gt;</w:t>
              </w:r>
            </w:hyperlink>
          </w:p>
        </w:tc>
        <w:tc>
          <w:tcPr>
            <w:tcW w:w="317" w:type="pct"/>
            <w:tcBorders>
              <w:right w:val="single" w:sz="4" w:space="0" w:color="auto"/>
            </w:tcBorders>
            <w:vAlign w:val="center"/>
            <w:hideMark/>
          </w:tcPr>
          <w:p w:rsidR="00161CC0" w:rsidRDefault="00161CC0" w:rsidP="00E33C7B">
            <w:pPr>
              <w:pStyle w:val="IntenseQuote"/>
              <w:rPr>
                <w:sz w:val="24"/>
                <w:szCs w:val="24"/>
              </w:rPr>
            </w:pPr>
          </w:p>
        </w:tc>
        <w:tc>
          <w:tcPr>
            <w:tcW w:w="3747" w:type="pct"/>
            <w:tcBorders>
              <w:left w:val="single" w:sz="4" w:space="0" w:color="auto"/>
            </w:tcBorders>
            <w:vAlign w:val="center"/>
          </w:tcPr>
          <w:p w:rsidR="00161CC0" w:rsidRDefault="00161CC0" w:rsidP="00161CC0">
            <w:pPr>
              <w:pStyle w:val="IntenseQuote"/>
              <w:ind w:left="230"/>
              <w:rPr>
                <w:sz w:val="24"/>
                <w:szCs w:val="24"/>
              </w:rPr>
            </w:pPr>
            <w:r>
              <w:t>Defines preformatted text</w:t>
            </w:r>
          </w:p>
        </w:tc>
      </w:tr>
    </w:tbl>
    <w:p w:rsidR="003E166A" w:rsidRPr="002E4D80" w:rsidRDefault="003E166A" w:rsidP="00161CC0">
      <w:pPr>
        <w:pStyle w:val="IntenseQuote"/>
        <w:jc w:val="center"/>
        <w:rPr>
          <w:rFonts w:ascii="Times New Roman" w:eastAsia="Times New Roman" w:hAnsi="Times New Roman" w:cs="Times New Roman"/>
          <w:i w:val="0"/>
          <w:sz w:val="96"/>
          <w:u w:val="single"/>
        </w:rPr>
      </w:pPr>
      <w:r w:rsidRPr="002E4D80">
        <w:rPr>
          <w:rFonts w:ascii="Times New Roman" w:eastAsia="Times New Roman" w:hAnsi="Times New Roman" w:cs="Times New Roman"/>
          <w:i w:val="0"/>
          <w:sz w:val="96"/>
          <w:u w:val="single"/>
        </w:rPr>
        <w:t>HTML Entities</w:t>
      </w:r>
    </w:p>
    <w:p w:rsidR="003E166A" w:rsidRPr="003E166A" w:rsidRDefault="003E166A" w:rsidP="00E33C7B">
      <w:pPr>
        <w:pStyle w:val="IntenseQuote"/>
        <w:rPr>
          <w:rFonts w:eastAsia="Times New Roman"/>
          <w:sz w:val="24"/>
          <w:szCs w:val="24"/>
        </w:rPr>
      </w:pPr>
      <w:r w:rsidRPr="003E166A">
        <w:rPr>
          <w:rFonts w:eastAsia="Times New Roman"/>
          <w:sz w:val="24"/>
          <w:szCs w:val="24"/>
        </w:rPr>
        <w:t>Reserved characters in HTML must be replaced with character entities.</w:t>
      </w:r>
    </w:p>
    <w:p w:rsidR="003E166A" w:rsidRPr="003E166A" w:rsidRDefault="003E166A" w:rsidP="00E33C7B">
      <w:pPr>
        <w:pStyle w:val="IntenseQuote"/>
        <w:rPr>
          <w:rFonts w:eastAsia="Times New Roman"/>
          <w:sz w:val="24"/>
          <w:szCs w:val="24"/>
        </w:rPr>
      </w:pPr>
      <w:r w:rsidRPr="003E166A">
        <w:rPr>
          <w:rFonts w:eastAsia="Times New Roman"/>
          <w:sz w:val="24"/>
          <w:szCs w:val="24"/>
        </w:rPr>
        <w:t>Characters that are not present on your keyboard can also be replaced by entities.</w:t>
      </w:r>
    </w:p>
    <w:p w:rsidR="003E166A" w:rsidRPr="003E166A" w:rsidRDefault="00E33C7B" w:rsidP="00E33C7B">
      <w:pPr>
        <w:pStyle w:val="IntenseQuote"/>
        <w:rPr>
          <w:rFonts w:eastAsia="Times New Roman"/>
          <w:sz w:val="24"/>
          <w:szCs w:val="24"/>
        </w:rPr>
      </w:pPr>
      <w:r>
        <w:rPr>
          <w:rFonts w:eastAsia="Times New Roman"/>
          <w:sz w:val="24"/>
          <w:szCs w:val="24"/>
        </w:rPr>
        <w:pict>
          <v:rect id="_x0000_i1349" style="width:0;height:1.5pt" o:hralign="center" o:hrstd="t" o:hr="t" fillcolor="#a0a0a0" stroked="f"/>
        </w:pict>
      </w:r>
    </w:p>
    <w:p w:rsidR="003E166A" w:rsidRPr="003E166A" w:rsidRDefault="003E166A" w:rsidP="00E33C7B">
      <w:pPr>
        <w:pStyle w:val="IntenseQuote"/>
        <w:rPr>
          <w:rFonts w:eastAsia="Times New Roman"/>
          <w:sz w:val="36"/>
          <w:szCs w:val="36"/>
        </w:rPr>
      </w:pPr>
      <w:r w:rsidRPr="003E166A">
        <w:rPr>
          <w:rFonts w:eastAsia="Times New Roman"/>
          <w:sz w:val="36"/>
          <w:szCs w:val="36"/>
        </w:rPr>
        <w:lastRenderedPageBreak/>
        <w:t>HTML Entities</w:t>
      </w:r>
    </w:p>
    <w:p w:rsidR="003E166A" w:rsidRPr="003E166A" w:rsidRDefault="003E166A" w:rsidP="00E33C7B">
      <w:pPr>
        <w:pStyle w:val="IntenseQuote"/>
        <w:rPr>
          <w:rFonts w:eastAsia="Times New Roman"/>
          <w:sz w:val="24"/>
          <w:szCs w:val="24"/>
        </w:rPr>
      </w:pPr>
      <w:r w:rsidRPr="003E166A">
        <w:rPr>
          <w:rFonts w:eastAsia="Times New Roman"/>
          <w:sz w:val="24"/>
          <w:szCs w:val="24"/>
        </w:rPr>
        <w:t>Some characters are reserved in HTML.</w:t>
      </w:r>
    </w:p>
    <w:p w:rsidR="003E166A" w:rsidRPr="003E166A" w:rsidRDefault="003E166A" w:rsidP="00E33C7B">
      <w:pPr>
        <w:pStyle w:val="IntenseQuote"/>
        <w:rPr>
          <w:rFonts w:eastAsia="Times New Roman"/>
          <w:sz w:val="24"/>
          <w:szCs w:val="24"/>
        </w:rPr>
      </w:pPr>
      <w:r w:rsidRPr="003E166A">
        <w:rPr>
          <w:rFonts w:eastAsia="Times New Roman"/>
          <w:sz w:val="24"/>
          <w:szCs w:val="24"/>
        </w:rPr>
        <w:t>If you use the less than (&lt;) or greater than (&gt;) signs in your text, the browser might mix them with tags.</w:t>
      </w:r>
    </w:p>
    <w:p w:rsidR="003E166A" w:rsidRPr="003E166A" w:rsidRDefault="003E166A" w:rsidP="00E33C7B">
      <w:pPr>
        <w:pStyle w:val="IntenseQuote"/>
        <w:rPr>
          <w:rFonts w:eastAsia="Times New Roman"/>
          <w:sz w:val="24"/>
          <w:szCs w:val="24"/>
        </w:rPr>
      </w:pPr>
      <w:r w:rsidRPr="003E166A">
        <w:rPr>
          <w:rFonts w:eastAsia="Times New Roman"/>
          <w:sz w:val="24"/>
          <w:szCs w:val="24"/>
        </w:rPr>
        <w:t>Character entities are used to display reserved characters in HTML.</w:t>
      </w:r>
    </w:p>
    <w:p w:rsidR="003E166A" w:rsidRPr="003E166A" w:rsidRDefault="003E166A" w:rsidP="00E33C7B">
      <w:pPr>
        <w:pStyle w:val="IntenseQuote"/>
        <w:rPr>
          <w:rFonts w:eastAsia="Times New Roman"/>
          <w:sz w:val="24"/>
          <w:szCs w:val="24"/>
        </w:rPr>
      </w:pPr>
      <w:r w:rsidRPr="003E166A">
        <w:rPr>
          <w:rFonts w:eastAsia="Times New Roman"/>
          <w:sz w:val="24"/>
          <w:szCs w:val="24"/>
        </w:rPr>
        <w:t>A character entity looks like this:</w:t>
      </w:r>
    </w:p>
    <w:p w:rsidR="003E166A" w:rsidRPr="003E166A" w:rsidRDefault="003E166A" w:rsidP="00E33C7B">
      <w:pPr>
        <w:pStyle w:val="IntenseQuote"/>
        <w:rPr>
          <w:rFonts w:eastAsia="Times New Roman"/>
          <w:sz w:val="24"/>
          <w:szCs w:val="24"/>
        </w:rPr>
      </w:pPr>
      <w:r w:rsidRPr="003E166A">
        <w:rPr>
          <w:rFonts w:eastAsia="Times New Roman"/>
          <w:sz w:val="24"/>
          <w:szCs w:val="24"/>
        </w:rPr>
        <w:t>&amp;</w:t>
      </w:r>
      <w:proofErr w:type="spellStart"/>
      <w:r w:rsidRPr="003E166A">
        <w:rPr>
          <w:rFonts w:eastAsia="Times New Roman"/>
          <w:sz w:val="24"/>
          <w:szCs w:val="24"/>
        </w:rPr>
        <w:t>entity_name</w:t>
      </w:r>
      <w:proofErr w:type="spellEnd"/>
      <w:r w:rsidRPr="003E166A">
        <w:rPr>
          <w:rFonts w:eastAsia="Times New Roman"/>
          <w:sz w:val="24"/>
          <w:szCs w:val="24"/>
        </w:rPr>
        <w:t xml:space="preserve">; </w:t>
      </w:r>
    </w:p>
    <w:p w:rsidR="003E166A" w:rsidRPr="003E166A" w:rsidRDefault="003E166A" w:rsidP="00E33C7B">
      <w:pPr>
        <w:pStyle w:val="IntenseQuote"/>
        <w:rPr>
          <w:rFonts w:eastAsia="Times New Roman"/>
          <w:sz w:val="24"/>
          <w:szCs w:val="24"/>
        </w:rPr>
      </w:pPr>
      <w:r w:rsidRPr="003E166A">
        <w:rPr>
          <w:rFonts w:eastAsia="Times New Roman"/>
          <w:sz w:val="24"/>
          <w:szCs w:val="24"/>
        </w:rPr>
        <w:t>OR</w:t>
      </w:r>
    </w:p>
    <w:p w:rsidR="003E166A" w:rsidRPr="003E166A" w:rsidRDefault="003E166A" w:rsidP="00E33C7B">
      <w:pPr>
        <w:pStyle w:val="IntenseQuote"/>
        <w:rPr>
          <w:rFonts w:eastAsia="Times New Roman"/>
          <w:sz w:val="24"/>
          <w:szCs w:val="24"/>
        </w:rPr>
      </w:pPr>
      <w:r w:rsidRPr="003E166A">
        <w:rPr>
          <w:rFonts w:eastAsia="Times New Roman"/>
          <w:sz w:val="24"/>
          <w:szCs w:val="24"/>
        </w:rPr>
        <w:t>&amp;#</w:t>
      </w:r>
      <w:proofErr w:type="spellStart"/>
      <w:r w:rsidRPr="003E166A">
        <w:rPr>
          <w:rFonts w:eastAsia="Times New Roman"/>
          <w:sz w:val="24"/>
          <w:szCs w:val="24"/>
        </w:rPr>
        <w:t>entity_number</w:t>
      </w:r>
      <w:proofErr w:type="spellEnd"/>
      <w:r w:rsidRPr="003E166A">
        <w:rPr>
          <w:rFonts w:eastAsia="Times New Roman"/>
          <w:sz w:val="24"/>
          <w:szCs w:val="24"/>
        </w:rPr>
        <w:t xml:space="preserve">; </w:t>
      </w:r>
    </w:p>
    <w:p w:rsidR="003E166A" w:rsidRPr="003E166A" w:rsidRDefault="003E166A" w:rsidP="00E33C7B">
      <w:pPr>
        <w:pStyle w:val="IntenseQuote"/>
        <w:rPr>
          <w:rFonts w:eastAsia="Times New Roman"/>
          <w:sz w:val="24"/>
          <w:szCs w:val="24"/>
        </w:rPr>
      </w:pPr>
      <w:r w:rsidRPr="003E166A">
        <w:rPr>
          <w:rFonts w:eastAsia="Times New Roman"/>
          <w:sz w:val="24"/>
          <w:szCs w:val="24"/>
        </w:rPr>
        <w:t>To display a less than sign (&lt;) we must write: &amp;</w:t>
      </w:r>
      <w:proofErr w:type="spellStart"/>
      <w:r w:rsidRPr="003E166A">
        <w:rPr>
          <w:rFonts w:eastAsia="Times New Roman"/>
          <w:sz w:val="24"/>
          <w:szCs w:val="24"/>
        </w:rPr>
        <w:t>lt</w:t>
      </w:r>
      <w:proofErr w:type="spellEnd"/>
      <w:r w:rsidRPr="003E166A">
        <w:rPr>
          <w:rFonts w:eastAsia="Times New Roman"/>
          <w:sz w:val="24"/>
          <w:szCs w:val="24"/>
        </w:rPr>
        <w:t>; or &amp;#60;</w:t>
      </w:r>
    </w:p>
    <w:p w:rsidR="003E166A" w:rsidRPr="003E166A" w:rsidRDefault="003E166A" w:rsidP="00E33C7B">
      <w:pPr>
        <w:pStyle w:val="IntenseQuote"/>
        <w:rPr>
          <w:rFonts w:eastAsia="Times New Roman"/>
          <w:sz w:val="24"/>
          <w:szCs w:val="24"/>
        </w:rPr>
      </w:pPr>
      <w:r w:rsidRPr="003E166A">
        <w:rPr>
          <w:rFonts w:eastAsia="Times New Roman"/>
          <w:sz w:val="24"/>
          <w:szCs w:val="24"/>
        </w:rPr>
        <w:t>Advantage of using an entity name: An entity name is easy to remember.</w:t>
      </w:r>
      <w:r w:rsidRPr="003E166A">
        <w:rPr>
          <w:rFonts w:eastAsia="Times New Roman"/>
          <w:sz w:val="24"/>
          <w:szCs w:val="24"/>
        </w:rPr>
        <w:br/>
        <w:t>Disadvantage of using an entity name: Browsers may not support all entity names, but the support for numbers is good.</w:t>
      </w:r>
    </w:p>
    <w:p w:rsidR="003E166A" w:rsidRPr="003E166A" w:rsidRDefault="00E33C7B" w:rsidP="00E33C7B">
      <w:pPr>
        <w:pStyle w:val="IntenseQuote"/>
        <w:rPr>
          <w:rFonts w:eastAsia="Times New Roman"/>
          <w:sz w:val="24"/>
          <w:szCs w:val="24"/>
        </w:rPr>
      </w:pPr>
      <w:r>
        <w:rPr>
          <w:rFonts w:eastAsia="Times New Roman"/>
          <w:sz w:val="24"/>
          <w:szCs w:val="24"/>
        </w:rPr>
        <w:pict>
          <v:rect id="_x0000_i1350" style="width:0;height:1.5pt" o:hralign="center" o:hrstd="t" o:hr="t" fillcolor="#a0a0a0" stroked="f"/>
        </w:pict>
      </w:r>
    </w:p>
    <w:p w:rsidR="003E166A" w:rsidRPr="003E166A" w:rsidRDefault="003E166A" w:rsidP="00E33C7B">
      <w:pPr>
        <w:pStyle w:val="IntenseQuote"/>
        <w:rPr>
          <w:rFonts w:eastAsia="Times New Roman"/>
          <w:sz w:val="36"/>
          <w:szCs w:val="36"/>
        </w:rPr>
      </w:pPr>
      <w:r w:rsidRPr="003E166A">
        <w:rPr>
          <w:rFonts w:eastAsia="Times New Roman"/>
          <w:sz w:val="36"/>
          <w:szCs w:val="36"/>
        </w:rPr>
        <w:t>Non-breaking Space</w:t>
      </w:r>
    </w:p>
    <w:p w:rsidR="003E166A" w:rsidRPr="003E166A" w:rsidRDefault="003E166A" w:rsidP="00E33C7B">
      <w:pPr>
        <w:pStyle w:val="IntenseQuote"/>
        <w:rPr>
          <w:rFonts w:eastAsia="Times New Roman"/>
          <w:sz w:val="24"/>
          <w:szCs w:val="24"/>
        </w:rPr>
      </w:pPr>
      <w:r w:rsidRPr="003E166A">
        <w:rPr>
          <w:rFonts w:eastAsia="Times New Roman"/>
          <w:sz w:val="24"/>
          <w:szCs w:val="24"/>
        </w:rPr>
        <w:t>A common character entity used in HTML is the non-breaking space: &amp;</w:t>
      </w:r>
      <w:proofErr w:type="spellStart"/>
      <w:r w:rsidRPr="003E166A">
        <w:rPr>
          <w:rFonts w:eastAsia="Times New Roman"/>
          <w:sz w:val="24"/>
          <w:szCs w:val="24"/>
        </w:rPr>
        <w:t>nbsp</w:t>
      </w:r>
      <w:proofErr w:type="spellEnd"/>
      <w:r w:rsidRPr="003E166A">
        <w:rPr>
          <w:rFonts w:eastAsia="Times New Roman"/>
          <w:sz w:val="24"/>
          <w:szCs w:val="24"/>
        </w:rPr>
        <w:t>;</w:t>
      </w:r>
    </w:p>
    <w:p w:rsidR="003E166A" w:rsidRPr="003E166A" w:rsidRDefault="003E166A" w:rsidP="00E33C7B">
      <w:pPr>
        <w:pStyle w:val="IntenseQuote"/>
        <w:rPr>
          <w:rFonts w:eastAsia="Times New Roman"/>
          <w:sz w:val="24"/>
          <w:szCs w:val="24"/>
        </w:rPr>
      </w:pPr>
      <w:r w:rsidRPr="003E166A">
        <w:rPr>
          <w:rFonts w:eastAsia="Times New Roman"/>
          <w:sz w:val="24"/>
          <w:szCs w:val="24"/>
        </w:rPr>
        <w:t>A non-breaking space is a space that will not break into a new line.</w:t>
      </w:r>
    </w:p>
    <w:p w:rsidR="003E166A" w:rsidRPr="003E166A" w:rsidRDefault="003E166A" w:rsidP="00E33C7B">
      <w:pPr>
        <w:pStyle w:val="IntenseQuote"/>
        <w:rPr>
          <w:rFonts w:eastAsia="Times New Roman"/>
          <w:sz w:val="24"/>
          <w:szCs w:val="24"/>
        </w:rPr>
      </w:pPr>
      <w:r w:rsidRPr="003E166A">
        <w:rPr>
          <w:rFonts w:eastAsia="Times New Roman"/>
          <w:sz w:val="24"/>
          <w:szCs w:val="24"/>
        </w:rPr>
        <w:t>Two words separated by a non-breaking space will stick together (not break into a new line). This is handy when breaking the words might be disruptive.</w:t>
      </w:r>
    </w:p>
    <w:p w:rsidR="003E166A" w:rsidRPr="003E166A" w:rsidRDefault="003E166A" w:rsidP="00E33C7B">
      <w:pPr>
        <w:pStyle w:val="IntenseQuote"/>
        <w:rPr>
          <w:rFonts w:eastAsia="Times New Roman"/>
          <w:sz w:val="24"/>
          <w:szCs w:val="24"/>
        </w:rPr>
      </w:pPr>
      <w:r w:rsidRPr="003E166A">
        <w:rPr>
          <w:rFonts w:eastAsia="Times New Roman"/>
          <w:sz w:val="24"/>
          <w:szCs w:val="24"/>
        </w:rPr>
        <w:t>Examples:</w:t>
      </w:r>
    </w:p>
    <w:p w:rsidR="003E166A" w:rsidRPr="003E166A" w:rsidRDefault="003E166A" w:rsidP="00E33C7B">
      <w:pPr>
        <w:pStyle w:val="IntenseQuote"/>
        <w:rPr>
          <w:rFonts w:eastAsia="Times New Roman"/>
          <w:sz w:val="24"/>
          <w:szCs w:val="24"/>
        </w:rPr>
      </w:pPr>
      <w:r w:rsidRPr="003E166A">
        <w:rPr>
          <w:rFonts w:eastAsia="Times New Roman"/>
          <w:sz w:val="24"/>
          <w:szCs w:val="24"/>
        </w:rPr>
        <w:t>§ 10</w:t>
      </w:r>
    </w:p>
    <w:p w:rsidR="003E166A" w:rsidRPr="003E166A" w:rsidRDefault="003E166A" w:rsidP="00E33C7B">
      <w:pPr>
        <w:pStyle w:val="IntenseQuote"/>
        <w:rPr>
          <w:rFonts w:eastAsia="Times New Roman"/>
          <w:sz w:val="24"/>
          <w:szCs w:val="24"/>
        </w:rPr>
      </w:pPr>
      <w:r w:rsidRPr="003E166A">
        <w:rPr>
          <w:rFonts w:eastAsia="Times New Roman"/>
          <w:sz w:val="24"/>
          <w:szCs w:val="24"/>
        </w:rPr>
        <w:t>10 km/h</w:t>
      </w:r>
    </w:p>
    <w:p w:rsidR="003E166A" w:rsidRPr="003E166A" w:rsidRDefault="003E166A" w:rsidP="00E33C7B">
      <w:pPr>
        <w:pStyle w:val="IntenseQuote"/>
        <w:rPr>
          <w:rFonts w:eastAsia="Times New Roman"/>
          <w:sz w:val="24"/>
          <w:szCs w:val="24"/>
        </w:rPr>
      </w:pPr>
      <w:r w:rsidRPr="003E166A">
        <w:rPr>
          <w:rFonts w:eastAsia="Times New Roman"/>
          <w:sz w:val="24"/>
          <w:szCs w:val="24"/>
        </w:rPr>
        <w:t>10 PM</w:t>
      </w:r>
    </w:p>
    <w:p w:rsidR="003E166A" w:rsidRPr="003E166A" w:rsidRDefault="003E166A" w:rsidP="00E33C7B">
      <w:pPr>
        <w:pStyle w:val="IntenseQuote"/>
        <w:rPr>
          <w:rFonts w:eastAsia="Times New Roman"/>
          <w:sz w:val="24"/>
          <w:szCs w:val="24"/>
        </w:rPr>
      </w:pPr>
      <w:r w:rsidRPr="003E166A">
        <w:rPr>
          <w:rFonts w:eastAsia="Times New Roman"/>
          <w:sz w:val="24"/>
          <w:szCs w:val="24"/>
        </w:rPr>
        <w:lastRenderedPageBreak/>
        <w:t>Another common use of the non-breaking space is to prevent browsers from truncating spaces in HTML pages.</w:t>
      </w:r>
    </w:p>
    <w:p w:rsidR="003E166A" w:rsidRPr="003E166A" w:rsidRDefault="003E166A" w:rsidP="00E33C7B">
      <w:pPr>
        <w:pStyle w:val="IntenseQuote"/>
        <w:rPr>
          <w:rFonts w:eastAsia="Times New Roman"/>
          <w:sz w:val="24"/>
          <w:szCs w:val="24"/>
        </w:rPr>
      </w:pPr>
      <w:r w:rsidRPr="003E166A">
        <w:rPr>
          <w:rFonts w:eastAsia="Times New Roman"/>
          <w:sz w:val="24"/>
          <w:szCs w:val="24"/>
        </w:rPr>
        <w:t xml:space="preserve">If you write 10 spaces in your text, the browser will remove 9 of them. To add real spaces to your text, you can use </w:t>
      </w:r>
      <w:proofErr w:type="gramStart"/>
      <w:r w:rsidRPr="003E166A">
        <w:rPr>
          <w:rFonts w:eastAsia="Times New Roman"/>
          <w:sz w:val="24"/>
          <w:szCs w:val="24"/>
        </w:rPr>
        <w:t>the &amp;</w:t>
      </w:r>
      <w:proofErr w:type="spellStart"/>
      <w:proofErr w:type="gramEnd"/>
      <w:r w:rsidRPr="003E166A">
        <w:rPr>
          <w:rFonts w:eastAsia="Times New Roman"/>
          <w:sz w:val="24"/>
          <w:szCs w:val="24"/>
        </w:rPr>
        <w:t>nbsp</w:t>
      </w:r>
      <w:proofErr w:type="spellEnd"/>
      <w:r w:rsidRPr="003E166A">
        <w:rPr>
          <w:rFonts w:eastAsia="Times New Roman"/>
          <w:sz w:val="24"/>
          <w:szCs w:val="24"/>
        </w:rPr>
        <w:t>; character entity.</w:t>
      </w:r>
    </w:p>
    <w:p w:rsidR="003E166A" w:rsidRPr="003E166A" w:rsidRDefault="003E166A" w:rsidP="00E33C7B">
      <w:pPr>
        <w:pStyle w:val="IntenseQuote"/>
        <w:rPr>
          <w:rFonts w:eastAsia="Times New Roman"/>
          <w:sz w:val="24"/>
          <w:szCs w:val="24"/>
        </w:rPr>
      </w:pPr>
      <w:r w:rsidRPr="003E166A">
        <w:rPr>
          <w:rFonts w:eastAsia="Times New Roman"/>
          <w:sz w:val="24"/>
          <w:szCs w:val="24"/>
        </w:rPr>
        <w:t>The non-breaking hyphen (</w:t>
      </w:r>
      <w:hyperlink r:id="rId185" w:history="1">
        <w:r w:rsidRPr="003E166A">
          <w:rPr>
            <w:rFonts w:eastAsia="Times New Roman"/>
            <w:color w:val="0000FF"/>
            <w:sz w:val="24"/>
            <w:szCs w:val="24"/>
            <w:u w:val="single"/>
          </w:rPr>
          <w:t>&amp;#8209;</w:t>
        </w:r>
      </w:hyperlink>
      <w:r w:rsidRPr="003E166A">
        <w:rPr>
          <w:rFonts w:eastAsia="Times New Roman"/>
          <w:sz w:val="24"/>
          <w:szCs w:val="24"/>
        </w:rPr>
        <w:t>) lets you use a hyphen character (</w:t>
      </w:r>
      <w:r w:rsidRPr="003E166A">
        <w:rPr>
          <w:rFonts w:eastAsia="Times New Roman"/>
          <w:sz w:val="24"/>
          <w:szCs w:val="24"/>
        </w:rPr>
        <w:noBreakHyphen/>
        <w:t>) that won't break.</w:t>
      </w:r>
    </w:p>
    <w:p w:rsidR="003E166A" w:rsidRPr="003E166A" w:rsidRDefault="00E33C7B" w:rsidP="00E33C7B">
      <w:pPr>
        <w:pStyle w:val="IntenseQuote"/>
        <w:rPr>
          <w:rFonts w:eastAsia="Times New Roman"/>
          <w:sz w:val="24"/>
          <w:szCs w:val="24"/>
        </w:rPr>
      </w:pPr>
      <w:r>
        <w:rPr>
          <w:rFonts w:eastAsia="Times New Roman"/>
          <w:sz w:val="24"/>
          <w:szCs w:val="24"/>
        </w:rPr>
        <w:pict>
          <v:rect id="_x0000_i1351" style="width:0;height:1.5pt" o:hralign="center" o:hrstd="t" o:hr="t" fillcolor="#a0a0a0" stroked="f"/>
        </w:pict>
      </w:r>
    </w:p>
    <w:p w:rsidR="003E166A" w:rsidRPr="003E166A" w:rsidRDefault="00E33C7B" w:rsidP="00E33C7B">
      <w:pPr>
        <w:pStyle w:val="IntenseQuote"/>
        <w:rPr>
          <w:rFonts w:eastAsia="Times New Roman"/>
          <w:sz w:val="24"/>
          <w:szCs w:val="24"/>
        </w:rPr>
      </w:pPr>
      <w:r>
        <w:rPr>
          <w:rFonts w:eastAsia="Times New Roman"/>
          <w:sz w:val="24"/>
          <w:szCs w:val="24"/>
        </w:rPr>
        <w:pict>
          <v:rect id="_x0000_i1352" style="width:0;height:1.5pt" o:hralign="center" o:hrstd="t" o:hr="t" fillcolor="#a0a0a0" stroked="f"/>
        </w:pict>
      </w:r>
    </w:p>
    <w:p w:rsidR="003E166A" w:rsidRPr="003E166A" w:rsidRDefault="003E166A" w:rsidP="00E33C7B">
      <w:pPr>
        <w:pStyle w:val="IntenseQuote"/>
        <w:rPr>
          <w:rFonts w:eastAsia="Times New Roman"/>
          <w:sz w:val="36"/>
          <w:szCs w:val="36"/>
        </w:rPr>
      </w:pPr>
      <w:r w:rsidRPr="003E166A">
        <w:rPr>
          <w:rFonts w:eastAsia="Times New Roman"/>
          <w:sz w:val="36"/>
          <w:szCs w:val="36"/>
        </w:rPr>
        <w:t>Some Other Useful HTML Character Entities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172"/>
        <w:gridCol w:w="4000"/>
        <w:gridCol w:w="568"/>
        <w:gridCol w:w="1390"/>
        <w:gridCol w:w="250"/>
        <w:gridCol w:w="1955"/>
      </w:tblGrid>
      <w:tr w:rsidR="00161CC0" w:rsidRPr="003E166A" w:rsidTr="00161CC0">
        <w:trPr>
          <w:tblCellSpacing w:w="15" w:type="dxa"/>
        </w:trPr>
        <w:tc>
          <w:tcPr>
            <w:tcW w:w="0" w:type="auto"/>
            <w:gridSpan w:val="2"/>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Result</w:t>
            </w:r>
          </w:p>
        </w:tc>
        <w:tc>
          <w:tcPr>
            <w:tcW w:w="3970" w:type="dxa"/>
            <w:tcBorders>
              <w:left w:val="single" w:sz="4" w:space="0" w:color="auto"/>
              <w:righ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Description</w:t>
            </w:r>
          </w:p>
        </w:tc>
        <w:tc>
          <w:tcPr>
            <w:tcW w:w="538" w:type="dxa"/>
            <w:tcBorders>
              <w:left w:val="single" w:sz="4" w:space="0" w:color="auto"/>
            </w:tcBorders>
            <w:vAlign w:val="center"/>
          </w:tcPr>
          <w:p w:rsidR="00161CC0" w:rsidRPr="003E166A" w:rsidRDefault="00161CC0" w:rsidP="00161CC0">
            <w:pPr>
              <w:pStyle w:val="IntenseQuote"/>
              <w:rPr>
                <w:rFonts w:eastAsia="Times New Roman"/>
                <w:sz w:val="24"/>
                <w:szCs w:val="24"/>
              </w:rPr>
            </w:pPr>
          </w:p>
        </w:tc>
        <w:tc>
          <w:tcPr>
            <w:tcW w:w="0" w:type="auto"/>
            <w:gridSpan w:val="2"/>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Entity Name</w:t>
            </w:r>
          </w:p>
        </w:tc>
        <w:tc>
          <w:tcPr>
            <w:tcW w:w="0" w:type="auto"/>
            <w:tcBorders>
              <w:lef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Entity Number</w:t>
            </w:r>
          </w:p>
        </w:tc>
      </w:tr>
      <w:tr w:rsidR="00161CC0" w:rsidRPr="003E166A" w:rsidTr="00161CC0">
        <w:trPr>
          <w:trHeight w:val="435"/>
          <w:tblCellSpacing w:w="15" w:type="dxa"/>
        </w:trPr>
        <w:tc>
          <w:tcPr>
            <w:tcW w:w="0" w:type="auto"/>
            <w:gridSpan w:val="2"/>
            <w:tcBorders>
              <w:top w:val="single" w:sz="4" w:space="0" w:color="auto"/>
            </w:tcBorders>
            <w:vAlign w:val="center"/>
            <w:hideMark/>
          </w:tcPr>
          <w:p w:rsidR="00161CC0" w:rsidRPr="003E166A" w:rsidRDefault="00161CC0" w:rsidP="00E33C7B">
            <w:pPr>
              <w:pStyle w:val="IntenseQuote"/>
              <w:rPr>
                <w:rFonts w:eastAsia="Times New Roman"/>
                <w:sz w:val="24"/>
                <w:szCs w:val="24"/>
              </w:rPr>
            </w:pPr>
          </w:p>
        </w:tc>
        <w:tc>
          <w:tcPr>
            <w:tcW w:w="3970" w:type="dxa"/>
            <w:tcBorders>
              <w:top w:val="single" w:sz="4" w:space="0" w:color="auto"/>
              <w:left w:val="single" w:sz="4" w:space="0" w:color="auto"/>
              <w:righ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non-breaking space</w:t>
            </w:r>
          </w:p>
        </w:tc>
        <w:tc>
          <w:tcPr>
            <w:tcW w:w="538" w:type="dxa"/>
            <w:tcBorders>
              <w:top w:val="single" w:sz="4" w:space="0" w:color="auto"/>
              <w:left w:val="single" w:sz="4" w:space="0" w:color="auto"/>
            </w:tcBorders>
            <w:vAlign w:val="center"/>
          </w:tcPr>
          <w:p w:rsidR="00161CC0" w:rsidRPr="003E166A" w:rsidRDefault="00161CC0" w:rsidP="00161CC0">
            <w:pPr>
              <w:pStyle w:val="IntenseQuote"/>
              <w:rPr>
                <w:rFonts w:eastAsia="Times New Roman"/>
                <w:sz w:val="24"/>
                <w:szCs w:val="24"/>
              </w:rPr>
            </w:pPr>
          </w:p>
        </w:tc>
        <w:tc>
          <w:tcPr>
            <w:tcW w:w="0" w:type="auto"/>
            <w:gridSpan w:val="2"/>
            <w:tcBorders>
              <w:top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&amp;</w:t>
            </w:r>
            <w:proofErr w:type="spellStart"/>
            <w:r w:rsidRPr="003E166A">
              <w:rPr>
                <w:rFonts w:eastAsia="Times New Roman"/>
                <w:sz w:val="24"/>
                <w:szCs w:val="24"/>
              </w:rPr>
              <w:t>nbsp</w:t>
            </w:r>
            <w:proofErr w:type="spellEnd"/>
            <w:r w:rsidRPr="003E166A">
              <w:rPr>
                <w:rFonts w:eastAsia="Times New Roman"/>
                <w:sz w:val="24"/>
                <w:szCs w:val="24"/>
              </w:rPr>
              <w:t>;</w:t>
            </w:r>
          </w:p>
        </w:tc>
        <w:tc>
          <w:tcPr>
            <w:tcW w:w="0" w:type="auto"/>
            <w:tcBorders>
              <w:top w:val="single" w:sz="4" w:space="0" w:color="auto"/>
              <w:lef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&amp;#160;</w:t>
            </w:r>
          </w:p>
        </w:tc>
      </w:tr>
      <w:tr w:rsidR="00161CC0" w:rsidRPr="003E166A" w:rsidTr="00161CC0">
        <w:trPr>
          <w:tblCellSpacing w:w="15" w:type="dxa"/>
        </w:trPr>
        <w:tc>
          <w:tcPr>
            <w:tcW w:w="0" w:type="auto"/>
            <w:gridSpan w:val="2"/>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&lt;</w:t>
            </w:r>
          </w:p>
        </w:tc>
        <w:tc>
          <w:tcPr>
            <w:tcW w:w="3970" w:type="dxa"/>
            <w:tcBorders>
              <w:left w:val="single" w:sz="4" w:space="0" w:color="auto"/>
              <w:righ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less than</w:t>
            </w:r>
          </w:p>
        </w:tc>
        <w:tc>
          <w:tcPr>
            <w:tcW w:w="538" w:type="dxa"/>
            <w:tcBorders>
              <w:left w:val="single" w:sz="4" w:space="0" w:color="auto"/>
            </w:tcBorders>
            <w:vAlign w:val="center"/>
          </w:tcPr>
          <w:p w:rsidR="00161CC0" w:rsidRPr="003E166A" w:rsidRDefault="00161CC0" w:rsidP="00161CC0">
            <w:pPr>
              <w:pStyle w:val="IntenseQuote"/>
              <w:rPr>
                <w:rFonts w:eastAsia="Times New Roman"/>
                <w:sz w:val="24"/>
                <w:szCs w:val="24"/>
              </w:rPr>
            </w:pPr>
          </w:p>
        </w:tc>
        <w:tc>
          <w:tcPr>
            <w:tcW w:w="0" w:type="auto"/>
            <w:gridSpan w:val="2"/>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&amp;</w:t>
            </w:r>
            <w:proofErr w:type="spellStart"/>
            <w:r w:rsidRPr="003E166A">
              <w:rPr>
                <w:rFonts w:eastAsia="Times New Roman"/>
                <w:sz w:val="24"/>
                <w:szCs w:val="24"/>
              </w:rPr>
              <w:t>lt</w:t>
            </w:r>
            <w:proofErr w:type="spellEnd"/>
            <w:r w:rsidRPr="003E166A">
              <w:rPr>
                <w:rFonts w:eastAsia="Times New Roman"/>
                <w:sz w:val="24"/>
                <w:szCs w:val="24"/>
              </w:rPr>
              <w:t>;</w:t>
            </w:r>
          </w:p>
        </w:tc>
        <w:tc>
          <w:tcPr>
            <w:tcW w:w="0" w:type="auto"/>
            <w:tcBorders>
              <w:lef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&amp;#60;</w:t>
            </w:r>
          </w:p>
        </w:tc>
      </w:tr>
      <w:tr w:rsidR="00161CC0" w:rsidRPr="003E166A" w:rsidTr="00161CC0">
        <w:trPr>
          <w:tblCellSpacing w:w="15" w:type="dxa"/>
        </w:trPr>
        <w:tc>
          <w:tcPr>
            <w:tcW w:w="0" w:type="auto"/>
            <w:gridSpan w:val="2"/>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&gt;</w:t>
            </w:r>
          </w:p>
        </w:tc>
        <w:tc>
          <w:tcPr>
            <w:tcW w:w="3970" w:type="dxa"/>
            <w:tcBorders>
              <w:left w:val="single" w:sz="4" w:space="0" w:color="auto"/>
              <w:righ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greater than</w:t>
            </w:r>
          </w:p>
        </w:tc>
        <w:tc>
          <w:tcPr>
            <w:tcW w:w="538" w:type="dxa"/>
            <w:tcBorders>
              <w:left w:val="single" w:sz="4" w:space="0" w:color="auto"/>
            </w:tcBorders>
            <w:vAlign w:val="center"/>
          </w:tcPr>
          <w:p w:rsidR="00161CC0" w:rsidRPr="003E166A" w:rsidRDefault="00161CC0" w:rsidP="00161CC0">
            <w:pPr>
              <w:pStyle w:val="IntenseQuote"/>
              <w:rPr>
                <w:rFonts w:eastAsia="Times New Roman"/>
                <w:sz w:val="24"/>
                <w:szCs w:val="24"/>
              </w:rPr>
            </w:pPr>
          </w:p>
        </w:tc>
        <w:tc>
          <w:tcPr>
            <w:tcW w:w="0" w:type="auto"/>
            <w:gridSpan w:val="2"/>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&amp;</w:t>
            </w:r>
            <w:proofErr w:type="spellStart"/>
            <w:r w:rsidRPr="003E166A">
              <w:rPr>
                <w:rFonts w:eastAsia="Times New Roman"/>
                <w:sz w:val="24"/>
                <w:szCs w:val="24"/>
              </w:rPr>
              <w:t>gt</w:t>
            </w:r>
            <w:proofErr w:type="spellEnd"/>
            <w:r w:rsidRPr="003E166A">
              <w:rPr>
                <w:rFonts w:eastAsia="Times New Roman"/>
                <w:sz w:val="24"/>
                <w:szCs w:val="24"/>
              </w:rPr>
              <w:t>;</w:t>
            </w:r>
          </w:p>
        </w:tc>
        <w:tc>
          <w:tcPr>
            <w:tcW w:w="0" w:type="auto"/>
            <w:tcBorders>
              <w:lef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&amp;#62;</w:t>
            </w:r>
          </w:p>
        </w:tc>
      </w:tr>
      <w:tr w:rsidR="00161CC0" w:rsidRPr="003E166A" w:rsidTr="00161CC0">
        <w:trPr>
          <w:tblCellSpacing w:w="15" w:type="dxa"/>
        </w:trPr>
        <w:tc>
          <w:tcPr>
            <w:tcW w:w="0" w:type="auto"/>
            <w:gridSpan w:val="2"/>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&amp;</w:t>
            </w:r>
          </w:p>
        </w:tc>
        <w:tc>
          <w:tcPr>
            <w:tcW w:w="3970" w:type="dxa"/>
            <w:tcBorders>
              <w:left w:val="single" w:sz="4" w:space="0" w:color="auto"/>
              <w:righ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ampersand</w:t>
            </w:r>
          </w:p>
        </w:tc>
        <w:tc>
          <w:tcPr>
            <w:tcW w:w="538" w:type="dxa"/>
            <w:tcBorders>
              <w:left w:val="single" w:sz="4" w:space="0" w:color="auto"/>
            </w:tcBorders>
            <w:vAlign w:val="center"/>
          </w:tcPr>
          <w:p w:rsidR="00161CC0" w:rsidRPr="003E166A" w:rsidRDefault="00161CC0" w:rsidP="00161CC0">
            <w:pPr>
              <w:pStyle w:val="IntenseQuote"/>
              <w:rPr>
                <w:rFonts w:eastAsia="Times New Roman"/>
                <w:sz w:val="24"/>
                <w:szCs w:val="24"/>
              </w:rPr>
            </w:pPr>
          </w:p>
        </w:tc>
        <w:tc>
          <w:tcPr>
            <w:tcW w:w="0" w:type="auto"/>
            <w:gridSpan w:val="2"/>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&amp;amp;</w:t>
            </w:r>
          </w:p>
        </w:tc>
        <w:tc>
          <w:tcPr>
            <w:tcW w:w="0" w:type="auto"/>
            <w:tcBorders>
              <w:lef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&amp;#38;</w:t>
            </w:r>
          </w:p>
        </w:tc>
      </w:tr>
      <w:tr w:rsidR="00161CC0" w:rsidRPr="003E166A" w:rsidTr="00161CC0">
        <w:trPr>
          <w:tblCellSpacing w:w="15" w:type="dxa"/>
        </w:trPr>
        <w:tc>
          <w:tcPr>
            <w:tcW w:w="0" w:type="auto"/>
            <w:gridSpan w:val="2"/>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w:t>
            </w:r>
          </w:p>
        </w:tc>
        <w:tc>
          <w:tcPr>
            <w:tcW w:w="3970" w:type="dxa"/>
            <w:tcBorders>
              <w:left w:val="single" w:sz="4" w:space="0" w:color="auto"/>
              <w:righ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 xml:space="preserve">double quotation mark </w:t>
            </w:r>
          </w:p>
        </w:tc>
        <w:tc>
          <w:tcPr>
            <w:tcW w:w="538" w:type="dxa"/>
            <w:tcBorders>
              <w:left w:val="single" w:sz="4" w:space="0" w:color="auto"/>
            </w:tcBorders>
            <w:vAlign w:val="center"/>
          </w:tcPr>
          <w:p w:rsidR="00161CC0" w:rsidRPr="003E166A" w:rsidRDefault="00161CC0" w:rsidP="00161CC0">
            <w:pPr>
              <w:pStyle w:val="IntenseQuote"/>
              <w:rPr>
                <w:rFonts w:eastAsia="Times New Roman"/>
                <w:sz w:val="24"/>
                <w:szCs w:val="24"/>
              </w:rPr>
            </w:pPr>
          </w:p>
        </w:tc>
        <w:tc>
          <w:tcPr>
            <w:tcW w:w="0" w:type="auto"/>
            <w:gridSpan w:val="2"/>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&amp;</w:t>
            </w:r>
            <w:proofErr w:type="spellStart"/>
            <w:r w:rsidRPr="003E166A">
              <w:rPr>
                <w:rFonts w:eastAsia="Times New Roman"/>
                <w:sz w:val="24"/>
                <w:szCs w:val="24"/>
              </w:rPr>
              <w:t>quot</w:t>
            </w:r>
            <w:proofErr w:type="spellEnd"/>
            <w:r w:rsidRPr="003E166A">
              <w:rPr>
                <w:rFonts w:eastAsia="Times New Roman"/>
                <w:sz w:val="24"/>
                <w:szCs w:val="24"/>
              </w:rPr>
              <w:t>;</w:t>
            </w:r>
          </w:p>
        </w:tc>
        <w:tc>
          <w:tcPr>
            <w:tcW w:w="0" w:type="auto"/>
            <w:tcBorders>
              <w:lef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&amp;#34;</w:t>
            </w:r>
          </w:p>
        </w:tc>
      </w:tr>
      <w:tr w:rsidR="00161CC0" w:rsidRPr="003E166A" w:rsidTr="00161CC0">
        <w:trPr>
          <w:tblCellSpacing w:w="15" w:type="dxa"/>
        </w:trPr>
        <w:tc>
          <w:tcPr>
            <w:tcW w:w="657" w:type="dxa"/>
            <w:tcBorders>
              <w:righ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w:t>
            </w:r>
          </w:p>
        </w:tc>
        <w:tc>
          <w:tcPr>
            <w:tcW w:w="142" w:type="dxa"/>
            <w:tcBorders>
              <w:left w:val="single" w:sz="4" w:space="0" w:color="auto"/>
            </w:tcBorders>
            <w:vAlign w:val="center"/>
          </w:tcPr>
          <w:p w:rsidR="00161CC0" w:rsidRPr="003E166A" w:rsidRDefault="00161CC0" w:rsidP="00161CC0">
            <w:pPr>
              <w:pStyle w:val="IntenseQuote"/>
              <w:rPr>
                <w:rFonts w:eastAsia="Times New Roman"/>
                <w:sz w:val="24"/>
                <w:szCs w:val="24"/>
              </w:rPr>
            </w:pPr>
          </w:p>
        </w:tc>
        <w:tc>
          <w:tcPr>
            <w:tcW w:w="0" w:type="auto"/>
            <w:gridSpan w:val="2"/>
            <w:tcBorders>
              <w:righ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 xml:space="preserve">single quotation mark (apostrophe) </w:t>
            </w:r>
          </w:p>
        </w:tc>
        <w:tc>
          <w:tcPr>
            <w:tcW w:w="1360" w:type="dxa"/>
            <w:tcBorders>
              <w:righ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&amp;</w:t>
            </w:r>
            <w:proofErr w:type="spellStart"/>
            <w:r w:rsidRPr="003E166A">
              <w:rPr>
                <w:rFonts w:eastAsia="Times New Roman"/>
                <w:sz w:val="24"/>
                <w:szCs w:val="24"/>
              </w:rPr>
              <w:t>apos</w:t>
            </w:r>
            <w:proofErr w:type="spellEnd"/>
            <w:r w:rsidRPr="003E166A">
              <w:rPr>
                <w:rFonts w:eastAsia="Times New Roman"/>
                <w:sz w:val="24"/>
                <w:szCs w:val="24"/>
              </w:rPr>
              <w:t>;</w:t>
            </w:r>
          </w:p>
        </w:tc>
        <w:tc>
          <w:tcPr>
            <w:tcW w:w="220" w:type="dxa"/>
            <w:tcBorders>
              <w:left w:val="single" w:sz="4" w:space="0" w:color="auto"/>
            </w:tcBorders>
            <w:vAlign w:val="center"/>
          </w:tcPr>
          <w:p w:rsidR="00161CC0" w:rsidRPr="003E166A" w:rsidRDefault="00161CC0" w:rsidP="00161CC0">
            <w:pPr>
              <w:pStyle w:val="IntenseQuote"/>
              <w:rPr>
                <w:rFonts w:eastAsia="Times New Roman"/>
                <w:sz w:val="24"/>
                <w:szCs w:val="24"/>
              </w:rPr>
            </w:pPr>
          </w:p>
        </w:tc>
        <w:tc>
          <w:tcPr>
            <w:tcW w:w="0" w:type="auto"/>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&amp;#39;</w:t>
            </w:r>
          </w:p>
        </w:tc>
      </w:tr>
      <w:tr w:rsidR="00161CC0" w:rsidRPr="003E166A" w:rsidTr="00161CC0">
        <w:trPr>
          <w:tblCellSpacing w:w="15" w:type="dxa"/>
        </w:trPr>
        <w:tc>
          <w:tcPr>
            <w:tcW w:w="657" w:type="dxa"/>
            <w:tcBorders>
              <w:righ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w:t>
            </w:r>
          </w:p>
        </w:tc>
        <w:tc>
          <w:tcPr>
            <w:tcW w:w="142" w:type="dxa"/>
            <w:tcBorders>
              <w:left w:val="single" w:sz="4" w:space="0" w:color="auto"/>
            </w:tcBorders>
            <w:vAlign w:val="center"/>
          </w:tcPr>
          <w:p w:rsidR="00161CC0" w:rsidRPr="003E166A" w:rsidRDefault="00161CC0" w:rsidP="00161CC0">
            <w:pPr>
              <w:pStyle w:val="IntenseQuote"/>
              <w:rPr>
                <w:rFonts w:eastAsia="Times New Roman"/>
                <w:sz w:val="24"/>
                <w:szCs w:val="24"/>
              </w:rPr>
            </w:pPr>
          </w:p>
        </w:tc>
        <w:tc>
          <w:tcPr>
            <w:tcW w:w="0" w:type="auto"/>
            <w:gridSpan w:val="2"/>
            <w:tcBorders>
              <w:righ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cent</w:t>
            </w:r>
          </w:p>
        </w:tc>
        <w:tc>
          <w:tcPr>
            <w:tcW w:w="1360" w:type="dxa"/>
            <w:tcBorders>
              <w:righ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&amp;cent;</w:t>
            </w:r>
          </w:p>
        </w:tc>
        <w:tc>
          <w:tcPr>
            <w:tcW w:w="220" w:type="dxa"/>
            <w:tcBorders>
              <w:left w:val="single" w:sz="4" w:space="0" w:color="auto"/>
            </w:tcBorders>
            <w:vAlign w:val="center"/>
          </w:tcPr>
          <w:p w:rsidR="00161CC0" w:rsidRPr="003E166A" w:rsidRDefault="00161CC0" w:rsidP="00161CC0">
            <w:pPr>
              <w:pStyle w:val="IntenseQuote"/>
              <w:rPr>
                <w:rFonts w:eastAsia="Times New Roman"/>
                <w:sz w:val="24"/>
                <w:szCs w:val="24"/>
              </w:rPr>
            </w:pPr>
          </w:p>
        </w:tc>
        <w:tc>
          <w:tcPr>
            <w:tcW w:w="0" w:type="auto"/>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&amp;#162;</w:t>
            </w:r>
          </w:p>
        </w:tc>
      </w:tr>
      <w:tr w:rsidR="00161CC0" w:rsidRPr="003E166A" w:rsidTr="00161CC0">
        <w:trPr>
          <w:tblCellSpacing w:w="15" w:type="dxa"/>
        </w:trPr>
        <w:tc>
          <w:tcPr>
            <w:tcW w:w="657" w:type="dxa"/>
            <w:tcBorders>
              <w:righ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w:t>
            </w:r>
          </w:p>
        </w:tc>
        <w:tc>
          <w:tcPr>
            <w:tcW w:w="142" w:type="dxa"/>
            <w:tcBorders>
              <w:left w:val="single" w:sz="4" w:space="0" w:color="auto"/>
            </w:tcBorders>
            <w:vAlign w:val="center"/>
          </w:tcPr>
          <w:p w:rsidR="00161CC0" w:rsidRPr="003E166A" w:rsidRDefault="00161CC0" w:rsidP="00161CC0">
            <w:pPr>
              <w:pStyle w:val="IntenseQuote"/>
              <w:rPr>
                <w:rFonts w:eastAsia="Times New Roman"/>
                <w:sz w:val="24"/>
                <w:szCs w:val="24"/>
              </w:rPr>
            </w:pPr>
          </w:p>
        </w:tc>
        <w:tc>
          <w:tcPr>
            <w:tcW w:w="0" w:type="auto"/>
            <w:gridSpan w:val="2"/>
            <w:tcBorders>
              <w:righ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pound</w:t>
            </w:r>
          </w:p>
        </w:tc>
        <w:tc>
          <w:tcPr>
            <w:tcW w:w="1360" w:type="dxa"/>
            <w:tcBorders>
              <w:righ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&amp;pound;</w:t>
            </w:r>
          </w:p>
        </w:tc>
        <w:tc>
          <w:tcPr>
            <w:tcW w:w="220" w:type="dxa"/>
            <w:tcBorders>
              <w:left w:val="single" w:sz="4" w:space="0" w:color="auto"/>
            </w:tcBorders>
            <w:vAlign w:val="center"/>
          </w:tcPr>
          <w:p w:rsidR="00161CC0" w:rsidRPr="003E166A" w:rsidRDefault="00161CC0" w:rsidP="00161CC0">
            <w:pPr>
              <w:pStyle w:val="IntenseQuote"/>
              <w:rPr>
                <w:rFonts w:eastAsia="Times New Roman"/>
                <w:sz w:val="24"/>
                <w:szCs w:val="24"/>
              </w:rPr>
            </w:pPr>
          </w:p>
        </w:tc>
        <w:tc>
          <w:tcPr>
            <w:tcW w:w="0" w:type="auto"/>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&amp;#163;</w:t>
            </w:r>
          </w:p>
        </w:tc>
      </w:tr>
      <w:tr w:rsidR="00161CC0" w:rsidRPr="003E166A" w:rsidTr="00161CC0">
        <w:trPr>
          <w:tblCellSpacing w:w="15" w:type="dxa"/>
        </w:trPr>
        <w:tc>
          <w:tcPr>
            <w:tcW w:w="657" w:type="dxa"/>
            <w:tcBorders>
              <w:righ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w:t>
            </w:r>
          </w:p>
        </w:tc>
        <w:tc>
          <w:tcPr>
            <w:tcW w:w="142" w:type="dxa"/>
            <w:tcBorders>
              <w:left w:val="single" w:sz="4" w:space="0" w:color="auto"/>
            </w:tcBorders>
            <w:vAlign w:val="center"/>
          </w:tcPr>
          <w:p w:rsidR="00161CC0" w:rsidRPr="003E166A" w:rsidRDefault="00161CC0" w:rsidP="00161CC0">
            <w:pPr>
              <w:pStyle w:val="IntenseQuote"/>
              <w:rPr>
                <w:rFonts w:eastAsia="Times New Roman"/>
                <w:sz w:val="24"/>
                <w:szCs w:val="24"/>
              </w:rPr>
            </w:pPr>
          </w:p>
        </w:tc>
        <w:tc>
          <w:tcPr>
            <w:tcW w:w="0" w:type="auto"/>
            <w:gridSpan w:val="2"/>
            <w:tcBorders>
              <w:righ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yen</w:t>
            </w:r>
          </w:p>
        </w:tc>
        <w:tc>
          <w:tcPr>
            <w:tcW w:w="1360" w:type="dxa"/>
            <w:tcBorders>
              <w:righ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&amp;yen;</w:t>
            </w:r>
          </w:p>
        </w:tc>
        <w:tc>
          <w:tcPr>
            <w:tcW w:w="220" w:type="dxa"/>
            <w:tcBorders>
              <w:left w:val="single" w:sz="4" w:space="0" w:color="auto"/>
            </w:tcBorders>
            <w:vAlign w:val="center"/>
          </w:tcPr>
          <w:p w:rsidR="00161CC0" w:rsidRPr="003E166A" w:rsidRDefault="00161CC0" w:rsidP="00161CC0">
            <w:pPr>
              <w:pStyle w:val="IntenseQuote"/>
              <w:rPr>
                <w:rFonts w:eastAsia="Times New Roman"/>
                <w:sz w:val="24"/>
                <w:szCs w:val="24"/>
              </w:rPr>
            </w:pPr>
          </w:p>
        </w:tc>
        <w:tc>
          <w:tcPr>
            <w:tcW w:w="0" w:type="auto"/>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&amp;#165;</w:t>
            </w:r>
          </w:p>
        </w:tc>
      </w:tr>
      <w:tr w:rsidR="00161CC0" w:rsidRPr="003E166A" w:rsidTr="00161CC0">
        <w:trPr>
          <w:tblCellSpacing w:w="15" w:type="dxa"/>
        </w:trPr>
        <w:tc>
          <w:tcPr>
            <w:tcW w:w="657" w:type="dxa"/>
            <w:tcBorders>
              <w:righ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w:t>
            </w:r>
          </w:p>
        </w:tc>
        <w:tc>
          <w:tcPr>
            <w:tcW w:w="142" w:type="dxa"/>
            <w:tcBorders>
              <w:left w:val="single" w:sz="4" w:space="0" w:color="auto"/>
            </w:tcBorders>
            <w:vAlign w:val="center"/>
          </w:tcPr>
          <w:p w:rsidR="00161CC0" w:rsidRPr="003E166A" w:rsidRDefault="00161CC0" w:rsidP="00161CC0">
            <w:pPr>
              <w:pStyle w:val="IntenseQuote"/>
              <w:rPr>
                <w:rFonts w:eastAsia="Times New Roman"/>
                <w:sz w:val="24"/>
                <w:szCs w:val="24"/>
              </w:rPr>
            </w:pPr>
          </w:p>
        </w:tc>
        <w:tc>
          <w:tcPr>
            <w:tcW w:w="0" w:type="auto"/>
            <w:gridSpan w:val="2"/>
            <w:tcBorders>
              <w:righ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euro</w:t>
            </w:r>
          </w:p>
        </w:tc>
        <w:tc>
          <w:tcPr>
            <w:tcW w:w="1360" w:type="dxa"/>
            <w:tcBorders>
              <w:righ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&amp;euro;</w:t>
            </w:r>
          </w:p>
        </w:tc>
        <w:tc>
          <w:tcPr>
            <w:tcW w:w="220" w:type="dxa"/>
            <w:tcBorders>
              <w:left w:val="single" w:sz="4" w:space="0" w:color="auto"/>
            </w:tcBorders>
            <w:vAlign w:val="center"/>
          </w:tcPr>
          <w:p w:rsidR="00161CC0" w:rsidRPr="003E166A" w:rsidRDefault="00161CC0" w:rsidP="00161CC0">
            <w:pPr>
              <w:pStyle w:val="IntenseQuote"/>
              <w:rPr>
                <w:rFonts w:eastAsia="Times New Roman"/>
                <w:sz w:val="24"/>
                <w:szCs w:val="24"/>
              </w:rPr>
            </w:pPr>
          </w:p>
        </w:tc>
        <w:tc>
          <w:tcPr>
            <w:tcW w:w="0" w:type="auto"/>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&amp;#8364;</w:t>
            </w:r>
          </w:p>
        </w:tc>
      </w:tr>
      <w:tr w:rsidR="00161CC0" w:rsidRPr="003E166A" w:rsidTr="00161CC0">
        <w:trPr>
          <w:tblCellSpacing w:w="15" w:type="dxa"/>
        </w:trPr>
        <w:tc>
          <w:tcPr>
            <w:tcW w:w="657" w:type="dxa"/>
            <w:tcBorders>
              <w:righ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w:t>
            </w:r>
          </w:p>
        </w:tc>
        <w:tc>
          <w:tcPr>
            <w:tcW w:w="142" w:type="dxa"/>
            <w:tcBorders>
              <w:left w:val="single" w:sz="4" w:space="0" w:color="auto"/>
            </w:tcBorders>
            <w:vAlign w:val="center"/>
          </w:tcPr>
          <w:p w:rsidR="00161CC0" w:rsidRPr="003E166A" w:rsidRDefault="00161CC0" w:rsidP="00161CC0">
            <w:pPr>
              <w:pStyle w:val="IntenseQuote"/>
              <w:rPr>
                <w:rFonts w:eastAsia="Times New Roman"/>
                <w:sz w:val="24"/>
                <w:szCs w:val="24"/>
              </w:rPr>
            </w:pPr>
          </w:p>
        </w:tc>
        <w:tc>
          <w:tcPr>
            <w:tcW w:w="0" w:type="auto"/>
            <w:gridSpan w:val="2"/>
            <w:tcBorders>
              <w:righ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copyright</w:t>
            </w:r>
          </w:p>
        </w:tc>
        <w:tc>
          <w:tcPr>
            <w:tcW w:w="1360" w:type="dxa"/>
            <w:tcBorders>
              <w:righ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&amp;copy;</w:t>
            </w:r>
          </w:p>
        </w:tc>
        <w:tc>
          <w:tcPr>
            <w:tcW w:w="220" w:type="dxa"/>
            <w:tcBorders>
              <w:left w:val="single" w:sz="4" w:space="0" w:color="auto"/>
            </w:tcBorders>
            <w:vAlign w:val="center"/>
          </w:tcPr>
          <w:p w:rsidR="00161CC0" w:rsidRPr="003E166A" w:rsidRDefault="00161CC0" w:rsidP="00161CC0">
            <w:pPr>
              <w:pStyle w:val="IntenseQuote"/>
              <w:rPr>
                <w:rFonts w:eastAsia="Times New Roman"/>
                <w:sz w:val="24"/>
                <w:szCs w:val="24"/>
              </w:rPr>
            </w:pPr>
          </w:p>
        </w:tc>
        <w:tc>
          <w:tcPr>
            <w:tcW w:w="0" w:type="auto"/>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&amp;#169;</w:t>
            </w:r>
          </w:p>
        </w:tc>
      </w:tr>
      <w:tr w:rsidR="00161CC0" w:rsidRPr="003E166A" w:rsidTr="00161CC0">
        <w:trPr>
          <w:tblCellSpacing w:w="15" w:type="dxa"/>
        </w:trPr>
        <w:tc>
          <w:tcPr>
            <w:tcW w:w="657" w:type="dxa"/>
            <w:tcBorders>
              <w:righ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w:t>
            </w:r>
          </w:p>
        </w:tc>
        <w:tc>
          <w:tcPr>
            <w:tcW w:w="142" w:type="dxa"/>
            <w:tcBorders>
              <w:left w:val="single" w:sz="4" w:space="0" w:color="auto"/>
            </w:tcBorders>
            <w:vAlign w:val="center"/>
          </w:tcPr>
          <w:p w:rsidR="00161CC0" w:rsidRPr="003E166A" w:rsidRDefault="00161CC0" w:rsidP="00161CC0">
            <w:pPr>
              <w:pStyle w:val="IntenseQuote"/>
              <w:rPr>
                <w:rFonts w:eastAsia="Times New Roman"/>
                <w:sz w:val="24"/>
                <w:szCs w:val="24"/>
              </w:rPr>
            </w:pPr>
          </w:p>
        </w:tc>
        <w:tc>
          <w:tcPr>
            <w:tcW w:w="0" w:type="auto"/>
            <w:gridSpan w:val="2"/>
            <w:tcBorders>
              <w:righ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registered trademark</w:t>
            </w:r>
          </w:p>
        </w:tc>
        <w:tc>
          <w:tcPr>
            <w:tcW w:w="1360" w:type="dxa"/>
            <w:tcBorders>
              <w:right w:val="single" w:sz="4" w:space="0" w:color="auto"/>
            </w:tcBorders>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&amp;</w:t>
            </w:r>
            <w:proofErr w:type="spellStart"/>
            <w:r w:rsidRPr="003E166A">
              <w:rPr>
                <w:rFonts w:eastAsia="Times New Roman"/>
                <w:sz w:val="24"/>
                <w:szCs w:val="24"/>
              </w:rPr>
              <w:t>reg</w:t>
            </w:r>
            <w:proofErr w:type="spellEnd"/>
            <w:r w:rsidRPr="003E166A">
              <w:rPr>
                <w:rFonts w:eastAsia="Times New Roman"/>
                <w:sz w:val="24"/>
                <w:szCs w:val="24"/>
              </w:rPr>
              <w:t>;</w:t>
            </w:r>
          </w:p>
        </w:tc>
        <w:tc>
          <w:tcPr>
            <w:tcW w:w="220" w:type="dxa"/>
            <w:tcBorders>
              <w:left w:val="single" w:sz="4" w:space="0" w:color="auto"/>
            </w:tcBorders>
            <w:vAlign w:val="center"/>
          </w:tcPr>
          <w:p w:rsidR="00161CC0" w:rsidRPr="003E166A" w:rsidRDefault="00161CC0" w:rsidP="00161CC0">
            <w:pPr>
              <w:pStyle w:val="IntenseQuote"/>
              <w:rPr>
                <w:rFonts w:eastAsia="Times New Roman"/>
                <w:sz w:val="24"/>
                <w:szCs w:val="24"/>
              </w:rPr>
            </w:pPr>
          </w:p>
        </w:tc>
        <w:tc>
          <w:tcPr>
            <w:tcW w:w="0" w:type="auto"/>
            <w:vAlign w:val="center"/>
            <w:hideMark/>
          </w:tcPr>
          <w:p w:rsidR="00161CC0" w:rsidRPr="003E166A" w:rsidRDefault="00161CC0" w:rsidP="00E33C7B">
            <w:pPr>
              <w:pStyle w:val="IntenseQuote"/>
              <w:rPr>
                <w:rFonts w:eastAsia="Times New Roman"/>
                <w:sz w:val="24"/>
                <w:szCs w:val="24"/>
              </w:rPr>
            </w:pPr>
            <w:r w:rsidRPr="003E166A">
              <w:rPr>
                <w:rFonts w:eastAsia="Times New Roman"/>
                <w:sz w:val="24"/>
                <w:szCs w:val="24"/>
              </w:rPr>
              <w:t>&amp;#174;</w:t>
            </w:r>
          </w:p>
        </w:tc>
      </w:tr>
    </w:tbl>
    <w:p w:rsidR="003E166A" w:rsidRPr="003E166A" w:rsidRDefault="003E166A" w:rsidP="00E33C7B">
      <w:pPr>
        <w:pStyle w:val="IntenseQuote"/>
        <w:rPr>
          <w:rFonts w:eastAsia="Times New Roman"/>
          <w:sz w:val="24"/>
          <w:szCs w:val="24"/>
        </w:rPr>
      </w:pPr>
      <w:r w:rsidRPr="003E166A">
        <w:rPr>
          <w:rFonts w:eastAsia="Times New Roman"/>
          <w:sz w:val="24"/>
          <w:szCs w:val="24"/>
        </w:rPr>
        <w:t>Note: Entity names are case sensitive.</w:t>
      </w:r>
    </w:p>
    <w:p w:rsidR="003E166A" w:rsidRPr="003E166A" w:rsidRDefault="00E33C7B" w:rsidP="00E33C7B">
      <w:pPr>
        <w:pStyle w:val="IntenseQuote"/>
        <w:rPr>
          <w:rFonts w:eastAsia="Times New Roman"/>
          <w:sz w:val="24"/>
          <w:szCs w:val="24"/>
        </w:rPr>
      </w:pPr>
      <w:r>
        <w:rPr>
          <w:rFonts w:eastAsia="Times New Roman"/>
          <w:sz w:val="24"/>
          <w:szCs w:val="24"/>
        </w:rPr>
        <w:pict>
          <v:rect id="_x0000_i1353" style="width:0;height:1.5pt" o:hralign="center" o:hrstd="t" o:hr="t" fillcolor="#a0a0a0" stroked="f"/>
        </w:pict>
      </w:r>
    </w:p>
    <w:p w:rsidR="003E166A" w:rsidRPr="003E166A" w:rsidRDefault="003E166A" w:rsidP="00E33C7B">
      <w:pPr>
        <w:pStyle w:val="IntenseQuote"/>
        <w:rPr>
          <w:rFonts w:eastAsia="Times New Roman"/>
          <w:sz w:val="36"/>
          <w:szCs w:val="36"/>
        </w:rPr>
      </w:pPr>
      <w:r w:rsidRPr="003E166A">
        <w:rPr>
          <w:rFonts w:eastAsia="Times New Roman"/>
          <w:sz w:val="36"/>
          <w:szCs w:val="36"/>
        </w:rPr>
        <w:t>Combining Diacritical Marks</w:t>
      </w:r>
    </w:p>
    <w:p w:rsidR="003E166A" w:rsidRPr="003E166A" w:rsidRDefault="003E166A" w:rsidP="00E33C7B">
      <w:pPr>
        <w:pStyle w:val="IntenseQuote"/>
        <w:rPr>
          <w:rFonts w:eastAsia="Times New Roman"/>
          <w:sz w:val="24"/>
          <w:szCs w:val="24"/>
        </w:rPr>
      </w:pPr>
      <w:r w:rsidRPr="003E166A">
        <w:rPr>
          <w:rFonts w:eastAsia="Times New Roman"/>
          <w:sz w:val="24"/>
          <w:szCs w:val="24"/>
        </w:rPr>
        <w:t>A diacritical mark is a "glyph" added to a letter.</w:t>
      </w:r>
    </w:p>
    <w:p w:rsidR="003E166A" w:rsidRPr="003E166A" w:rsidRDefault="003E166A" w:rsidP="00E33C7B">
      <w:pPr>
        <w:pStyle w:val="IntenseQuote"/>
        <w:rPr>
          <w:rFonts w:eastAsia="Times New Roman"/>
          <w:sz w:val="24"/>
          <w:szCs w:val="24"/>
        </w:rPr>
      </w:pPr>
      <w:r w:rsidRPr="003E166A">
        <w:rPr>
          <w:rFonts w:eastAsia="Times New Roman"/>
          <w:sz w:val="24"/>
          <w:szCs w:val="24"/>
        </w:rPr>
        <w:t xml:space="preserve">Some diacritical marks, like grave </w:t>
      </w:r>
      <w:proofErr w:type="gramStart"/>
      <w:r w:rsidRPr="003E166A">
        <w:rPr>
          <w:rFonts w:eastAsia="Times New Roman"/>
          <w:sz w:val="24"/>
          <w:szCs w:val="24"/>
        </w:rPr>
        <w:t>(  ̀</w:t>
      </w:r>
      <w:proofErr w:type="gramEnd"/>
      <w:r w:rsidRPr="003E166A">
        <w:rPr>
          <w:rFonts w:eastAsia="Times New Roman"/>
          <w:sz w:val="24"/>
          <w:szCs w:val="24"/>
        </w:rPr>
        <w:t xml:space="preserve">) and acute (  ́) are called accents. </w:t>
      </w:r>
    </w:p>
    <w:p w:rsidR="003E166A" w:rsidRPr="003E166A" w:rsidRDefault="003E166A" w:rsidP="00E33C7B">
      <w:pPr>
        <w:pStyle w:val="IntenseQuote"/>
        <w:rPr>
          <w:rFonts w:eastAsia="Times New Roman"/>
          <w:sz w:val="24"/>
          <w:szCs w:val="24"/>
        </w:rPr>
      </w:pPr>
      <w:r w:rsidRPr="003E166A">
        <w:rPr>
          <w:rFonts w:eastAsia="Times New Roman"/>
          <w:sz w:val="24"/>
          <w:szCs w:val="24"/>
        </w:rPr>
        <w:t>Diacritical marks can appear both above and below a letter, inside a letter, and between two letters.</w:t>
      </w:r>
    </w:p>
    <w:p w:rsidR="003E166A" w:rsidRPr="003E166A" w:rsidRDefault="003E166A" w:rsidP="00E33C7B">
      <w:pPr>
        <w:pStyle w:val="IntenseQuote"/>
        <w:rPr>
          <w:rFonts w:eastAsia="Times New Roman"/>
          <w:sz w:val="24"/>
          <w:szCs w:val="24"/>
        </w:rPr>
      </w:pPr>
      <w:r w:rsidRPr="003E166A">
        <w:rPr>
          <w:rFonts w:eastAsia="Times New Roman"/>
          <w:sz w:val="24"/>
          <w:szCs w:val="24"/>
        </w:rPr>
        <w:t>Diacritical marks can be used in combination with alphanumeric characters to produce a character that is not present in the character set (encoding) used in the page.</w:t>
      </w:r>
    </w:p>
    <w:p w:rsidR="003E166A" w:rsidRPr="003E166A" w:rsidRDefault="003E166A" w:rsidP="00E33C7B">
      <w:pPr>
        <w:pStyle w:val="IntenseQuote"/>
        <w:rPr>
          <w:rFonts w:eastAsia="Times New Roman"/>
          <w:sz w:val="24"/>
          <w:szCs w:val="24"/>
        </w:rPr>
      </w:pPr>
      <w:r w:rsidRPr="003E166A">
        <w:rPr>
          <w:rFonts w:eastAsia="Times New Roman"/>
          <w:sz w:val="24"/>
          <w:szCs w:val="24"/>
        </w:rPr>
        <w:t>Here are some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4"/>
        <w:gridCol w:w="1330"/>
        <w:gridCol w:w="1306"/>
        <w:gridCol w:w="884"/>
      </w:tblGrid>
      <w:tr w:rsidR="003E166A" w:rsidRPr="003E166A" w:rsidTr="00161CC0">
        <w:trPr>
          <w:tblCellSpacing w:w="15" w:type="dxa"/>
        </w:trPr>
        <w:tc>
          <w:tcPr>
            <w:tcW w:w="0" w:type="auto"/>
            <w:tcBorders>
              <w:right w:val="single" w:sz="4" w:space="0" w:color="auto"/>
            </w:tcBorders>
            <w:vAlign w:val="center"/>
            <w:hideMark/>
          </w:tcPr>
          <w:p w:rsidR="00161CC0" w:rsidRDefault="00161CC0" w:rsidP="00E33C7B">
            <w:pPr>
              <w:pStyle w:val="IntenseQuote"/>
              <w:rPr>
                <w:rFonts w:eastAsia="Times New Roman"/>
                <w:sz w:val="24"/>
                <w:szCs w:val="24"/>
              </w:rPr>
            </w:pPr>
          </w:p>
          <w:p w:rsidR="00161CC0" w:rsidRDefault="00161CC0" w:rsidP="00E33C7B">
            <w:pPr>
              <w:pStyle w:val="IntenseQuote"/>
              <w:rPr>
                <w:rFonts w:eastAsia="Times New Roman"/>
                <w:sz w:val="24"/>
                <w:szCs w:val="24"/>
              </w:rPr>
            </w:pPr>
          </w:p>
          <w:p w:rsidR="00161CC0" w:rsidRDefault="00161CC0" w:rsidP="00E33C7B">
            <w:pPr>
              <w:pStyle w:val="IntenseQuote"/>
              <w:rPr>
                <w:rFonts w:eastAsia="Times New Roman"/>
                <w:sz w:val="24"/>
                <w:szCs w:val="24"/>
              </w:rPr>
            </w:pPr>
          </w:p>
          <w:p w:rsidR="003E166A" w:rsidRPr="003E166A" w:rsidRDefault="003E166A" w:rsidP="00E33C7B">
            <w:pPr>
              <w:pStyle w:val="IntenseQuote"/>
              <w:rPr>
                <w:rFonts w:eastAsia="Times New Roman"/>
                <w:sz w:val="24"/>
                <w:szCs w:val="24"/>
              </w:rPr>
            </w:pPr>
            <w:r w:rsidRPr="003E166A">
              <w:rPr>
                <w:rFonts w:eastAsia="Times New Roman"/>
                <w:sz w:val="24"/>
                <w:szCs w:val="24"/>
              </w:rPr>
              <w:t>Mark</w:t>
            </w:r>
          </w:p>
        </w:tc>
        <w:tc>
          <w:tcPr>
            <w:tcW w:w="0" w:type="auto"/>
            <w:vAlign w:val="center"/>
            <w:hideMark/>
          </w:tcPr>
          <w:p w:rsidR="00161CC0" w:rsidRDefault="00161CC0" w:rsidP="00E33C7B">
            <w:pPr>
              <w:pStyle w:val="IntenseQuote"/>
              <w:rPr>
                <w:rFonts w:eastAsia="Times New Roman"/>
                <w:sz w:val="24"/>
                <w:szCs w:val="24"/>
              </w:rPr>
            </w:pPr>
          </w:p>
          <w:p w:rsidR="00161CC0" w:rsidRDefault="00161CC0" w:rsidP="00E33C7B">
            <w:pPr>
              <w:pStyle w:val="IntenseQuote"/>
              <w:rPr>
                <w:rFonts w:eastAsia="Times New Roman"/>
                <w:sz w:val="24"/>
                <w:szCs w:val="24"/>
              </w:rPr>
            </w:pPr>
          </w:p>
          <w:p w:rsidR="00161CC0" w:rsidRDefault="00161CC0" w:rsidP="00E33C7B">
            <w:pPr>
              <w:pStyle w:val="IntenseQuote"/>
              <w:rPr>
                <w:rFonts w:eastAsia="Times New Roman"/>
                <w:sz w:val="24"/>
                <w:szCs w:val="24"/>
              </w:rPr>
            </w:pPr>
          </w:p>
          <w:p w:rsidR="003E166A" w:rsidRPr="003E166A" w:rsidRDefault="003E166A" w:rsidP="00E33C7B">
            <w:pPr>
              <w:pStyle w:val="IntenseQuote"/>
              <w:rPr>
                <w:rFonts w:eastAsia="Times New Roman"/>
                <w:sz w:val="24"/>
                <w:szCs w:val="24"/>
              </w:rPr>
            </w:pPr>
            <w:r w:rsidRPr="003E166A">
              <w:rPr>
                <w:rFonts w:eastAsia="Times New Roman"/>
                <w:sz w:val="24"/>
                <w:szCs w:val="24"/>
              </w:rPr>
              <w:t>Character</w:t>
            </w:r>
          </w:p>
        </w:tc>
        <w:tc>
          <w:tcPr>
            <w:tcW w:w="0" w:type="auto"/>
            <w:tcBorders>
              <w:left w:val="single" w:sz="4" w:space="0" w:color="auto"/>
            </w:tcBorders>
            <w:vAlign w:val="center"/>
            <w:hideMark/>
          </w:tcPr>
          <w:p w:rsidR="00161CC0" w:rsidRDefault="00161CC0" w:rsidP="00E33C7B">
            <w:pPr>
              <w:pStyle w:val="IntenseQuote"/>
              <w:rPr>
                <w:rFonts w:eastAsia="Times New Roman"/>
                <w:sz w:val="24"/>
                <w:szCs w:val="24"/>
              </w:rPr>
            </w:pPr>
          </w:p>
          <w:p w:rsidR="00161CC0" w:rsidRDefault="00161CC0" w:rsidP="00E33C7B">
            <w:pPr>
              <w:pStyle w:val="IntenseQuote"/>
              <w:rPr>
                <w:rFonts w:eastAsia="Times New Roman"/>
                <w:sz w:val="24"/>
                <w:szCs w:val="24"/>
              </w:rPr>
            </w:pPr>
          </w:p>
          <w:p w:rsidR="00161CC0" w:rsidRDefault="00161CC0" w:rsidP="00E33C7B">
            <w:pPr>
              <w:pStyle w:val="IntenseQuote"/>
              <w:rPr>
                <w:rFonts w:eastAsia="Times New Roman"/>
                <w:sz w:val="24"/>
                <w:szCs w:val="24"/>
              </w:rPr>
            </w:pPr>
          </w:p>
          <w:p w:rsidR="003E166A" w:rsidRPr="003E166A" w:rsidRDefault="003E166A" w:rsidP="00E33C7B">
            <w:pPr>
              <w:pStyle w:val="IntenseQuote"/>
              <w:rPr>
                <w:rFonts w:eastAsia="Times New Roman"/>
                <w:sz w:val="24"/>
                <w:szCs w:val="24"/>
              </w:rPr>
            </w:pPr>
            <w:r w:rsidRPr="003E166A">
              <w:rPr>
                <w:rFonts w:eastAsia="Times New Roman"/>
                <w:sz w:val="24"/>
                <w:szCs w:val="24"/>
              </w:rPr>
              <w:t>Construct</w:t>
            </w:r>
          </w:p>
        </w:tc>
        <w:tc>
          <w:tcPr>
            <w:tcW w:w="0" w:type="auto"/>
            <w:tcBorders>
              <w:left w:val="single" w:sz="4" w:space="0" w:color="auto"/>
            </w:tcBorders>
            <w:vAlign w:val="center"/>
            <w:hideMark/>
          </w:tcPr>
          <w:p w:rsidR="00161CC0" w:rsidRDefault="00161CC0" w:rsidP="00E33C7B">
            <w:pPr>
              <w:pStyle w:val="IntenseQuote"/>
              <w:rPr>
                <w:rFonts w:eastAsia="Times New Roman"/>
                <w:sz w:val="24"/>
                <w:szCs w:val="24"/>
              </w:rPr>
            </w:pPr>
          </w:p>
          <w:p w:rsidR="00161CC0" w:rsidRDefault="00161CC0" w:rsidP="00E33C7B">
            <w:pPr>
              <w:pStyle w:val="IntenseQuote"/>
              <w:rPr>
                <w:rFonts w:eastAsia="Times New Roman"/>
                <w:sz w:val="24"/>
                <w:szCs w:val="24"/>
              </w:rPr>
            </w:pPr>
          </w:p>
          <w:p w:rsidR="00161CC0" w:rsidRDefault="00161CC0" w:rsidP="00E33C7B">
            <w:pPr>
              <w:pStyle w:val="IntenseQuote"/>
              <w:rPr>
                <w:rFonts w:eastAsia="Times New Roman"/>
                <w:sz w:val="24"/>
                <w:szCs w:val="24"/>
              </w:rPr>
            </w:pPr>
          </w:p>
          <w:p w:rsidR="003E166A" w:rsidRPr="003E166A" w:rsidRDefault="003E166A" w:rsidP="00E33C7B">
            <w:pPr>
              <w:pStyle w:val="IntenseQuote"/>
              <w:rPr>
                <w:rFonts w:eastAsia="Times New Roman"/>
                <w:sz w:val="24"/>
                <w:szCs w:val="24"/>
              </w:rPr>
            </w:pPr>
            <w:r w:rsidRPr="003E166A">
              <w:rPr>
                <w:rFonts w:eastAsia="Times New Roman"/>
                <w:sz w:val="24"/>
                <w:szCs w:val="24"/>
              </w:rPr>
              <w:t>Result</w:t>
            </w:r>
          </w:p>
        </w:tc>
      </w:tr>
      <w:tr w:rsidR="003E166A" w:rsidRPr="003E166A" w:rsidTr="00161CC0">
        <w:trPr>
          <w:tblCellSpacing w:w="15" w:type="dxa"/>
        </w:trPr>
        <w:tc>
          <w:tcPr>
            <w:tcW w:w="0" w:type="auto"/>
            <w:tcBorders>
              <w:top w:val="single" w:sz="4" w:space="0" w:color="auto"/>
              <w:right w:val="single" w:sz="4" w:space="0" w:color="auto"/>
            </w:tcBorders>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 ̀</w:t>
            </w:r>
          </w:p>
        </w:tc>
        <w:tc>
          <w:tcPr>
            <w:tcW w:w="0" w:type="auto"/>
            <w:tcBorders>
              <w:top w:val="single" w:sz="4" w:space="0" w:color="auto"/>
            </w:tcBorders>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a</w:t>
            </w:r>
          </w:p>
        </w:tc>
        <w:tc>
          <w:tcPr>
            <w:tcW w:w="0" w:type="auto"/>
            <w:tcBorders>
              <w:top w:val="single" w:sz="4" w:space="0" w:color="auto"/>
              <w:left w:val="single" w:sz="4" w:space="0" w:color="auto"/>
            </w:tcBorders>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a&amp;#768;</w:t>
            </w:r>
          </w:p>
        </w:tc>
        <w:tc>
          <w:tcPr>
            <w:tcW w:w="0" w:type="auto"/>
            <w:tcBorders>
              <w:top w:val="single" w:sz="4" w:space="0" w:color="auto"/>
              <w:left w:val="single" w:sz="4" w:space="0" w:color="auto"/>
            </w:tcBorders>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à</w:t>
            </w:r>
          </w:p>
        </w:tc>
      </w:tr>
      <w:tr w:rsidR="003E166A" w:rsidRPr="003E166A" w:rsidTr="00161CC0">
        <w:trPr>
          <w:tblCellSpacing w:w="15" w:type="dxa"/>
        </w:trPr>
        <w:tc>
          <w:tcPr>
            <w:tcW w:w="0" w:type="auto"/>
            <w:tcBorders>
              <w:right w:val="single" w:sz="4" w:space="0" w:color="auto"/>
            </w:tcBorders>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 ́</w:t>
            </w:r>
          </w:p>
        </w:tc>
        <w:tc>
          <w:tcPr>
            <w:tcW w:w="0" w:type="auto"/>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a</w:t>
            </w:r>
          </w:p>
        </w:tc>
        <w:tc>
          <w:tcPr>
            <w:tcW w:w="0" w:type="auto"/>
            <w:tcBorders>
              <w:left w:val="single" w:sz="4" w:space="0" w:color="auto"/>
            </w:tcBorders>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a&amp;#769;</w:t>
            </w:r>
          </w:p>
        </w:tc>
        <w:tc>
          <w:tcPr>
            <w:tcW w:w="0" w:type="auto"/>
            <w:tcBorders>
              <w:left w:val="single" w:sz="4" w:space="0" w:color="auto"/>
            </w:tcBorders>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á</w:t>
            </w:r>
          </w:p>
        </w:tc>
      </w:tr>
      <w:tr w:rsidR="003E166A" w:rsidRPr="003E166A" w:rsidTr="00161CC0">
        <w:trPr>
          <w:tblCellSpacing w:w="15" w:type="dxa"/>
        </w:trPr>
        <w:tc>
          <w:tcPr>
            <w:tcW w:w="0" w:type="auto"/>
            <w:tcBorders>
              <w:right w:val="single" w:sz="4" w:space="0" w:color="auto"/>
            </w:tcBorders>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w:t>
            </w:r>
          </w:p>
        </w:tc>
        <w:tc>
          <w:tcPr>
            <w:tcW w:w="0" w:type="auto"/>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a</w:t>
            </w:r>
          </w:p>
        </w:tc>
        <w:tc>
          <w:tcPr>
            <w:tcW w:w="0" w:type="auto"/>
            <w:tcBorders>
              <w:left w:val="single" w:sz="4" w:space="0" w:color="auto"/>
            </w:tcBorders>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a&amp;#770;</w:t>
            </w:r>
          </w:p>
        </w:tc>
        <w:tc>
          <w:tcPr>
            <w:tcW w:w="0" w:type="auto"/>
            <w:tcBorders>
              <w:left w:val="single" w:sz="4" w:space="0" w:color="auto"/>
            </w:tcBorders>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â</w:t>
            </w:r>
          </w:p>
        </w:tc>
      </w:tr>
      <w:tr w:rsidR="003E166A" w:rsidRPr="003E166A" w:rsidTr="00161CC0">
        <w:trPr>
          <w:tblCellSpacing w:w="15" w:type="dxa"/>
        </w:trPr>
        <w:tc>
          <w:tcPr>
            <w:tcW w:w="0" w:type="auto"/>
            <w:tcBorders>
              <w:right w:val="single" w:sz="4" w:space="0" w:color="auto"/>
            </w:tcBorders>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 ̃</w:t>
            </w:r>
          </w:p>
        </w:tc>
        <w:tc>
          <w:tcPr>
            <w:tcW w:w="0" w:type="auto"/>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a</w:t>
            </w:r>
          </w:p>
        </w:tc>
        <w:tc>
          <w:tcPr>
            <w:tcW w:w="0" w:type="auto"/>
            <w:tcBorders>
              <w:left w:val="single" w:sz="4" w:space="0" w:color="auto"/>
            </w:tcBorders>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a&amp;#771;</w:t>
            </w:r>
          </w:p>
        </w:tc>
        <w:tc>
          <w:tcPr>
            <w:tcW w:w="0" w:type="auto"/>
            <w:tcBorders>
              <w:left w:val="single" w:sz="4" w:space="0" w:color="auto"/>
            </w:tcBorders>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ã</w:t>
            </w:r>
          </w:p>
        </w:tc>
      </w:tr>
      <w:tr w:rsidR="003E166A" w:rsidRPr="003E166A" w:rsidTr="00161CC0">
        <w:trPr>
          <w:tblCellSpacing w:w="15" w:type="dxa"/>
        </w:trPr>
        <w:tc>
          <w:tcPr>
            <w:tcW w:w="0" w:type="auto"/>
            <w:tcBorders>
              <w:right w:val="single" w:sz="4" w:space="0" w:color="auto"/>
            </w:tcBorders>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 ̀</w:t>
            </w:r>
          </w:p>
        </w:tc>
        <w:tc>
          <w:tcPr>
            <w:tcW w:w="0" w:type="auto"/>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O</w:t>
            </w:r>
          </w:p>
        </w:tc>
        <w:tc>
          <w:tcPr>
            <w:tcW w:w="0" w:type="auto"/>
            <w:tcBorders>
              <w:left w:val="single" w:sz="4" w:space="0" w:color="auto"/>
            </w:tcBorders>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O&amp;#768;</w:t>
            </w:r>
          </w:p>
        </w:tc>
        <w:tc>
          <w:tcPr>
            <w:tcW w:w="0" w:type="auto"/>
            <w:tcBorders>
              <w:left w:val="single" w:sz="4" w:space="0" w:color="auto"/>
            </w:tcBorders>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Ò</w:t>
            </w:r>
          </w:p>
        </w:tc>
      </w:tr>
      <w:tr w:rsidR="003E166A" w:rsidRPr="003E166A" w:rsidTr="00161CC0">
        <w:trPr>
          <w:tblCellSpacing w:w="15" w:type="dxa"/>
        </w:trPr>
        <w:tc>
          <w:tcPr>
            <w:tcW w:w="0" w:type="auto"/>
            <w:tcBorders>
              <w:right w:val="single" w:sz="4" w:space="0" w:color="auto"/>
            </w:tcBorders>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 ́</w:t>
            </w:r>
          </w:p>
        </w:tc>
        <w:tc>
          <w:tcPr>
            <w:tcW w:w="0" w:type="auto"/>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O</w:t>
            </w:r>
          </w:p>
        </w:tc>
        <w:tc>
          <w:tcPr>
            <w:tcW w:w="0" w:type="auto"/>
            <w:tcBorders>
              <w:left w:val="single" w:sz="4" w:space="0" w:color="auto"/>
            </w:tcBorders>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O&amp;#769;</w:t>
            </w:r>
          </w:p>
        </w:tc>
        <w:tc>
          <w:tcPr>
            <w:tcW w:w="0" w:type="auto"/>
            <w:tcBorders>
              <w:left w:val="single" w:sz="4" w:space="0" w:color="auto"/>
            </w:tcBorders>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Ó</w:t>
            </w:r>
          </w:p>
        </w:tc>
      </w:tr>
      <w:tr w:rsidR="003E166A" w:rsidRPr="003E166A" w:rsidTr="00161CC0">
        <w:trPr>
          <w:tblCellSpacing w:w="15" w:type="dxa"/>
        </w:trPr>
        <w:tc>
          <w:tcPr>
            <w:tcW w:w="0" w:type="auto"/>
            <w:tcBorders>
              <w:right w:val="single" w:sz="4" w:space="0" w:color="auto"/>
            </w:tcBorders>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w:t>
            </w:r>
          </w:p>
        </w:tc>
        <w:tc>
          <w:tcPr>
            <w:tcW w:w="0" w:type="auto"/>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O</w:t>
            </w:r>
          </w:p>
        </w:tc>
        <w:tc>
          <w:tcPr>
            <w:tcW w:w="0" w:type="auto"/>
            <w:tcBorders>
              <w:left w:val="single" w:sz="4" w:space="0" w:color="auto"/>
            </w:tcBorders>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O&amp;#770;</w:t>
            </w:r>
          </w:p>
        </w:tc>
        <w:tc>
          <w:tcPr>
            <w:tcW w:w="0" w:type="auto"/>
            <w:tcBorders>
              <w:left w:val="single" w:sz="4" w:space="0" w:color="auto"/>
            </w:tcBorders>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Ô</w:t>
            </w:r>
          </w:p>
        </w:tc>
      </w:tr>
      <w:tr w:rsidR="003E166A" w:rsidRPr="003E166A" w:rsidTr="00161CC0">
        <w:trPr>
          <w:tblCellSpacing w:w="15" w:type="dxa"/>
        </w:trPr>
        <w:tc>
          <w:tcPr>
            <w:tcW w:w="0" w:type="auto"/>
            <w:tcBorders>
              <w:right w:val="single" w:sz="4" w:space="0" w:color="auto"/>
            </w:tcBorders>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 ̃</w:t>
            </w:r>
          </w:p>
        </w:tc>
        <w:tc>
          <w:tcPr>
            <w:tcW w:w="0" w:type="auto"/>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O</w:t>
            </w:r>
          </w:p>
        </w:tc>
        <w:tc>
          <w:tcPr>
            <w:tcW w:w="0" w:type="auto"/>
            <w:tcBorders>
              <w:left w:val="single" w:sz="4" w:space="0" w:color="auto"/>
            </w:tcBorders>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O&amp;#771;</w:t>
            </w:r>
          </w:p>
        </w:tc>
        <w:tc>
          <w:tcPr>
            <w:tcW w:w="0" w:type="auto"/>
            <w:tcBorders>
              <w:left w:val="single" w:sz="4" w:space="0" w:color="auto"/>
            </w:tcBorders>
            <w:vAlign w:val="center"/>
            <w:hideMark/>
          </w:tcPr>
          <w:p w:rsidR="003E166A" w:rsidRPr="003E166A" w:rsidRDefault="003E166A" w:rsidP="00E33C7B">
            <w:pPr>
              <w:pStyle w:val="IntenseQuote"/>
              <w:rPr>
                <w:rFonts w:eastAsia="Times New Roman"/>
                <w:sz w:val="24"/>
                <w:szCs w:val="24"/>
              </w:rPr>
            </w:pPr>
            <w:r w:rsidRPr="003E166A">
              <w:rPr>
                <w:rFonts w:eastAsia="Times New Roman"/>
                <w:sz w:val="24"/>
                <w:szCs w:val="24"/>
              </w:rPr>
              <w:t>Õ</w:t>
            </w:r>
          </w:p>
        </w:tc>
      </w:tr>
    </w:tbl>
    <w:p w:rsidR="003E166A" w:rsidRPr="003E166A" w:rsidRDefault="003E166A" w:rsidP="00E33C7B">
      <w:pPr>
        <w:pStyle w:val="IntenseQuote"/>
        <w:rPr>
          <w:rFonts w:eastAsia="Times New Roman"/>
          <w:sz w:val="24"/>
          <w:szCs w:val="24"/>
        </w:rPr>
      </w:pPr>
      <w:r w:rsidRPr="003E166A">
        <w:rPr>
          <w:rFonts w:eastAsia="Times New Roman"/>
          <w:sz w:val="24"/>
          <w:szCs w:val="24"/>
        </w:rPr>
        <w:t>You will see more HTML symbols in the next chapter of this tutorial.</w:t>
      </w:r>
    </w:p>
    <w:p w:rsidR="004C7E5B" w:rsidRDefault="004C7E5B" w:rsidP="00E33C7B">
      <w:pPr>
        <w:pStyle w:val="IntenseQuote"/>
      </w:pPr>
    </w:p>
    <w:p w:rsidR="004C7E5B" w:rsidRDefault="004C7E5B" w:rsidP="00E33C7B">
      <w:pPr>
        <w:pStyle w:val="IntenseQuote"/>
        <w:rPr>
          <w:rFonts w:eastAsia="Times New Roman"/>
          <w:sz w:val="24"/>
          <w:szCs w:val="24"/>
        </w:rPr>
      </w:pPr>
      <w:r>
        <w:br w:type="page"/>
      </w:r>
    </w:p>
    <w:p w:rsidR="004C7E5B" w:rsidRPr="002E4D80" w:rsidRDefault="004C7E5B" w:rsidP="00161CC0">
      <w:pPr>
        <w:pStyle w:val="IntenseQuote"/>
        <w:jc w:val="center"/>
        <w:rPr>
          <w:rFonts w:ascii="Times New Roman" w:hAnsi="Times New Roman" w:cs="Times New Roman"/>
          <w:i w:val="0"/>
          <w:u w:val="single"/>
        </w:rPr>
      </w:pPr>
      <w:r w:rsidRPr="002E4D80">
        <w:rPr>
          <w:rFonts w:ascii="Times New Roman" w:hAnsi="Times New Roman" w:cs="Times New Roman"/>
          <w:i w:val="0"/>
          <w:sz w:val="96"/>
          <w:u w:val="single"/>
        </w:rPr>
        <w:lastRenderedPageBreak/>
        <w:t xml:space="preserve">HTML </w:t>
      </w:r>
      <w:r w:rsidRPr="002E4D80">
        <w:rPr>
          <w:rStyle w:val="colorh1"/>
          <w:rFonts w:ascii="Times New Roman" w:hAnsi="Times New Roman" w:cs="Times New Roman"/>
          <w:i w:val="0"/>
          <w:sz w:val="96"/>
          <w:u w:val="single"/>
        </w:rPr>
        <w:t>Symbols</w:t>
      </w:r>
    </w:p>
    <w:p w:rsidR="004C7E5B" w:rsidRDefault="00E33C7B" w:rsidP="00E33C7B">
      <w:pPr>
        <w:pStyle w:val="IntenseQuote"/>
      </w:pPr>
      <w:r>
        <w:pict>
          <v:rect id="_x0000_i1354" style="width:0;height:1.5pt" o:hralign="center" o:hrstd="t" o:hr="t" fillcolor="#a0a0a0" stroked="f"/>
        </w:pict>
      </w:r>
    </w:p>
    <w:p w:rsidR="004C7E5B" w:rsidRPr="00190CB0" w:rsidRDefault="004C7E5B" w:rsidP="00E33C7B">
      <w:pPr>
        <w:pStyle w:val="IntenseQuote"/>
        <w:rPr>
          <w:sz w:val="40"/>
        </w:rPr>
      </w:pPr>
      <w:r w:rsidRPr="00190CB0">
        <w:rPr>
          <w:sz w:val="40"/>
        </w:rPr>
        <w:t>HTML Symbol Entities</w:t>
      </w:r>
    </w:p>
    <w:p w:rsidR="004C7E5B" w:rsidRDefault="004C7E5B" w:rsidP="00E33C7B">
      <w:pPr>
        <w:pStyle w:val="IntenseQuote"/>
      </w:pPr>
      <w:r>
        <w:t>HTML entities were described in the previous chapter.</w:t>
      </w:r>
    </w:p>
    <w:p w:rsidR="004C7E5B" w:rsidRDefault="004C7E5B" w:rsidP="00E33C7B">
      <w:pPr>
        <w:pStyle w:val="IntenseQuote"/>
      </w:pPr>
      <w:r>
        <w:t>Many mathematical, technical, and currency symbols, are not present on a normal keyboard.</w:t>
      </w:r>
    </w:p>
    <w:p w:rsidR="004C7E5B" w:rsidRDefault="004C7E5B" w:rsidP="00E33C7B">
      <w:pPr>
        <w:pStyle w:val="IntenseQuote"/>
      </w:pPr>
      <w:r>
        <w:t>To add such symbols to an HTML page, you can use an HTML entity name.</w:t>
      </w:r>
    </w:p>
    <w:p w:rsidR="004C7E5B" w:rsidRDefault="004C7E5B" w:rsidP="00E33C7B">
      <w:pPr>
        <w:pStyle w:val="IntenseQuote"/>
      </w:pPr>
      <w:r>
        <w:t xml:space="preserve">If no entity name exists, you can use an entity number, a </w:t>
      </w:r>
      <w:proofErr w:type="gramStart"/>
      <w:r>
        <w:t>decimal,</w:t>
      </w:r>
      <w:proofErr w:type="gramEnd"/>
      <w:r>
        <w:t xml:space="preserve"> or hexadecimal reference.</w:t>
      </w:r>
    </w:p>
    <w:p w:rsidR="004C7E5B" w:rsidRDefault="004C7E5B" w:rsidP="00E33C7B">
      <w:pPr>
        <w:pStyle w:val="IntenseQuote"/>
      </w:pPr>
      <w:r>
        <w:t>Example</w:t>
      </w:r>
    </w:p>
    <w:p w:rsidR="004C7E5B" w:rsidRDefault="004C7E5B" w:rsidP="00E33C7B">
      <w:pPr>
        <w:pStyle w:val="IntenseQuote"/>
      </w:pPr>
      <w:r>
        <w:rPr>
          <w:rStyle w:val="tagcolor"/>
        </w:rPr>
        <w:t>&lt;</w:t>
      </w:r>
      <w:r>
        <w:rPr>
          <w:rStyle w:val="tagnamecolor"/>
        </w:rPr>
        <w:t>p</w:t>
      </w:r>
      <w:r>
        <w:rPr>
          <w:rStyle w:val="tagcolor"/>
        </w:rPr>
        <w:t>&gt;</w:t>
      </w:r>
      <w:r>
        <w:t>I will display &amp;</w:t>
      </w:r>
      <w:proofErr w:type="gramStart"/>
      <w:r>
        <w:t>euro;</w:t>
      </w:r>
      <w:proofErr w:type="gramEnd"/>
      <w:r>
        <w:rPr>
          <w:rStyle w:val="tagcolor"/>
        </w:rPr>
        <w:t>&lt;</w:t>
      </w:r>
      <w:r>
        <w:rPr>
          <w:rStyle w:val="tagnamecolor"/>
        </w:rPr>
        <w:t>/p</w:t>
      </w:r>
      <w:r>
        <w:rPr>
          <w:rStyle w:val="tagcolor"/>
        </w:rPr>
        <w:t>&gt;</w:t>
      </w:r>
      <w:r>
        <w:br/>
      </w:r>
      <w:r>
        <w:rPr>
          <w:rStyle w:val="tagcolor"/>
        </w:rPr>
        <w:t>&lt;</w:t>
      </w:r>
      <w:r>
        <w:rPr>
          <w:rStyle w:val="tagnamecolor"/>
        </w:rPr>
        <w:t>p</w:t>
      </w:r>
      <w:r>
        <w:rPr>
          <w:rStyle w:val="tagcolor"/>
        </w:rPr>
        <w:t>&gt;</w:t>
      </w:r>
      <w:r>
        <w:t>I will display &amp;#8364;</w:t>
      </w:r>
      <w:r>
        <w:rPr>
          <w:rStyle w:val="tagcolor"/>
        </w:rPr>
        <w:t>&lt;</w:t>
      </w:r>
      <w:r>
        <w:rPr>
          <w:rStyle w:val="tagnamecolor"/>
        </w:rPr>
        <w:t>/p</w:t>
      </w:r>
      <w:r>
        <w:rPr>
          <w:rStyle w:val="tagcolor"/>
        </w:rPr>
        <w:t>&gt;</w:t>
      </w:r>
      <w:r>
        <w:br/>
      </w:r>
      <w:r>
        <w:rPr>
          <w:rStyle w:val="tagcolor"/>
        </w:rPr>
        <w:t>&lt;</w:t>
      </w:r>
      <w:r>
        <w:rPr>
          <w:rStyle w:val="tagnamecolor"/>
        </w:rPr>
        <w:t>p</w:t>
      </w:r>
      <w:r>
        <w:rPr>
          <w:rStyle w:val="tagcolor"/>
        </w:rPr>
        <w:t>&gt;</w:t>
      </w:r>
      <w:r>
        <w:t>I will display &amp;#x20AC;</w:t>
      </w:r>
      <w:r>
        <w:rPr>
          <w:rStyle w:val="tagcolor"/>
        </w:rPr>
        <w:t>&lt;</w:t>
      </w:r>
      <w:r>
        <w:rPr>
          <w:rStyle w:val="tagnamecolor"/>
        </w:rPr>
        <w:t>/p</w:t>
      </w:r>
      <w:r>
        <w:rPr>
          <w:rStyle w:val="tagcolor"/>
        </w:rPr>
        <w:t>&gt;</w:t>
      </w:r>
      <w:r>
        <w:t xml:space="preserve"> </w:t>
      </w:r>
    </w:p>
    <w:p w:rsidR="004C7E5B" w:rsidRDefault="004C7E5B" w:rsidP="00E33C7B">
      <w:pPr>
        <w:pStyle w:val="IntenseQuote"/>
      </w:pPr>
      <w:r>
        <w:t>Will display as:</w:t>
      </w:r>
    </w:p>
    <w:p w:rsidR="004C7E5B" w:rsidRDefault="004C7E5B" w:rsidP="00E33C7B">
      <w:pPr>
        <w:pStyle w:val="IntenseQuote"/>
      </w:pPr>
      <w:r>
        <w:t>I will display €</w:t>
      </w:r>
      <w:r>
        <w:br/>
        <w:t>I will display €</w:t>
      </w:r>
      <w:r>
        <w:br/>
        <w:t xml:space="preserve">I will display € </w:t>
      </w:r>
    </w:p>
    <w:p w:rsidR="004C7E5B" w:rsidRDefault="00E33C7B" w:rsidP="00E33C7B">
      <w:pPr>
        <w:pStyle w:val="IntenseQuote"/>
      </w:pPr>
      <w:r>
        <w:pict>
          <v:rect id="_x0000_i1355" style="width:0;height:1.5pt" o:hralign="center" o:hrstd="t" o:hr="t" fillcolor="#a0a0a0" stroked="f"/>
        </w:pict>
      </w:r>
    </w:p>
    <w:p w:rsidR="004C7E5B" w:rsidRPr="00190CB0" w:rsidRDefault="004C7E5B" w:rsidP="00E33C7B">
      <w:pPr>
        <w:pStyle w:val="IntenseQuote"/>
        <w:rPr>
          <w:sz w:val="40"/>
        </w:rPr>
      </w:pPr>
      <w:r w:rsidRPr="00190CB0">
        <w:rPr>
          <w:sz w:val="40"/>
        </w:rPr>
        <w:t>Some Mathematical Symbols Supported by HTML</w:t>
      </w:r>
    </w:p>
    <w:tbl>
      <w:tblPr>
        <w:tblW w:w="4286" w:type="pct"/>
        <w:tblCellSpacing w:w="15" w:type="dxa"/>
        <w:tblCellMar>
          <w:top w:w="15" w:type="dxa"/>
          <w:left w:w="15" w:type="dxa"/>
          <w:bottom w:w="15" w:type="dxa"/>
          <w:right w:w="15" w:type="dxa"/>
        </w:tblCellMar>
        <w:tblLook w:val="04A0" w:firstRow="1" w:lastRow="0" w:firstColumn="1" w:lastColumn="0" w:noHBand="0" w:noVBand="1"/>
      </w:tblPr>
      <w:tblGrid>
        <w:gridCol w:w="830"/>
        <w:gridCol w:w="1221"/>
        <w:gridCol w:w="1262"/>
        <w:gridCol w:w="4788"/>
      </w:tblGrid>
      <w:tr w:rsidR="004C7E5B" w:rsidTr="00190CB0">
        <w:trPr>
          <w:tblCellSpacing w:w="15" w:type="dxa"/>
        </w:trPr>
        <w:tc>
          <w:tcPr>
            <w:tcW w:w="490" w:type="pct"/>
            <w:tcBorders>
              <w:right w:val="single" w:sz="4" w:space="0" w:color="auto"/>
            </w:tcBorders>
            <w:vAlign w:val="center"/>
            <w:hideMark/>
          </w:tcPr>
          <w:p w:rsidR="00190CB0" w:rsidRDefault="00190CB0" w:rsidP="00E33C7B">
            <w:pPr>
              <w:pStyle w:val="IntenseQuote"/>
            </w:pPr>
          </w:p>
          <w:p w:rsidR="004C7E5B" w:rsidRDefault="004C7E5B" w:rsidP="00E33C7B">
            <w:pPr>
              <w:pStyle w:val="IntenseQuote"/>
              <w:rPr>
                <w:sz w:val="24"/>
                <w:szCs w:val="24"/>
              </w:rPr>
            </w:pPr>
            <w:r>
              <w:t>Char</w:t>
            </w:r>
          </w:p>
        </w:tc>
        <w:tc>
          <w:tcPr>
            <w:tcW w:w="491" w:type="pct"/>
            <w:vAlign w:val="center"/>
            <w:hideMark/>
          </w:tcPr>
          <w:p w:rsidR="00190CB0" w:rsidRPr="00190CB0" w:rsidRDefault="00190CB0" w:rsidP="00190CB0">
            <w:pPr>
              <w:rPr>
                <w:lang w:bidi="hi-IN"/>
              </w:rPr>
            </w:pPr>
          </w:p>
          <w:p w:rsidR="004C7E5B" w:rsidRDefault="004C7E5B" w:rsidP="00E33C7B">
            <w:pPr>
              <w:pStyle w:val="IntenseQuote"/>
              <w:rPr>
                <w:sz w:val="24"/>
                <w:szCs w:val="24"/>
              </w:rPr>
            </w:pPr>
            <w:r>
              <w:t>Number</w:t>
            </w:r>
          </w:p>
        </w:tc>
        <w:tc>
          <w:tcPr>
            <w:tcW w:w="736" w:type="pct"/>
            <w:tcBorders>
              <w:left w:val="single" w:sz="4" w:space="0" w:color="auto"/>
            </w:tcBorders>
            <w:vAlign w:val="center"/>
            <w:hideMark/>
          </w:tcPr>
          <w:p w:rsidR="00190CB0" w:rsidRDefault="00190CB0" w:rsidP="00E33C7B">
            <w:pPr>
              <w:pStyle w:val="IntenseQuote"/>
            </w:pPr>
          </w:p>
          <w:p w:rsidR="004C7E5B" w:rsidRDefault="004C7E5B" w:rsidP="00E33C7B">
            <w:pPr>
              <w:pStyle w:val="IntenseQuote"/>
              <w:rPr>
                <w:sz w:val="24"/>
                <w:szCs w:val="24"/>
              </w:rPr>
            </w:pPr>
            <w:r>
              <w:t>Entity</w:t>
            </w:r>
          </w:p>
        </w:tc>
        <w:tc>
          <w:tcPr>
            <w:tcW w:w="0" w:type="auto"/>
            <w:tcBorders>
              <w:left w:val="single" w:sz="4" w:space="0" w:color="auto"/>
            </w:tcBorders>
            <w:vAlign w:val="center"/>
            <w:hideMark/>
          </w:tcPr>
          <w:p w:rsidR="00190CB0" w:rsidRDefault="00190CB0" w:rsidP="00E33C7B">
            <w:pPr>
              <w:pStyle w:val="IntenseQuote"/>
            </w:pPr>
          </w:p>
          <w:p w:rsidR="004C7E5B" w:rsidRDefault="004C7E5B" w:rsidP="00E33C7B">
            <w:pPr>
              <w:pStyle w:val="IntenseQuote"/>
              <w:rPr>
                <w:sz w:val="24"/>
                <w:szCs w:val="24"/>
              </w:rPr>
            </w:pPr>
            <w:r>
              <w:t>Description</w:t>
            </w:r>
          </w:p>
        </w:tc>
      </w:tr>
      <w:tr w:rsidR="004C7E5B" w:rsidTr="00190CB0">
        <w:trPr>
          <w:tblCellSpacing w:w="15" w:type="dxa"/>
        </w:trPr>
        <w:tc>
          <w:tcPr>
            <w:tcW w:w="0" w:type="auto"/>
            <w:tcBorders>
              <w:top w:val="single" w:sz="4" w:space="0" w:color="auto"/>
              <w:right w:val="single" w:sz="4" w:space="0" w:color="auto"/>
            </w:tcBorders>
            <w:vAlign w:val="center"/>
            <w:hideMark/>
          </w:tcPr>
          <w:p w:rsidR="004C7E5B" w:rsidRDefault="004C7E5B" w:rsidP="00E33C7B">
            <w:pPr>
              <w:pStyle w:val="IntenseQuote"/>
              <w:rPr>
                <w:sz w:val="24"/>
                <w:szCs w:val="24"/>
              </w:rPr>
            </w:pPr>
            <w:r>
              <w:rPr>
                <w:rFonts w:ascii="Cambria Math" w:hAnsi="Cambria Math" w:cs="Cambria Math"/>
              </w:rPr>
              <w:t>∀</w:t>
            </w:r>
          </w:p>
        </w:tc>
        <w:tc>
          <w:tcPr>
            <w:tcW w:w="0" w:type="auto"/>
            <w:tcBorders>
              <w:top w:val="single" w:sz="4" w:space="0" w:color="auto"/>
            </w:tcBorders>
            <w:vAlign w:val="center"/>
            <w:hideMark/>
          </w:tcPr>
          <w:p w:rsidR="004C7E5B" w:rsidRDefault="004C7E5B" w:rsidP="00E33C7B">
            <w:pPr>
              <w:pStyle w:val="IntenseQuote"/>
              <w:rPr>
                <w:sz w:val="24"/>
                <w:szCs w:val="24"/>
              </w:rPr>
            </w:pPr>
            <w:r>
              <w:t>&amp;#8704;</w:t>
            </w:r>
          </w:p>
        </w:tc>
        <w:tc>
          <w:tcPr>
            <w:tcW w:w="0" w:type="auto"/>
            <w:tcBorders>
              <w:top w:val="single" w:sz="4" w:space="0" w:color="auto"/>
              <w:left w:val="single" w:sz="4" w:space="0" w:color="auto"/>
            </w:tcBorders>
            <w:vAlign w:val="center"/>
            <w:hideMark/>
          </w:tcPr>
          <w:p w:rsidR="004C7E5B" w:rsidRDefault="004C7E5B" w:rsidP="00E33C7B">
            <w:pPr>
              <w:pStyle w:val="IntenseQuote"/>
              <w:rPr>
                <w:sz w:val="24"/>
                <w:szCs w:val="24"/>
              </w:rPr>
            </w:pPr>
            <w:r>
              <w:t>&amp;</w:t>
            </w:r>
            <w:proofErr w:type="spellStart"/>
            <w:r>
              <w:t>forall</w:t>
            </w:r>
            <w:proofErr w:type="spellEnd"/>
            <w:r>
              <w:t>;</w:t>
            </w:r>
          </w:p>
        </w:tc>
        <w:tc>
          <w:tcPr>
            <w:tcW w:w="0" w:type="auto"/>
            <w:tcBorders>
              <w:top w:val="single" w:sz="4" w:space="0" w:color="auto"/>
              <w:left w:val="single" w:sz="4" w:space="0" w:color="auto"/>
            </w:tcBorders>
            <w:vAlign w:val="center"/>
            <w:hideMark/>
          </w:tcPr>
          <w:p w:rsidR="004C7E5B" w:rsidRDefault="004C7E5B" w:rsidP="00E33C7B">
            <w:pPr>
              <w:pStyle w:val="IntenseQuote"/>
              <w:rPr>
                <w:sz w:val="24"/>
                <w:szCs w:val="24"/>
              </w:rPr>
            </w:pPr>
            <w:r>
              <w:t>FOR ALL</w:t>
            </w:r>
          </w:p>
        </w:tc>
      </w:tr>
      <w:tr w:rsidR="004C7E5B" w:rsidTr="00190CB0">
        <w:trPr>
          <w:tblCellSpacing w:w="15" w:type="dxa"/>
        </w:trPr>
        <w:tc>
          <w:tcPr>
            <w:tcW w:w="0" w:type="auto"/>
            <w:tcBorders>
              <w:right w:val="single" w:sz="4" w:space="0" w:color="auto"/>
            </w:tcBorders>
            <w:vAlign w:val="center"/>
            <w:hideMark/>
          </w:tcPr>
          <w:p w:rsidR="004C7E5B" w:rsidRDefault="004C7E5B" w:rsidP="00E33C7B">
            <w:pPr>
              <w:pStyle w:val="IntenseQuote"/>
              <w:rPr>
                <w:sz w:val="24"/>
                <w:szCs w:val="24"/>
              </w:rPr>
            </w:pPr>
            <w:r>
              <w:t>∂</w:t>
            </w:r>
          </w:p>
        </w:tc>
        <w:tc>
          <w:tcPr>
            <w:tcW w:w="0" w:type="auto"/>
            <w:vAlign w:val="center"/>
            <w:hideMark/>
          </w:tcPr>
          <w:p w:rsidR="004C7E5B" w:rsidRDefault="004C7E5B" w:rsidP="00E33C7B">
            <w:pPr>
              <w:pStyle w:val="IntenseQuote"/>
              <w:rPr>
                <w:sz w:val="24"/>
                <w:szCs w:val="24"/>
              </w:rPr>
            </w:pPr>
            <w:r>
              <w:t>&amp;#8706;</w:t>
            </w:r>
          </w:p>
        </w:tc>
        <w:tc>
          <w:tcPr>
            <w:tcW w:w="0" w:type="auto"/>
            <w:tcBorders>
              <w:left w:val="single" w:sz="4" w:space="0" w:color="auto"/>
            </w:tcBorders>
            <w:vAlign w:val="center"/>
            <w:hideMark/>
          </w:tcPr>
          <w:p w:rsidR="004C7E5B" w:rsidRDefault="004C7E5B" w:rsidP="00E33C7B">
            <w:pPr>
              <w:pStyle w:val="IntenseQuote"/>
              <w:rPr>
                <w:sz w:val="24"/>
                <w:szCs w:val="24"/>
              </w:rPr>
            </w:pPr>
            <w:r>
              <w:t>&amp;part;</w:t>
            </w:r>
          </w:p>
        </w:tc>
        <w:tc>
          <w:tcPr>
            <w:tcW w:w="0" w:type="auto"/>
            <w:tcBorders>
              <w:left w:val="single" w:sz="4" w:space="0" w:color="auto"/>
            </w:tcBorders>
            <w:vAlign w:val="center"/>
            <w:hideMark/>
          </w:tcPr>
          <w:p w:rsidR="004C7E5B" w:rsidRDefault="004C7E5B" w:rsidP="00E33C7B">
            <w:pPr>
              <w:pStyle w:val="IntenseQuote"/>
              <w:rPr>
                <w:sz w:val="24"/>
                <w:szCs w:val="24"/>
              </w:rPr>
            </w:pPr>
            <w:r>
              <w:t>PARTIAL DIFFERENTIAL</w:t>
            </w:r>
          </w:p>
        </w:tc>
      </w:tr>
      <w:tr w:rsidR="004C7E5B" w:rsidTr="00190CB0">
        <w:trPr>
          <w:tblCellSpacing w:w="15" w:type="dxa"/>
        </w:trPr>
        <w:tc>
          <w:tcPr>
            <w:tcW w:w="0" w:type="auto"/>
            <w:tcBorders>
              <w:right w:val="single" w:sz="4" w:space="0" w:color="auto"/>
            </w:tcBorders>
            <w:vAlign w:val="center"/>
            <w:hideMark/>
          </w:tcPr>
          <w:p w:rsidR="004C7E5B" w:rsidRDefault="004C7E5B" w:rsidP="00E33C7B">
            <w:pPr>
              <w:pStyle w:val="IntenseQuote"/>
              <w:rPr>
                <w:sz w:val="24"/>
                <w:szCs w:val="24"/>
              </w:rPr>
            </w:pPr>
            <w:r>
              <w:rPr>
                <w:rFonts w:ascii="Cambria Math" w:hAnsi="Cambria Math" w:cs="Cambria Math"/>
              </w:rPr>
              <w:t>∃</w:t>
            </w:r>
          </w:p>
        </w:tc>
        <w:tc>
          <w:tcPr>
            <w:tcW w:w="0" w:type="auto"/>
            <w:vAlign w:val="center"/>
            <w:hideMark/>
          </w:tcPr>
          <w:p w:rsidR="004C7E5B" w:rsidRDefault="004C7E5B" w:rsidP="00E33C7B">
            <w:pPr>
              <w:pStyle w:val="IntenseQuote"/>
              <w:rPr>
                <w:sz w:val="24"/>
                <w:szCs w:val="24"/>
              </w:rPr>
            </w:pPr>
            <w:r>
              <w:t>&amp;#8707;</w:t>
            </w:r>
          </w:p>
        </w:tc>
        <w:tc>
          <w:tcPr>
            <w:tcW w:w="0" w:type="auto"/>
            <w:tcBorders>
              <w:left w:val="single" w:sz="4" w:space="0" w:color="auto"/>
            </w:tcBorders>
            <w:vAlign w:val="center"/>
            <w:hideMark/>
          </w:tcPr>
          <w:p w:rsidR="004C7E5B" w:rsidRDefault="004C7E5B" w:rsidP="00E33C7B">
            <w:pPr>
              <w:pStyle w:val="IntenseQuote"/>
              <w:rPr>
                <w:sz w:val="24"/>
                <w:szCs w:val="24"/>
              </w:rPr>
            </w:pPr>
            <w:r>
              <w:t>&amp;exist;</w:t>
            </w:r>
          </w:p>
        </w:tc>
        <w:tc>
          <w:tcPr>
            <w:tcW w:w="0" w:type="auto"/>
            <w:tcBorders>
              <w:left w:val="single" w:sz="4" w:space="0" w:color="auto"/>
            </w:tcBorders>
            <w:vAlign w:val="center"/>
            <w:hideMark/>
          </w:tcPr>
          <w:p w:rsidR="004C7E5B" w:rsidRDefault="004C7E5B" w:rsidP="00E33C7B">
            <w:pPr>
              <w:pStyle w:val="IntenseQuote"/>
              <w:rPr>
                <w:sz w:val="24"/>
                <w:szCs w:val="24"/>
              </w:rPr>
            </w:pPr>
            <w:r>
              <w:t>THERE EXISTS</w:t>
            </w:r>
          </w:p>
        </w:tc>
      </w:tr>
      <w:tr w:rsidR="004C7E5B" w:rsidTr="00190CB0">
        <w:trPr>
          <w:tblCellSpacing w:w="15" w:type="dxa"/>
        </w:trPr>
        <w:tc>
          <w:tcPr>
            <w:tcW w:w="0" w:type="auto"/>
            <w:tcBorders>
              <w:right w:val="single" w:sz="4" w:space="0" w:color="auto"/>
            </w:tcBorders>
            <w:vAlign w:val="center"/>
            <w:hideMark/>
          </w:tcPr>
          <w:p w:rsidR="004C7E5B" w:rsidRDefault="004C7E5B" w:rsidP="00E33C7B">
            <w:pPr>
              <w:pStyle w:val="IntenseQuote"/>
              <w:rPr>
                <w:sz w:val="24"/>
                <w:szCs w:val="24"/>
              </w:rPr>
            </w:pPr>
            <w:r>
              <w:rPr>
                <w:rFonts w:ascii="Cambria Math" w:hAnsi="Cambria Math" w:cs="Cambria Math"/>
              </w:rPr>
              <w:t>∅</w:t>
            </w:r>
          </w:p>
        </w:tc>
        <w:tc>
          <w:tcPr>
            <w:tcW w:w="0" w:type="auto"/>
            <w:vAlign w:val="center"/>
            <w:hideMark/>
          </w:tcPr>
          <w:p w:rsidR="004C7E5B" w:rsidRDefault="004C7E5B" w:rsidP="00E33C7B">
            <w:pPr>
              <w:pStyle w:val="IntenseQuote"/>
              <w:rPr>
                <w:sz w:val="24"/>
                <w:szCs w:val="24"/>
              </w:rPr>
            </w:pPr>
            <w:r>
              <w:t>&amp;#8709;</w:t>
            </w:r>
          </w:p>
        </w:tc>
        <w:tc>
          <w:tcPr>
            <w:tcW w:w="0" w:type="auto"/>
            <w:tcBorders>
              <w:left w:val="single" w:sz="4" w:space="0" w:color="auto"/>
            </w:tcBorders>
            <w:vAlign w:val="center"/>
            <w:hideMark/>
          </w:tcPr>
          <w:p w:rsidR="004C7E5B" w:rsidRDefault="004C7E5B" w:rsidP="00E33C7B">
            <w:pPr>
              <w:pStyle w:val="IntenseQuote"/>
              <w:rPr>
                <w:sz w:val="24"/>
                <w:szCs w:val="24"/>
              </w:rPr>
            </w:pPr>
            <w:r>
              <w:t>&amp;empty;</w:t>
            </w:r>
          </w:p>
        </w:tc>
        <w:tc>
          <w:tcPr>
            <w:tcW w:w="0" w:type="auto"/>
            <w:tcBorders>
              <w:left w:val="single" w:sz="4" w:space="0" w:color="auto"/>
            </w:tcBorders>
            <w:vAlign w:val="center"/>
            <w:hideMark/>
          </w:tcPr>
          <w:p w:rsidR="004C7E5B" w:rsidRDefault="004C7E5B" w:rsidP="00E33C7B">
            <w:pPr>
              <w:pStyle w:val="IntenseQuote"/>
              <w:rPr>
                <w:sz w:val="24"/>
                <w:szCs w:val="24"/>
              </w:rPr>
            </w:pPr>
            <w:r>
              <w:t>EMPTY SETS</w:t>
            </w:r>
          </w:p>
        </w:tc>
      </w:tr>
      <w:tr w:rsidR="004C7E5B" w:rsidTr="00190CB0">
        <w:trPr>
          <w:tblCellSpacing w:w="15" w:type="dxa"/>
        </w:trPr>
        <w:tc>
          <w:tcPr>
            <w:tcW w:w="0" w:type="auto"/>
            <w:tcBorders>
              <w:right w:val="single" w:sz="4" w:space="0" w:color="auto"/>
            </w:tcBorders>
            <w:vAlign w:val="center"/>
            <w:hideMark/>
          </w:tcPr>
          <w:p w:rsidR="004C7E5B" w:rsidRDefault="004C7E5B" w:rsidP="00E33C7B">
            <w:pPr>
              <w:pStyle w:val="IntenseQuote"/>
              <w:rPr>
                <w:sz w:val="24"/>
                <w:szCs w:val="24"/>
              </w:rPr>
            </w:pPr>
            <w:r>
              <w:rPr>
                <w:rFonts w:ascii="Cambria Math" w:hAnsi="Cambria Math" w:cs="Cambria Math"/>
              </w:rPr>
              <w:t>∇</w:t>
            </w:r>
          </w:p>
        </w:tc>
        <w:tc>
          <w:tcPr>
            <w:tcW w:w="0" w:type="auto"/>
            <w:vAlign w:val="center"/>
            <w:hideMark/>
          </w:tcPr>
          <w:p w:rsidR="004C7E5B" w:rsidRDefault="004C7E5B" w:rsidP="00E33C7B">
            <w:pPr>
              <w:pStyle w:val="IntenseQuote"/>
              <w:rPr>
                <w:sz w:val="24"/>
                <w:szCs w:val="24"/>
              </w:rPr>
            </w:pPr>
            <w:r>
              <w:t>&amp;#8711;</w:t>
            </w:r>
          </w:p>
        </w:tc>
        <w:tc>
          <w:tcPr>
            <w:tcW w:w="0" w:type="auto"/>
            <w:tcBorders>
              <w:left w:val="single" w:sz="4" w:space="0" w:color="auto"/>
            </w:tcBorders>
            <w:vAlign w:val="center"/>
            <w:hideMark/>
          </w:tcPr>
          <w:p w:rsidR="004C7E5B" w:rsidRDefault="004C7E5B" w:rsidP="00E33C7B">
            <w:pPr>
              <w:pStyle w:val="IntenseQuote"/>
              <w:rPr>
                <w:sz w:val="24"/>
                <w:szCs w:val="24"/>
              </w:rPr>
            </w:pPr>
            <w:r>
              <w:t>&amp;</w:t>
            </w:r>
            <w:proofErr w:type="spellStart"/>
            <w:r>
              <w:t>nabla</w:t>
            </w:r>
            <w:proofErr w:type="spellEnd"/>
            <w:r>
              <w:t>;</w:t>
            </w:r>
          </w:p>
        </w:tc>
        <w:tc>
          <w:tcPr>
            <w:tcW w:w="0" w:type="auto"/>
            <w:tcBorders>
              <w:left w:val="single" w:sz="4" w:space="0" w:color="auto"/>
            </w:tcBorders>
            <w:vAlign w:val="center"/>
            <w:hideMark/>
          </w:tcPr>
          <w:p w:rsidR="004C7E5B" w:rsidRDefault="004C7E5B" w:rsidP="00E33C7B">
            <w:pPr>
              <w:pStyle w:val="IntenseQuote"/>
              <w:rPr>
                <w:sz w:val="24"/>
                <w:szCs w:val="24"/>
              </w:rPr>
            </w:pPr>
            <w:r>
              <w:t>NABLA</w:t>
            </w:r>
          </w:p>
        </w:tc>
      </w:tr>
      <w:tr w:rsidR="004C7E5B" w:rsidTr="00190CB0">
        <w:trPr>
          <w:tblCellSpacing w:w="15" w:type="dxa"/>
        </w:trPr>
        <w:tc>
          <w:tcPr>
            <w:tcW w:w="0" w:type="auto"/>
            <w:tcBorders>
              <w:right w:val="single" w:sz="4" w:space="0" w:color="auto"/>
            </w:tcBorders>
            <w:vAlign w:val="center"/>
            <w:hideMark/>
          </w:tcPr>
          <w:p w:rsidR="004C7E5B" w:rsidRDefault="004C7E5B" w:rsidP="00E33C7B">
            <w:pPr>
              <w:pStyle w:val="IntenseQuote"/>
              <w:rPr>
                <w:sz w:val="24"/>
                <w:szCs w:val="24"/>
              </w:rPr>
            </w:pPr>
            <w:r>
              <w:rPr>
                <w:rFonts w:ascii="Cambria Math" w:hAnsi="Cambria Math" w:cs="Cambria Math"/>
              </w:rPr>
              <w:t>∈</w:t>
            </w:r>
          </w:p>
        </w:tc>
        <w:tc>
          <w:tcPr>
            <w:tcW w:w="0" w:type="auto"/>
            <w:vAlign w:val="center"/>
            <w:hideMark/>
          </w:tcPr>
          <w:p w:rsidR="004C7E5B" w:rsidRDefault="004C7E5B" w:rsidP="00E33C7B">
            <w:pPr>
              <w:pStyle w:val="IntenseQuote"/>
              <w:rPr>
                <w:sz w:val="24"/>
                <w:szCs w:val="24"/>
              </w:rPr>
            </w:pPr>
            <w:r>
              <w:t>&amp;#8712;</w:t>
            </w:r>
          </w:p>
        </w:tc>
        <w:tc>
          <w:tcPr>
            <w:tcW w:w="0" w:type="auto"/>
            <w:tcBorders>
              <w:left w:val="single" w:sz="4" w:space="0" w:color="auto"/>
            </w:tcBorders>
            <w:vAlign w:val="center"/>
            <w:hideMark/>
          </w:tcPr>
          <w:p w:rsidR="004C7E5B" w:rsidRDefault="004C7E5B" w:rsidP="00E33C7B">
            <w:pPr>
              <w:pStyle w:val="IntenseQuote"/>
              <w:rPr>
                <w:sz w:val="24"/>
                <w:szCs w:val="24"/>
              </w:rPr>
            </w:pPr>
            <w:r>
              <w:t>&amp;</w:t>
            </w:r>
            <w:proofErr w:type="spellStart"/>
            <w:r>
              <w:t>isin</w:t>
            </w:r>
            <w:proofErr w:type="spellEnd"/>
            <w:r>
              <w:t>;</w:t>
            </w:r>
          </w:p>
        </w:tc>
        <w:tc>
          <w:tcPr>
            <w:tcW w:w="0" w:type="auto"/>
            <w:tcBorders>
              <w:left w:val="single" w:sz="4" w:space="0" w:color="auto"/>
            </w:tcBorders>
            <w:vAlign w:val="center"/>
            <w:hideMark/>
          </w:tcPr>
          <w:p w:rsidR="004C7E5B" w:rsidRDefault="004C7E5B" w:rsidP="00E33C7B">
            <w:pPr>
              <w:pStyle w:val="IntenseQuote"/>
              <w:rPr>
                <w:sz w:val="24"/>
                <w:szCs w:val="24"/>
              </w:rPr>
            </w:pPr>
            <w:r>
              <w:t>ELEMENT OF</w:t>
            </w:r>
          </w:p>
        </w:tc>
      </w:tr>
      <w:tr w:rsidR="004C7E5B" w:rsidTr="00190CB0">
        <w:trPr>
          <w:tblCellSpacing w:w="15" w:type="dxa"/>
        </w:trPr>
        <w:tc>
          <w:tcPr>
            <w:tcW w:w="0" w:type="auto"/>
            <w:tcBorders>
              <w:right w:val="single" w:sz="4" w:space="0" w:color="auto"/>
            </w:tcBorders>
            <w:vAlign w:val="center"/>
            <w:hideMark/>
          </w:tcPr>
          <w:p w:rsidR="004C7E5B" w:rsidRDefault="004C7E5B" w:rsidP="00E33C7B">
            <w:pPr>
              <w:pStyle w:val="IntenseQuote"/>
              <w:rPr>
                <w:sz w:val="24"/>
                <w:szCs w:val="24"/>
              </w:rPr>
            </w:pPr>
            <w:r>
              <w:rPr>
                <w:rFonts w:ascii="Cambria Math" w:hAnsi="Cambria Math" w:cs="Cambria Math"/>
              </w:rPr>
              <w:t>∉</w:t>
            </w:r>
          </w:p>
        </w:tc>
        <w:tc>
          <w:tcPr>
            <w:tcW w:w="0" w:type="auto"/>
            <w:vAlign w:val="center"/>
            <w:hideMark/>
          </w:tcPr>
          <w:p w:rsidR="004C7E5B" w:rsidRDefault="004C7E5B" w:rsidP="00E33C7B">
            <w:pPr>
              <w:pStyle w:val="IntenseQuote"/>
              <w:rPr>
                <w:sz w:val="24"/>
                <w:szCs w:val="24"/>
              </w:rPr>
            </w:pPr>
            <w:r>
              <w:t>&amp;#8713;</w:t>
            </w:r>
          </w:p>
        </w:tc>
        <w:tc>
          <w:tcPr>
            <w:tcW w:w="0" w:type="auto"/>
            <w:tcBorders>
              <w:left w:val="single" w:sz="4" w:space="0" w:color="auto"/>
            </w:tcBorders>
            <w:vAlign w:val="center"/>
            <w:hideMark/>
          </w:tcPr>
          <w:p w:rsidR="004C7E5B" w:rsidRDefault="004C7E5B" w:rsidP="00E33C7B">
            <w:pPr>
              <w:pStyle w:val="IntenseQuote"/>
              <w:rPr>
                <w:sz w:val="24"/>
                <w:szCs w:val="24"/>
              </w:rPr>
            </w:pPr>
            <w:r>
              <w:t>&amp;</w:t>
            </w:r>
            <w:proofErr w:type="spellStart"/>
            <w:r>
              <w:t>notin</w:t>
            </w:r>
            <w:proofErr w:type="spellEnd"/>
            <w:r>
              <w:t>;</w:t>
            </w:r>
          </w:p>
        </w:tc>
        <w:tc>
          <w:tcPr>
            <w:tcW w:w="0" w:type="auto"/>
            <w:tcBorders>
              <w:left w:val="single" w:sz="4" w:space="0" w:color="auto"/>
            </w:tcBorders>
            <w:vAlign w:val="center"/>
            <w:hideMark/>
          </w:tcPr>
          <w:p w:rsidR="004C7E5B" w:rsidRDefault="004C7E5B" w:rsidP="00E33C7B">
            <w:pPr>
              <w:pStyle w:val="IntenseQuote"/>
              <w:rPr>
                <w:sz w:val="24"/>
                <w:szCs w:val="24"/>
              </w:rPr>
            </w:pPr>
            <w:r>
              <w:t>NOT AN ELEMENT OF</w:t>
            </w:r>
          </w:p>
        </w:tc>
      </w:tr>
      <w:tr w:rsidR="004C7E5B" w:rsidTr="00190CB0">
        <w:trPr>
          <w:tblCellSpacing w:w="15" w:type="dxa"/>
        </w:trPr>
        <w:tc>
          <w:tcPr>
            <w:tcW w:w="0" w:type="auto"/>
            <w:tcBorders>
              <w:right w:val="single" w:sz="4" w:space="0" w:color="auto"/>
            </w:tcBorders>
            <w:vAlign w:val="center"/>
            <w:hideMark/>
          </w:tcPr>
          <w:p w:rsidR="004C7E5B" w:rsidRDefault="004C7E5B" w:rsidP="00E33C7B">
            <w:pPr>
              <w:pStyle w:val="IntenseQuote"/>
              <w:rPr>
                <w:sz w:val="24"/>
                <w:szCs w:val="24"/>
              </w:rPr>
            </w:pPr>
            <w:r>
              <w:rPr>
                <w:rFonts w:ascii="Cambria Math" w:hAnsi="Cambria Math" w:cs="Cambria Math"/>
              </w:rPr>
              <w:t>∋</w:t>
            </w:r>
          </w:p>
        </w:tc>
        <w:tc>
          <w:tcPr>
            <w:tcW w:w="0" w:type="auto"/>
            <w:vAlign w:val="center"/>
            <w:hideMark/>
          </w:tcPr>
          <w:p w:rsidR="004C7E5B" w:rsidRDefault="004C7E5B" w:rsidP="00E33C7B">
            <w:pPr>
              <w:pStyle w:val="IntenseQuote"/>
              <w:rPr>
                <w:sz w:val="24"/>
                <w:szCs w:val="24"/>
              </w:rPr>
            </w:pPr>
            <w:r>
              <w:t>&amp;#8715;</w:t>
            </w:r>
          </w:p>
        </w:tc>
        <w:tc>
          <w:tcPr>
            <w:tcW w:w="0" w:type="auto"/>
            <w:tcBorders>
              <w:left w:val="single" w:sz="4" w:space="0" w:color="auto"/>
            </w:tcBorders>
            <w:vAlign w:val="center"/>
            <w:hideMark/>
          </w:tcPr>
          <w:p w:rsidR="004C7E5B" w:rsidRDefault="004C7E5B" w:rsidP="00E33C7B">
            <w:pPr>
              <w:pStyle w:val="IntenseQuote"/>
              <w:rPr>
                <w:sz w:val="24"/>
                <w:szCs w:val="24"/>
              </w:rPr>
            </w:pPr>
            <w:r>
              <w:t>&amp;</w:t>
            </w:r>
            <w:proofErr w:type="spellStart"/>
            <w:r>
              <w:t>ni</w:t>
            </w:r>
            <w:proofErr w:type="spellEnd"/>
            <w:r>
              <w:t>;</w:t>
            </w:r>
          </w:p>
        </w:tc>
        <w:tc>
          <w:tcPr>
            <w:tcW w:w="0" w:type="auto"/>
            <w:tcBorders>
              <w:left w:val="single" w:sz="4" w:space="0" w:color="auto"/>
            </w:tcBorders>
            <w:vAlign w:val="center"/>
            <w:hideMark/>
          </w:tcPr>
          <w:p w:rsidR="004C7E5B" w:rsidRDefault="004C7E5B" w:rsidP="00E33C7B">
            <w:pPr>
              <w:pStyle w:val="IntenseQuote"/>
              <w:rPr>
                <w:sz w:val="24"/>
                <w:szCs w:val="24"/>
              </w:rPr>
            </w:pPr>
            <w:r>
              <w:t>CONTAINS AS MEMBER</w:t>
            </w:r>
          </w:p>
        </w:tc>
      </w:tr>
      <w:tr w:rsidR="004C7E5B" w:rsidTr="00190CB0">
        <w:trPr>
          <w:tblCellSpacing w:w="15" w:type="dxa"/>
        </w:trPr>
        <w:tc>
          <w:tcPr>
            <w:tcW w:w="0" w:type="auto"/>
            <w:tcBorders>
              <w:right w:val="single" w:sz="4" w:space="0" w:color="auto"/>
            </w:tcBorders>
            <w:vAlign w:val="center"/>
            <w:hideMark/>
          </w:tcPr>
          <w:p w:rsidR="004C7E5B" w:rsidRDefault="004C7E5B" w:rsidP="00E33C7B">
            <w:pPr>
              <w:pStyle w:val="IntenseQuote"/>
              <w:rPr>
                <w:sz w:val="24"/>
                <w:szCs w:val="24"/>
              </w:rPr>
            </w:pPr>
            <w:r>
              <w:t>∏</w:t>
            </w:r>
          </w:p>
        </w:tc>
        <w:tc>
          <w:tcPr>
            <w:tcW w:w="0" w:type="auto"/>
            <w:vAlign w:val="center"/>
            <w:hideMark/>
          </w:tcPr>
          <w:p w:rsidR="004C7E5B" w:rsidRDefault="004C7E5B" w:rsidP="00E33C7B">
            <w:pPr>
              <w:pStyle w:val="IntenseQuote"/>
              <w:rPr>
                <w:sz w:val="24"/>
                <w:szCs w:val="24"/>
              </w:rPr>
            </w:pPr>
            <w:r>
              <w:t>&amp;#8719;</w:t>
            </w:r>
          </w:p>
        </w:tc>
        <w:tc>
          <w:tcPr>
            <w:tcW w:w="0" w:type="auto"/>
            <w:tcBorders>
              <w:left w:val="single" w:sz="4" w:space="0" w:color="auto"/>
            </w:tcBorders>
            <w:vAlign w:val="center"/>
            <w:hideMark/>
          </w:tcPr>
          <w:p w:rsidR="004C7E5B" w:rsidRDefault="004C7E5B" w:rsidP="00E33C7B">
            <w:pPr>
              <w:pStyle w:val="IntenseQuote"/>
              <w:rPr>
                <w:sz w:val="24"/>
                <w:szCs w:val="24"/>
              </w:rPr>
            </w:pPr>
            <w:r>
              <w:t>&amp;prod;</w:t>
            </w:r>
          </w:p>
        </w:tc>
        <w:tc>
          <w:tcPr>
            <w:tcW w:w="0" w:type="auto"/>
            <w:tcBorders>
              <w:left w:val="single" w:sz="4" w:space="0" w:color="auto"/>
            </w:tcBorders>
            <w:vAlign w:val="center"/>
            <w:hideMark/>
          </w:tcPr>
          <w:p w:rsidR="004C7E5B" w:rsidRDefault="004C7E5B" w:rsidP="00E33C7B">
            <w:pPr>
              <w:pStyle w:val="IntenseQuote"/>
              <w:rPr>
                <w:sz w:val="24"/>
                <w:szCs w:val="24"/>
              </w:rPr>
            </w:pPr>
            <w:r>
              <w:t>N-ARY PRODUCT</w:t>
            </w:r>
          </w:p>
        </w:tc>
      </w:tr>
      <w:tr w:rsidR="004C7E5B" w:rsidTr="00190CB0">
        <w:trPr>
          <w:tblCellSpacing w:w="15" w:type="dxa"/>
        </w:trPr>
        <w:tc>
          <w:tcPr>
            <w:tcW w:w="0" w:type="auto"/>
            <w:tcBorders>
              <w:right w:val="single" w:sz="4" w:space="0" w:color="auto"/>
            </w:tcBorders>
            <w:vAlign w:val="center"/>
            <w:hideMark/>
          </w:tcPr>
          <w:p w:rsidR="004C7E5B" w:rsidRDefault="004C7E5B" w:rsidP="00E33C7B">
            <w:pPr>
              <w:pStyle w:val="IntenseQuote"/>
              <w:rPr>
                <w:sz w:val="24"/>
                <w:szCs w:val="24"/>
              </w:rPr>
            </w:pPr>
            <w:r>
              <w:t>∑</w:t>
            </w:r>
          </w:p>
        </w:tc>
        <w:tc>
          <w:tcPr>
            <w:tcW w:w="0" w:type="auto"/>
            <w:vAlign w:val="center"/>
            <w:hideMark/>
          </w:tcPr>
          <w:p w:rsidR="004C7E5B" w:rsidRDefault="004C7E5B" w:rsidP="00E33C7B">
            <w:pPr>
              <w:pStyle w:val="IntenseQuote"/>
              <w:rPr>
                <w:sz w:val="24"/>
                <w:szCs w:val="24"/>
              </w:rPr>
            </w:pPr>
            <w:r>
              <w:t>&amp;#8721;</w:t>
            </w:r>
          </w:p>
        </w:tc>
        <w:tc>
          <w:tcPr>
            <w:tcW w:w="0" w:type="auto"/>
            <w:tcBorders>
              <w:left w:val="single" w:sz="4" w:space="0" w:color="auto"/>
            </w:tcBorders>
            <w:vAlign w:val="center"/>
            <w:hideMark/>
          </w:tcPr>
          <w:p w:rsidR="004C7E5B" w:rsidRDefault="004C7E5B" w:rsidP="00E33C7B">
            <w:pPr>
              <w:pStyle w:val="IntenseQuote"/>
              <w:rPr>
                <w:sz w:val="24"/>
                <w:szCs w:val="24"/>
              </w:rPr>
            </w:pPr>
            <w:r>
              <w:t>&amp;sum;</w:t>
            </w:r>
          </w:p>
        </w:tc>
        <w:tc>
          <w:tcPr>
            <w:tcW w:w="0" w:type="auto"/>
            <w:tcBorders>
              <w:left w:val="single" w:sz="4" w:space="0" w:color="auto"/>
            </w:tcBorders>
            <w:vAlign w:val="center"/>
            <w:hideMark/>
          </w:tcPr>
          <w:p w:rsidR="004C7E5B" w:rsidRDefault="004C7E5B" w:rsidP="00E33C7B">
            <w:pPr>
              <w:pStyle w:val="IntenseQuote"/>
              <w:rPr>
                <w:sz w:val="24"/>
                <w:szCs w:val="24"/>
              </w:rPr>
            </w:pPr>
            <w:r>
              <w:t>N-ARY SUMMATION</w:t>
            </w:r>
          </w:p>
        </w:tc>
      </w:tr>
    </w:tbl>
    <w:p w:rsidR="004C7E5B" w:rsidRDefault="00E33C7B" w:rsidP="00E33C7B">
      <w:pPr>
        <w:pStyle w:val="IntenseQuote"/>
      </w:pPr>
      <w:hyperlink r:id="rId186" w:history="1">
        <w:r w:rsidR="004C7E5B">
          <w:rPr>
            <w:rStyle w:val="Hyperlink"/>
          </w:rPr>
          <w:t>Full Math Reference</w:t>
        </w:r>
      </w:hyperlink>
    </w:p>
    <w:p w:rsidR="004C7E5B" w:rsidRDefault="00E33C7B" w:rsidP="00E33C7B">
      <w:pPr>
        <w:pStyle w:val="IntenseQuote"/>
      </w:pPr>
      <w:r>
        <w:pict>
          <v:rect id="_x0000_i1356" style="width:0;height:1.5pt" o:hralign="center" o:hrstd="t" o:hr="t" fillcolor="#a0a0a0" stroked="f"/>
        </w:pict>
      </w:r>
    </w:p>
    <w:p w:rsidR="004C7E5B" w:rsidRDefault="00E33C7B" w:rsidP="00E33C7B">
      <w:pPr>
        <w:pStyle w:val="IntenseQuote"/>
      </w:pPr>
      <w:r>
        <w:pict>
          <v:rect id="_x0000_i1357" style="width:0;height:1.5pt" o:hralign="center" o:hrstd="t" o:hr="t" fillcolor="#a0a0a0" stroked="f"/>
        </w:pict>
      </w:r>
    </w:p>
    <w:p w:rsidR="004C7E5B" w:rsidRDefault="004C7E5B" w:rsidP="00E33C7B">
      <w:pPr>
        <w:pStyle w:val="IntenseQuote"/>
      </w:pPr>
      <w:r>
        <w:t>Some Greek Letters Supported by HTML</w:t>
      </w:r>
    </w:p>
    <w:tbl>
      <w:tblPr>
        <w:tblW w:w="4201" w:type="pct"/>
        <w:tblCellSpacing w:w="15" w:type="dxa"/>
        <w:tblCellMar>
          <w:top w:w="15" w:type="dxa"/>
          <w:left w:w="15" w:type="dxa"/>
          <w:bottom w:w="15" w:type="dxa"/>
          <w:right w:w="15" w:type="dxa"/>
        </w:tblCellMar>
        <w:tblLook w:val="04A0" w:firstRow="1" w:lastRow="0" w:firstColumn="1" w:lastColumn="0" w:noHBand="0" w:noVBand="1"/>
      </w:tblPr>
      <w:tblGrid>
        <w:gridCol w:w="477"/>
        <w:gridCol w:w="422"/>
        <w:gridCol w:w="1053"/>
        <w:gridCol w:w="141"/>
        <w:gridCol w:w="1438"/>
        <w:gridCol w:w="4409"/>
      </w:tblGrid>
      <w:tr w:rsidR="004C7E5B" w:rsidTr="00190CB0">
        <w:trPr>
          <w:tblCellSpacing w:w="15" w:type="dxa"/>
        </w:trPr>
        <w:tc>
          <w:tcPr>
            <w:tcW w:w="526" w:type="pct"/>
            <w:gridSpan w:val="2"/>
            <w:vAlign w:val="center"/>
            <w:hideMark/>
          </w:tcPr>
          <w:p w:rsidR="004C7E5B" w:rsidRDefault="004C7E5B" w:rsidP="00E33C7B">
            <w:pPr>
              <w:pStyle w:val="IntenseQuote"/>
              <w:rPr>
                <w:sz w:val="24"/>
                <w:szCs w:val="24"/>
              </w:rPr>
            </w:pPr>
            <w:r>
              <w:t>Char</w:t>
            </w:r>
          </w:p>
        </w:tc>
        <w:tc>
          <w:tcPr>
            <w:tcW w:w="722" w:type="pct"/>
            <w:gridSpan w:val="2"/>
            <w:tcBorders>
              <w:left w:val="single" w:sz="4" w:space="0" w:color="auto"/>
            </w:tcBorders>
            <w:vAlign w:val="center"/>
            <w:hideMark/>
          </w:tcPr>
          <w:p w:rsidR="004C7E5B" w:rsidRDefault="004C7E5B" w:rsidP="00E33C7B">
            <w:pPr>
              <w:pStyle w:val="IntenseQuote"/>
              <w:rPr>
                <w:sz w:val="24"/>
                <w:szCs w:val="24"/>
              </w:rPr>
            </w:pPr>
            <w:r>
              <w:t>Number</w:t>
            </w:r>
          </w:p>
        </w:tc>
        <w:tc>
          <w:tcPr>
            <w:tcW w:w="887" w:type="pct"/>
            <w:tcBorders>
              <w:left w:val="single" w:sz="4" w:space="0" w:color="auto"/>
              <w:right w:val="single" w:sz="4" w:space="0" w:color="auto"/>
            </w:tcBorders>
            <w:vAlign w:val="center"/>
            <w:hideMark/>
          </w:tcPr>
          <w:p w:rsidR="004C7E5B" w:rsidRDefault="004C7E5B" w:rsidP="00E33C7B">
            <w:pPr>
              <w:pStyle w:val="IntenseQuote"/>
              <w:rPr>
                <w:sz w:val="24"/>
                <w:szCs w:val="24"/>
              </w:rPr>
            </w:pPr>
            <w:r>
              <w:t>Entity</w:t>
            </w:r>
          </w:p>
        </w:tc>
        <w:tc>
          <w:tcPr>
            <w:tcW w:w="2770" w:type="pct"/>
            <w:vAlign w:val="center"/>
            <w:hideMark/>
          </w:tcPr>
          <w:p w:rsidR="004C7E5B" w:rsidRDefault="004C7E5B" w:rsidP="00E33C7B">
            <w:pPr>
              <w:pStyle w:val="IntenseQuote"/>
              <w:rPr>
                <w:sz w:val="24"/>
                <w:szCs w:val="24"/>
              </w:rPr>
            </w:pPr>
            <w:r>
              <w:t>Description</w:t>
            </w:r>
          </w:p>
        </w:tc>
      </w:tr>
      <w:tr w:rsidR="004C7E5B" w:rsidTr="00190CB0">
        <w:trPr>
          <w:tblCellSpacing w:w="15" w:type="dxa"/>
        </w:trPr>
        <w:tc>
          <w:tcPr>
            <w:tcW w:w="526" w:type="pct"/>
            <w:gridSpan w:val="2"/>
            <w:tcBorders>
              <w:top w:val="single" w:sz="4" w:space="0" w:color="auto"/>
            </w:tcBorders>
            <w:vAlign w:val="center"/>
            <w:hideMark/>
          </w:tcPr>
          <w:p w:rsidR="004C7E5B" w:rsidRDefault="004C7E5B" w:rsidP="00E33C7B">
            <w:pPr>
              <w:pStyle w:val="IntenseQuote"/>
              <w:rPr>
                <w:sz w:val="24"/>
                <w:szCs w:val="24"/>
              </w:rPr>
            </w:pPr>
            <w:r>
              <w:t>Α</w:t>
            </w:r>
          </w:p>
        </w:tc>
        <w:tc>
          <w:tcPr>
            <w:tcW w:w="722" w:type="pct"/>
            <w:gridSpan w:val="2"/>
            <w:tcBorders>
              <w:top w:val="single" w:sz="4" w:space="0" w:color="auto"/>
              <w:left w:val="single" w:sz="4" w:space="0" w:color="auto"/>
            </w:tcBorders>
            <w:vAlign w:val="center"/>
            <w:hideMark/>
          </w:tcPr>
          <w:p w:rsidR="004C7E5B" w:rsidRDefault="004C7E5B" w:rsidP="00E33C7B">
            <w:pPr>
              <w:pStyle w:val="IntenseQuote"/>
              <w:rPr>
                <w:sz w:val="24"/>
                <w:szCs w:val="24"/>
              </w:rPr>
            </w:pPr>
            <w:r>
              <w:t>&amp;#913;</w:t>
            </w:r>
          </w:p>
        </w:tc>
        <w:tc>
          <w:tcPr>
            <w:tcW w:w="887" w:type="pct"/>
            <w:tcBorders>
              <w:top w:val="single" w:sz="4" w:space="0" w:color="auto"/>
              <w:left w:val="single" w:sz="4" w:space="0" w:color="auto"/>
              <w:right w:val="single" w:sz="4" w:space="0" w:color="auto"/>
            </w:tcBorders>
            <w:vAlign w:val="center"/>
            <w:hideMark/>
          </w:tcPr>
          <w:p w:rsidR="004C7E5B" w:rsidRDefault="004C7E5B" w:rsidP="00E33C7B">
            <w:pPr>
              <w:pStyle w:val="IntenseQuote"/>
              <w:rPr>
                <w:sz w:val="24"/>
                <w:szCs w:val="24"/>
              </w:rPr>
            </w:pPr>
            <w:r>
              <w:t>&amp;Alpha;</w:t>
            </w:r>
          </w:p>
        </w:tc>
        <w:tc>
          <w:tcPr>
            <w:tcW w:w="2770" w:type="pct"/>
            <w:tcBorders>
              <w:top w:val="single" w:sz="4" w:space="0" w:color="auto"/>
            </w:tcBorders>
            <w:vAlign w:val="center"/>
            <w:hideMark/>
          </w:tcPr>
          <w:p w:rsidR="004C7E5B" w:rsidRDefault="004C7E5B" w:rsidP="00E33C7B">
            <w:pPr>
              <w:pStyle w:val="IntenseQuote"/>
              <w:rPr>
                <w:sz w:val="24"/>
                <w:szCs w:val="24"/>
              </w:rPr>
            </w:pPr>
            <w:r>
              <w:t>GREEK CAPITAL LETTER ALPHA</w:t>
            </w:r>
          </w:p>
        </w:tc>
      </w:tr>
      <w:tr w:rsidR="00190CB0" w:rsidTr="00190CB0">
        <w:trPr>
          <w:tblCellSpacing w:w="15" w:type="dxa"/>
        </w:trPr>
        <w:tc>
          <w:tcPr>
            <w:tcW w:w="276" w:type="pct"/>
            <w:tcBorders>
              <w:right w:val="single" w:sz="4" w:space="0" w:color="auto"/>
            </w:tcBorders>
            <w:vAlign w:val="center"/>
            <w:hideMark/>
          </w:tcPr>
          <w:p w:rsidR="00190CB0" w:rsidRDefault="00190CB0" w:rsidP="00E33C7B">
            <w:pPr>
              <w:pStyle w:val="IntenseQuote"/>
              <w:rPr>
                <w:sz w:val="24"/>
                <w:szCs w:val="24"/>
              </w:rPr>
            </w:pPr>
            <w:r>
              <w:t>Β</w:t>
            </w:r>
          </w:p>
        </w:tc>
        <w:tc>
          <w:tcPr>
            <w:tcW w:w="231" w:type="pct"/>
            <w:tcBorders>
              <w:left w:val="single" w:sz="4" w:space="0" w:color="auto"/>
            </w:tcBorders>
            <w:vAlign w:val="center"/>
          </w:tcPr>
          <w:p w:rsidR="00190CB0" w:rsidRDefault="00190CB0" w:rsidP="00190CB0">
            <w:pPr>
              <w:pStyle w:val="IntenseQuote"/>
              <w:rPr>
                <w:sz w:val="24"/>
                <w:szCs w:val="24"/>
              </w:rPr>
            </w:pPr>
          </w:p>
        </w:tc>
        <w:tc>
          <w:tcPr>
            <w:tcW w:w="650" w:type="pct"/>
            <w:tcBorders>
              <w:right w:val="single" w:sz="4" w:space="0" w:color="auto"/>
            </w:tcBorders>
            <w:vAlign w:val="center"/>
            <w:hideMark/>
          </w:tcPr>
          <w:p w:rsidR="00190CB0" w:rsidRDefault="00190CB0" w:rsidP="00E33C7B">
            <w:pPr>
              <w:pStyle w:val="IntenseQuote"/>
              <w:rPr>
                <w:sz w:val="24"/>
                <w:szCs w:val="24"/>
              </w:rPr>
            </w:pPr>
            <w:r>
              <w:t>&amp;#914;</w:t>
            </w:r>
          </w:p>
        </w:tc>
        <w:tc>
          <w:tcPr>
            <w:tcW w:w="54" w:type="pct"/>
            <w:tcBorders>
              <w:left w:val="single" w:sz="4" w:space="0" w:color="auto"/>
            </w:tcBorders>
            <w:vAlign w:val="center"/>
          </w:tcPr>
          <w:p w:rsidR="00190CB0" w:rsidRDefault="00190CB0" w:rsidP="00190CB0">
            <w:pPr>
              <w:pStyle w:val="IntenseQuote"/>
              <w:rPr>
                <w:sz w:val="24"/>
                <w:szCs w:val="24"/>
              </w:rPr>
            </w:pPr>
          </w:p>
        </w:tc>
        <w:tc>
          <w:tcPr>
            <w:tcW w:w="887" w:type="pct"/>
            <w:vAlign w:val="center"/>
            <w:hideMark/>
          </w:tcPr>
          <w:p w:rsidR="00190CB0" w:rsidRDefault="00190CB0" w:rsidP="00E33C7B">
            <w:pPr>
              <w:pStyle w:val="IntenseQuote"/>
              <w:rPr>
                <w:sz w:val="24"/>
                <w:szCs w:val="24"/>
              </w:rPr>
            </w:pPr>
            <w:r>
              <w:t>&amp;Beta;</w:t>
            </w:r>
          </w:p>
        </w:tc>
        <w:tc>
          <w:tcPr>
            <w:tcW w:w="2770" w:type="pct"/>
            <w:tcBorders>
              <w:left w:val="single" w:sz="4" w:space="0" w:color="auto"/>
            </w:tcBorders>
            <w:vAlign w:val="center"/>
            <w:hideMark/>
          </w:tcPr>
          <w:p w:rsidR="00190CB0" w:rsidRDefault="00190CB0" w:rsidP="00E33C7B">
            <w:pPr>
              <w:pStyle w:val="IntenseQuote"/>
              <w:rPr>
                <w:sz w:val="24"/>
                <w:szCs w:val="24"/>
              </w:rPr>
            </w:pPr>
            <w:r>
              <w:t>GREEK CAPITAL LETTER BETA</w:t>
            </w:r>
          </w:p>
        </w:tc>
      </w:tr>
      <w:tr w:rsidR="00190CB0" w:rsidTr="00190CB0">
        <w:trPr>
          <w:tblCellSpacing w:w="15" w:type="dxa"/>
        </w:trPr>
        <w:tc>
          <w:tcPr>
            <w:tcW w:w="276" w:type="pct"/>
            <w:tcBorders>
              <w:right w:val="single" w:sz="4" w:space="0" w:color="auto"/>
            </w:tcBorders>
            <w:vAlign w:val="center"/>
            <w:hideMark/>
          </w:tcPr>
          <w:p w:rsidR="00190CB0" w:rsidRDefault="00190CB0" w:rsidP="00E33C7B">
            <w:pPr>
              <w:pStyle w:val="IntenseQuote"/>
              <w:rPr>
                <w:sz w:val="24"/>
                <w:szCs w:val="24"/>
              </w:rPr>
            </w:pPr>
            <w:r>
              <w:t>Γ</w:t>
            </w:r>
          </w:p>
        </w:tc>
        <w:tc>
          <w:tcPr>
            <w:tcW w:w="231" w:type="pct"/>
            <w:tcBorders>
              <w:left w:val="single" w:sz="4" w:space="0" w:color="auto"/>
            </w:tcBorders>
            <w:vAlign w:val="center"/>
          </w:tcPr>
          <w:p w:rsidR="00190CB0" w:rsidRDefault="00190CB0" w:rsidP="00190CB0">
            <w:pPr>
              <w:pStyle w:val="IntenseQuote"/>
              <w:rPr>
                <w:sz w:val="24"/>
                <w:szCs w:val="24"/>
              </w:rPr>
            </w:pPr>
          </w:p>
        </w:tc>
        <w:tc>
          <w:tcPr>
            <w:tcW w:w="650" w:type="pct"/>
            <w:tcBorders>
              <w:right w:val="single" w:sz="4" w:space="0" w:color="auto"/>
            </w:tcBorders>
            <w:vAlign w:val="center"/>
            <w:hideMark/>
          </w:tcPr>
          <w:p w:rsidR="00190CB0" w:rsidRDefault="00190CB0" w:rsidP="00E33C7B">
            <w:pPr>
              <w:pStyle w:val="IntenseQuote"/>
              <w:rPr>
                <w:sz w:val="24"/>
                <w:szCs w:val="24"/>
              </w:rPr>
            </w:pPr>
            <w:r>
              <w:t>&amp;#915;</w:t>
            </w:r>
          </w:p>
        </w:tc>
        <w:tc>
          <w:tcPr>
            <w:tcW w:w="54" w:type="pct"/>
            <w:tcBorders>
              <w:left w:val="single" w:sz="4" w:space="0" w:color="auto"/>
            </w:tcBorders>
            <w:vAlign w:val="center"/>
          </w:tcPr>
          <w:p w:rsidR="00190CB0" w:rsidRDefault="00190CB0" w:rsidP="00190CB0">
            <w:pPr>
              <w:pStyle w:val="IntenseQuote"/>
              <w:rPr>
                <w:sz w:val="24"/>
                <w:szCs w:val="24"/>
              </w:rPr>
            </w:pPr>
          </w:p>
        </w:tc>
        <w:tc>
          <w:tcPr>
            <w:tcW w:w="887" w:type="pct"/>
            <w:vAlign w:val="center"/>
            <w:hideMark/>
          </w:tcPr>
          <w:p w:rsidR="00190CB0" w:rsidRDefault="00190CB0" w:rsidP="00E33C7B">
            <w:pPr>
              <w:pStyle w:val="IntenseQuote"/>
              <w:rPr>
                <w:sz w:val="24"/>
                <w:szCs w:val="24"/>
              </w:rPr>
            </w:pPr>
            <w:r>
              <w:t>&amp;Gamma;</w:t>
            </w:r>
          </w:p>
        </w:tc>
        <w:tc>
          <w:tcPr>
            <w:tcW w:w="2770" w:type="pct"/>
            <w:tcBorders>
              <w:left w:val="single" w:sz="4" w:space="0" w:color="auto"/>
            </w:tcBorders>
            <w:vAlign w:val="center"/>
            <w:hideMark/>
          </w:tcPr>
          <w:p w:rsidR="00190CB0" w:rsidRDefault="00190CB0" w:rsidP="00E33C7B">
            <w:pPr>
              <w:pStyle w:val="IntenseQuote"/>
              <w:rPr>
                <w:sz w:val="24"/>
                <w:szCs w:val="24"/>
              </w:rPr>
            </w:pPr>
            <w:r>
              <w:t>GREEK CAPITAL LETTER GAMMA</w:t>
            </w:r>
          </w:p>
        </w:tc>
      </w:tr>
      <w:tr w:rsidR="00190CB0" w:rsidTr="00190CB0">
        <w:trPr>
          <w:tblCellSpacing w:w="15" w:type="dxa"/>
        </w:trPr>
        <w:tc>
          <w:tcPr>
            <w:tcW w:w="276" w:type="pct"/>
            <w:tcBorders>
              <w:right w:val="single" w:sz="4" w:space="0" w:color="auto"/>
            </w:tcBorders>
            <w:vAlign w:val="center"/>
            <w:hideMark/>
          </w:tcPr>
          <w:p w:rsidR="00190CB0" w:rsidRDefault="00190CB0" w:rsidP="00E33C7B">
            <w:pPr>
              <w:pStyle w:val="IntenseQuote"/>
              <w:rPr>
                <w:sz w:val="24"/>
                <w:szCs w:val="24"/>
              </w:rPr>
            </w:pPr>
            <w:r>
              <w:t>Δ</w:t>
            </w:r>
          </w:p>
        </w:tc>
        <w:tc>
          <w:tcPr>
            <w:tcW w:w="231" w:type="pct"/>
            <w:tcBorders>
              <w:left w:val="single" w:sz="4" w:space="0" w:color="auto"/>
            </w:tcBorders>
            <w:vAlign w:val="center"/>
          </w:tcPr>
          <w:p w:rsidR="00190CB0" w:rsidRDefault="00190CB0" w:rsidP="00190CB0">
            <w:pPr>
              <w:pStyle w:val="IntenseQuote"/>
              <w:rPr>
                <w:sz w:val="24"/>
                <w:szCs w:val="24"/>
              </w:rPr>
            </w:pPr>
          </w:p>
        </w:tc>
        <w:tc>
          <w:tcPr>
            <w:tcW w:w="650" w:type="pct"/>
            <w:tcBorders>
              <w:right w:val="single" w:sz="4" w:space="0" w:color="auto"/>
            </w:tcBorders>
            <w:vAlign w:val="center"/>
            <w:hideMark/>
          </w:tcPr>
          <w:p w:rsidR="00190CB0" w:rsidRDefault="00190CB0" w:rsidP="00E33C7B">
            <w:pPr>
              <w:pStyle w:val="IntenseQuote"/>
              <w:rPr>
                <w:sz w:val="24"/>
                <w:szCs w:val="24"/>
              </w:rPr>
            </w:pPr>
            <w:r>
              <w:t>&amp;#916;</w:t>
            </w:r>
          </w:p>
        </w:tc>
        <w:tc>
          <w:tcPr>
            <w:tcW w:w="54" w:type="pct"/>
            <w:tcBorders>
              <w:left w:val="single" w:sz="4" w:space="0" w:color="auto"/>
            </w:tcBorders>
            <w:vAlign w:val="center"/>
          </w:tcPr>
          <w:p w:rsidR="00190CB0" w:rsidRDefault="00190CB0" w:rsidP="00190CB0">
            <w:pPr>
              <w:pStyle w:val="IntenseQuote"/>
              <w:rPr>
                <w:sz w:val="24"/>
                <w:szCs w:val="24"/>
              </w:rPr>
            </w:pPr>
          </w:p>
        </w:tc>
        <w:tc>
          <w:tcPr>
            <w:tcW w:w="887" w:type="pct"/>
            <w:vAlign w:val="center"/>
            <w:hideMark/>
          </w:tcPr>
          <w:p w:rsidR="00190CB0" w:rsidRDefault="00190CB0" w:rsidP="00E33C7B">
            <w:pPr>
              <w:pStyle w:val="IntenseQuote"/>
              <w:rPr>
                <w:sz w:val="24"/>
                <w:szCs w:val="24"/>
              </w:rPr>
            </w:pPr>
            <w:r>
              <w:t>&amp;Delta;</w:t>
            </w:r>
          </w:p>
        </w:tc>
        <w:tc>
          <w:tcPr>
            <w:tcW w:w="2770" w:type="pct"/>
            <w:tcBorders>
              <w:left w:val="single" w:sz="4" w:space="0" w:color="auto"/>
            </w:tcBorders>
            <w:vAlign w:val="center"/>
            <w:hideMark/>
          </w:tcPr>
          <w:p w:rsidR="00190CB0" w:rsidRDefault="00190CB0" w:rsidP="00E33C7B">
            <w:pPr>
              <w:pStyle w:val="IntenseQuote"/>
              <w:rPr>
                <w:sz w:val="24"/>
                <w:szCs w:val="24"/>
              </w:rPr>
            </w:pPr>
            <w:r>
              <w:t>GREEK CAPITAL LETTER DELTA</w:t>
            </w:r>
          </w:p>
        </w:tc>
      </w:tr>
      <w:tr w:rsidR="00190CB0" w:rsidTr="00190CB0">
        <w:trPr>
          <w:tblCellSpacing w:w="15" w:type="dxa"/>
        </w:trPr>
        <w:tc>
          <w:tcPr>
            <w:tcW w:w="276" w:type="pct"/>
            <w:tcBorders>
              <w:right w:val="single" w:sz="4" w:space="0" w:color="auto"/>
            </w:tcBorders>
            <w:vAlign w:val="center"/>
            <w:hideMark/>
          </w:tcPr>
          <w:p w:rsidR="00190CB0" w:rsidRDefault="00190CB0" w:rsidP="00E33C7B">
            <w:pPr>
              <w:pStyle w:val="IntenseQuote"/>
              <w:rPr>
                <w:sz w:val="24"/>
                <w:szCs w:val="24"/>
              </w:rPr>
            </w:pPr>
            <w:r>
              <w:t>Ε</w:t>
            </w:r>
          </w:p>
        </w:tc>
        <w:tc>
          <w:tcPr>
            <w:tcW w:w="231" w:type="pct"/>
            <w:tcBorders>
              <w:left w:val="single" w:sz="4" w:space="0" w:color="auto"/>
            </w:tcBorders>
            <w:vAlign w:val="center"/>
          </w:tcPr>
          <w:p w:rsidR="00190CB0" w:rsidRDefault="00190CB0" w:rsidP="00190CB0">
            <w:pPr>
              <w:pStyle w:val="IntenseQuote"/>
              <w:rPr>
                <w:sz w:val="24"/>
                <w:szCs w:val="24"/>
              </w:rPr>
            </w:pPr>
          </w:p>
        </w:tc>
        <w:tc>
          <w:tcPr>
            <w:tcW w:w="650" w:type="pct"/>
            <w:tcBorders>
              <w:right w:val="single" w:sz="4" w:space="0" w:color="auto"/>
            </w:tcBorders>
            <w:vAlign w:val="center"/>
            <w:hideMark/>
          </w:tcPr>
          <w:p w:rsidR="00190CB0" w:rsidRDefault="00190CB0" w:rsidP="00E33C7B">
            <w:pPr>
              <w:pStyle w:val="IntenseQuote"/>
              <w:rPr>
                <w:sz w:val="24"/>
                <w:szCs w:val="24"/>
              </w:rPr>
            </w:pPr>
            <w:r>
              <w:t>&amp;#917;</w:t>
            </w:r>
          </w:p>
        </w:tc>
        <w:tc>
          <w:tcPr>
            <w:tcW w:w="54" w:type="pct"/>
            <w:tcBorders>
              <w:left w:val="single" w:sz="4" w:space="0" w:color="auto"/>
            </w:tcBorders>
            <w:vAlign w:val="center"/>
          </w:tcPr>
          <w:p w:rsidR="00190CB0" w:rsidRDefault="00190CB0" w:rsidP="00190CB0">
            <w:pPr>
              <w:pStyle w:val="IntenseQuote"/>
              <w:rPr>
                <w:sz w:val="24"/>
                <w:szCs w:val="24"/>
              </w:rPr>
            </w:pPr>
          </w:p>
        </w:tc>
        <w:tc>
          <w:tcPr>
            <w:tcW w:w="887" w:type="pct"/>
            <w:vAlign w:val="center"/>
            <w:hideMark/>
          </w:tcPr>
          <w:p w:rsidR="00190CB0" w:rsidRDefault="00190CB0" w:rsidP="00E33C7B">
            <w:pPr>
              <w:pStyle w:val="IntenseQuote"/>
              <w:rPr>
                <w:sz w:val="24"/>
                <w:szCs w:val="24"/>
              </w:rPr>
            </w:pPr>
            <w:r>
              <w:t>&amp;Epsilon;</w:t>
            </w:r>
          </w:p>
        </w:tc>
        <w:tc>
          <w:tcPr>
            <w:tcW w:w="2770" w:type="pct"/>
            <w:tcBorders>
              <w:left w:val="single" w:sz="4" w:space="0" w:color="auto"/>
            </w:tcBorders>
            <w:vAlign w:val="center"/>
            <w:hideMark/>
          </w:tcPr>
          <w:p w:rsidR="00190CB0" w:rsidRDefault="00190CB0" w:rsidP="00E33C7B">
            <w:pPr>
              <w:pStyle w:val="IntenseQuote"/>
              <w:rPr>
                <w:sz w:val="24"/>
                <w:szCs w:val="24"/>
              </w:rPr>
            </w:pPr>
            <w:r>
              <w:t>GREEK CAPITAL LETTER EPSILON</w:t>
            </w:r>
          </w:p>
        </w:tc>
      </w:tr>
      <w:tr w:rsidR="00190CB0" w:rsidTr="00190CB0">
        <w:trPr>
          <w:tblCellSpacing w:w="15" w:type="dxa"/>
        </w:trPr>
        <w:tc>
          <w:tcPr>
            <w:tcW w:w="276" w:type="pct"/>
            <w:tcBorders>
              <w:right w:val="single" w:sz="4" w:space="0" w:color="auto"/>
            </w:tcBorders>
            <w:vAlign w:val="center"/>
            <w:hideMark/>
          </w:tcPr>
          <w:p w:rsidR="00190CB0" w:rsidRDefault="00190CB0" w:rsidP="00E33C7B">
            <w:pPr>
              <w:pStyle w:val="IntenseQuote"/>
              <w:rPr>
                <w:sz w:val="24"/>
                <w:szCs w:val="24"/>
              </w:rPr>
            </w:pPr>
            <w:r>
              <w:t>Ζ</w:t>
            </w:r>
          </w:p>
        </w:tc>
        <w:tc>
          <w:tcPr>
            <w:tcW w:w="231" w:type="pct"/>
            <w:tcBorders>
              <w:left w:val="single" w:sz="4" w:space="0" w:color="auto"/>
            </w:tcBorders>
            <w:vAlign w:val="center"/>
          </w:tcPr>
          <w:p w:rsidR="00190CB0" w:rsidRDefault="00190CB0" w:rsidP="00190CB0">
            <w:pPr>
              <w:pStyle w:val="IntenseQuote"/>
              <w:rPr>
                <w:sz w:val="24"/>
                <w:szCs w:val="24"/>
              </w:rPr>
            </w:pPr>
          </w:p>
        </w:tc>
        <w:tc>
          <w:tcPr>
            <w:tcW w:w="650" w:type="pct"/>
            <w:tcBorders>
              <w:right w:val="single" w:sz="4" w:space="0" w:color="auto"/>
            </w:tcBorders>
            <w:vAlign w:val="center"/>
            <w:hideMark/>
          </w:tcPr>
          <w:p w:rsidR="00190CB0" w:rsidRDefault="00190CB0" w:rsidP="00E33C7B">
            <w:pPr>
              <w:pStyle w:val="IntenseQuote"/>
              <w:rPr>
                <w:sz w:val="24"/>
                <w:szCs w:val="24"/>
              </w:rPr>
            </w:pPr>
            <w:r>
              <w:t>&amp;#918;</w:t>
            </w:r>
          </w:p>
        </w:tc>
        <w:tc>
          <w:tcPr>
            <w:tcW w:w="54" w:type="pct"/>
            <w:tcBorders>
              <w:left w:val="single" w:sz="4" w:space="0" w:color="auto"/>
            </w:tcBorders>
            <w:vAlign w:val="center"/>
          </w:tcPr>
          <w:p w:rsidR="00190CB0" w:rsidRDefault="00190CB0" w:rsidP="00190CB0">
            <w:pPr>
              <w:pStyle w:val="IntenseQuote"/>
              <w:rPr>
                <w:sz w:val="24"/>
                <w:szCs w:val="24"/>
              </w:rPr>
            </w:pPr>
          </w:p>
        </w:tc>
        <w:tc>
          <w:tcPr>
            <w:tcW w:w="887" w:type="pct"/>
            <w:vAlign w:val="center"/>
            <w:hideMark/>
          </w:tcPr>
          <w:p w:rsidR="00190CB0" w:rsidRDefault="00190CB0" w:rsidP="00E33C7B">
            <w:pPr>
              <w:pStyle w:val="IntenseQuote"/>
              <w:rPr>
                <w:sz w:val="24"/>
                <w:szCs w:val="24"/>
              </w:rPr>
            </w:pPr>
            <w:r>
              <w:t>&amp;Zeta;</w:t>
            </w:r>
          </w:p>
        </w:tc>
        <w:tc>
          <w:tcPr>
            <w:tcW w:w="2770" w:type="pct"/>
            <w:tcBorders>
              <w:left w:val="single" w:sz="4" w:space="0" w:color="auto"/>
            </w:tcBorders>
            <w:vAlign w:val="center"/>
            <w:hideMark/>
          </w:tcPr>
          <w:p w:rsidR="00190CB0" w:rsidRDefault="00190CB0" w:rsidP="00E33C7B">
            <w:pPr>
              <w:pStyle w:val="IntenseQuote"/>
              <w:rPr>
                <w:sz w:val="24"/>
                <w:szCs w:val="24"/>
              </w:rPr>
            </w:pPr>
            <w:r>
              <w:t>GREEK CAPITAL LETTER ZETA</w:t>
            </w:r>
          </w:p>
        </w:tc>
      </w:tr>
    </w:tbl>
    <w:p w:rsidR="004C7E5B" w:rsidRDefault="00E33C7B" w:rsidP="00E33C7B">
      <w:pPr>
        <w:pStyle w:val="IntenseQuote"/>
      </w:pPr>
      <w:hyperlink r:id="rId187" w:history="1">
        <w:r w:rsidR="004C7E5B">
          <w:rPr>
            <w:rStyle w:val="Hyperlink"/>
          </w:rPr>
          <w:t>Full Greek Reference</w:t>
        </w:r>
      </w:hyperlink>
    </w:p>
    <w:p w:rsidR="004C7E5B" w:rsidRDefault="00E33C7B" w:rsidP="00E33C7B">
      <w:pPr>
        <w:pStyle w:val="IntenseQuote"/>
      </w:pPr>
      <w:r>
        <w:pict>
          <v:rect id="_x0000_i1358" style="width:0;height:1.5pt" o:hralign="center" o:hrstd="t" o:hr="t" fillcolor="#a0a0a0" stroked="f"/>
        </w:pict>
      </w:r>
    </w:p>
    <w:p w:rsidR="004C7E5B" w:rsidRDefault="004C7E5B" w:rsidP="00E33C7B">
      <w:pPr>
        <w:pStyle w:val="IntenseQuote"/>
      </w:pPr>
      <w:r>
        <w:t>Some Other Entities Supported by HTML</w:t>
      </w:r>
    </w:p>
    <w:tbl>
      <w:tblPr>
        <w:tblW w:w="4286" w:type="pct"/>
        <w:tblCellSpacing w:w="15" w:type="dxa"/>
        <w:tblCellMar>
          <w:top w:w="15" w:type="dxa"/>
          <w:left w:w="15" w:type="dxa"/>
          <w:bottom w:w="15" w:type="dxa"/>
          <w:right w:w="15" w:type="dxa"/>
        </w:tblCellMar>
        <w:tblLook w:val="04A0" w:firstRow="1" w:lastRow="0" w:firstColumn="1" w:lastColumn="0" w:noHBand="0" w:noVBand="1"/>
      </w:tblPr>
      <w:tblGrid>
        <w:gridCol w:w="645"/>
        <w:gridCol w:w="227"/>
        <w:gridCol w:w="1246"/>
        <w:gridCol w:w="1294"/>
        <w:gridCol w:w="4689"/>
      </w:tblGrid>
      <w:tr w:rsidR="004C7E5B" w:rsidTr="00190CB0">
        <w:trPr>
          <w:tblCellSpacing w:w="15" w:type="dxa"/>
        </w:trPr>
        <w:tc>
          <w:tcPr>
            <w:tcW w:w="500" w:type="pct"/>
            <w:gridSpan w:val="2"/>
            <w:tcBorders>
              <w:right w:val="single" w:sz="4" w:space="0" w:color="auto"/>
            </w:tcBorders>
            <w:vAlign w:val="center"/>
            <w:hideMark/>
          </w:tcPr>
          <w:p w:rsidR="004C7E5B" w:rsidRDefault="004C7E5B" w:rsidP="00E33C7B">
            <w:pPr>
              <w:pStyle w:val="IntenseQuote"/>
              <w:rPr>
                <w:sz w:val="24"/>
                <w:szCs w:val="24"/>
              </w:rPr>
            </w:pPr>
            <w:r>
              <w:t>Char</w:t>
            </w:r>
          </w:p>
        </w:tc>
        <w:tc>
          <w:tcPr>
            <w:tcW w:w="747" w:type="pct"/>
            <w:tcBorders>
              <w:right w:val="single" w:sz="4" w:space="0" w:color="auto"/>
            </w:tcBorders>
            <w:vAlign w:val="center"/>
            <w:hideMark/>
          </w:tcPr>
          <w:p w:rsidR="004C7E5B" w:rsidRDefault="004C7E5B" w:rsidP="00E33C7B">
            <w:pPr>
              <w:pStyle w:val="IntenseQuote"/>
              <w:rPr>
                <w:sz w:val="24"/>
                <w:szCs w:val="24"/>
              </w:rPr>
            </w:pPr>
            <w:r>
              <w:t>Number</w:t>
            </w:r>
          </w:p>
        </w:tc>
        <w:tc>
          <w:tcPr>
            <w:tcW w:w="781" w:type="pct"/>
            <w:tcBorders>
              <w:right w:val="single" w:sz="4" w:space="0" w:color="auto"/>
            </w:tcBorders>
            <w:vAlign w:val="center"/>
            <w:hideMark/>
          </w:tcPr>
          <w:p w:rsidR="004C7E5B" w:rsidRDefault="004C7E5B" w:rsidP="00E33C7B">
            <w:pPr>
              <w:pStyle w:val="IntenseQuote"/>
              <w:rPr>
                <w:sz w:val="24"/>
                <w:szCs w:val="24"/>
              </w:rPr>
            </w:pPr>
            <w:r>
              <w:t>Entity</w:t>
            </w:r>
          </w:p>
        </w:tc>
        <w:tc>
          <w:tcPr>
            <w:tcW w:w="2879" w:type="pct"/>
            <w:vAlign w:val="center"/>
            <w:hideMark/>
          </w:tcPr>
          <w:p w:rsidR="004C7E5B" w:rsidRDefault="004C7E5B" w:rsidP="00E33C7B">
            <w:pPr>
              <w:pStyle w:val="IntenseQuote"/>
              <w:rPr>
                <w:sz w:val="24"/>
                <w:szCs w:val="24"/>
              </w:rPr>
            </w:pPr>
            <w:r>
              <w:t>Description</w:t>
            </w:r>
          </w:p>
        </w:tc>
      </w:tr>
      <w:tr w:rsidR="004C7E5B" w:rsidTr="00190CB0">
        <w:trPr>
          <w:tblCellSpacing w:w="15" w:type="dxa"/>
        </w:trPr>
        <w:tc>
          <w:tcPr>
            <w:tcW w:w="500" w:type="pct"/>
            <w:gridSpan w:val="2"/>
            <w:tcBorders>
              <w:top w:val="single" w:sz="4" w:space="0" w:color="auto"/>
              <w:right w:val="single" w:sz="4" w:space="0" w:color="auto"/>
            </w:tcBorders>
            <w:vAlign w:val="center"/>
            <w:hideMark/>
          </w:tcPr>
          <w:p w:rsidR="004C7E5B" w:rsidRDefault="004C7E5B" w:rsidP="00E33C7B">
            <w:pPr>
              <w:pStyle w:val="IntenseQuote"/>
              <w:rPr>
                <w:sz w:val="24"/>
                <w:szCs w:val="24"/>
              </w:rPr>
            </w:pPr>
            <w:r>
              <w:t>©</w:t>
            </w:r>
          </w:p>
        </w:tc>
        <w:tc>
          <w:tcPr>
            <w:tcW w:w="747" w:type="pct"/>
            <w:tcBorders>
              <w:top w:val="single" w:sz="4" w:space="0" w:color="auto"/>
              <w:right w:val="single" w:sz="4" w:space="0" w:color="auto"/>
            </w:tcBorders>
            <w:vAlign w:val="center"/>
            <w:hideMark/>
          </w:tcPr>
          <w:p w:rsidR="004C7E5B" w:rsidRDefault="004C7E5B" w:rsidP="00E33C7B">
            <w:pPr>
              <w:pStyle w:val="IntenseQuote"/>
              <w:rPr>
                <w:sz w:val="24"/>
                <w:szCs w:val="24"/>
              </w:rPr>
            </w:pPr>
            <w:r>
              <w:t>&amp;#169;</w:t>
            </w:r>
          </w:p>
        </w:tc>
        <w:tc>
          <w:tcPr>
            <w:tcW w:w="781" w:type="pct"/>
            <w:tcBorders>
              <w:top w:val="single" w:sz="4" w:space="0" w:color="auto"/>
              <w:right w:val="single" w:sz="4" w:space="0" w:color="auto"/>
            </w:tcBorders>
            <w:vAlign w:val="center"/>
            <w:hideMark/>
          </w:tcPr>
          <w:p w:rsidR="004C7E5B" w:rsidRDefault="004C7E5B" w:rsidP="00E33C7B">
            <w:pPr>
              <w:pStyle w:val="IntenseQuote"/>
              <w:rPr>
                <w:sz w:val="24"/>
                <w:szCs w:val="24"/>
              </w:rPr>
            </w:pPr>
            <w:r>
              <w:t>&amp;copy;</w:t>
            </w:r>
          </w:p>
        </w:tc>
        <w:tc>
          <w:tcPr>
            <w:tcW w:w="2879" w:type="pct"/>
            <w:tcBorders>
              <w:top w:val="single" w:sz="4" w:space="0" w:color="auto"/>
            </w:tcBorders>
            <w:vAlign w:val="center"/>
            <w:hideMark/>
          </w:tcPr>
          <w:p w:rsidR="004C7E5B" w:rsidRDefault="004C7E5B" w:rsidP="00E33C7B">
            <w:pPr>
              <w:pStyle w:val="IntenseQuote"/>
              <w:rPr>
                <w:sz w:val="24"/>
                <w:szCs w:val="24"/>
              </w:rPr>
            </w:pPr>
            <w:r>
              <w:t>COPYRIGHT SIGN</w:t>
            </w:r>
          </w:p>
        </w:tc>
      </w:tr>
      <w:tr w:rsidR="004C7E5B" w:rsidTr="00190CB0">
        <w:trPr>
          <w:tblCellSpacing w:w="15" w:type="dxa"/>
        </w:trPr>
        <w:tc>
          <w:tcPr>
            <w:tcW w:w="500" w:type="pct"/>
            <w:gridSpan w:val="2"/>
            <w:tcBorders>
              <w:right w:val="single" w:sz="4" w:space="0" w:color="auto"/>
            </w:tcBorders>
            <w:vAlign w:val="center"/>
            <w:hideMark/>
          </w:tcPr>
          <w:p w:rsidR="004C7E5B" w:rsidRDefault="004C7E5B" w:rsidP="00E33C7B">
            <w:pPr>
              <w:pStyle w:val="IntenseQuote"/>
              <w:rPr>
                <w:sz w:val="24"/>
                <w:szCs w:val="24"/>
              </w:rPr>
            </w:pPr>
            <w:r>
              <w:t>®</w:t>
            </w:r>
          </w:p>
        </w:tc>
        <w:tc>
          <w:tcPr>
            <w:tcW w:w="747" w:type="pct"/>
            <w:tcBorders>
              <w:right w:val="single" w:sz="4" w:space="0" w:color="auto"/>
            </w:tcBorders>
            <w:vAlign w:val="center"/>
            <w:hideMark/>
          </w:tcPr>
          <w:p w:rsidR="004C7E5B" w:rsidRDefault="004C7E5B" w:rsidP="00E33C7B">
            <w:pPr>
              <w:pStyle w:val="IntenseQuote"/>
              <w:rPr>
                <w:sz w:val="24"/>
                <w:szCs w:val="24"/>
              </w:rPr>
            </w:pPr>
            <w:r>
              <w:t>&amp;#174;</w:t>
            </w:r>
          </w:p>
        </w:tc>
        <w:tc>
          <w:tcPr>
            <w:tcW w:w="781" w:type="pct"/>
            <w:tcBorders>
              <w:right w:val="single" w:sz="4" w:space="0" w:color="auto"/>
            </w:tcBorders>
            <w:vAlign w:val="center"/>
            <w:hideMark/>
          </w:tcPr>
          <w:p w:rsidR="004C7E5B" w:rsidRDefault="004C7E5B" w:rsidP="00E33C7B">
            <w:pPr>
              <w:pStyle w:val="IntenseQuote"/>
              <w:rPr>
                <w:sz w:val="24"/>
                <w:szCs w:val="24"/>
              </w:rPr>
            </w:pPr>
            <w:r>
              <w:t>&amp;</w:t>
            </w:r>
            <w:proofErr w:type="spellStart"/>
            <w:r>
              <w:t>reg</w:t>
            </w:r>
            <w:proofErr w:type="spellEnd"/>
            <w:r>
              <w:t>;</w:t>
            </w:r>
          </w:p>
        </w:tc>
        <w:tc>
          <w:tcPr>
            <w:tcW w:w="2879" w:type="pct"/>
            <w:vAlign w:val="center"/>
            <w:hideMark/>
          </w:tcPr>
          <w:p w:rsidR="004C7E5B" w:rsidRDefault="004C7E5B" w:rsidP="00E33C7B">
            <w:pPr>
              <w:pStyle w:val="IntenseQuote"/>
              <w:rPr>
                <w:sz w:val="24"/>
                <w:szCs w:val="24"/>
              </w:rPr>
            </w:pPr>
            <w:r>
              <w:t>REGISTERED SIGN</w:t>
            </w:r>
          </w:p>
        </w:tc>
      </w:tr>
      <w:tr w:rsidR="004C7E5B" w:rsidTr="00190CB0">
        <w:trPr>
          <w:tblCellSpacing w:w="15" w:type="dxa"/>
        </w:trPr>
        <w:tc>
          <w:tcPr>
            <w:tcW w:w="500" w:type="pct"/>
            <w:gridSpan w:val="2"/>
            <w:tcBorders>
              <w:right w:val="single" w:sz="4" w:space="0" w:color="auto"/>
            </w:tcBorders>
            <w:vAlign w:val="center"/>
            <w:hideMark/>
          </w:tcPr>
          <w:p w:rsidR="004C7E5B" w:rsidRDefault="004C7E5B" w:rsidP="00E33C7B">
            <w:pPr>
              <w:pStyle w:val="IntenseQuote"/>
              <w:rPr>
                <w:sz w:val="24"/>
                <w:szCs w:val="24"/>
              </w:rPr>
            </w:pPr>
            <w:r>
              <w:t>€</w:t>
            </w:r>
          </w:p>
        </w:tc>
        <w:tc>
          <w:tcPr>
            <w:tcW w:w="747" w:type="pct"/>
            <w:tcBorders>
              <w:right w:val="single" w:sz="4" w:space="0" w:color="auto"/>
            </w:tcBorders>
            <w:vAlign w:val="center"/>
            <w:hideMark/>
          </w:tcPr>
          <w:p w:rsidR="004C7E5B" w:rsidRDefault="004C7E5B" w:rsidP="00E33C7B">
            <w:pPr>
              <w:pStyle w:val="IntenseQuote"/>
              <w:rPr>
                <w:sz w:val="24"/>
                <w:szCs w:val="24"/>
              </w:rPr>
            </w:pPr>
            <w:r>
              <w:t>&amp;#8364;</w:t>
            </w:r>
          </w:p>
        </w:tc>
        <w:tc>
          <w:tcPr>
            <w:tcW w:w="781" w:type="pct"/>
            <w:tcBorders>
              <w:right w:val="single" w:sz="4" w:space="0" w:color="auto"/>
            </w:tcBorders>
            <w:vAlign w:val="center"/>
            <w:hideMark/>
          </w:tcPr>
          <w:p w:rsidR="004C7E5B" w:rsidRDefault="004C7E5B" w:rsidP="00E33C7B">
            <w:pPr>
              <w:pStyle w:val="IntenseQuote"/>
              <w:rPr>
                <w:sz w:val="24"/>
                <w:szCs w:val="24"/>
              </w:rPr>
            </w:pPr>
            <w:r>
              <w:t>&amp;euro;</w:t>
            </w:r>
          </w:p>
        </w:tc>
        <w:tc>
          <w:tcPr>
            <w:tcW w:w="2879" w:type="pct"/>
            <w:vAlign w:val="center"/>
            <w:hideMark/>
          </w:tcPr>
          <w:p w:rsidR="004C7E5B" w:rsidRDefault="004C7E5B" w:rsidP="00E33C7B">
            <w:pPr>
              <w:pStyle w:val="IntenseQuote"/>
              <w:rPr>
                <w:sz w:val="24"/>
                <w:szCs w:val="24"/>
              </w:rPr>
            </w:pPr>
            <w:r>
              <w:t>EURO SIGN</w:t>
            </w:r>
          </w:p>
        </w:tc>
      </w:tr>
      <w:tr w:rsidR="004C7E5B" w:rsidTr="00190CB0">
        <w:trPr>
          <w:tblCellSpacing w:w="15" w:type="dxa"/>
        </w:trPr>
        <w:tc>
          <w:tcPr>
            <w:tcW w:w="500" w:type="pct"/>
            <w:gridSpan w:val="2"/>
            <w:tcBorders>
              <w:right w:val="single" w:sz="4" w:space="0" w:color="auto"/>
            </w:tcBorders>
            <w:vAlign w:val="center"/>
            <w:hideMark/>
          </w:tcPr>
          <w:p w:rsidR="004C7E5B" w:rsidRDefault="004C7E5B" w:rsidP="00E33C7B">
            <w:pPr>
              <w:pStyle w:val="IntenseQuote"/>
              <w:rPr>
                <w:sz w:val="24"/>
                <w:szCs w:val="24"/>
              </w:rPr>
            </w:pPr>
            <w:r>
              <w:t>™</w:t>
            </w:r>
          </w:p>
        </w:tc>
        <w:tc>
          <w:tcPr>
            <w:tcW w:w="747" w:type="pct"/>
            <w:tcBorders>
              <w:right w:val="single" w:sz="4" w:space="0" w:color="auto"/>
            </w:tcBorders>
            <w:vAlign w:val="center"/>
            <w:hideMark/>
          </w:tcPr>
          <w:p w:rsidR="004C7E5B" w:rsidRDefault="004C7E5B" w:rsidP="00E33C7B">
            <w:pPr>
              <w:pStyle w:val="IntenseQuote"/>
              <w:rPr>
                <w:sz w:val="24"/>
                <w:szCs w:val="24"/>
              </w:rPr>
            </w:pPr>
            <w:r>
              <w:t>&amp;#8482;</w:t>
            </w:r>
          </w:p>
        </w:tc>
        <w:tc>
          <w:tcPr>
            <w:tcW w:w="781" w:type="pct"/>
            <w:tcBorders>
              <w:right w:val="single" w:sz="4" w:space="0" w:color="auto"/>
            </w:tcBorders>
            <w:vAlign w:val="center"/>
            <w:hideMark/>
          </w:tcPr>
          <w:p w:rsidR="004C7E5B" w:rsidRDefault="004C7E5B" w:rsidP="00E33C7B">
            <w:pPr>
              <w:pStyle w:val="IntenseQuote"/>
              <w:rPr>
                <w:sz w:val="24"/>
                <w:szCs w:val="24"/>
              </w:rPr>
            </w:pPr>
            <w:r>
              <w:t>&amp;trade;</w:t>
            </w:r>
          </w:p>
        </w:tc>
        <w:tc>
          <w:tcPr>
            <w:tcW w:w="2879" w:type="pct"/>
            <w:vAlign w:val="center"/>
            <w:hideMark/>
          </w:tcPr>
          <w:p w:rsidR="004C7E5B" w:rsidRDefault="004C7E5B" w:rsidP="00E33C7B">
            <w:pPr>
              <w:pStyle w:val="IntenseQuote"/>
              <w:rPr>
                <w:sz w:val="24"/>
                <w:szCs w:val="24"/>
              </w:rPr>
            </w:pPr>
            <w:r>
              <w:t>TRADEMARK</w:t>
            </w:r>
          </w:p>
        </w:tc>
      </w:tr>
      <w:tr w:rsidR="004C7E5B" w:rsidTr="00190CB0">
        <w:trPr>
          <w:tblCellSpacing w:w="15" w:type="dxa"/>
        </w:trPr>
        <w:tc>
          <w:tcPr>
            <w:tcW w:w="500" w:type="pct"/>
            <w:gridSpan w:val="2"/>
            <w:tcBorders>
              <w:right w:val="single" w:sz="4" w:space="0" w:color="auto"/>
            </w:tcBorders>
            <w:vAlign w:val="center"/>
            <w:hideMark/>
          </w:tcPr>
          <w:p w:rsidR="004C7E5B" w:rsidRDefault="004C7E5B" w:rsidP="00E33C7B">
            <w:pPr>
              <w:pStyle w:val="IntenseQuote"/>
              <w:rPr>
                <w:sz w:val="24"/>
                <w:szCs w:val="24"/>
              </w:rPr>
            </w:pPr>
            <w:r>
              <w:rPr>
                <w:rFonts w:ascii="Times New Roman" w:hAnsi="Times New Roman" w:cs="Times New Roman"/>
              </w:rPr>
              <w:t>←</w:t>
            </w:r>
          </w:p>
        </w:tc>
        <w:tc>
          <w:tcPr>
            <w:tcW w:w="747" w:type="pct"/>
            <w:tcBorders>
              <w:right w:val="single" w:sz="4" w:space="0" w:color="auto"/>
            </w:tcBorders>
            <w:vAlign w:val="center"/>
            <w:hideMark/>
          </w:tcPr>
          <w:p w:rsidR="004C7E5B" w:rsidRDefault="004C7E5B" w:rsidP="00E33C7B">
            <w:pPr>
              <w:pStyle w:val="IntenseQuote"/>
              <w:rPr>
                <w:sz w:val="24"/>
                <w:szCs w:val="24"/>
              </w:rPr>
            </w:pPr>
            <w:r>
              <w:t>&amp;#8592;</w:t>
            </w:r>
          </w:p>
        </w:tc>
        <w:tc>
          <w:tcPr>
            <w:tcW w:w="781" w:type="pct"/>
            <w:tcBorders>
              <w:right w:val="single" w:sz="4" w:space="0" w:color="auto"/>
            </w:tcBorders>
            <w:vAlign w:val="center"/>
            <w:hideMark/>
          </w:tcPr>
          <w:p w:rsidR="004C7E5B" w:rsidRDefault="004C7E5B" w:rsidP="00E33C7B">
            <w:pPr>
              <w:pStyle w:val="IntenseQuote"/>
              <w:rPr>
                <w:sz w:val="24"/>
                <w:szCs w:val="24"/>
              </w:rPr>
            </w:pPr>
            <w:r>
              <w:t>&amp;</w:t>
            </w:r>
            <w:proofErr w:type="spellStart"/>
            <w:r>
              <w:t>larr</w:t>
            </w:r>
            <w:proofErr w:type="spellEnd"/>
            <w:r>
              <w:t>;</w:t>
            </w:r>
          </w:p>
        </w:tc>
        <w:tc>
          <w:tcPr>
            <w:tcW w:w="2879" w:type="pct"/>
            <w:vAlign w:val="center"/>
            <w:hideMark/>
          </w:tcPr>
          <w:p w:rsidR="004C7E5B" w:rsidRDefault="004C7E5B" w:rsidP="00E33C7B">
            <w:pPr>
              <w:pStyle w:val="IntenseQuote"/>
              <w:rPr>
                <w:sz w:val="24"/>
                <w:szCs w:val="24"/>
              </w:rPr>
            </w:pPr>
            <w:r>
              <w:t>LEFTWARDS ARROW</w:t>
            </w:r>
          </w:p>
        </w:tc>
      </w:tr>
      <w:tr w:rsidR="004C7E5B" w:rsidTr="00190CB0">
        <w:trPr>
          <w:tblCellSpacing w:w="15" w:type="dxa"/>
        </w:trPr>
        <w:tc>
          <w:tcPr>
            <w:tcW w:w="500" w:type="pct"/>
            <w:gridSpan w:val="2"/>
            <w:tcBorders>
              <w:right w:val="single" w:sz="4" w:space="0" w:color="auto"/>
            </w:tcBorders>
            <w:vAlign w:val="center"/>
            <w:hideMark/>
          </w:tcPr>
          <w:p w:rsidR="004C7E5B" w:rsidRDefault="004C7E5B" w:rsidP="00E33C7B">
            <w:pPr>
              <w:pStyle w:val="IntenseQuote"/>
              <w:rPr>
                <w:sz w:val="24"/>
                <w:szCs w:val="24"/>
              </w:rPr>
            </w:pPr>
            <w:r>
              <w:rPr>
                <w:rFonts w:ascii="Times New Roman" w:hAnsi="Times New Roman" w:cs="Times New Roman"/>
              </w:rPr>
              <w:t>↑</w:t>
            </w:r>
          </w:p>
        </w:tc>
        <w:tc>
          <w:tcPr>
            <w:tcW w:w="747" w:type="pct"/>
            <w:tcBorders>
              <w:right w:val="single" w:sz="4" w:space="0" w:color="auto"/>
            </w:tcBorders>
            <w:vAlign w:val="center"/>
            <w:hideMark/>
          </w:tcPr>
          <w:p w:rsidR="004C7E5B" w:rsidRDefault="004C7E5B" w:rsidP="00E33C7B">
            <w:pPr>
              <w:pStyle w:val="IntenseQuote"/>
              <w:rPr>
                <w:sz w:val="24"/>
                <w:szCs w:val="24"/>
              </w:rPr>
            </w:pPr>
            <w:r>
              <w:t>&amp;#8593;</w:t>
            </w:r>
          </w:p>
        </w:tc>
        <w:tc>
          <w:tcPr>
            <w:tcW w:w="781" w:type="pct"/>
            <w:tcBorders>
              <w:right w:val="single" w:sz="4" w:space="0" w:color="auto"/>
            </w:tcBorders>
            <w:vAlign w:val="center"/>
            <w:hideMark/>
          </w:tcPr>
          <w:p w:rsidR="004C7E5B" w:rsidRDefault="004C7E5B" w:rsidP="00E33C7B">
            <w:pPr>
              <w:pStyle w:val="IntenseQuote"/>
              <w:rPr>
                <w:sz w:val="24"/>
                <w:szCs w:val="24"/>
              </w:rPr>
            </w:pPr>
            <w:r>
              <w:t>&amp;</w:t>
            </w:r>
            <w:proofErr w:type="spellStart"/>
            <w:r>
              <w:t>uarr</w:t>
            </w:r>
            <w:proofErr w:type="spellEnd"/>
            <w:r>
              <w:t>;</w:t>
            </w:r>
          </w:p>
        </w:tc>
        <w:tc>
          <w:tcPr>
            <w:tcW w:w="2879" w:type="pct"/>
            <w:vAlign w:val="center"/>
            <w:hideMark/>
          </w:tcPr>
          <w:p w:rsidR="004C7E5B" w:rsidRDefault="004C7E5B" w:rsidP="00E33C7B">
            <w:pPr>
              <w:pStyle w:val="IntenseQuote"/>
              <w:rPr>
                <w:sz w:val="24"/>
                <w:szCs w:val="24"/>
              </w:rPr>
            </w:pPr>
            <w:r>
              <w:t>UPWARDS ARROW</w:t>
            </w:r>
          </w:p>
        </w:tc>
      </w:tr>
      <w:tr w:rsidR="004C7E5B" w:rsidTr="00190CB0">
        <w:trPr>
          <w:tblCellSpacing w:w="15" w:type="dxa"/>
        </w:trPr>
        <w:tc>
          <w:tcPr>
            <w:tcW w:w="500" w:type="pct"/>
            <w:gridSpan w:val="2"/>
            <w:tcBorders>
              <w:right w:val="single" w:sz="4" w:space="0" w:color="auto"/>
            </w:tcBorders>
            <w:vAlign w:val="center"/>
            <w:hideMark/>
          </w:tcPr>
          <w:p w:rsidR="004C7E5B" w:rsidRDefault="004C7E5B" w:rsidP="00E33C7B">
            <w:pPr>
              <w:pStyle w:val="IntenseQuote"/>
              <w:rPr>
                <w:sz w:val="24"/>
                <w:szCs w:val="24"/>
              </w:rPr>
            </w:pPr>
            <w:r>
              <w:rPr>
                <w:rFonts w:ascii="Times New Roman" w:hAnsi="Times New Roman" w:cs="Times New Roman"/>
              </w:rPr>
              <w:t>→</w:t>
            </w:r>
          </w:p>
        </w:tc>
        <w:tc>
          <w:tcPr>
            <w:tcW w:w="747" w:type="pct"/>
            <w:tcBorders>
              <w:right w:val="single" w:sz="4" w:space="0" w:color="auto"/>
            </w:tcBorders>
            <w:vAlign w:val="center"/>
            <w:hideMark/>
          </w:tcPr>
          <w:p w:rsidR="004C7E5B" w:rsidRDefault="004C7E5B" w:rsidP="00E33C7B">
            <w:pPr>
              <w:pStyle w:val="IntenseQuote"/>
              <w:rPr>
                <w:sz w:val="24"/>
                <w:szCs w:val="24"/>
              </w:rPr>
            </w:pPr>
            <w:r>
              <w:t>&amp;#8594;</w:t>
            </w:r>
          </w:p>
        </w:tc>
        <w:tc>
          <w:tcPr>
            <w:tcW w:w="781" w:type="pct"/>
            <w:tcBorders>
              <w:right w:val="single" w:sz="4" w:space="0" w:color="auto"/>
            </w:tcBorders>
            <w:vAlign w:val="center"/>
            <w:hideMark/>
          </w:tcPr>
          <w:p w:rsidR="004C7E5B" w:rsidRDefault="004C7E5B" w:rsidP="00E33C7B">
            <w:pPr>
              <w:pStyle w:val="IntenseQuote"/>
              <w:rPr>
                <w:sz w:val="24"/>
                <w:szCs w:val="24"/>
              </w:rPr>
            </w:pPr>
            <w:r>
              <w:t>&amp;</w:t>
            </w:r>
            <w:proofErr w:type="spellStart"/>
            <w:r>
              <w:t>rarr</w:t>
            </w:r>
            <w:proofErr w:type="spellEnd"/>
            <w:r>
              <w:t>;</w:t>
            </w:r>
          </w:p>
        </w:tc>
        <w:tc>
          <w:tcPr>
            <w:tcW w:w="2879" w:type="pct"/>
            <w:vAlign w:val="center"/>
            <w:hideMark/>
          </w:tcPr>
          <w:p w:rsidR="004C7E5B" w:rsidRDefault="004C7E5B" w:rsidP="00E33C7B">
            <w:pPr>
              <w:pStyle w:val="IntenseQuote"/>
              <w:rPr>
                <w:sz w:val="24"/>
                <w:szCs w:val="24"/>
              </w:rPr>
            </w:pPr>
            <w:r>
              <w:t>RIGHTWARDS ARROW</w:t>
            </w:r>
          </w:p>
        </w:tc>
      </w:tr>
      <w:tr w:rsidR="00190CB0" w:rsidTr="00190CB0">
        <w:trPr>
          <w:tblCellSpacing w:w="15" w:type="dxa"/>
        </w:trPr>
        <w:tc>
          <w:tcPr>
            <w:tcW w:w="375" w:type="pct"/>
            <w:tcBorders>
              <w:right w:val="single" w:sz="4" w:space="0" w:color="auto"/>
            </w:tcBorders>
            <w:vAlign w:val="center"/>
            <w:hideMark/>
          </w:tcPr>
          <w:p w:rsidR="00190CB0" w:rsidRDefault="00190CB0" w:rsidP="00E33C7B">
            <w:pPr>
              <w:pStyle w:val="IntenseQuote"/>
              <w:rPr>
                <w:sz w:val="24"/>
                <w:szCs w:val="24"/>
              </w:rPr>
            </w:pPr>
            <w:r>
              <w:rPr>
                <w:rFonts w:ascii="Times New Roman" w:hAnsi="Times New Roman" w:cs="Times New Roman"/>
              </w:rPr>
              <w:t>↓</w:t>
            </w:r>
          </w:p>
        </w:tc>
        <w:tc>
          <w:tcPr>
            <w:tcW w:w="106" w:type="pct"/>
            <w:tcBorders>
              <w:left w:val="single" w:sz="4" w:space="0" w:color="auto"/>
            </w:tcBorders>
            <w:vAlign w:val="center"/>
          </w:tcPr>
          <w:p w:rsidR="00190CB0" w:rsidRDefault="00190CB0" w:rsidP="00190CB0">
            <w:pPr>
              <w:pStyle w:val="IntenseQuote"/>
              <w:rPr>
                <w:sz w:val="24"/>
                <w:szCs w:val="24"/>
              </w:rPr>
            </w:pPr>
          </w:p>
        </w:tc>
        <w:tc>
          <w:tcPr>
            <w:tcW w:w="747" w:type="pct"/>
            <w:tcBorders>
              <w:right w:val="single" w:sz="4" w:space="0" w:color="auto"/>
            </w:tcBorders>
            <w:vAlign w:val="center"/>
            <w:hideMark/>
          </w:tcPr>
          <w:p w:rsidR="00190CB0" w:rsidRDefault="00190CB0" w:rsidP="00E33C7B">
            <w:pPr>
              <w:pStyle w:val="IntenseQuote"/>
              <w:rPr>
                <w:sz w:val="24"/>
                <w:szCs w:val="24"/>
              </w:rPr>
            </w:pPr>
            <w:r>
              <w:t>&amp;#8595;</w:t>
            </w:r>
          </w:p>
        </w:tc>
        <w:tc>
          <w:tcPr>
            <w:tcW w:w="781" w:type="pct"/>
            <w:vAlign w:val="center"/>
            <w:hideMark/>
          </w:tcPr>
          <w:p w:rsidR="00190CB0" w:rsidRDefault="00190CB0" w:rsidP="00E33C7B">
            <w:pPr>
              <w:pStyle w:val="IntenseQuote"/>
              <w:rPr>
                <w:sz w:val="24"/>
                <w:szCs w:val="24"/>
              </w:rPr>
            </w:pPr>
            <w:r>
              <w:t>&amp;</w:t>
            </w:r>
            <w:proofErr w:type="spellStart"/>
            <w:r>
              <w:t>darr</w:t>
            </w:r>
            <w:proofErr w:type="spellEnd"/>
            <w:r>
              <w:t>;</w:t>
            </w:r>
          </w:p>
        </w:tc>
        <w:tc>
          <w:tcPr>
            <w:tcW w:w="2879" w:type="pct"/>
            <w:tcBorders>
              <w:left w:val="single" w:sz="4" w:space="0" w:color="auto"/>
            </w:tcBorders>
            <w:vAlign w:val="center"/>
            <w:hideMark/>
          </w:tcPr>
          <w:p w:rsidR="00190CB0" w:rsidRDefault="00190CB0" w:rsidP="00E33C7B">
            <w:pPr>
              <w:pStyle w:val="IntenseQuote"/>
              <w:rPr>
                <w:sz w:val="24"/>
                <w:szCs w:val="24"/>
              </w:rPr>
            </w:pPr>
            <w:r>
              <w:t>DOWNWARDS ARROW</w:t>
            </w:r>
          </w:p>
        </w:tc>
      </w:tr>
      <w:tr w:rsidR="00190CB0" w:rsidTr="00190CB0">
        <w:trPr>
          <w:tblCellSpacing w:w="15" w:type="dxa"/>
        </w:trPr>
        <w:tc>
          <w:tcPr>
            <w:tcW w:w="375" w:type="pct"/>
            <w:tcBorders>
              <w:right w:val="single" w:sz="4" w:space="0" w:color="auto"/>
            </w:tcBorders>
            <w:vAlign w:val="center"/>
            <w:hideMark/>
          </w:tcPr>
          <w:p w:rsidR="00190CB0" w:rsidRDefault="00190CB0" w:rsidP="00E33C7B">
            <w:pPr>
              <w:pStyle w:val="IntenseQuote"/>
              <w:rPr>
                <w:sz w:val="24"/>
                <w:szCs w:val="24"/>
              </w:rPr>
            </w:pPr>
            <w:r>
              <w:rPr>
                <w:rFonts w:ascii="Arial" w:hAnsi="Arial" w:cs="Arial"/>
              </w:rPr>
              <w:t>♠</w:t>
            </w:r>
          </w:p>
        </w:tc>
        <w:tc>
          <w:tcPr>
            <w:tcW w:w="106" w:type="pct"/>
            <w:tcBorders>
              <w:left w:val="single" w:sz="4" w:space="0" w:color="auto"/>
            </w:tcBorders>
            <w:vAlign w:val="center"/>
          </w:tcPr>
          <w:p w:rsidR="00190CB0" w:rsidRDefault="00190CB0" w:rsidP="00190CB0">
            <w:pPr>
              <w:pStyle w:val="IntenseQuote"/>
              <w:rPr>
                <w:sz w:val="24"/>
                <w:szCs w:val="24"/>
              </w:rPr>
            </w:pPr>
          </w:p>
        </w:tc>
        <w:tc>
          <w:tcPr>
            <w:tcW w:w="747" w:type="pct"/>
            <w:tcBorders>
              <w:right w:val="single" w:sz="4" w:space="0" w:color="auto"/>
            </w:tcBorders>
            <w:vAlign w:val="center"/>
            <w:hideMark/>
          </w:tcPr>
          <w:p w:rsidR="00190CB0" w:rsidRDefault="00190CB0" w:rsidP="00E33C7B">
            <w:pPr>
              <w:pStyle w:val="IntenseQuote"/>
              <w:rPr>
                <w:sz w:val="24"/>
                <w:szCs w:val="24"/>
              </w:rPr>
            </w:pPr>
            <w:r>
              <w:t>&amp;#9824;</w:t>
            </w:r>
          </w:p>
        </w:tc>
        <w:tc>
          <w:tcPr>
            <w:tcW w:w="781" w:type="pct"/>
            <w:vAlign w:val="center"/>
            <w:hideMark/>
          </w:tcPr>
          <w:p w:rsidR="00190CB0" w:rsidRDefault="00190CB0" w:rsidP="00E33C7B">
            <w:pPr>
              <w:pStyle w:val="IntenseQuote"/>
              <w:rPr>
                <w:sz w:val="24"/>
                <w:szCs w:val="24"/>
              </w:rPr>
            </w:pPr>
            <w:r>
              <w:t>&amp;spades;</w:t>
            </w:r>
          </w:p>
        </w:tc>
        <w:tc>
          <w:tcPr>
            <w:tcW w:w="2879" w:type="pct"/>
            <w:tcBorders>
              <w:left w:val="single" w:sz="4" w:space="0" w:color="auto"/>
            </w:tcBorders>
            <w:vAlign w:val="center"/>
            <w:hideMark/>
          </w:tcPr>
          <w:p w:rsidR="00190CB0" w:rsidRDefault="00190CB0" w:rsidP="00E33C7B">
            <w:pPr>
              <w:pStyle w:val="IntenseQuote"/>
              <w:rPr>
                <w:sz w:val="24"/>
                <w:szCs w:val="24"/>
              </w:rPr>
            </w:pPr>
            <w:r>
              <w:t>BLACK SPADE SUIT</w:t>
            </w:r>
          </w:p>
        </w:tc>
      </w:tr>
      <w:tr w:rsidR="00190CB0" w:rsidTr="00190CB0">
        <w:trPr>
          <w:tblCellSpacing w:w="15" w:type="dxa"/>
        </w:trPr>
        <w:tc>
          <w:tcPr>
            <w:tcW w:w="375" w:type="pct"/>
            <w:tcBorders>
              <w:right w:val="single" w:sz="4" w:space="0" w:color="auto"/>
            </w:tcBorders>
            <w:vAlign w:val="center"/>
            <w:hideMark/>
          </w:tcPr>
          <w:p w:rsidR="00190CB0" w:rsidRDefault="00190CB0" w:rsidP="00E33C7B">
            <w:pPr>
              <w:pStyle w:val="IntenseQuote"/>
              <w:rPr>
                <w:sz w:val="24"/>
                <w:szCs w:val="24"/>
              </w:rPr>
            </w:pPr>
            <w:r>
              <w:rPr>
                <w:rFonts w:ascii="Arial" w:hAnsi="Arial" w:cs="Arial"/>
              </w:rPr>
              <w:t>♣</w:t>
            </w:r>
          </w:p>
        </w:tc>
        <w:tc>
          <w:tcPr>
            <w:tcW w:w="106" w:type="pct"/>
            <w:tcBorders>
              <w:left w:val="single" w:sz="4" w:space="0" w:color="auto"/>
            </w:tcBorders>
            <w:vAlign w:val="center"/>
          </w:tcPr>
          <w:p w:rsidR="00190CB0" w:rsidRDefault="00190CB0" w:rsidP="00190CB0">
            <w:pPr>
              <w:pStyle w:val="IntenseQuote"/>
              <w:rPr>
                <w:sz w:val="24"/>
                <w:szCs w:val="24"/>
              </w:rPr>
            </w:pPr>
          </w:p>
        </w:tc>
        <w:tc>
          <w:tcPr>
            <w:tcW w:w="747" w:type="pct"/>
            <w:tcBorders>
              <w:right w:val="single" w:sz="4" w:space="0" w:color="auto"/>
            </w:tcBorders>
            <w:vAlign w:val="center"/>
            <w:hideMark/>
          </w:tcPr>
          <w:p w:rsidR="00190CB0" w:rsidRDefault="00190CB0" w:rsidP="00E33C7B">
            <w:pPr>
              <w:pStyle w:val="IntenseQuote"/>
              <w:rPr>
                <w:sz w:val="24"/>
                <w:szCs w:val="24"/>
              </w:rPr>
            </w:pPr>
            <w:r>
              <w:t>&amp;#9827;</w:t>
            </w:r>
          </w:p>
        </w:tc>
        <w:tc>
          <w:tcPr>
            <w:tcW w:w="781" w:type="pct"/>
            <w:vAlign w:val="center"/>
            <w:hideMark/>
          </w:tcPr>
          <w:p w:rsidR="00190CB0" w:rsidRDefault="00190CB0" w:rsidP="00E33C7B">
            <w:pPr>
              <w:pStyle w:val="IntenseQuote"/>
              <w:rPr>
                <w:sz w:val="24"/>
                <w:szCs w:val="24"/>
              </w:rPr>
            </w:pPr>
            <w:r>
              <w:t>&amp;clubs;</w:t>
            </w:r>
          </w:p>
        </w:tc>
        <w:tc>
          <w:tcPr>
            <w:tcW w:w="2879" w:type="pct"/>
            <w:tcBorders>
              <w:left w:val="single" w:sz="4" w:space="0" w:color="auto"/>
            </w:tcBorders>
            <w:vAlign w:val="center"/>
            <w:hideMark/>
          </w:tcPr>
          <w:p w:rsidR="00190CB0" w:rsidRDefault="00190CB0" w:rsidP="00E33C7B">
            <w:pPr>
              <w:pStyle w:val="IntenseQuote"/>
              <w:rPr>
                <w:sz w:val="24"/>
                <w:szCs w:val="24"/>
              </w:rPr>
            </w:pPr>
            <w:r>
              <w:t>BLACK CLUB SUIT</w:t>
            </w:r>
          </w:p>
        </w:tc>
      </w:tr>
      <w:tr w:rsidR="00190CB0" w:rsidTr="00190CB0">
        <w:trPr>
          <w:tblCellSpacing w:w="15" w:type="dxa"/>
        </w:trPr>
        <w:tc>
          <w:tcPr>
            <w:tcW w:w="375" w:type="pct"/>
            <w:tcBorders>
              <w:right w:val="single" w:sz="4" w:space="0" w:color="auto"/>
            </w:tcBorders>
            <w:vAlign w:val="center"/>
            <w:hideMark/>
          </w:tcPr>
          <w:p w:rsidR="00190CB0" w:rsidRDefault="00190CB0" w:rsidP="00E33C7B">
            <w:pPr>
              <w:pStyle w:val="IntenseQuote"/>
              <w:rPr>
                <w:sz w:val="24"/>
                <w:szCs w:val="24"/>
              </w:rPr>
            </w:pPr>
            <w:r>
              <w:rPr>
                <w:rFonts w:ascii="Arial" w:hAnsi="Arial" w:cs="Arial"/>
              </w:rPr>
              <w:t>♥</w:t>
            </w:r>
          </w:p>
        </w:tc>
        <w:tc>
          <w:tcPr>
            <w:tcW w:w="106" w:type="pct"/>
            <w:tcBorders>
              <w:left w:val="single" w:sz="4" w:space="0" w:color="auto"/>
            </w:tcBorders>
            <w:vAlign w:val="center"/>
          </w:tcPr>
          <w:p w:rsidR="00190CB0" w:rsidRDefault="00190CB0" w:rsidP="00190CB0">
            <w:pPr>
              <w:pStyle w:val="IntenseQuote"/>
              <w:rPr>
                <w:sz w:val="24"/>
                <w:szCs w:val="24"/>
              </w:rPr>
            </w:pPr>
          </w:p>
        </w:tc>
        <w:tc>
          <w:tcPr>
            <w:tcW w:w="747" w:type="pct"/>
            <w:tcBorders>
              <w:right w:val="single" w:sz="4" w:space="0" w:color="auto"/>
            </w:tcBorders>
            <w:vAlign w:val="center"/>
            <w:hideMark/>
          </w:tcPr>
          <w:p w:rsidR="00190CB0" w:rsidRDefault="00190CB0" w:rsidP="00E33C7B">
            <w:pPr>
              <w:pStyle w:val="IntenseQuote"/>
              <w:rPr>
                <w:sz w:val="24"/>
                <w:szCs w:val="24"/>
              </w:rPr>
            </w:pPr>
            <w:r>
              <w:t>&amp;#9829;</w:t>
            </w:r>
          </w:p>
        </w:tc>
        <w:tc>
          <w:tcPr>
            <w:tcW w:w="781" w:type="pct"/>
            <w:vAlign w:val="center"/>
            <w:hideMark/>
          </w:tcPr>
          <w:p w:rsidR="00190CB0" w:rsidRDefault="00190CB0" w:rsidP="00E33C7B">
            <w:pPr>
              <w:pStyle w:val="IntenseQuote"/>
              <w:rPr>
                <w:sz w:val="24"/>
                <w:szCs w:val="24"/>
              </w:rPr>
            </w:pPr>
            <w:r>
              <w:t>&amp;hearts;</w:t>
            </w:r>
          </w:p>
        </w:tc>
        <w:tc>
          <w:tcPr>
            <w:tcW w:w="2879" w:type="pct"/>
            <w:tcBorders>
              <w:left w:val="single" w:sz="4" w:space="0" w:color="auto"/>
            </w:tcBorders>
            <w:vAlign w:val="center"/>
            <w:hideMark/>
          </w:tcPr>
          <w:p w:rsidR="00190CB0" w:rsidRDefault="00190CB0" w:rsidP="00E33C7B">
            <w:pPr>
              <w:pStyle w:val="IntenseQuote"/>
              <w:rPr>
                <w:sz w:val="24"/>
                <w:szCs w:val="24"/>
              </w:rPr>
            </w:pPr>
            <w:r>
              <w:t>BLACK HEART SUIT</w:t>
            </w:r>
          </w:p>
        </w:tc>
      </w:tr>
      <w:tr w:rsidR="00190CB0" w:rsidTr="00190CB0">
        <w:trPr>
          <w:tblCellSpacing w:w="15" w:type="dxa"/>
        </w:trPr>
        <w:tc>
          <w:tcPr>
            <w:tcW w:w="375" w:type="pct"/>
            <w:tcBorders>
              <w:right w:val="single" w:sz="4" w:space="0" w:color="auto"/>
            </w:tcBorders>
            <w:vAlign w:val="center"/>
            <w:hideMark/>
          </w:tcPr>
          <w:p w:rsidR="00190CB0" w:rsidRDefault="00190CB0" w:rsidP="00E33C7B">
            <w:pPr>
              <w:pStyle w:val="IntenseQuote"/>
              <w:rPr>
                <w:sz w:val="24"/>
                <w:szCs w:val="24"/>
              </w:rPr>
            </w:pPr>
            <w:r>
              <w:rPr>
                <w:rFonts w:ascii="Arial" w:hAnsi="Arial" w:cs="Arial"/>
              </w:rPr>
              <w:t>♦</w:t>
            </w:r>
          </w:p>
        </w:tc>
        <w:tc>
          <w:tcPr>
            <w:tcW w:w="106" w:type="pct"/>
            <w:tcBorders>
              <w:left w:val="single" w:sz="4" w:space="0" w:color="auto"/>
            </w:tcBorders>
            <w:vAlign w:val="center"/>
          </w:tcPr>
          <w:p w:rsidR="00190CB0" w:rsidRDefault="00190CB0" w:rsidP="00190CB0">
            <w:pPr>
              <w:pStyle w:val="IntenseQuote"/>
              <w:rPr>
                <w:sz w:val="24"/>
                <w:szCs w:val="24"/>
              </w:rPr>
            </w:pPr>
          </w:p>
        </w:tc>
        <w:tc>
          <w:tcPr>
            <w:tcW w:w="747" w:type="pct"/>
            <w:tcBorders>
              <w:right w:val="single" w:sz="4" w:space="0" w:color="auto"/>
            </w:tcBorders>
            <w:vAlign w:val="center"/>
            <w:hideMark/>
          </w:tcPr>
          <w:p w:rsidR="00190CB0" w:rsidRDefault="00190CB0" w:rsidP="00E33C7B">
            <w:pPr>
              <w:pStyle w:val="IntenseQuote"/>
              <w:rPr>
                <w:sz w:val="24"/>
                <w:szCs w:val="24"/>
              </w:rPr>
            </w:pPr>
            <w:r>
              <w:t>&amp;#9830;</w:t>
            </w:r>
          </w:p>
        </w:tc>
        <w:tc>
          <w:tcPr>
            <w:tcW w:w="781" w:type="pct"/>
            <w:vAlign w:val="center"/>
            <w:hideMark/>
          </w:tcPr>
          <w:p w:rsidR="00190CB0" w:rsidRDefault="00190CB0" w:rsidP="00E33C7B">
            <w:pPr>
              <w:pStyle w:val="IntenseQuote"/>
              <w:rPr>
                <w:sz w:val="24"/>
                <w:szCs w:val="24"/>
              </w:rPr>
            </w:pPr>
            <w:r>
              <w:t>&amp;</w:t>
            </w:r>
            <w:proofErr w:type="spellStart"/>
            <w:r>
              <w:t>diams</w:t>
            </w:r>
            <w:proofErr w:type="spellEnd"/>
            <w:r>
              <w:t>;</w:t>
            </w:r>
          </w:p>
        </w:tc>
        <w:tc>
          <w:tcPr>
            <w:tcW w:w="2879" w:type="pct"/>
            <w:tcBorders>
              <w:left w:val="single" w:sz="4" w:space="0" w:color="auto"/>
            </w:tcBorders>
            <w:vAlign w:val="center"/>
            <w:hideMark/>
          </w:tcPr>
          <w:p w:rsidR="00190CB0" w:rsidRDefault="00190CB0" w:rsidP="00E33C7B">
            <w:pPr>
              <w:pStyle w:val="IntenseQuote"/>
              <w:rPr>
                <w:sz w:val="24"/>
                <w:szCs w:val="24"/>
              </w:rPr>
            </w:pPr>
            <w:r>
              <w:t>BLACK DIAMOND SUIT</w:t>
            </w:r>
          </w:p>
        </w:tc>
      </w:tr>
    </w:tbl>
    <w:p w:rsidR="0038077C" w:rsidRDefault="0038077C" w:rsidP="00E33C7B">
      <w:pPr>
        <w:pStyle w:val="IntenseQuote"/>
        <w:rPr>
          <w:rFonts w:eastAsia="Times New Roman"/>
          <w:sz w:val="24"/>
          <w:szCs w:val="24"/>
        </w:rPr>
      </w:pPr>
      <w:r>
        <w:br w:type="page"/>
      </w:r>
    </w:p>
    <w:p w:rsidR="0038077C" w:rsidRPr="002E4D80" w:rsidRDefault="0038077C" w:rsidP="00190CB0">
      <w:pPr>
        <w:pStyle w:val="IntenseQuote"/>
        <w:jc w:val="center"/>
        <w:rPr>
          <w:rFonts w:ascii="Times New Roman" w:hAnsi="Times New Roman" w:cs="Times New Roman"/>
          <w:i w:val="0"/>
          <w:sz w:val="52"/>
          <w:u w:val="single"/>
        </w:rPr>
      </w:pPr>
      <w:r w:rsidRPr="002E4D80">
        <w:rPr>
          <w:rFonts w:ascii="Times New Roman" w:hAnsi="Times New Roman" w:cs="Times New Roman"/>
          <w:i w:val="0"/>
          <w:sz w:val="52"/>
          <w:u w:val="single"/>
        </w:rPr>
        <w:lastRenderedPageBreak/>
        <w:t xml:space="preserve">HTML </w:t>
      </w:r>
      <w:r w:rsidRPr="002E4D80">
        <w:rPr>
          <w:rStyle w:val="colorh1"/>
          <w:rFonts w:ascii="Times New Roman" w:hAnsi="Times New Roman" w:cs="Times New Roman"/>
          <w:i w:val="0"/>
          <w:sz w:val="52"/>
          <w:u w:val="single"/>
        </w:rPr>
        <w:t>Encoding (Character Sets)</w:t>
      </w:r>
    </w:p>
    <w:p w:rsidR="0038077C" w:rsidRDefault="00E33C7B" w:rsidP="00E33C7B">
      <w:pPr>
        <w:pStyle w:val="IntenseQuote"/>
      </w:pPr>
      <w:r>
        <w:pict>
          <v:rect id="_x0000_i1359" style="width:0;height:1.5pt" o:hralign="center" o:hrstd="t" o:hr="t" fillcolor="#a0a0a0" stroked="f"/>
        </w:pict>
      </w:r>
    </w:p>
    <w:p w:rsidR="0038077C" w:rsidRDefault="0038077C" w:rsidP="00E33C7B">
      <w:pPr>
        <w:pStyle w:val="IntenseQuote"/>
      </w:pPr>
      <w:r>
        <w:t>To display an HTML page correctly, a web browser must know which character set (character encoding) to use.</w:t>
      </w:r>
    </w:p>
    <w:p w:rsidR="0038077C" w:rsidRDefault="00E33C7B" w:rsidP="00E33C7B">
      <w:pPr>
        <w:pStyle w:val="IntenseQuote"/>
      </w:pPr>
      <w:r>
        <w:pict>
          <v:rect id="_x0000_i1360" style="width:0;height:1.5pt" o:hralign="center" o:hrstd="t" o:hr="t" fillcolor="#a0a0a0" stroked="f"/>
        </w:pict>
      </w:r>
    </w:p>
    <w:p w:rsidR="0038077C" w:rsidRPr="00190CB0" w:rsidRDefault="0038077C" w:rsidP="00E33C7B">
      <w:pPr>
        <w:pStyle w:val="IntenseQuote"/>
        <w:rPr>
          <w:sz w:val="40"/>
        </w:rPr>
      </w:pPr>
      <w:r w:rsidRPr="00190CB0">
        <w:rPr>
          <w:sz w:val="40"/>
        </w:rPr>
        <w:t>What is Character Encoding?</w:t>
      </w:r>
    </w:p>
    <w:p w:rsidR="0038077C" w:rsidRDefault="0038077C" w:rsidP="00E33C7B">
      <w:pPr>
        <w:pStyle w:val="IntenseQuote"/>
      </w:pPr>
      <w:r>
        <w:t xml:space="preserve">ASCII was the first </w:t>
      </w:r>
      <w:r>
        <w:rPr>
          <w:rStyle w:val="Strong"/>
        </w:rPr>
        <w:t>character encoding standard</w:t>
      </w:r>
      <w:r>
        <w:t xml:space="preserve"> (also called character set). ASCII defined 128 different alphanumeric characters that could be used on the internet: numbers (0-9), English letters (A-Z), and some special characters </w:t>
      </w:r>
      <w:proofErr w:type="gramStart"/>
      <w:r>
        <w:t>like !</w:t>
      </w:r>
      <w:proofErr w:type="gramEnd"/>
      <w:r>
        <w:t xml:space="preserve"> $ + - ( ) @ &lt; &gt; .</w:t>
      </w:r>
    </w:p>
    <w:p w:rsidR="0038077C" w:rsidRDefault="0038077C" w:rsidP="00E33C7B">
      <w:pPr>
        <w:pStyle w:val="IntenseQuote"/>
      </w:pPr>
      <w:r>
        <w:t>ISO-8859-1 was the default character set for HTML 4. This character set also supported 256 different character codes.</w:t>
      </w:r>
    </w:p>
    <w:p w:rsidR="0038077C" w:rsidRDefault="0038077C" w:rsidP="00E33C7B">
      <w:pPr>
        <w:pStyle w:val="IntenseQuote"/>
      </w:pPr>
      <w:r>
        <w:t>ANSI (Windows-1252) was the original Windows character set. ANSI is identical to ISO-8859-1, except that ANSI has 32 extra characters.</w:t>
      </w:r>
    </w:p>
    <w:p w:rsidR="0038077C" w:rsidRDefault="0038077C" w:rsidP="00E33C7B">
      <w:pPr>
        <w:pStyle w:val="IntenseQuote"/>
      </w:pPr>
      <w:r>
        <w:t>Because ANSI and ISO-8859-1 were so limited, HTML 4 also supported UTF-8.</w:t>
      </w:r>
    </w:p>
    <w:p w:rsidR="0038077C" w:rsidRDefault="0038077C" w:rsidP="00E33C7B">
      <w:pPr>
        <w:pStyle w:val="IntenseQuote"/>
      </w:pPr>
      <w:r>
        <w:t>UTF-8 (Unicode) covers almost all of the characters and symbols in the world.</w:t>
      </w:r>
    </w:p>
    <w:p w:rsidR="0038077C" w:rsidRDefault="0038077C" w:rsidP="00E33C7B">
      <w:pPr>
        <w:pStyle w:val="IntenseQuote"/>
      </w:pPr>
      <w:r>
        <w:t>The default character encoding for HTML5 is UTF-8.</w:t>
      </w:r>
    </w:p>
    <w:p w:rsidR="0038077C" w:rsidRDefault="00E33C7B" w:rsidP="00E33C7B">
      <w:pPr>
        <w:pStyle w:val="IntenseQuote"/>
      </w:pPr>
      <w:r>
        <w:pict>
          <v:rect id="_x0000_i1361" style="width:0;height:1.5pt" o:hralign="center" o:hrstd="t" o:hr="t" fillcolor="#a0a0a0" stroked="f"/>
        </w:pict>
      </w:r>
    </w:p>
    <w:p w:rsidR="0038077C" w:rsidRPr="00190CB0" w:rsidRDefault="0038077C" w:rsidP="00E33C7B">
      <w:pPr>
        <w:pStyle w:val="IntenseQuote"/>
        <w:rPr>
          <w:sz w:val="40"/>
        </w:rPr>
      </w:pPr>
      <w:r w:rsidRPr="00190CB0">
        <w:rPr>
          <w:sz w:val="40"/>
        </w:rPr>
        <w:t>The HTML charset Attribute</w:t>
      </w:r>
    </w:p>
    <w:p w:rsidR="0038077C" w:rsidRDefault="0038077C" w:rsidP="00E33C7B">
      <w:pPr>
        <w:pStyle w:val="IntenseQuote"/>
      </w:pPr>
      <w:r>
        <w:t xml:space="preserve">To display an HTML page correctly, a web browser must know the character set used in the page. </w:t>
      </w:r>
    </w:p>
    <w:p w:rsidR="0038077C" w:rsidRDefault="0038077C" w:rsidP="00E33C7B">
      <w:pPr>
        <w:pStyle w:val="IntenseQuote"/>
      </w:pPr>
      <w:r>
        <w:t xml:space="preserve">This is specified in the </w:t>
      </w:r>
      <w:r>
        <w:rPr>
          <w:rStyle w:val="HTMLCode"/>
          <w:rFonts w:eastAsiaTheme="majorEastAsia"/>
        </w:rPr>
        <w:t>&lt;</w:t>
      </w:r>
      <w:proofErr w:type="gramStart"/>
      <w:r>
        <w:rPr>
          <w:rStyle w:val="HTMLCode"/>
          <w:rFonts w:eastAsiaTheme="majorEastAsia"/>
        </w:rPr>
        <w:t>meta</w:t>
      </w:r>
      <w:proofErr w:type="gramEnd"/>
      <w:r>
        <w:rPr>
          <w:rStyle w:val="HTMLCode"/>
          <w:rFonts w:eastAsiaTheme="majorEastAsia"/>
        </w:rPr>
        <w:t>&gt;</w:t>
      </w:r>
      <w:r>
        <w:t xml:space="preserve"> tag:</w:t>
      </w:r>
    </w:p>
    <w:p w:rsidR="0038077C" w:rsidRDefault="0038077C" w:rsidP="00E33C7B">
      <w:pPr>
        <w:pStyle w:val="IntenseQuote"/>
      </w:pPr>
      <w:r>
        <w:t>For HTML4:</w:t>
      </w:r>
    </w:p>
    <w:p w:rsidR="0038077C" w:rsidRDefault="0038077C" w:rsidP="00E33C7B">
      <w:pPr>
        <w:pStyle w:val="IntenseQuote"/>
      </w:pPr>
      <w:r>
        <w:rPr>
          <w:rStyle w:val="tagcolor"/>
        </w:rPr>
        <w:lastRenderedPageBreak/>
        <w:t>&lt;</w:t>
      </w:r>
      <w:r>
        <w:rPr>
          <w:rStyle w:val="tagnamecolor"/>
        </w:rPr>
        <w:t>meta</w:t>
      </w:r>
      <w:r>
        <w:rPr>
          <w:rStyle w:val="attributecolor"/>
        </w:rPr>
        <w:t xml:space="preserve"> http-</w:t>
      </w:r>
      <w:proofErr w:type="spellStart"/>
      <w:r>
        <w:rPr>
          <w:rStyle w:val="attributecolor"/>
        </w:rPr>
        <w:t>equiv</w:t>
      </w:r>
      <w:proofErr w:type="spellEnd"/>
      <w:r>
        <w:rPr>
          <w:rStyle w:val="attributevaluecolor"/>
        </w:rPr>
        <w:t>="Content-Type"</w:t>
      </w:r>
      <w:r>
        <w:rPr>
          <w:rStyle w:val="attributecolor"/>
        </w:rPr>
        <w:t xml:space="preserve"> content</w:t>
      </w:r>
      <w:r>
        <w:rPr>
          <w:rStyle w:val="attributevaluecolor"/>
        </w:rPr>
        <w:t>="text/</w:t>
      </w:r>
      <w:proofErr w:type="spellStart"/>
      <w:r>
        <w:rPr>
          <w:rStyle w:val="attributevaluecolor"/>
        </w:rPr>
        <w:t>html</w:t>
      </w:r>
      <w:proofErr w:type="gramStart"/>
      <w:r>
        <w:rPr>
          <w:rStyle w:val="attributevaluecolor"/>
        </w:rPr>
        <w:t>;charset</w:t>
      </w:r>
      <w:proofErr w:type="spellEnd"/>
      <w:proofErr w:type="gramEnd"/>
      <w:r>
        <w:rPr>
          <w:rStyle w:val="attributevaluecolor"/>
        </w:rPr>
        <w:t>=ISO-8859-1"</w:t>
      </w:r>
      <w:r>
        <w:rPr>
          <w:rStyle w:val="tagcolor"/>
        </w:rPr>
        <w:t>&gt;</w:t>
      </w:r>
      <w:r>
        <w:t xml:space="preserve"> </w:t>
      </w:r>
    </w:p>
    <w:p w:rsidR="0038077C" w:rsidRDefault="0038077C" w:rsidP="00E33C7B">
      <w:pPr>
        <w:pStyle w:val="IntenseQuote"/>
      </w:pPr>
      <w:r>
        <w:t>For HTML5:</w:t>
      </w:r>
    </w:p>
    <w:p w:rsidR="0038077C" w:rsidRDefault="0038077C" w:rsidP="00E33C7B">
      <w:pPr>
        <w:pStyle w:val="IntenseQuote"/>
      </w:pPr>
      <w:r>
        <w:rPr>
          <w:rStyle w:val="tagcolor"/>
        </w:rPr>
        <w:t>&lt;</w:t>
      </w:r>
      <w:proofErr w:type="gramStart"/>
      <w:r>
        <w:rPr>
          <w:rStyle w:val="tagnamecolor"/>
        </w:rPr>
        <w:t>meta</w:t>
      </w:r>
      <w:proofErr w:type="gramEnd"/>
      <w:r>
        <w:rPr>
          <w:rStyle w:val="attributecolor"/>
        </w:rPr>
        <w:t xml:space="preserve"> charset</w:t>
      </w:r>
      <w:r>
        <w:rPr>
          <w:rStyle w:val="attributevaluecolor"/>
        </w:rPr>
        <w:t>="UTF-8"</w:t>
      </w:r>
      <w:r>
        <w:rPr>
          <w:rStyle w:val="tagcolor"/>
        </w:rPr>
        <w:t>&gt;</w:t>
      </w:r>
      <w:r>
        <w:t xml:space="preserve"> </w:t>
      </w:r>
    </w:p>
    <w:p w:rsidR="0038077C" w:rsidRDefault="0038077C" w:rsidP="00E33C7B">
      <w:pPr>
        <w:pStyle w:val="IntenseQuote"/>
      </w:pPr>
    </w:p>
    <w:p w:rsidR="0038077C" w:rsidRDefault="0038077C" w:rsidP="00E33C7B">
      <w:pPr>
        <w:pStyle w:val="IntenseQuote"/>
      </w:pPr>
      <w:r>
        <w:t>If a browser detects ISO-8859-1 in a web page, it defaults to ANSI.</w:t>
      </w:r>
    </w:p>
    <w:p w:rsidR="0038077C" w:rsidRDefault="00E33C7B" w:rsidP="00E33C7B">
      <w:pPr>
        <w:pStyle w:val="IntenseQuote"/>
      </w:pPr>
      <w:r>
        <w:pict>
          <v:rect id="_x0000_i1362" style="width:0;height:1.5pt" o:hralign="center" o:hrstd="t" o:hr="t" fillcolor="#a0a0a0" stroked="f"/>
        </w:pict>
      </w:r>
    </w:p>
    <w:p w:rsidR="0038077C" w:rsidRDefault="00E33C7B" w:rsidP="00E33C7B">
      <w:pPr>
        <w:pStyle w:val="IntenseQuote"/>
      </w:pPr>
      <w:r>
        <w:pict>
          <v:rect id="_x0000_i1363" style="width:0;height:1.5pt" o:hralign="center" o:hrstd="t" o:hr="t" fillcolor="#a0a0a0" stroked="f"/>
        </w:pict>
      </w:r>
    </w:p>
    <w:p w:rsidR="0038077C" w:rsidRPr="00190CB0" w:rsidRDefault="0038077C" w:rsidP="00E33C7B">
      <w:pPr>
        <w:pStyle w:val="IntenseQuote"/>
        <w:rPr>
          <w:sz w:val="40"/>
        </w:rPr>
      </w:pPr>
      <w:r w:rsidRPr="00190CB0">
        <w:rPr>
          <w:sz w:val="40"/>
        </w:rPr>
        <w:t xml:space="preserve">Differences </w:t>
      </w:r>
      <w:proofErr w:type="gramStart"/>
      <w:r w:rsidRPr="00190CB0">
        <w:rPr>
          <w:sz w:val="40"/>
        </w:rPr>
        <w:t>Between</w:t>
      </w:r>
      <w:proofErr w:type="gramEnd"/>
      <w:r w:rsidRPr="00190CB0">
        <w:rPr>
          <w:sz w:val="40"/>
        </w:rPr>
        <w:t xml:space="preserve"> Character Sets</w:t>
      </w:r>
    </w:p>
    <w:p w:rsidR="0038077C" w:rsidRDefault="0038077C" w:rsidP="00E33C7B">
      <w:pPr>
        <w:pStyle w:val="IntenseQuote"/>
      </w:pPr>
      <w:r>
        <w:t xml:space="preserve">The following table displays the differences between the </w:t>
      </w:r>
      <w:proofErr w:type="gramStart"/>
      <w:r>
        <w:t>character</w:t>
      </w:r>
      <w:proofErr w:type="gramEnd"/>
      <w:r>
        <w:t xml:space="preserve"> sets described above:</w:t>
      </w:r>
    </w:p>
    <w:tbl>
      <w:tblPr>
        <w:tblW w:w="4571" w:type="pct"/>
        <w:tblCellSpacing w:w="15" w:type="dxa"/>
        <w:tblCellMar>
          <w:top w:w="15" w:type="dxa"/>
          <w:left w:w="15" w:type="dxa"/>
          <w:bottom w:w="15" w:type="dxa"/>
          <w:right w:w="15" w:type="dxa"/>
        </w:tblCellMar>
        <w:tblLook w:val="04A0" w:firstRow="1" w:lastRow="0" w:firstColumn="1" w:lastColumn="0" w:noHBand="0" w:noVBand="1"/>
      </w:tblPr>
      <w:tblGrid>
        <w:gridCol w:w="437"/>
        <w:gridCol w:w="147"/>
        <w:gridCol w:w="139"/>
        <w:gridCol w:w="85"/>
        <w:gridCol w:w="93"/>
        <w:gridCol w:w="102"/>
        <w:gridCol w:w="125"/>
        <w:gridCol w:w="125"/>
        <w:gridCol w:w="156"/>
        <w:gridCol w:w="323"/>
        <w:gridCol w:w="148"/>
        <w:gridCol w:w="132"/>
        <w:gridCol w:w="87"/>
        <w:gridCol w:w="96"/>
        <w:gridCol w:w="112"/>
        <w:gridCol w:w="114"/>
        <w:gridCol w:w="145"/>
        <w:gridCol w:w="163"/>
        <w:gridCol w:w="279"/>
        <w:gridCol w:w="150"/>
        <w:gridCol w:w="120"/>
        <w:gridCol w:w="146"/>
        <w:gridCol w:w="70"/>
        <w:gridCol w:w="116"/>
        <w:gridCol w:w="119"/>
        <w:gridCol w:w="130"/>
        <w:gridCol w:w="146"/>
        <w:gridCol w:w="279"/>
        <w:gridCol w:w="150"/>
        <w:gridCol w:w="114"/>
        <w:gridCol w:w="116"/>
        <w:gridCol w:w="122"/>
        <w:gridCol w:w="100"/>
        <w:gridCol w:w="76"/>
        <w:gridCol w:w="136"/>
        <w:gridCol w:w="162"/>
        <w:gridCol w:w="279"/>
        <w:gridCol w:w="125"/>
        <w:gridCol w:w="110"/>
        <w:gridCol w:w="136"/>
        <w:gridCol w:w="126"/>
        <w:gridCol w:w="54"/>
        <w:gridCol w:w="103"/>
        <w:gridCol w:w="126"/>
        <w:gridCol w:w="142"/>
        <w:gridCol w:w="150"/>
        <w:gridCol w:w="2028"/>
      </w:tblGrid>
      <w:tr w:rsidR="00190CB0" w:rsidTr="00190CB0">
        <w:trPr>
          <w:tblCellSpacing w:w="15" w:type="dxa"/>
        </w:trPr>
        <w:tc>
          <w:tcPr>
            <w:tcW w:w="793" w:type="pct"/>
            <w:gridSpan w:val="9"/>
            <w:tcBorders>
              <w:right w:val="single" w:sz="4" w:space="0" w:color="auto"/>
            </w:tcBorders>
            <w:vAlign w:val="center"/>
            <w:hideMark/>
          </w:tcPr>
          <w:p w:rsidR="0038077C" w:rsidRDefault="0038077C" w:rsidP="00E33C7B">
            <w:pPr>
              <w:pStyle w:val="IntenseQuote"/>
              <w:rPr>
                <w:sz w:val="24"/>
                <w:szCs w:val="24"/>
              </w:rPr>
            </w:pPr>
            <w:r>
              <w:t>Numb</w:t>
            </w:r>
          </w:p>
        </w:tc>
        <w:tc>
          <w:tcPr>
            <w:tcW w:w="748" w:type="pct"/>
            <w:gridSpan w:val="9"/>
            <w:tcBorders>
              <w:right w:val="single" w:sz="4" w:space="0" w:color="auto"/>
            </w:tcBorders>
            <w:vAlign w:val="center"/>
            <w:hideMark/>
          </w:tcPr>
          <w:p w:rsidR="0038077C" w:rsidRDefault="0038077C" w:rsidP="00E33C7B">
            <w:pPr>
              <w:pStyle w:val="IntenseQuote"/>
              <w:rPr>
                <w:sz w:val="24"/>
                <w:szCs w:val="24"/>
              </w:rPr>
            </w:pPr>
            <w:r>
              <w:t>ASCII</w:t>
            </w:r>
          </w:p>
        </w:tc>
        <w:tc>
          <w:tcPr>
            <w:tcW w:w="722" w:type="pct"/>
            <w:gridSpan w:val="9"/>
            <w:tcBorders>
              <w:right w:val="single" w:sz="4" w:space="0" w:color="auto"/>
            </w:tcBorders>
            <w:vAlign w:val="center"/>
            <w:hideMark/>
          </w:tcPr>
          <w:p w:rsidR="0038077C" w:rsidRDefault="0038077C" w:rsidP="00E33C7B">
            <w:pPr>
              <w:pStyle w:val="IntenseQuote"/>
              <w:rPr>
                <w:sz w:val="24"/>
                <w:szCs w:val="24"/>
              </w:rPr>
            </w:pPr>
            <w:r>
              <w:t>ANSI</w:t>
            </w:r>
          </w:p>
        </w:tc>
        <w:tc>
          <w:tcPr>
            <w:tcW w:w="708" w:type="pct"/>
            <w:gridSpan w:val="9"/>
            <w:vAlign w:val="center"/>
            <w:hideMark/>
          </w:tcPr>
          <w:p w:rsidR="0038077C" w:rsidRDefault="0038077C" w:rsidP="00E33C7B">
            <w:pPr>
              <w:pStyle w:val="IntenseQuote"/>
              <w:rPr>
                <w:sz w:val="24"/>
                <w:szCs w:val="24"/>
              </w:rPr>
            </w:pPr>
            <w:r>
              <w:t>8859</w:t>
            </w:r>
          </w:p>
        </w:tc>
        <w:tc>
          <w:tcPr>
            <w:tcW w:w="760" w:type="pct"/>
            <w:gridSpan w:val="10"/>
            <w:tcBorders>
              <w:left w:val="single" w:sz="4" w:space="0" w:color="auto"/>
              <w:right w:val="single" w:sz="4" w:space="0" w:color="auto"/>
            </w:tcBorders>
            <w:vAlign w:val="center"/>
            <w:hideMark/>
          </w:tcPr>
          <w:p w:rsidR="0038077C" w:rsidRDefault="0038077C" w:rsidP="00E33C7B">
            <w:pPr>
              <w:pStyle w:val="IntenseQuote"/>
              <w:rPr>
                <w:sz w:val="24"/>
                <w:szCs w:val="24"/>
              </w:rPr>
            </w:pPr>
            <w:r>
              <w:t>UTF-8</w:t>
            </w:r>
          </w:p>
        </w:tc>
        <w:tc>
          <w:tcPr>
            <w:tcW w:w="1148" w:type="pct"/>
            <w:vAlign w:val="center"/>
            <w:hideMark/>
          </w:tcPr>
          <w:p w:rsidR="0038077C" w:rsidRDefault="0038077C" w:rsidP="00E33C7B">
            <w:pPr>
              <w:pStyle w:val="IntenseQuote"/>
              <w:rPr>
                <w:sz w:val="24"/>
                <w:szCs w:val="24"/>
              </w:rPr>
            </w:pPr>
            <w:r>
              <w:t>Description</w:t>
            </w:r>
          </w:p>
        </w:tc>
      </w:tr>
      <w:tr w:rsidR="00190CB0" w:rsidTr="00190CB0">
        <w:trPr>
          <w:tblCellSpacing w:w="15" w:type="dxa"/>
        </w:trPr>
        <w:tc>
          <w:tcPr>
            <w:tcW w:w="793" w:type="pct"/>
            <w:gridSpan w:val="9"/>
            <w:tcBorders>
              <w:top w:val="single" w:sz="4" w:space="0" w:color="auto"/>
              <w:right w:val="single" w:sz="4" w:space="0" w:color="auto"/>
            </w:tcBorders>
            <w:vAlign w:val="center"/>
            <w:hideMark/>
          </w:tcPr>
          <w:p w:rsidR="0038077C" w:rsidRDefault="0038077C" w:rsidP="00E33C7B">
            <w:pPr>
              <w:pStyle w:val="IntenseQuote"/>
              <w:rPr>
                <w:sz w:val="24"/>
                <w:szCs w:val="24"/>
              </w:rPr>
            </w:pPr>
            <w:r>
              <w:t>32</w:t>
            </w:r>
          </w:p>
        </w:tc>
        <w:tc>
          <w:tcPr>
            <w:tcW w:w="748" w:type="pct"/>
            <w:gridSpan w:val="9"/>
            <w:tcBorders>
              <w:top w:val="single" w:sz="4" w:space="0" w:color="auto"/>
              <w:right w:val="single" w:sz="4" w:space="0" w:color="auto"/>
            </w:tcBorders>
            <w:vAlign w:val="center"/>
            <w:hideMark/>
          </w:tcPr>
          <w:p w:rsidR="0038077C" w:rsidRDefault="0038077C" w:rsidP="00E33C7B">
            <w:pPr>
              <w:pStyle w:val="IntenseQuote"/>
              <w:rPr>
                <w:sz w:val="24"/>
                <w:szCs w:val="24"/>
              </w:rPr>
            </w:pPr>
          </w:p>
        </w:tc>
        <w:tc>
          <w:tcPr>
            <w:tcW w:w="722" w:type="pct"/>
            <w:gridSpan w:val="9"/>
            <w:tcBorders>
              <w:top w:val="single" w:sz="4" w:space="0" w:color="auto"/>
              <w:right w:val="single" w:sz="4" w:space="0" w:color="auto"/>
            </w:tcBorders>
            <w:vAlign w:val="center"/>
            <w:hideMark/>
          </w:tcPr>
          <w:p w:rsidR="0038077C" w:rsidRDefault="0038077C" w:rsidP="00E33C7B">
            <w:pPr>
              <w:pStyle w:val="IntenseQuote"/>
              <w:rPr>
                <w:sz w:val="24"/>
                <w:szCs w:val="24"/>
              </w:rPr>
            </w:pPr>
          </w:p>
        </w:tc>
        <w:tc>
          <w:tcPr>
            <w:tcW w:w="708" w:type="pct"/>
            <w:gridSpan w:val="9"/>
            <w:tcBorders>
              <w:top w:val="single" w:sz="4" w:space="0" w:color="auto"/>
            </w:tcBorders>
            <w:vAlign w:val="center"/>
            <w:hideMark/>
          </w:tcPr>
          <w:p w:rsidR="0038077C" w:rsidRDefault="0038077C" w:rsidP="00E33C7B">
            <w:pPr>
              <w:pStyle w:val="IntenseQuote"/>
              <w:rPr>
                <w:sz w:val="24"/>
                <w:szCs w:val="24"/>
              </w:rPr>
            </w:pPr>
          </w:p>
        </w:tc>
        <w:tc>
          <w:tcPr>
            <w:tcW w:w="760" w:type="pct"/>
            <w:gridSpan w:val="10"/>
            <w:tcBorders>
              <w:top w:val="single" w:sz="4" w:space="0" w:color="auto"/>
              <w:left w:val="single" w:sz="4" w:space="0" w:color="auto"/>
              <w:right w:val="single" w:sz="4" w:space="0" w:color="auto"/>
            </w:tcBorders>
            <w:vAlign w:val="center"/>
            <w:hideMark/>
          </w:tcPr>
          <w:p w:rsidR="0038077C" w:rsidRDefault="0038077C" w:rsidP="00E33C7B">
            <w:pPr>
              <w:pStyle w:val="IntenseQuote"/>
              <w:rPr>
                <w:sz w:val="24"/>
                <w:szCs w:val="24"/>
              </w:rPr>
            </w:pPr>
          </w:p>
        </w:tc>
        <w:tc>
          <w:tcPr>
            <w:tcW w:w="1148" w:type="pct"/>
            <w:tcBorders>
              <w:top w:val="single" w:sz="4" w:space="0" w:color="auto"/>
            </w:tcBorders>
            <w:vAlign w:val="center"/>
            <w:hideMark/>
          </w:tcPr>
          <w:p w:rsidR="0038077C" w:rsidRDefault="0038077C" w:rsidP="00E33C7B">
            <w:pPr>
              <w:pStyle w:val="IntenseQuote"/>
              <w:rPr>
                <w:sz w:val="24"/>
                <w:szCs w:val="24"/>
              </w:rPr>
            </w:pPr>
            <w:r>
              <w:t>space</w:t>
            </w:r>
          </w:p>
        </w:tc>
      </w:tr>
      <w:tr w:rsidR="00190CB0" w:rsidTr="00190CB0">
        <w:trPr>
          <w:tblCellSpacing w:w="15" w:type="dxa"/>
        </w:trPr>
        <w:tc>
          <w:tcPr>
            <w:tcW w:w="793" w:type="pct"/>
            <w:gridSpan w:val="9"/>
            <w:tcBorders>
              <w:right w:val="single" w:sz="4" w:space="0" w:color="auto"/>
            </w:tcBorders>
            <w:vAlign w:val="center"/>
            <w:hideMark/>
          </w:tcPr>
          <w:p w:rsidR="0038077C" w:rsidRDefault="0038077C" w:rsidP="00E33C7B">
            <w:pPr>
              <w:pStyle w:val="IntenseQuote"/>
              <w:rPr>
                <w:sz w:val="24"/>
                <w:szCs w:val="24"/>
              </w:rPr>
            </w:pPr>
            <w:r>
              <w:t>33</w:t>
            </w:r>
          </w:p>
        </w:tc>
        <w:tc>
          <w:tcPr>
            <w:tcW w:w="748" w:type="pct"/>
            <w:gridSpan w:val="9"/>
            <w:tcBorders>
              <w:right w:val="single" w:sz="4" w:space="0" w:color="auto"/>
            </w:tcBorders>
            <w:vAlign w:val="center"/>
            <w:hideMark/>
          </w:tcPr>
          <w:p w:rsidR="0038077C" w:rsidRDefault="0038077C" w:rsidP="00E33C7B">
            <w:pPr>
              <w:pStyle w:val="IntenseQuote"/>
              <w:rPr>
                <w:sz w:val="24"/>
                <w:szCs w:val="24"/>
              </w:rPr>
            </w:pPr>
            <w:r>
              <w:t>!</w:t>
            </w:r>
          </w:p>
        </w:tc>
        <w:tc>
          <w:tcPr>
            <w:tcW w:w="722" w:type="pct"/>
            <w:gridSpan w:val="9"/>
            <w:tcBorders>
              <w:right w:val="single" w:sz="4" w:space="0" w:color="auto"/>
            </w:tcBorders>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tcBorders>
              <w:left w:val="single" w:sz="4" w:space="0" w:color="auto"/>
              <w:right w:val="single" w:sz="4" w:space="0" w:color="auto"/>
            </w:tcBorders>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r>
              <w:t>exclamation mark</w:t>
            </w:r>
          </w:p>
        </w:tc>
      </w:tr>
      <w:tr w:rsidR="00190CB0" w:rsidTr="00190CB0">
        <w:trPr>
          <w:tblCellSpacing w:w="15" w:type="dxa"/>
        </w:trPr>
        <w:tc>
          <w:tcPr>
            <w:tcW w:w="793" w:type="pct"/>
            <w:gridSpan w:val="9"/>
            <w:tcBorders>
              <w:right w:val="single" w:sz="4" w:space="0" w:color="auto"/>
            </w:tcBorders>
            <w:vAlign w:val="center"/>
            <w:hideMark/>
          </w:tcPr>
          <w:p w:rsidR="0038077C" w:rsidRDefault="0038077C" w:rsidP="00E33C7B">
            <w:pPr>
              <w:pStyle w:val="IntenseQuote"/>
              <w:rPr>
                <w:sz w:val="24"/>
                <w:szCs w:val="24"/>
              </w:rPr>
            </w:pPr>
            <w:r>
              <w:t>34</w:t>
            </w:r>
          </w:p>
        </w:tc>
        <w:tc>
          <w:tcPr>
            <w:tcW w:w="748" w:type="pct"/>
            <w:gridSpan w:val="9"/>
            <w:tcBorders>
              <w:right w:val="single" w:sz="4" w:space="0" w:color="auto"/>
            </w:tcBorders>
            <w:vAlign w:val="center"/>
            <w:hideMark/>
          </w:tcPr>
          <w:p w:rsidR="0038077C" w:rsidRDefault="0038077C" w:rsidP="00E33C7B">
            <w:pPr>
              <w:pStyle w:val="IntenseQuote"/>
              <w:rPr>
                <w:sz w:val="24"/>
                <w:szCs w:val="24"/>
              </w:rPr>
            </w:pPr>
            <w:r>
              <w:t>"</w:t>
            </w:r>
          </w:p>
        </w:tc>
        <w:tc>
          <w:tcPr>
            <w:tcW w:w="722" w:type="pct"/>
            <w:gridSpan w:val="9"/>
            <w:tcBorders>
              <w:right w:val="single" w:sz="4" w:space="0" w:color="auto"/>
            </w:tcBorders>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tcBorders>
              <w:left w:val="single" w:sz="4" w:space="0" w:color="auto"/>
              <w:right w:val="single" w:sz="4" w:space="0" w:color="auto"/>
            </w:tcBorders>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r>
              <w:t>quotation mark</w:t>
            </w:r>
          </w:p>
        </w:tc>
      </w:tr>
      <w:tr w:rsidR="00190CB0" w:rsidTr="00190CB0">
        <w:trPr>
          <w:tblCellSpacing w:w="15" w:type="dxa"/>
        </w:trPr>
        <w:tc>
          <w:tcPr>
            <w:tcW w:w="793" w:type="pct"/>
            <w:gridSpan w:val="9"/>
            <w:tcBorders>
              <w:right w:val="single" w:sz="4" w:space="0" w:color="auto"/>
            </w:tcBorders>
            <w:vAlign w:val="center"/>
            <w:hideMark/>
          </w:tcPr>
          <w:p w:rsidR="0038077C" w:rsidRDefault="0038077C" w:rsidP="00E33C7B">
            <w:pPr>
              <w:pStyle w:val="IntenseQuote"/>
              <w:rPr>
                <w:sz w:val="24"/>
                <w:szCs w:val="24"/>
              </w:rPr>
            </w:pPr>
            <w:r>
              <w:t>35</w:t>
            </w:r>
          </w:p>
        </w:tc>
        <w:tc>
          <w:tcPr>
            <w:tcW w:w="748" w:type="pct"/>
            <w:gridSpan w:val="9"/>
            <w:tcBorders>
              <w:right w:val="single" w:sz="4" w:space="0" w:color="auto"/>
            </w:tcBorders>
            <w:vAlign w:val="center"/>
            <w:hideMark/>
          </w:tcPr>
          <w:p w:rsidR="0038077C" w:rsidRDefault="0038077C" w:rsidP="00E33C7B">
            <w:pPr>
              <w:pStyle w:val="IntenseQuote"/>
              <w:rPr>
                <w:sz w:val="24"/>
                <w:szCs w:val="24"/>
              </w:rPr>
            </w:pPr>
            <w:r>
              <w:t>#</w:t>
            </w:r>
          </w:p>
        </w:tc>
        <w:tc>
          <w:tcPr>
            <w:tcW w:w="722" w:type="pct"/>
            <w:gridSpan w:val="9"/>
            <w:tcBorders>
              <w:right w:val="single" w:sz="4" w:space="0" w:color="auto"/>
            </w:tcBorders>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tcBorders>
              <w:left w:val="single" w:sz="4" w:space="0" w:color="auto"/>
              <w:right w:val="single" w:sz="4" w:space="0" w:color="auto"/>
            </w:tcBorders>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r>
              <w:t>number sign</w:t>
            </w:r>
          </w:p>
        </w:tc>
      </w:tr>
      <w:tr w:rsidR="00190CB0" w:rsidTr="00190CB0">
        <w:trPr>
          <w:tblCellSpacing w:w="15" w:type="dxa"/>
        </w:trPr>
        <w:tc>
          <w:tcPr>
            <w:tcW w:w="793" w:type="pct"/>
            <w:gridSpan w:val="9"/>
            <w:tcBorders>
              <w:right w:val="single" w:sz="4" w:space="0" w:color="auto"/>
            </w:tcBorders>
            <w:vAlign w:val="center"/>
            <w:hideMark/>
          </w:tcPr>
          <w:p w:rsidR="0038077C" w:rsidRDefault="0038077C" w:rsidP="00E33C7B">
            <w:pPr>
              <w:pStyle w:val="IntenseQuote"/>
              <w:rPr>
                <w:sz w:val="24"/>
                <w:szCs w:val="24"/>
              </w:rPr>
            </w:pPr>
            <w:r>
              <w:t>36</w:t>
            </w:r>
          </w:p>
        </w:tc>
        <w:tc>
          <w:tcPr>
            <w:tcW w:w="748" w:type="pct"/>
            <w:gridSpan w:val="9"/>
            <w:tcBorders>
              <w:right w:val="single" w:sz="4" w:space="0" w:color="auto"/>
            </w:tcBorders>
            <w:vAlign w:val="center"/>
            <w:hideMark/>
          </w:tcPr>
          <w:p w:rsidR="0038077C" w:rsidRDefault="0038077C" w:rsidP="00E33C7B">
            <w:pPr>
              <w:pStyle w:val="IntenseQuote"/>
              <w:rPr>
                <w:sz w:val="24"/>
                <w:szCs w:val="24"/>
              </w:rPr>
            </w:pPr>
            <w:r>
              <w:t>$</w:t>
            </w:r>
          </w:p>
        </w:tc>
        <w:tc>
          <w:tcPr>
            <w:tcW w:w="722" w:type="pct"/>
            <w:gridSpan w:val="9"/>
            <w:tcBorders>
              <w:right w:val="single" w:sz="4" w:space="0" w:color="auto"/>
            </w:tcBorders>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tcBorders>
              <w:left w:val="single" w:sz="4" w:space="0" w:color="auto"/>
              <w:right w:val="single" w:sz="4" w:space="0" w:color="auto"/>
            </w:tcBorders>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r>
              <w:t>dollar sign</w:t>
            </w:r>
          </w:p>
        </w:tc>
      </w:tr>
      <w:tr w:rsidR="00190CB0" w:rsidTr="00190CB0">
        <w:trPr>
          <w:tblCellSpacing w:w="15" w:type="dxa"/>
        </w:trPr>
        <w:tc>
          <w:tcPr>
            <w:tcW w:w="793" w:type="pct"/>
            <w:gridSpan w:val="9"/>
            <w:tcBorders>
              <w:right w:val="single" w:sz="4" w:space="0" w:color="auto"/>
            </w:tcBorders>
            <w:vAlign w:val="center"/>
            <w:hideMark/>
          </w:tcPr>
          <w:p w:rsidR="0038077C" w:rsidRDefault="0038077C" w:rsidP="00E33C7B">
            <w:pPr>
              <w:pStyle w:val="IntenseQuote"/>
              <w:rPr>
                <w:sz w:val="24"/>
                <w:szCs w:val="24"/>
              </w:rPr>
            </w:pPr>
            <w:r>
              <w:t>37</w:t>
            </w:r>
          </w:p>
        </w:tc>
        <w:tc>
          <w:tcPr>
            <w:tcW w:w="748" w:type="pct"/>
            <w:gridSpan w:val="9"/>
            <w:tcBorders>
              <w:right w:val="single" w:sz="4" w:space="0" w:color="auto"/>
            </w:tcBorders>
            <w:vAlign w:val="center"/>
            <w:hideMark/>
          </w:tcPr>
          <w:p w:rsidR="0038077C" w:rsidRDefault="0038077C" w:rsidP="00E33C7B">
            <w:pPr>
              <w:pStyle w:val="IntenseQuote"/>
              <w:rPr>
                <w:sz w:val="24"/>
                <w:szCs w:val="24"/>
              </w:rPr>
            </w:pPr>
            <w:r>
              <w:t>%</w:t>
            </w:r>
          </w:p>
        </w:tc>
        <w:tc>
          <w:tcPr>
            <w:tcW w:w="722" w:type="pct"/>
            <w:gridSpan w:val="9"/>
            <w:tcBorders>
              <w:right w:val="single" w:sz="4" w:space="0" w:color="auto"/>
            </w:tcBorders>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tcBorders>
              <w:left w:val="single" w:sz="4" w:space="0" w:color="auto"/>
              <w:right w:val="single" w:sz="4" w:space="0" w:color="auto"/>
            </w:tcBorders>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r>
              <w:t>percent sign</w:t>
            </w:r>
          </w:p>
        </w:tc>
      </w:tr>
      <w:tr w:rsidR="00190CB0" w:rsidTr="00190CB0">
        <w:trPr>
          <w:tblCellSpacing w:w="15" w:type="dxa"/>
        </w:trPr>
        <w:tc>
          <w:tcPr>
            <w:tcW w:w="315" w:type="pct"/>
            <w:gridSpan w:val="2"/>
            <w:tcBorders>
              <w:right w:val="single" w:sz="4" w:space="0" w:color="auto"/>
            </w:tcBorders>
            <w:vAlign w:val="center"/>
            <w:hideMark/>
          </w:tcPr>
          <w:p w:rsidR="00190CB0" w:rsidRDefault="00190CB0" w:rsidP="00E33C7B">
            <w:pPr>
              <w:pStyle w:val="IntenseQuote"/>
              <w:rPr>
                <w:sz w:val="24"/>
                <w:szCs w:val="24"/>
              </w:rPr>
            </w:pPr>
            <w:r>
              <w:t>38</w:t>
            </w:r>
          </w:p>
        </w:tc>
        <w:tc>
          <w:tcPr>
            <w:tcW w:w="461" w:type="pct"/>
            <w:gridSpan w:val="7"/>
            <w:tcBorders>
              <w:left w:val="single" w:sz="4" w:space="0" w:color="auto"/>
            </w:tcBorders>
            <w:vAlign w:val="center"/>
          </w:tcPr>
          <w:p w:rsidR="00190CB0" w:rsidRDefault="00190CB0" w:rsidP="00190CB0">
            <w:pPr>
              <w:pStyle w:val="IntenseQuote"/>
              <w:rPr>
                <w:sz w:val="24"/>
                <w:szCs w:val="24"/>
              </w:rPr>
            </w:pPr>
          </w:p>
        </w:tc>
        <w:tc>
          <w:tcPr>
            <w:tcW w:w="649" w:type="pct"/>
            <w:gridSpan w:val="8"/>
            <w:tcBorders>
              <w:right w:val="single" w:sz="4" w:space="0" w:color="auto"/>
            </w:tcBorders>
            <w:vAlign w:val="center"/>
            <w:hideMark/>
          </w:tcPr>
          <w:p w:rsidR="00190CB0" w:rsidRDefault="00190CB0" w:rsidP="00E33C7B">
            <w:pPr>
              <w:pStyle w:val="IntenseQuote"/>
              <w:rPr>
                <w:sz w:val="24"/>
                <w:szCs w:val="24"/>
              </w:rPr>
            </w:pPr>
            <w:r>
              <w:t>&amp;</w:t>
            </w:r>
          </w:p>
        </w:tc>
        <w:tc>
          <w:tcPr>
            <w:tcW w:w="82" w:type="pct"/>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&amp;</w:t>
            </w:r>
          </w:p>
        </w:tc>
        <w:tc>
          <w:tcPr>
            <w:tcW w:w="560"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&amp;</w:t>
            </w:r>
          </w:p>
        </w:tc>
        <w:tc>
          <w:tcPr>
            <w:tcW w:w="546"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&amp;</w:t>
            </w:r>
          </w:p>
        </w:tc>
        <w:tc>
          <w:tcPr>
            <w:tcW w:w="598" w:type="pct"/>
            <w:gridSpan w:val="9"/>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ampersand</w:t>
            </w:r>
          </w:p>
        </w:tc>
      </w:tr>
      <w:tr w:rsidR="00190CB0" w:rsidTr="00190CB0">
        <w:trPr>
          <w:tblCellSpacing w:w="15" w:type="dxa"/>
        </w:trPr>
        <w:tc>
          <w:tcPr>
            <w:tcW w:w="315" w:type="pct"/>
            <w:gridSpan w:val="2"/>
            <w:tcBorders>
              <w:right w:val="single" w:sz="4" w:space="0" w:color="auto"/>
            </w:tcBorders>
            <w:vAlign w:val="center"/>
            <w:hideMark/>
          </w:tcPr>
          <w:p w:rsidR="00190CB0" w:rsidRDefault="00190CB0" w:rsidP="00E33C7B">
            <w:pPr>
              <w:pStyle w:val="IntenseQuote"/>
              <w:rPr>
                <w:sz w:val="24"/>
                <w:szCs w:val="24"/>
              </w:rPr>
            </w:pPr>
            <w:r>
              <w:t>39</w:t>
            </w:r>
          </w:p>
        </w:tc>
        <w:tc>
          <w:tcPr>
            <w:tcW w:w="461" w:type="pct"/>
            <w:gridSpan w:val="7"/>
            <w:tcBorders>
              <w:left w:val="single" w:sz="4" w:space="0" w:color="auto"/>
            </w:tcBorders>
            <w:vAlign w:val="center"/>
          </w:tcPr>
          <w:p w:rsidR="00190CB0" w:rsidRDefault="00190CB0" w:rsidP="00190CB0">
            <w:pPr>
              <w:pStyle w:val="IntenseQuote"/>
              <w:rPr>
                <w:sz w:val="24"/>
                <w:szCs w:val="24"/>
              </w:rPr>
            </w:pPr>
          </w:p>
        </w:tc>
        <w:tc>
          <w:tcPr>
            <w:tcW w:w="649" w:type="pct"/>
            <w:gridSpan w:val="8"/>
            <w:tcBorders>
              <w:right w:val="single" w:sz="4" w:space="0" w:color="auto"/>
            </w:tcBorders>
            <w:vAlign w:val="center"/>
            <w:hideMark/>
          </w:tcPr>
          <w:p w:rsidR="00190CB0" w:rsidRDefault="00190CB0" w:rsidP="00E33C7B">
            <w:pPr>
              <w:pStyle w:val="IntenseQuote"/>
              <w:rPr>
                <w:sz w:val="24"/>
                <w:szCs w:val="24"/>
              </w:rPr>
            </w:pPr>
            <w:r>
              <w:t>'</w:t>
            </w:r>
          </w:p>
        </w:tc>
        <w:tc>
          <w:tcPr>
            <w:tcW w:w="82" w:type="pct"/>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w:t>
            </w:r>
          </w:p>
        </w:tc>
        <w:tc>
          <w:tcPr>
            <w:tcW w:w="560"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w:t>
            </w:r>
          </w:p>
        </w:tc>
        <w:tc>
          <w:tcPr>
            <w:tcW w:w="546"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w:t>
            </w:r>
          </w:p>
        </w:tc>
        <w:tc>
          <w:tcPr>
            <w:tcW w:w="598" w:type="pct"/>
            <w:gridSpan w:val="9"/>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apostrophe</w:t>
            </w:r>
          </w:p>
        </w:tc>
      </w:tr>
      <w:tr w:rsidR="00190CB0" w:rsidTr="00190CB0">
        <w:trPr>
          <w:tblCellSpacing w:w="15" w:type="dxa"/>
        </w:trPr>
        <w:tc>
          <w:tcPr>
            <w:tcW w:w="315" w:type="pct"/>
            <w:gridSpan w:val="2"/>
            <w:tcBorders>
              <w:right w:val="single" w:sz="4" w:space="0" w:color="auto"/>
            </w:tcBorders>
            <w:vAlign w:val="center"/>
            <w:hideMark/>
          </w:tcPr>
          <w:p w:rsidR="00190CB0" w:rsidRDefault="00190CB0" w:rsidP="00E33C7B">
            <w:pPr>
              <w:pStyle w:val="IntenseQuote"/>
              <w:rPr>
                <w:sz w:val="24"/>
                <w:szCs w:val="24"/>
              </w:rPr>
            </w:pPr>
            <w:r>
              <w:t>40</w:t>
            </w:r>
          </w:p>
        </w:tc>
        <w:tc>
          <w:tcPr>
            <w:tcW w:w="461" w:type="pct"/>
            <w:gridSpan w:val="7"/>
            <w:tcBorders>
              <w:left w:val="single" w:sz="4" w:space="0" w:color="auto"/>
            </w:tcBorders>
            <w:vAlign w:val="center"/>
          </w:tcPr>
          <w:p w:rsidR="00190CB0" w:rsidRDefault="00190CB0" w:rsidP="00190CB0">
            <w:pPr>
              <w:pStyle w:val="IntenseQuote"/>
              <w:rPr>
                <w:sz w:val="24"/>
                <w:szCs w:val="24"/>
              </w:rPr>
            </w:pPr>
          </w:p>
        </w:tc>
        <w:tc>
          <w:tcPr>
            <w:tcW w:w="649" w:type="pct"/>
            <w:gridSpan w:val="8"/>
            <w:tcBorders>
              <w:right w:val="single" w:sz="4" w:space="0" w:color="auto"/>
            </w:tcBorders>
            <w:vAlign w:val="center"/>
            <w:hideMark/>
          </w:tcPr>
          <w:p w:rsidR="00190CB0" w:rsidRDefault="00190CB0" w:rsidP="00E33C7B">
            <w:pPr>
              <w:pStyle w:val="IntenseQuote"/>
              <w:rPr>
                <w:sz w:val="24"/>
                <w:szCs w:val="24"/>
              </w:rPr>
            </w:pPr>
            <w:r>
              <w:t>(</w:t>
            </w:r>
          </w:p>
        </w:tc>
        <w:tc>
          <w:tcPr>
            <w:tcW w:w="82" w:type="pct"/>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w:t>
            </w:r>
          </w:p>
        </w:tc>
        <w:tc>
          <w:tcPr>
            <w:tcW w:w="560"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w:t>
            </w:r>
          </w:p>
        </w:tc>
        <w:tc>
          <w:tcPr>
            <w:tcW w:w="546"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w:t>
            </w:r>
          </w:p>
        </w:tc>
        <w:tc>
          <w:tcPr>
            <w:tcW w:w="598" w:type="pct"/>
            <w:gridSpan w:val="9"/>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left parenthesis</w:t>
            </w:r>
          </w:p>
        </w:tc>
      </w:tr>
      <w:tr w:rsidR="00190CB0" w:rsidTr="00190CB0">
        <w:trPr>
          <w:tblCellSpacing w:w="15" w:type="dxa"/>
        </w:trPr>
        <w:tc>
          <w:tcPr>
            <w:tcW w:w="315" w:type="pct"/>
            <w:gridSpan w:val="2"/>
            <w:tcBorders>
              <w:right w:val="single" w:sz="4" w:space="0" w:color="auto"/>
            </w:tcBorders>
            <w:vAlign w:val="center"/>
            <w:hideMark/>
          </w:tcPr>
          <w:p w:rsidR="00190CB0" w:rsidRDefault="00190CB0" w:rsidP="00E33C7B">
            <w:pPr>
              <w:pStyle w:val="IntenseQuote"/>
              <w:rPr>
                <w:sz w:val="24"/>
                <w:szCs w:val="24"/>
              </w:rPr>
            </w:pPr>
            <w:r>
              <w:t>41</w:t>
            </w:r>
          </w:p>
        </w:tc>
        <w:tc>
          <w:tcPr>
            <w:tcW w:w="461" w:type="pct"/>
            <w:gridSpan w:val="7"/>
            <w:tcBorders>
              <w:left w:val="single" w:sz="4" w:space="0" w:color="auto"/>
            </w:tcBorders>
            <w:vAlign w:val="center"/>
          </w:tcPr>
          <w:p w:rsidR="00190CB0" w:rsidRDefault="00190CB0" w:rsidP="00190CB0">
            <w:pPr>
              <w:pStyle w:val="IntenseQuote"/>
              <w:rPr>
                <w:sz w:val="24"/>
                <w:szCs w:val="24"/>
              </w:rPr>
            </w:pPr>
          </w:p>
        </w:tc>
        <w:tc>
          <w:tcPr>
            <w:tcW w:w="649" w:type="pct"/>
            <w:gridSpan w:val="8"/>
            <w:tcBorders>
              <w:right w:val="single" w:sz="4" w:space="0" w:color="auto"/>
            </w:tcBorders>
            <w:vAlign w:val="center"/>
            <w:hideMark/>
          </w:tcPr>
          <w:p w:rsidR="00190CB0" w:rsidRDefault="00190CB0" w:rsidP="00E33C7B">
            <w:pPr>
              <w:pStyle w:val="IntenseQuote"/>
              <w:rPr>
                <w:sz w:val="24"/>
                <w:szCs w:val="24"/>
              </w:rPr>
            </w:pPr>
            <w:r>
              <w:t>)</w:t>
            </w:r>
          </w:p>
        </w:tc>
        <w:tc>
          <w:tcPr>
            <w:tcW w:w="82" w:type="pct"/>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w:t>
            </w:r>
          </w:p>
        </w:tc>
        <w:tc>
          <w:tcPr>
            <w:tcW w:w="560"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w:t>
            </w:r>
          </w:p>
        </w:tc>
        <w:tc>
          <w:tcPr>
            <w:tcW w:w="546"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w:t>
            </w:r>
          </w:p>
        </w:tc>
        <w:tc>
          <w:tcPr>
            <w:tcW w:w="598" w:type="pct"/>
            <w:gridSpan w:val="9"/>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right parenthesis</w:t>
            </w:r>
          </w:p>
        </w:tc>
      </w:tr>
      <w:tr w:rsidR="00190CB0" w:rsidTr="00190CB0">
        <w:trPr>
          <w:tblCellSpacing w:w="15" w:type="dxa"/>
        </w:trPr>
        <w:tc>
          <w:tcPr>
            <w:tcW w:w="315" w:type="pct"/>
            <w:gridSpan w:val="2"/>
            <w:tcBorders>
              <w:right w:val="single" w:sz="4" w:space="0" w:color="auto"/>
            </w:tcBorders>
            <w:vAlign w:val="center"/>
            <w:hideMark/>
          </w:tcPr>
          <w:p w:rsidR="00190CB0" w:rsidRDefault="00190CB0" w:rsidP="00E33C7B">
            <w:pPr>
              <w:pStyle w:val="IntenseQuote"/>
              <w:rPr>
                <w:sz w:val="24"/>
                <w:szCs w:val="24"/>
              </w:rPr>
            </w:pPr>
            <w:r>
              <w:t>42</w:t>
            </w:r>
          </w:p>
        </w:tc>
        <w:tc>
          <w:tcPr>
            <w:tcW w:w="461" w:type="pct"/>
            <w:gridSpan w:val="7"/>
            <w:tcBorders>
              <w:left w:val="single" w:sz="4" w:space="0" w:color="auto"/>
            </w:tcBorders>
            <w:vAlign w:val="center"/>
          </w:tcPr>
          <w:p w:rsidR="00190CB0" w:rsidRDefault="00190CB0" w:rsidP="00190CB0">
            <w:pPr>
              <w:pStyle w:val="IntenseQuote"/>
              <w:rPr>
                <w:sz w:val="24"/>
                <w:szCs w:val="24"/>
              </w:rPr>
            </w:pPr>
          </w:p>
        </w:tc>
        <w:tc>
          <w:tcPr>
            <w:tcW w:w="649" w:type="pct"/>
            <w:gridSpan w:val="8"/>
            <w:tcBorders>
              <w:right w:val="single" w:sz="4" w:space="0" w:color="auto"/>
            </w:tcBorders>
            <w:vAlign w:val="center"/>
            <w:hideMark/>
          </w:tcPr>
          <w:p w:rsidR="00190CB0" w:rsidRDefault="00190CB0" w:rsidP="00E33C7B">
            <w:pPr>
              <w:pStyle w:val="IntenseQuote"/>
              <w:rPr>
                <w:sz w:val="24"/>
                <w:szCs w:val="24"/>
              </w:rPr>
            </w:pPr>
            <w:r>
              <w:t>*</w:t>
            </w:r>
          </w:p>
        </w:tc>
        <w:tc>
          <w:tcPr>
            <w:tcW w:w="82" w:type="pct"/>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w:t>
            </w:r>
          </w:p>
        </w:tc>
        <w:tc>
          <w:tcPr>
            <w:tcW w:w="560"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w:t>
            </w:r>
          </w:p>
        </w:tc>
        <w:tc>
          <w:tcPr>
            <w:tcW w:w="546"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w:t>
            </w:r>
          </w:p>
        </w:tc>
        <w:tc>
          <w:tcPr>
            <w:tcW w:w="598" w:type="pct"/>
            <w:gridSpan w:val="9"/>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asterisk</w:t>
            </w:r>
          </w:p>
        </w:tc>
      </w:tr>
      <w:tr w:rsidR="00190CB0" w:rsidTr="00190CB0">
        <w:trPr>
          <w:tblCellSpacing w:w="15" w:type="dxa"/>
        </w:trPr>
        <w:tc>
          <w:tcPr>
            <w:tcW w:w="315" w:type="pct"/>
            <w:gridSpan w:val="2"/>
            <w:tcBorders>
              <w:right w:val="single" w:sz="4" w:space="0" w:color="auto"/>
            </w:tcBorders>
            <w:vAlign w:val="center"/>
            <w:hideMark/>
          </w:tcPr>
          <w:p w:rsidR="00190CB0" w:rsidRDefault="00190CB0" w:rsidP="00E33C7B">
            <w:pPr>
              <w:pStyle w:val="IntenseQuote"/>
              <w:rPr>
                <w:sz w:val="24"/>
                <w:szCs w:val="24"/>
              </w:rPr>
            </w:pPr>
            <w:r>
              <w:t>43</w:t>
            </w:r>
          </w:p>
        </w:tc>
        <w:tc>
          <w:tcPr>
            <w:tcW w:w="461" w:type="pct"/>
            <w:gridSpan w:val="7"/>
            <w:tcBorders>
              <w:left w:val="single" w:sz="4" w:space="0" w:color="auto"/>
            </w:tcBorders>
            <w:vAlign w:val="center"/>
          </w:tcPr>
          <w:p w:rsidR="00190CB0" w:rsidRDefault="00190CB0" w:rsidP="00190CB0">
            <w:pPr>
              <w:pStyle w:val="IntenseQuote"/>
              <w:rPr>
                <w:sz w:val="24"/>
                <w:szCs w:val="24"/>
              </w:rPr>
            </w:pPr>
          </w:p>
        </w:tc>
        <w:tc>
          <w:tcPr>
            <w:tcW w:w="649" w:type="pct"/>
            <w:gridSpan w:val="8"/>
            <w:tcBorders>
              <w:right w:val="single" w:sz="4" w:space="0" w:color="auto"/>
            </w:tcBorders>
            <w:vAlign w:val="center"/>
            <w:hideMark/>
          </w:tcPr>
          <w:p w:rsidR="00190CB0" w:rsidRDefault="00190CB0" w:rsidP="00E33C7B">
            <w:pPr>
              <w:pStyle w:val="IntenseQuote"/>
              <w:rPr>
                <w:sz w:val="24"/>
                <w:szCs w:val="24"/>
              </w:rPr>
            </w:pPr>
            <w:r>
              <w:t>+</w:t>
            </w:r>
          </w:p>
        </w:tc>
        <w:tc>
          <w:tcPr>
            <w:tcW w:w="82" w:type="pct"/>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w:t>
            </w:r>
          </w:p>
        </w:tc>
        <w:tc>
          <w:tcPr>
            <w:tcW w:w="560"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w:t>
            </w:r>
          </w:p>
        </w:tc>
        <w:tc>
          <w:tcPr>
            <w:tcW w:w="546"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w:t>
            </w:r>
          </w:p>
        </w:tc>
        <w:tc>
          <w:tcPr>
            <w:tcW w:w="598" w:type="pct"/>
            <w:gridSpan w:val="9"/>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plus sign</w:t>
            </w:r>
          </w:p>
        </w:tc>
      </w:tr>
      <w:tr w:rsidR="00190CB0" w:rsidTr="00190CB0">
        <w:trPr>
          <w:tblCellSpacing w:w="15" w:type="dxa"/>
        </w:trPr>
        <w:tc>
          <w:tcPr>
            <w:tcW w:w="315" w:type="pct"/>
            <w:gridSpan w:val="2"/>
            <w:tcBorders>
              <w:right w:val="single" w:sz="4" w:space="0" w:color="auto"/>
            </w:tcBorders>
            <w:vAlign w:val="center"/>
            <w:hideMark/>
          </w:tcPr>
          <w:p w:rsidR="00190CB0" w:rsidRDefault="00190CB0" w:rsidP="00E33C7B">
            <w:pPr>
              <w:pStyle w:val="IntenseQuote"/>
              <w:rPr>
                <w:sz w:val="24"/>
                <w:szCs w:val="24"/>
              </w:rPr>
            </w:pPr>
            <w:r>
              <w:t>44</w:t>
            </w:r>
          </w:p>
        </w:tc>
        <w:tc>
          <w:tcPr>
            <w:tcW w:w="461" w:type="pct"/>
            <w:gridSpan w:val="7"/>
            <w:tcBorders>
              <w:left w:val="single" w:sz="4" w:space="0" w:color="auto"/>
            </w:tcBorders>
            <w:vAlign w:val="center"/>
          </w:tcPr>
          <w:p w:rsidR="00190CB0" w:rsidRDefault="00190CB0" w:rsidP="00190CB0">
            <w:pPr>
              <w:pStyle w:val="IntenseQuote"/>
              <w:rPr>
                <w:sz w:val="24"/>
                <w:szCs w:val="24"/>
              </w:rPr>
            </w:pPr>
          </w:p>
        </w:tc>
        <w:tc>
          <w:tcPr>
            <w:tcW w:w="649" w:type="pct"/>
            <w:gridSpan w:val="8"/>
            <w:tcBorders>
              <w:right w:val="single" w:sz="4" w:space="0" w:color="auto"/>
            </w:tcBorders>
            <w:vAlign w:val="center"/>
            <w:hideMark/>
          </w:tcPr>
          <w:p w:rsidR="00190CB0" w:rsidRDefault="00190CB0" w:rsidP="00E33C7B">
            <w:pPr>
              <w:pStyle w:val="IntenseQuote"/>
              <w:rPr>
                <w:sz w:val="24"/>
                <w:szCs w:val="24"/>
              </w:rPr>
            </w:pPr>
            <w:r>
              <w:t>,</w:t>
            </w:r>
          </w:p>
        </w:tc>
        <w:tc>
          <w:tcPr>
            <w:tcW w:w="82" w:type="pct"/>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w:t>
            </w:r>
          </w:p>
        </w:tc>
        <w:tc>
          <w:tcPr>
            <w:tcW w:w="560"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w:t>
            </w:r>
          </w:p>
        </w:tc>
        <w:tc>
          <w:tcPr>
            <w:tcW w:w="546"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w:t>
            </w:r>
          </w:p>
        </w:tc>
        <w:tc>
          <w:tcPr>
            <w:tcW w:w="598" w:type="pct"/>
            <w:gridSpan w:val="9"/>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comma</w:t>
            </w:r>
          </w:p>
        </w:tc>
      </w:tr>
      <w:tr w:rsidR="00190CB0" w:rsidTr="00190CB0">
        <w:trPr>
          <w:tblCellSpacing w:w="15" w:type="dxa"/>
        </w:trPr>
        <w:tc>
          <w:tcPr>
            <w:tcW w:w="315" w:type="pct"/>
            <w:gridSpan w:val="2"/>
            <w:tcBorders>
              <w:right w:val="single" w:sz="4" w:space="0" w:color="auto"/>
            </w:tcBorders>
            <w:vAlign w:val="center"/>
            <w:hideMark/>
          </w:tcPr>
          <w:p w:rsidR="00190CB0" w:rsidRDefault="00190CB0" w:rsidP="00E33C7B">
            <w:pPr>
              <w:pStyle w:val="IntenseQuote"/>
              <w:rPr>
                <w:sz w:val="24"/>
                <w:szCs w:val="24"/>
              </w:rPr>
            </w:pPr>
            <w:r>
              <w:t>45</w:t>
            </w:r>
          </w:p>
        </w:tc>
        <w:tc>
          <w:tcPr>
            <w:tcW w:w="461" w:type="pct"/>
            <w:gridSpan w:val="7"/>
            <w:tcBorders>
              <w:left w:val="single" w:sz="4" w:space="0" w:color="auto"/>
            </w:tcBorders>
            <w:vAlign w:val="center"/>
          </w:tcPr>
          <w:p w:rsidR="00190CB0" w:rsidRDefault="00190CB0" w:rsidP="00190CB0">
            <w:pPr>
              <w:pStyle w:val="IntenseQuote"/>
              <w:rPr>
                <w:sz w:val="24"/>
                <w:szCs w:val="24"/>
              </w:rPr>
            </w:pPr>
          </w:p>
        </w:tc>
        <w:tc>
          <w:tcPr>
            <w:tcW w:w="649" w:type="pct"/>
            <w:gridSpan w:val="8"/>
            <w:tcBorders>
              <w:right w:val="single" w:sz="4" w:space="0" w:color="auto"/>
            </w:tcBorders>
            <w:vAlign w:val="center"/>
            <w:hideMark/>
          </w:tcPr>
          <w:p w:rsidR="00190CB0" w:rsidRDefault="00190CB0" w:rsidP="00E33C7B">
            <w:pPr>
              <w:pStyle w:val="IntenseQuote"/>
              <w:rPr>
                <w:sz w:val="24"/>
                <w:szCs w:val="24"/>
              </w:rPr>
            </w:pPr>
            <w:r>
              <w:t>-</w:t>
            </w:r>
          </w:p>
        </w:tc>
        <w:tc>
          <w:tcPr>
            <w:tcW w:w="82" w:type="pct"/>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w:t>
            </w:r>
          </w:p>
        </w:tc>
        <w:tc>
          <w:tcPr>
            <w:tcW w:w="560"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w:t>
            </w:r>
          </w:p>
        </w:tc>
        <w:tc>
          <w:tcPr>
            <w:tcW w:w="546"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w:t>
            </w:r>
          </w:p>
        </w:tc>
        <w:tc>
          <w:tcPr>
            <w:tcW w:w="598" w:type="pct"/>
            <w:gridSpan w:val="9"/>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hyphen-minus</w:t>
            </w:r>
          </w:p>
        </w:tc>
      </w:tr>
      <w:tr w:rsidR="00190CB0" w:rsidTr="00190CB0">
        <w:trPr>
          <w:tblCellSpacing w:w="15" w:type="dxa"/>
        </w:trPr>
        <w:tc>
          <w:tcPr>
            <w:tcW w:w="315" w:type="pct"/>
            <w:gridSpan w:val="2"/>
            <w:tcBorders>
              <w:right w:val="single" w:sz="4" w:space="0" w:color="auto"/>
            </w:tcBorders>
            <w:vAlign w:val="center"/>
            <w:hideMark/>
          </w:tcPr>
          <w:p w:rsidR="00190CB0" w:rsidRDefault="00190CB0" w:rsidP="00E33C7B">
            <w:pPr>
              <w:pStyle w:val="IntenseQuote"/>
              <w:rPr>
                <w:sz w:val="24"/>
                <w:szCs w:val="24"/>
              </w:rPr>
            </w:pPr>
            <w:r>
              <w:t>46</w:t>
            </w:r>
          </w:p>
        </w:tc>
        <w:tc>
          <w:tcPr>
            <w:tcW w:w="461" w:type="pct"/>
            <w:gridSpan w:val="7"/>
            <w:tcBorders>
              <w:left w:val="single" w:sz="4" w:space="0" w:color="auto"/>
            </w:tcBorders>
            <w:vAlign w:val="center"/>
          </w:tcPr>
          <w:p w:rsidR="00190CB0" w:rsidRDefault="00190CB0" w:rsidP="00190CB0">
            <w:pPr>
              <w:pStyle w:val="IntenseQuote"/>
              <w:rPr>
                <w:sz w:val="24"/>
                <w:szCs w:val="24"/>
              </w:rPr>
            </w:pPr>
          </w:p>
        </w:tc>
        <w:tc>
          <w:tcPr>
            <w:tcW w:w="649" w:type="pct"/>
            <w:gridSpan w:val="8"/>
            <w:tcBorders>
              <w:right w:val="single" w:sz="4" w:space="0" w:color="auto"/>
            </w:tcBorders>
            <w:vAlign w:val="center"/>
            <w:hideMark/>
          </w:tcPr>
          <w:p w:rsidR="00190CB0" w:rsidRDefault="00190CB0" w:rsidP="00E33C7B">
            <w:pPr>
              <w:pStyle w:val="IntenseQuote"/>
              <w:rPr>
                <w:sz w:val="24"/>
                <w:szCs w:val="24"/>
              </w:rPr>
            </w:pPr>
            <w:r>
              <w:t>.</w:t>
            </w:r>
          </w:p>
        </w:tc>
        <w:tc>
          <w:tcPr>
            <w:tcW w:w="82" w:type="pct"/>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w:t>
            </w:r>
          </w:p>
        </w:tc>
        <w:tc>
          <w:tcPr>
            <w:tcW w:w="560"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w:t>
            </w:r>
          </w:p>
        </w:tc>
        <w:tc>
          <w:tcPr>
            <w:tcW w:w="546"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w:t>
            </w:r>
          </w:p>
        </w:tc>
        <w:tc>
          <w:tcPr>
            <w:tcW w:w="598" w:type="pct"/>
            <w:gridSpan w:val="9"/>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full stop</w:t>
            </w:r>
          </w:p>
        </w:tc>
      </w:tr>
      <w:tr w:rsidR="00190CB0" w:rsidTr="00190CB0">
        <w:trPr>
          <w:tblCellSpacing w:w="15" w:type="dxa"/>
        </w:trPr>
        <w:tc>
          <w:tcPr>
            <w:tcW w:w="315" w:type="pct"/>
            <w:gridSpan w:val="2"/>
            <w:tcBorders>
              <w:right w:val="single" w:sz="4" w:space="0" w:color="auto"/>
            </w:tcBorders>
            <w:vAlign w:val="center"/>
            <w:hideMark/>
          </w:tcPr>
          <w:p w:rsidR="00190CB0" w:rsidRDefault="00190CB0" w:rsidP="00E33C7B">
            <w:pPr>
              <w:pStyle w:val="IntenseQuote"/>
              <w:rPr>
                <w:sz w:val="24"/>
                <w:szCs w:val="24"/>
              </w:rPr>
            </w:pPr>
            <w:r>
              <w:t>47</w:t>
            </w:r>
          </w:p>
        </w:tc>
        <w:tc>
          <w:tcPr>
            <w:tcW w:w="461" w:type="pct"/>
            <w:gridSpan w:val="7"/>
            <w:tcBorders>
              <w:left w:val="single" w:sz="4" w:space="0" w:color="auto"/>
            </w:tcBorders>
            <w:vAlign w:val="center"/>
          </w:tcPr>
          <w:p w:rsidR="00190CB0" w:rsidRDefault="00190CB0" w:rsidP="00190CB0">
            <w:pPr>
              <w:pStyle w:val="IntenseQuote"/>
              <w:rPr>
                <w:sz w:val="24"/>
                <w:szCs w:val="24"/>
              </w:rPr>
            </w:pPr>
          </w:p>
        </w:tc>
        <w:tc>
          <w:tcPr>
            <w:tcW w:w="649" w:type="pct"/>
            <w:gridSpan w:val="8"/>
            <w:tcBorders>
              <w:right w:val="single" w:sz="4" w:space="0" w:color="auto"/>
            </w:tcBorders>
            <w:vAlign w:val="center"/>
            <w:hideMark/>
          </w:tcPr>
          <w:p w:rsidR="00190CB0" w:rsidRDefault="00190CB0" w:rsidP="00E33C7B">
            <w:pPr>
              <w:pStyle w:val="IntenseQuote"/>
              <w:rPr>
                <w:sz w:val="24"/>
                <w:szCs w:val="24"/>
              </w:rPr>
            </w:pPr>
            <w:r>
              <w:t>/</w:t>
            </w:r>
          </w:p>
        </w:tc>
        <w:tc>
          <w:tcPr>
            <w:tcW w:w="82" w:type="pct"/>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w:t>
            </w:r>
          </w:p>
        </w:tc>
        <w:tc>
          <w:tcPr>
            <w:tcW w:w="560"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w:t>
            </w:r>
          </w:p>
        </w:tc>
        <w:tc>
          <w:tcPr>
            <w:tcW w:w="546"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w:t>
            </w:r>
          </w:p>
        </w:tc>
        <w:tc>
          <w:tcPr>
            <w:tcW w:w="598" w:type="pct"/>
            <w:gridSpan w:val="9"/>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solidus</w:t>
            </w:r>
          </w:p>
        </w:tc>
      </w:tr>
      <w:tr w:rsidR="00190CB0" w:rsidTr="00190CB0">
        <w:trPr>
          <w:tblCellSpacing w:w="15" w:type="dxa"/>
        </w:trPr>
        <w:tc>
          <w:tcPr>
            <w:tcW w:w="315" w:type="pct"/>
            <w:gridSpan w:val="2"/>
            <w:tcBorders>
              <w:right w:val="single" w:sz="4" w:space="0" w:color="auto"/>
            </w:tcBorders>
            <w:vAlign w:val="center"/>
            <w:hideMark/>
          </w:tcPr>
          <w:p w:rsidR="00190CB0" w:rsidRDefault="00190CB0" w:rsidP="00E33C7B">
            <w:pPr>
              <w:pStyle w:val="IntenseQuote"/>
              <w:rPr>
                <w:sz w:val="24"/>
                <w:szCs w:val="24"/>
              </w:rPr>
            </w:pPr>
            <w:r>
              <w:t>48</w:t>
            </w:r>
          </w:p>
        </w:tc>
        <w:tc>
          <w:tcPr>
            <w:tcW w:w="461" w:type="pct"/>
            <w:gridSpan w:val="7"/>
            <w:tcBorders>
              <w:left w:val="single" w:sz="4" w:space="0" w:color="auto"/>
            </w:tcBorders>
            <w:vAlign w:val="center"/>
          </w:tcPr>
          <w:p w:rsidR="00190CB0" w:rsidRDefault="00190CB0" w:rsidP="00190CB0">
            <w:pPr>
              <w:pStyle w:val="IntenseQuote"/>
              <w:rPr>
                <w:sz w:val="24"/>
                <w:szCs w:val="24"/>
              </w:rPr>
            </w:pPr>
          </w:p>
        </w:tc>
        <w:tc>
          <w:tcPr>
            <w:tcW w:w="649" w:type="pct"/>
            <w:gridSpan w:val="8"/>
            <w:tcBorders>
              <w:right w:val="single" w:sz="4" w:space="0" w:color="auto"/>
            </w:tcBorders>
            <w:vAlign w:val="center"/>
            <w:hideMark/>
          </w:tcPr>
          <w:p w:rsidR="00190CB0" w:rsidRDefault="00190CB0" w:rsidP="00E33C7B">
            <w:pPr>
              <w:pStyle w:val="IntenseQuote"/>
              <w:rPr>
                <w:sz w:val="24"/>
                <w:szCs w:val="24"/>
              </w:rPr>
            </w:pPr>
            <w:r>
              <w:t>0</w:t>
            </w:r>
          </w:p>
        </w:tc>
        <w:tc>
          <w:tcPr>
            <w:tcW w:w="82" w:type="pct"/>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0</w:t>
            </w:r>
          </w:p>
        </w:tc>
        <w:tc>
          <w:tcPr>
            <w:tcW w:w="560"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0</w:t>
            </w:r>
          </w:p>
        </w:tc>
        <w:tc>
          <w:tcPr>
            <w:tcW w:w="546"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0</w:t>
            </w:r>
          </w:p>
        </w:tc>
        <w:tc>
          <w:tcPr>
            <w:tcW w:w="598" w:type="pct"/>
            <w:gridSpan w:val="9"/>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digit zero</w:t>
            </w:r>
          </w:p>
        </w:tc>
      </w:tr>
      <w:tr w:rsidR="00190CB0" w:rsidTr="00190CB0">
        <w:trPr>
          <w:tblCellSpacing w:w="15" w:type="dxa"/>
        </w:trPr>
        <w:tc>
          <w:tcPr>
            <w:tcW w:w="315" w:type="pct"/>
            <w:gridSpan w:val="2"/>
            <w:tcBorders>
              <w:right w:val="single" w:sz="4" w:space="0" w:color="auto"/>
            </w:tcBorders>
            <w:vAlign w:val="center"/>
            <w:hideMark/>
          </w:tcPr>
          <w:p w:rsidR="00190CB0" w:rsidRDefault="00190CB0" w:rsidP="00E33C7B">
            <w:pPr>
              <w:pStyle w:val="IntenseQuote"/>
              <w:rPr>
                <w:sz w:val="24"/>
                <w:szCs w:val="24"/>
              </w:rPr>
            </w:pPr>
            <w:r>
              <w:t>49</w:t>
            </w:r>
          </w:p>
        </w:tc>
        <w:tc>
          <w:tcPr>
            <w:tcW w:w="461" w:type="pct"/>
            <w:gridSpan w:val="7"/>
            <w:tcBorders>
              <w:left w:val="single" w:sz="4" w:space="0" w:color="auto"/>
            </w:tcBorders>
            <w:vAlign w:val="center"/>
          </w:tcPr>
          <w:p w:rsidR="00190CB0" w:rsidRDefault="00190CB0" w:rsidP="00190CB0">
            <w:pPr>
              <w:pStyle w:val="IntenseQuote"/>
              <w:rPr>
                <w:sz w:val="24"/>
                <w:szCs w:val="24"/>
              </w:rPr>
            </w:pPr>
          </w:p>
        </w:tc>
        <w:tc>
          <w:tcPr>
            <w:tcW w:w="649" w:type="pct"/>
            <w:gridSpan w:val="8"/>
            <w:tcBorders>
              <w:right w:val="single" w:sz="4" w:space="0" w:color="auto"/>
            </w:tcBorders>
            <w:vAlign w:val="center"/>
            <w:hideMark/>
          </w:tcPr>
          <w:p w:rsidR="00190CB0" w:rsidRDefault="00190CB0" w:rsidP="00E33C7B">
            <w:pPr>
              <w:pStyle w:val="IntenseQuote"/>
              <w:rPr>
                <w:sz w:val="24"/>
                <w:szCs w:val="24"/>
              </w:rPr>
            </w:pPr>
            <w:r>
              <w:t>1</w:t>
            </w:r>
          </w:p>
        </w:tc>
        <w:tc>
          <w:tcPr>
            <w:tcW w:w="82" w:type="pct"/>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1</w:t>
            </w:r>
          </w:p>
        </w:tc>
        <w:tc>
          <w:tcPr>
            <w:tcW w:w="560"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1</w:t>
            </w:r>
          </w:p>
        </w:tc>
        <w:tc>
          <w:tcPr>
            <w:tcW w:w="546"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1</w:t>
            </w:r>
          </w:p>
        </w:tc>
        <w:tc>
          <w:tcPr>
            <w:tcW w:w="598" w:type="pct"/>
            <w:gridSpan w:val="9"/>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digit one</w:t>
            </w:r>
          </w:p>
        </w:tc>
      </w:tr>
      <w:tr w:rsidR="00190CB0" w:rsidTr="00190CB0">
        <w:trPr>
          <w:tblCellSpacing w:w="15" w:type="dxa"/>
        </w:trPr>
        <w:tc>
          <w:tcPr>
            <w:tcW w:w="315" w:type="pct"/>
            <w:gridSpan w:val="2"/>
            <w:tcBorders>
              <w:right w:val="single" w:sz="4" w:space="0" w:color="auto"/>
            </w:tcBorders>
            <w:vAlign w:val="center"/>
            <w:hideMark/>
          </w:tcPr>
          <w:p w:rsidR="00190CB0" w:rsidRDefault="00190CB0" w:rsidP="00E33C7B">
            <w:pPr>
              <w:pStyle w:val="IntenseQuote"/>
              <w:rPr>
                <w:sz w:val="24"/>
                <w:szCs w:val="24"/>
              </w:rPr>
            </w:pPr>
            <w:r>
              <w:t>50</w:t>
            </w:r>
          </w:p>
        </w:tc>
        <w:tc>
          <w:tcPr>
            <w:tcW w:w="461" w:type="pct"/>
            <w:gridSpan w:val="7"/>
            <w:tcBorders>
              <w:left w:val="single" w:sz="4" w:space="0" w:color="auto"/>
            </w:tcBorders>
            <w:vAlign w:val="center"/>
          </w:tcPr>
          <w:p w:rsidR="00190CB0" w:rsidRDefault="00190CB0" w:rsidP="00190CB0">
            <w:pPr>
              <w:pStyle w:val="IntenseQuote"/>
              <w:rPr>
                <w:sz w:val="24"/>
                <w:szCs w:val="24"/>
              </w:rPr>
            </w:pPr>
          </w:p>
        </w:tc>
        <w:tc>
          <w:tcPr>
            <w:tcW w:w="649" w:type="pct"/>
            <w:gridSpan w:val="8"/>
            <w:tcBorders>
              <w:right w:val="single" w:sz="4" w:space="0" w:color="auto"/>
            </w:tcBorders>
            <w:vAlign w:val="center"/>
            <w:hideMark/>
          </w:tcPr>
          <w:p w:rsidR="00190CB0" w:rsidRDefault="00190CB0" w:rsidP="00E33C7B">
            <w:pPr>
              <w:pStyle w:val="IntenseQuote"/>
              <w:rPr>
                <w:sz w:val="24"/>
                <w:szCs w:val="24"/>
              </w:rPr>
            </w:pPr>
            <w:r>
              <w:t>2</w:t>
            </w:r>
          </w:p>
        </w:tc>
        <w:tc>
          <w:tcPr>
            <w:tcW w:w="82" w:type="pct"/>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2</w:t>
            </w:r>
          </w:p>
        </w:tc>
        <w:tc>
          <w:tcPr>
            <w:tcW w:w="560"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2</w:t>
            </w:r>
          </w:p>
        </w:tc>
        <w:tc>
          <w:tcPr>
            <w:tcW w:w="546"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2</w:t>
            </w:r>
          </w:p>
        </w:tc>
        <w:tc>
          <w:tcPr>
            <w:tcW w:w="598" w:type="pct"/>
            <w:gridSpan w:val="9"/>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digit two</w:t>
            </w:r>
          </w:p>
        </w:tc>
      </w:tr>
      <w:tr w:rsidR="00190CB0" w:rsidTr="00190CB0">
        <w:trPr>
          <w:tblCellSpacing w:w="15" w:type="dxa"/>
        </w:trPr>
        <w:tc>
          <w:tcPr>
            <w:tcW w:w="315" w:type="pct"/>
            <w:gridSpan w:val="2"/>
            <w:tcBorders>
              <w:right w:val="single" w:sz="4" w:space="0" w:color="auto"/>
            </w:tcBorders>
            <w:vAlign w:val="center"/>
            <w:hideMark/>
          </w:tcPr>
          <w:p w:rsidR="00190CB0" w:rsidRDefault="00190CB0" w:rsidP="00E33C7B">
            <w:pPr>
              <w:pStyle w:val="IntenseQuote"/>
              <w:rPr>
                <w:sz w:val="24"/>
                <w:szCs w:val="24"/>
              </w:rPr>
            </w:pPr>
            <w:r>
              <w:t>51</w:t>
            </w:r>
          </w:p>
        </w:tc>
        <w:tc>
          <w:tcPr>
            <w:tcW w:w="461" w:type="pct"/>
            <w:gridSpan w:val="7"/>
            <w:tcBorders>
              <w:left w:val="single" w:sz="4" w:space="0" w:color="auto"/>
            </w:tcBorders>
            <w:vAlign w:val="center"/>
          </w:tcPr>
          <w:p w:rsidR="00190CB0" w:rsidRDefault="00190CB0" w:rsidP="00190CB0">
            <w:pPr>
              <w:pStyle w:val="IntenseQuote"/>
              <w:rPr>
                <w:sz w:val="24"/>
                <w:szCs w:val="24"/>
              </w:rPr>
            </w:pPr>
          </w:p>
        </w:tc>
        <w:tc>
          <w:tcPr>
            <w:tcW w:w="649" w:type="pct"/>
            <w:gridSpan w:val="8"/>
            <w:tcBorders>
              <w:right w:val="single" w:sz="4" w:space="0" w:color="auto"/>
            </w:tcBorders>
            <w:vAlign w:val="center"/>
            <w:hideMark/>
          </w:tcPr>
          <w:p w:rsidR="00190CB0" w:rsidRDefault="00190CB0" w:rsidP="00E33C7B">
            <w:pPr>
              <w:pStyle w:val="IntenseQuote"/>
              <w:rPr>
                <w:sz w:val="24"/>
                <w:szCs w:val="24"/>
              </w:rPr>
            </w:pPr>
            <w:r>
              <w:t>3</w:t>
            </w:r>
          </w:p>
        </w:tc>
        <w:tc>
          <w:tcPr>
            <w:tcW w:w="82" w:type="pct"/>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3</w:t>
            </w:r>
          </w:p>
        </w:tc>
        <w:tc>
          <w:tcPr>
            <w:tcW w:w="560"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3</w:t>
            </w:r>
          </w:p>
        </w:tc>
        <w:tc>
          <w:tcPr>
            <w:tcW w:w="546"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3</w:t>
            </w:r>
          </w:p>
        </w:tc>
        <w:tc>
          <w:tcPr>
            <w:tcW w:w="598" w:type="pct"/>
            <w:gridSpan w:val="9"/>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digit three</w:t>
            </w:r>
          </w:p>
        </w:tc>
      </w:tr>
      <w:tr w:rsidR="00190CB0" w:rsidTr="00190CB0">
        <w:trPr>
          <w:tblCellSpacing w:w="15" w:type="dxa"/>
        </w:trPr>
        <w:tc>
          <w:tcPr>
            <w:tcW w:w="315" w:type="pct"/>
            <w:gridSpan w:val="2"/>
            <w:tcBorders>
              <w:right w:val="single" w:sz="4" w:space="0" w:color="auto"/>
            </w:tcBorders>
            <w:vAlign w:val="center"/>
            <w:hideMark/>
          </w:tcPr>
          <w:p w:rsidR="00190CB0" w:rsidRDefault="00190CB0" w:rsidP="00E33C7B">
            <w:pPr>
              <w:pStyle w:val="IntenseQuote"/>
              <w:rPr>
                <w:sz w:val="24"/>
                <w:szCs w:val="24"/>
              </w:rPr>
            </w:pPr>
            <w:r>
              <w:t>52</w:t>
            </w:r>
          </w:p>
        </w:tc>
        <w:tc>
          <w:tcPr>
            <w:tcW w:w="461" w:type="pct"/>
            <w:gridSpan w:val="7"/>
            <w:tcBorders>
              <w:left w:val="single" w:sz="4" w:space="0" w:color="auto"/>
            </w:tcBorders>
            <w:vAlign w:val="center"/>
          </w:tcPr>
          <w:p w:rsidR="00190CB0" w:rsidRDefault="00190CB0" w:rsidP="00190CB0">
            <w:pPr>
              <w:pStyle w:val="IntenseQuote"/>
              <w:rPr>
                <w:sz w:val="24"/>
                <w:szCs w:val="24"/>
              </w:rPr>
            </w:pPr>
          </w:p>
        </w:tc>
        <w:tc>
          <w:tcPr>
            <w:tcW w:w="649" w:type="pct"/>
            <w:gridSpan w:val="8"/>
            <w:tcBorders>
              <w:right w:val="single" w:sz="4" w:space="0" w:color="auto"/>
            </w:tcBorders>
            <w:vAlign w:val="center"/>
            <w:hideMark/>
          </w:tcPr>
          <w:p w:rsidR="00190CB0" w:rsidRDefault="00190CB0" w:rsidP="00E33C7B">
            <w:pPr>
              <w:pStyle w:val="IntenseQuote"/>
              <w:rPr>
                <w:sz w:val="24"/>
                <w:szCs w:val="24"/>
              </w:rPr>
            </w:pPr>
            <w:r>
              <w:t>4</w:t>
            </w:r>
          </w:p>
        </w:tc>
        <w:tc>
          <w:tcPr>
            <w:tcW w:w="82" w:type="pct"/>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4</w:t>
            </w:r>
          </w:p>
        </w:tc>
        <w:tc>
          <w:tcPr>
            <w:tcW w:w="560"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4</w:t>
            </w:r>
          </w:p>
        </w:tc>
        <w:tc>
          <w:tcPr>
            <w:tcW w:w="546"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4</w:t>
            </w:r>
          </w:p>
        </w:tc>
        <w:tc>
          <w:tcPr>
            <w:tcW w:w="598" w:type="pct"/>
            <w:gridSpan w:val="9"/>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digit four</w:t>
            </w:r>
          </w:p>
        </w:tc>
      </w:tr>
      <w:tr w:rsidR="00190CB0" w:rsidTr="00190CB0">
        <w:trPr>
          <w:tblCellSpacing w:w="15" w:type="dxa"/>
        </w:trPr>
        <w:tc>
          <w:tcPr>
            <w:tcW w:w="315" w:type="pct"/>
            <w:gridSpan w:val="2"/>
            <w:tcBorders>
              <w:right w:val="single" w:sz="4" w:space="0" w:color="auto"/>
            </w:tcBorders>
            <w:vAlign w:val="center"/>
            <w:hideMark/>
          </w:tcPr>
          <w:p w:rsidR="00190CB0" w:rsidRDefault="00190CB0" w:rsidP="00E33C7B">
            <w:pPr>
              <w:pStyle w:val="IntenseQuote"/>
              <w:rPr>
                <w:sz w:val="24"/>
                <w:szCs w:val="24"/>
              </w:rPr>
            </w:pPr>
            <w:r>
              <w:t>53</w:t>
            </w:r>
          </w:p>
        </w:tc>
        <w:tc>
          <w:tcPr>
            <w:tcW w:w="461" w:type="pct"/>
            <w:gridSpan w:val="7"/>
            <w:tcBorders>
              <w:left w:val="single" w:sz="4" w:space="0" w:color="auto"/>
            </w:tcBorders>
            <w:vAlign w:val="center"/>
          </w:tcPr>
          <w:p w:rsidR="00190CB0" w:rsidRDefault="00190CB0" w:rsidP="00190CB0">
            <w:pPr>
              <w:pStyle w:val="IntenseQuote"/>
              <w:rPr>
                <w:sz w:val="24"/>
                <w:szCs w:val="24"/>
              </w:rPr>
            </w:pPr>
          </w:p>
        </w:tc>
        <w:tc>
          <w:tcPr>
            <w:tcW w:w="649" w:type="pct"/>
            <w:gridSpan w:val="8"/>
            <w:tcBorders>
              <w:right w:val="single" w:sz="4" w:space="0" w:color="auto"/>
            </w:tcBorders>
            <w:vAlign w:val="center"/>
            <w:hideMark/>
          </w:tcPr>
          <w:p w:rsidR="00190CB0" w:rsidRDefault="00190CB0" w:rsidP="00E33C7B">
            <w:pPr>
              <w:pStyle w:val="IntenseQuote"/>
              <w:rPr>
                <w:sz w:val="24"/>
                <w:szCs w:val="24"/>
              </w:rPr>
            </w:pPr>
            <w:r>
              <w:t>5</w:t>
            </w:r>
          </w:p>
        </w:tc>
        <w:tc>
          <w:tcPr>
            <w:tcW w:w="82" w:type="pct"/>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5</w:t>
            </w:r>
          </w:p>
        </w:tc>
        <w:tc>
          <w:tcPr>
            <w:tcW w:w="560"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5</w:t>
            </w:r>
          </w:p>
        </w:tc>
        <w:tc>
          <w:tcPr>
            <w:tcW w:w="546"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5</w:t>
            </w:r>
          </w:p>
        </w:tc>
        <w:tc>
          <w:tcPr>
            <w:tcW w:w="598" w:type="pct"/>
            <w:gridSpan w:val="9"/>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digit five</w:t>
            </w:r>
          </w:p>
        </w:tc>
      </w:tr>
      <w:tr w:rsidR="00190CB0" w:rsidTr="00190CB0">
        <w:trPr>
          <w:tblCellSpacing w:w="15" w:type="dxa"/>
        </w:trPr>
        <w:tc>
          <w:tcPr>
            <w:tcW w:w="315" w:type="pct"/>
            <w:gridSpan w:val="2"/>
            <w:tcBorders>
              <w:right w:val="single" w:sz="4" w:space="0" w:color="auto"/>
            </w:tcBorders>
            <w:vAlign w:val="center"/>
            <w:hideMark/>
          </w:tcPr>
          <w:p w:rsidR="00190CB0" w:rsidRDefault="00190CB0" w:rsidP="00E33C7B">
            <w:pPr>
              <w:pStyle w:val="IntenseQuote"/>
              <w:rPr>
                <w:sz w:val="24"/>
                <w:szCs w:val="24"/>
              </w:rPr>
            </w:pPr>
            <w:r>
              <w:t>54</w:t>
            </w:r>
          </w:p>
        </w:tc>
        <w:tc>
          <w:tcPr>
            <w:tcW w:w="461" w:type="pct"/>
            <w:gridSpan w:val="7"/>
            <w:tcBorders>
              <w:left w:val="single" w:sz="4" w:space="0" w:color="auto"/>
            </w:tcBorders>
            <w:vAlign w:val="center"/>
          </w:tcPr>
          <w:p w:rsidR="00190CB0" w:rsidRDefault="00190CB0" w:rsidP="00190CB0">
            <w:pPr>
              <w:pStyle w:val="IntenseQuote"/>
              <w:rPr>
                <w:sz w:val="24"/>
                <w:szCs w:val="24"/>
              </w:rPr>
            </w:pPr>
          </w:p>
        </w:tc>
        <w:tc>
          <w:tcPr>
            <w:tcW w:w="649" w:type="pct"/>
            <w:gridSpan w:val="8"/>
            <w:tcBorders>
              <w:right w:val="single" w:sz="4" w:space="0" w:color="auto"/>
            </w:tcBorders>
            <w:vAlign w:val="center"/>
            <w:hideMark/>
          </w:tcPr>
          <w:p w:rsidR="00190CB0" w:rsidRDefault="00190CB0" w:rsidP="00E33C7B">
            <w:pPr>
              <w:pStyle w:val="IntenseQuote"/>
              <w:rPr>
                <w:sz w:val="24"/>
                <w:szCs w:val="24"/>
              </w:rPr>
            </w:pPr>
            <w:r>
              <w:t>6</w:t>
            </w:r>
          </w:p>
        </w:tc>
        <w:tc>
          <w:tcPr>
            <w:tcW w:w="82" w:type="pct"/>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6</w:t>
            </w:r>
          </w:p>
        </w:tc>
        <w:tc>
          <w:tcPr>
            <w:tcW w:w="560"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6</w:t>
            </w:r>
          </w:p>
        </w:tc>
        <w:tc>
          <w:tcPr>
            <w:tcW w:w="546" w:type="pct"/>
            <w:gridSpan w:val="8"/>
            <w:tcBorders>
              <w:left w:val="single" w:sz="4" w:space="0" w:color="auto"/>
            </w:tcBorders>
            <w:vAlign w:val="center"/>
          </w:tcPr>
          <w:p w:rsidR="00190CB0" w:rsidRDefault="00190CB0" w:rsidP="00190CB0">
            <w:pPr>
              <w:pStyle w:val="IntenseQuote"/>
              <w:rPr>
                <w:sz w:val="24"/>
                <w:szCs w:val="24"/>
              </w:rPr>
            </w:pPr>
          </w:p>
        </w:tc>
        <w:tc>
          <w:tcPr>
            <w:tcW w:w="144" w:type="pct"/>
            <w:tcBorders>
              <w:right w:val="single" w:sz="4" w:space="0" w:color="auto"/>
            </w:tcBorders>
            <w:vAlign w:val="center"/>
            <w:hideMark/>
          </w:tcPr>
          <w:p w:rsidR="00190CB0" w:rsidRDefault="00190CB0" w:rsidP="00E33C7B">
            <w:pPr>
              <w:pStyle w:val="IntenseQuote"/>
              <w:rPr>
                <w:sz w:val="24"/>
                <w:szCs w:val="24"/>
              </w:rPr>
            </w:pPr>
            <w:r>
              <w:t>6</w:t>
            </w:r>
          </w:p>
        </w:tc>
        <w:tc>
          <w:tcPr>
            <w:tcW w:w="598" w:type="pct"/>
            <w:gridSpan w:val="9"/>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digit six</w:t>
            </w:r>
          </w:p>
        </w:tc>
      </w:tr>
      <w:tr w:rsidR="00190CB0" w:rsidTr="00190CB0">
        <w:trPr>
          <w:tblCellSpacing w:w="15" w:type="dxa"/>
        </w:trPr>
        <w:tc>
          <w:tcPr>
            <w:tcW w:w="227" w:type="pct"/>
            <w:tcBorders>
              <w:right w:val="single" w:sz="4" w:space="0" w:color="auto"/>
            </w:tcBorders>
            <w:vAlign w:val="center"/>
            <w:hideMark/>
          </w:tcPr>
          <w:p w:rsidR="00190CB0" w:rsidRDefault="00190CB0" w:rsidP="00E33C7B">
            <w:pPr>
              <w:pStyle w:val="IntenseQuote"/>
              <w:rPr>
                <w:sz w:val="24"/>
                <w:szCs w:val="24"/>
              </w:rPr>
            </w:pPr>
            <w:r>
              <w:t>55</w:t>
            </w:r>
          </w:p>
        </w:tc>
        <w:tc>
          <w:tcPr>
            <w:tcW w:w="549" w:type="pct"/>
            <w:gridSpan w:val="8"/>
            <w:tcBorders>
              <w:left w:val="single" w:sz="4" w:space="0" w:color="auto"/>
            </w:tcBorders>
            <w:vAlign w:val="center"/>
          </w:tcPr>
          <w:p w:rsidR="00190CB0" w:rsidRDefault="00190CB0" w:rsidP="00190CB0">
            <w:pPr>
              <w:pStyle w:val="IntenseQuote"/>
              <w:rPr>
                <w:sz w:val="24"/>
                <w:szCs w:val="24"/>
              </w:rPr>
            </w:pPr>
          </w:p>
        </w:tc>
        <w:tc>
          <w:tcPr>
            <w:tcW w:w="170" w:type="pct"/>
            <w:tcBorders>
              <w:right w:val="single" w:sz="4" w:space="0" w:color="auto"/>
            </w:tcBorders>
            <w:vAlign w:val="center"/>
            <w:hideMark/>
          </w:tcPr>
          <w:p w:rsidR="00190CB0" w:rsidRDefault="00190CB0" w:rsidP="00E33C7B">
            <w:pPr>
              <w:pStyle w:val="IntenseQuote"/>
              <w:rPr>
                <w:sz w:val="24"/>
                <w:szCs w:val="24"/>
              </w:rPr>
            </w:pPr>
            <w:r>
              <w:t>7</w:t>
            </w:r>
          </w:p>
        </w:tc>
        <w:tc>
          <w:tcPr>
            <w:tcW w:w="561" w:type="pct"/>
            <w:gridSpan w:val="8"/>
            <w:tcBorders>
              <w:left w:val="single" w:sz="4" w:space="0" w:color="auto"/>
            </w:tcBorders>
            <w:vAlign w:val="center"/>
          </w:tcPr>
          <w:p w:rsidR="00190CB0" w:rsidRDefault="00190CB0" w:rsidP="00190CB0">
            <w:pPr>
              <w:pStyle w:val="IntenseQuote"/>
              <w:rPr>
                <w:sz w:val="24"/>
                <w:szCs w:val="24"/>
              </w:rPr>
            </w:pPr>
          </w:p>
        </w:tc>
        <w:tc>
          <w:tcPr>
            <w:tcW w:w="303" w:type="pct"/>
            <w:gridSpan w:val="3"/>
            <w:tcBorders>
              <w:right w:val="single" w:sz="4" w:space="0" w:color="auto"/>
            </w:tcBorders>
            <w:vAlign w:val="center"/>
            <w:hideMark/>
          </w:tcPr>
          <w:p w:rsidR="00190CB0" w:rsidRDefault="00190CB0" w:rsidP="00E33C7B">
            <w:pPr>
              <w:pStyle w:val="IntenseQuote"/>
              <w:rPr>
                <w:sz w:val="24"/>
                <w:szCs w:val="24"/>
              </w:rPr>
            </w:pPr>
            <w:r>
              <w:t>7</w:t>
            </w:r>
          </w:p>
        </w:tc>
        <w:tc>
          <w:tcPr>
            <w:tcW w:w="401"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7</w:t>
            </w:r>
          </w:p>
        </w:tc>
        <w:tc>
          <w:tcPr>
            <w:tcW w:w="457" w:type="pct"/>
            <w:gridSpan w:val="7"/>
            <w:tcBorders>
              <w:left w:val="single" w:sz="4" w:space="0" w:color="auto"/>
            </w:tcBorders>
            <w:vAlign w:val="center"/>
          </w:tcPr>
          <w:p w:rsidR="00190CB0" w:rsidRDefault="00190CB0" w:rsidP="00190CB0">
            <w:pPr>
              <w:pStyle w:val="IntenseQuote"/>
              <w:rPr>
                <w:sz w:val="24"/>
                <w:szCs w:val="24"/>
              </w:rPr>
            </w:pPr>
          </w:p>
        </w:tc>
        <w:tc>
          <w:tcPr>
            <w:tcW w:w="278" w:type="pct"/>
            <w:gridSpan w:val="3"/>
            <w:tcBorders>
              <w:right w:val="single" w:sz="4" w:space="0" w:color="auto"/>
            </w:tcBorders>
            <w:vAlign w:val="center"/>
            <w:hideMark/>
          </w:tcPr>
          <w:p w:rsidR="00190CB0" w:rsidRDefault="00190CB0" w:rsidP="00E33C7B">
            <w:pPr>
              <w:pStyle w:val="IntenseQuote"/>
              <w:rPr>
                <w:sz w:val="24"/>
                <w:szCs w:val="24"/>
              </w:rPr>
            </w:pPr>
            <w:r>
              <w:t>7</w:t>
            </w:r>
          </w:p>
        </w:tc>
        <w:tc>
          <w:tcPr>
            <w:tcW w:w="465" w:type="pct"/>
            <w:gridSpan w:val="7"/>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digit seven</w:t>
            </w:r>
          </w:p>
        </w:tc>
      </w:tr>
      <w:tr w:rsidR="00190CB0" w:rsidTr="00190CB0">
        <w:trPr>
          <w:tblCellSpacing w:w="15" w:type="dxa"/>
        </w:trPr>
        <w:tc>
          <w:tcPr>
            <w:tcW w:w="227" w:type="pct"/>
            <w:tcBorders>
              <w:right w:val="single" w:sz="4" w:space="0" w:color="auto"/>
            </w:tcBorders>
            <w:vAlign w:val="center"/>
            <w:hideMark/>
          </w:tcPr>
          <w:p w:rsidR="00190CB0" w:rsidRDefault="00190CB0" w:rsidP="00E33C7B">
            <w:pPr>
              <w:pStyle w:val="IntenseQuote"/>
              <w:rPr>
                <w:sz w:val="24"/>
                <w:szCs w:val="24"/>
              </w:rPr>
            </w:pPr>
            <w:r>
              <w:t>56</w:t>
            </w:r>
          </w:p>
        </w:tc>
        <w:tc>
          <w:tcPr>
            <w:tcW w:w="549" w:type="pct"/>
            <w:gridSpan w:val="8"/>
            <w:tcBorders>
              <w:left w:val="single" w:sz="4" w:space="0" w:color="auto"/>
            </w:tcBorders>
            <w:vAlign w:val="center"/>
          </w:tcPr>
          <w:p w:rsidR="00190CB0" w:rsidRDefault="00190CB0" w:rsidP="00190CB0">
            <w:pPr>
              <w:pStyle w:val="IntenseQuote"/>
              <w:rPr>
                <w:sz w:val="24"/>
                <w:szCs w:val="24"/>
              </w:rPr>
            </w:pPr>
          </w:p>
        </w:tc>
        <w:tc>
          <w:tcPr>
            <w:tcW w:w="170" w:type="pct"/>
            <w:tcBorders>
              <w:right w:val="single" w:sz="4" w:space="0" w:color="auto"/>
            </w:tcBorders>
            <w:vAlign w:val="center"/>
            <w:hideMark/>
          </w:tcPr>
          <w:p w:rsidR="00190CB0" w:rsidRDefault="00190CB0" w:rsidP="00E33C7B">
            <w:pPr>
              <w:pStyle w:val="IntenseQuote"/>
              <w:rPr>
                <w:sz w:val="24"/>
                <w:szCs w:val="24"/>
              </w:rPr>
            </w:pPr>
            <w:r>
              <w:t>8</w:t>
            </w:r>
          </w:p>
        </w:tc>
        <w:tc>
          <w:tcPr>
            <w:tcW w:w="561" w:type="pct"/>
            <w:gridSpan w:val="8"/>
            <w:tcBorders>
              <w:left w:val="single" w:sz="4" w:space="0" w:color="auto"/>
            </w:tcBorders>
            <w:vAlign w:val="center"/>
          </w:tcPr>
          <w:p w:rsidR="00190CB0" w:rsidRDefault="00190CB0" w:rsidP="00190CB0">
            <w:pPr>
              <w:pStyle w:val="IntenseQuote"/>
              <w:rPr>
                <w:sz w:val="24"/>
                <w:szCs w:val="24"/>
              </w:rPr>
            </w:pPr>
          </w:p>
        </w:tc>
        <w:tc>
          <w:tcPr>
            <w:tcW w:w="303" w:type="pct"/>
            <w:gridSpan w:val="3"/>
            <w:tcBorders>
              <w:right w:val="single" w:sz="4" w:space="0" w:color="auto"/>
            </w:tcBorders>
            <w:vAlign w:val="center"/>
            <w:hideMark/>
          </w:tcPr>
          <w:p w:rsidR="00190CB0" w:rsidRDefault="00190CB0" w:rsidP="00E33C7B">
            <w:pPr>
              <w:pStyle w:val="IntenseQuote"/>
              <w:rPr>
                <w:sz w:val="24"/>
                <w:szCs w:val="24"/>
              </w:rPr>
            </w:pPr>
            <w:r>
              <w:t>8</w:t>
            </w:r>
          </w:p>
        </w:tc>
        <w:tc>
          <w:tcPr>
            <w:tcW w:w="401"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8</w:t>
            </w:r>
          </w:p>
        </w:tc>
        <w:tc>
          <w:tcPr>
            <w:tcW w:w="457" w:type="pct"/>
            <w:gridSpan w:val="7"/>
            <w:tcBorders>
              <w:left w:val="single" w:sz="4" w:space="0" w:color="auto"/>
            </w:tcBorders>
            <w:vAlign w:val="center"/>
          </w:tcPr>
          <w:p w:rsidR="00190CB0" w:rsidRDefault="00190CB0" w:rsidP="00190CB0">
            <w:pPr>
              <w:pStyle w:val="IntenseQuote"/>
              <w:rPr>
                <w:sz w:val="24"/>
                <w:szCs w:val="24"/>
              </w:rPr>
            </w:pPr>
          </w:p>
        </w:tc>
        <w:tc>
          <w:tcPr>
            <w:tcW w:w="278" w:type="pct"/>
            <w:gridSpan w:val="3"/>
            <w:tcBorders>
              <w:right w:val="single" w:sz="4" w:space="0" w:color="auto"/>
            </w:tcBorders>
            <w:vAlign w:val="center"/>
            <w:hideMark/>
          </w:tcPr>
          <w:p w:rsidR="00190CB0" w:rsidRDefault="00190CB0" w:rsidP="00E33C7B">
            <w:pPr>
              <w:pStyle w:val="IntenseQuote"/>
              <w:rPr>
                <w:sz w:val="24"/>
                <w:szCs w:val="24"/>
              </w:rPr>
            </w:pPr>
            <w:r>
              <w:t>8</w:t>
            </w:r>
          </w:p>
        </w:tc>
        <w:tc>
          <w:tcPr>
            <w:tcW w:w="465" w:type="pct"/>
            <w:gridSpan w:val="7"/>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digit eight</w:t>
            </w:r>
          </w:p>
        </w:tc>
      </w:tr>
      <w:tr w:rsidR="00190CB0" w:rsidTr="00190CB0">
        <w:trPr>
          <w:tblCellSpacing w:w="15" w:type="dxa"/>
        </w:trPr>
        <w:tc>
          <w:tcPr>
            <w:tcW w:w="227" w:type="pct"/>
            <w:tcBorders>
              <w:right w:val="single" w:sz="4" w:space="0" w:color="auto"/>
            </w:tcBorders>
            <w:vAlign w:val="center"/>
            <w:hideMark/>
          </w:tcPr>
          <w:p w:rsidR="00190CB0" w:rsidRDefault="00190CB0" w:rsidP="00E33C7B">
            <w:pPr>
              <w:pStyle w:val="IntenseQuote"/>
              <w:rPr>
                <w:sz w:val="24"/>
                <w:szCs w:val="24"/>
              </w:rPr>
            </w:pPr>
            <w:r>
              <w:t>57</w:t>
            </w:r>
          </w:p>
        </w:tc>
        <w:tc>
          <w:tcPr>
            <w:tcW w:w="549" w:type="pct"/>
            <w:gridSpan w:val="8"/>
            <w:tcBorders>
              <w:left w:val="single" w:sz="4" w:space="0" w:color="auto"/>
            </w:tcBorders>
            <w:vAlign w:val="center"/>
          </w:tcPr>
          <w:p w:rsidR="00190CB0" w:rsidRDefault="00190CB0" w:rsidP="00190CB0">
            <w:pPr>
              <w:pStyle w:val="IntenseQuote"/>
              <w:rPr>
                <w:sz w:val="24"/>
                <w:szCs w:val="24"/>
              </w:rPr>
            </w:pPr>
          </w:p>
        </w:tc>
        <w:tc>
          <w:tcPr>
            <w:tcW w:w="170" w:type="pct"/>
            <w:tcBorders>
              <w:right w:val="single" w:sz="4" w:space="0" w:color="auto"/>
            </w:tcBorders>
            <w:vAlign w:val="center"/>
            <w:hideMark/>
          </w:tcPr>
          <w:p w:rsidR="00190CB0" w:rsidRDefault="00190CB0" w:rsidP="00E33C7B">
            <w:pPr>
              <w:pStyle w:val="IntenseQuote"/>
              <w:rPr>
                <w:sz w:val="24"/>
                <w:szCs w:val="24"/>
              </w:rPr>
            </w:pPr>
            <w:r>
              <w:t>9</w:t>
            </w:r>
          </w:p>
        </w:tc>
        <w:tc>
          <w:tcPr>
            <w:tcW w:w="561" w:type="pct"/>
            <w:gridSpan w:val="8"/>
            <w:tcBorders>
              <w:left w:val="single" w:sz="4" w:space="0" w:color="auto"/>
            </w:tcBorders>
            <w:vAlign w:val="center"/>
          </w:tcPr>
          <w:p w:rsidR="00190CB0" w:rsidRDefault="00190CB0" w:rsidP="00190CB0">
            <w:pPr>
              <w:pStyle w:val="IntenseQuote"/>
              <w:rPr>
                <w:sz w:val="24"/>
                <w:szCs w:val="24"/>
              </w:rPr>
            </w:pPr>
          </w:p>
        </w:tc>
        <w:tc>
          <w:tcPr>
            <w:tcW w:w="303" w:type="pct"/>
            <w:gridSpan w:val="3"/>
            <w:tcBorders>
              <w:right w:val="single" w:sz="4" w:space="0" w:color="auto"/>
            </w:tcBorders>
            <w:vAlign w:val="center"/>
            <w:hideMark/>
          </w:tcPr>
          <w:p w:rsidR="00190CB0" w:rsidRDefault="00190CB0" w:rsidP="00E33C7B">
            <w:pPr>
              <w:pStyle w:val="IntenseQuote"/>
              <w:rPr>
                <w:sz w:val="24"/>
                <w:szCs w:val="24"/>
              </w:rPr>
            </w:pPr>
            <w:r>
              <w:t>9</w:t>
            </w:r>
          </w:p>
        </w:tc>
        <w:tc>
          <w:tcPr>
            <w:tcW w:w="401"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9</w:t>
            </w:r>
          </w:p>
        </w:tc>
        <w:tc>
          <w:tcPr>
            <w:tcW w:w="457" w:type="pct"/>
            <w:gridSpan w:val="7"/>
            <w:tcBorders>
              <w:left w:val="single" w:sz="4" w:space="0" w:color="auto"/>
            </w:tcBorders>
            <w:vAlign w:val="center"/>
          </w:tcPr>
          <w:p w:rsidR="00190CB0" w:rsidRDefault="00190CB0" w:rsidP="00190CB0">
            <w:pPr>
              <w:pStyle w:val="IntenseQuote"/>
              <w:rPr>
                <w:sz w:val="24"/>
                <w:szCs w:val="24"/>
              </w:rPr>
            </w:pPr>
          </w:p>
        </w:tc>
        <w:tc>
          <w:tcPr>
            <w:tcW w:w="278" w:type="pct"/>
            <w:gridSpan w:val="3"/>
            <w:tcBorders>
              <w:right w:val="single" w:sz="4" w:space="0" w:color="auto"/>
            </w:tcBorders>
            <w:vAlign w:val="center"/>
            <w:hideMark/>
          </w:tcPr>
          <w:p w:rsidR="00190CB0" w:rsidRDefault="00190CB0" w:rsidP="00E33C7B">
            <w:pPr>
              <w:pStyle w:val="IntenseQuote"/>
              <w:rPr>
                <w:sz w:val="24"/>
                <w:szCs w:val="24"/>
              </w:rPr>
            </w:pPr>
            <w:r>
              <w:t>9</w:t>
            </w:r>
          </w:p>
        </w:tc>
        <w:tc>
          <w:tcPr>
            <w:tcW w:w="465" w:type="pct"/>
            <w:gridSpan w:val="7"/>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digit nine</w:t>
            </w:r>
          </w:p>
        </w:tc>
      </w:tr>
      <w:tr w:rsidR="00190CB0" w:rsidTr="00190CB0">
        <w:trPr>
          <w:tblCellSpacing w:w="15" w:type="dxa"/>
        </w:trPr>
        <w:tc>
          <w:tcPr>
            <w:tcW w:w="227" w:type="pct"/>
            <w:tcBorders>
              <w:right w:val="single" w:sz="4" w:space="0" w:color="auto"/>
            </w:tcBorders>
            <w:vAlign w:val="center"/>
            <w:hideMark/>
          </w:tcPr>
          <w:p w:rsidR="00190CB0" w:rsidRDefault="00190CB0" w:rsidP="00E33C7B">
            <w:pPr>
              <w:pStyle w:val="IntenseQuote"/>
              <w:rPr>
                <w:sz w:val="24"/>
                <w:szCs w:val="24"/>
              </w:rPr>
            </w:pPr>
            <w:r>
              <w:t>58</w:t>
            </w:r>
          </w:p>
        </w:tc>
        <w:tc>
          <w:tcPr>
            <w:tcW w:w="549" w:type="pct"/>
            <w:gridSpan w:val="8"/>
            <w:tcBorders>
              <w:left w:val="single" w:sz="4" w:space="0" w:color="auto"/>
            </w:tcBorders>
            <w:vAlign w:val="center"/>
          </w:tcPr>
          <w:p w:rsidR="00190CB0" w:rsidRDefault="00190CB0" w:rsidP="00190CB0">
            <w:pPr>
              <w:pStyle w:val="IntenseQuote"/>
              <w:rPr>
                <w:sz w:val="24"/>
                <w:szCs w:val="24"/>
              </w:rPr>
            </w:pPr>
          </w:p>
        </w:tc>
        <w:tc>
          <w:tcPr>
            <w:tcW w:w="170" w:type="pct"/>
            <w:tcBorders>
              <w:right w:val="single" w:sz="4" w:space="0" w:color="auto"/>
            </w:tcBorders>
            <w:vAlign w:val="center"/>
            <w:hideMark/>
          </w:tcPr>
          <w:p w:rsidR="00190CB0" w:rsidRDefault="00190CB0" w:rsidP="00E33C7B">
            <w:pPr>
              <w:pStyle w:val="IntenseQuote"/>
              <w:rPr>
                <w:sz w:val="24"/>
                <w:szCs w:val="24"/>
              </w:rPr>
            </w:pPr>
            <w:r>
              <w:t>:</w:t>
            </w:r>
          </w:p>
        </w:tc>
        <w:tc>
          <w:tcPr>
            <w:tcW w:w="561" w:type="pct"/>
            <w:gridSpan w:val="8"/>
            <w:tcBorders>
              <w:left w:val="single" w:sz="4" w:space="0" w:color="auto"/>
            </w:tcBorders>
            <w:vAlign w:val="center"/>
          </w:tcPr>
          <w:p w:rsidR="00190CB0" w:rsidRDefault="00190CB0" w:rsidP="00190CB0">
            <w:pPr>
              <w:pStyle w:val="IntenseQuote"/>
              <w:rPr>
                <w:sz w:val="24"/>
                <w:szCs w:val="24"/>
              </w:rPr>
            </w:pPr>
          </w:p>
        </w:tc>
        <w:tc>
          <w:tcPr>
            <w:tcW w:w="303" w:type="pct"/>
            <w:gridSpan w:val="3"/>
            <w:tcBorders>
              <w:right w:val="single" w:sz="4" w:space="0" w:color="auto"/>
            </w:tcBorders>
            <w:vAlign w:val="center"/>
            <w:hideMark/>
          </w:tcPr>
          <w:p w:rsidR="00190CB0" w:rsidRDefault="00190CB0" w:rsidP="00E33C7B">
            <w:pPr>
              <w:pStyle w:val="IntenseQuote"/>
              <w:rPr>
                <w:sz w:val="24"/>
                <w:szCs w:val="24"/>
              </w:rPr>
            </w:pPr>
            <w:r>
              <w:t>:</w:t>
            </w:r>
          </w:p>
        </w:tc>
        <w:tc>
          <w:tcPr>
            <w:tcW w:w="401"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w:t>
            </w:r>
          </w:p>
        </w:tc>
        <w:tc>
          <w:tcPr>
            <w:tcW w:w="457" w:type="pct"/>
            <w:gridSpan w:val="7"/>
            <w:tcBorders>
              <w:left w:val="single" w:sz="4" w:space="0" w:color="auto"/>
            </w:tcBorders>
            <w:vAlign w:val="center"/>
          </w:tcPr>
          <w:p w:rsidR="00190CB0" w:rsidRDefault="00190CB0" w:rsidP="00190CB0">
            <w:pPr>
              <w:pStyle w:val="IntenseQuote"/>
              <w:rPr>
                <w:sz w:val="24"/>
                <w:szCs w:val="24"/>
              </w:rPr>
            </w:pPr>
          </w:p>
        </w:tc>
        <w:tc>
          <w:tcPr>
            <w:tcW w:w="278" w:type="pct"/>
            <w:gridSpan w:val="3"/>
            <w:tcBorders>
              <w:right w:val="single" w:sz="4" w:space="0" w:color="auto"/>
            </w:tcBorders>
            <w:vAlign w:val="center"/>
            <w:hideMark/>
          </w:tcPr>
          <w:p w:rsidR="00190CB0" w:rsidRDefault="00190CB0" w:rsidP="00E33C7B">
            <w:pPr>
              <w:pStyle w:val="IntenseQuote"/>
              <w:rPr>
                <w:sz w:val="24"/>
                <w:szCs w:val="24"/>
              </w:rPr>
            </w:pPr>
            <w:r>
              <w:t>:</w:t>
            </w:r>
          </w:p>
        </w:tc>
        <w:tc>
          <w:tcPr>
            <w:tcW w:w="465" w:type="pct"/>
            <w:gridSpan w:val="7"/>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colon</w:t>
            </w:r>
          </w:p>
        </w:tc>
      </w:tr>
      <w:tr w:rsidR="00190CB0" w:rsidTr="00190CB0">
        <w:trPr>
          <w:tblCellSpacing w:w="15" w:type="dxa"/>
        </w:trPr>
        <w:tc>
          <w:tcPr>
            <w:tcW w:w="227" w:type="pct"/>
            <w:tcBorders>
              <w:right w:val="single" w:sz="4" w:space="0" w:color="auto"/>
            </w:tcBorders>
            <w:vAlign w:val="center"/>
            <w:hideMark/>
          </w:tcPr>
          <w:p w:rsidR="00190CB0" w:rsidRDefault="00190CB0" w:rsidP="00E33C7B">
            <w:pPr>
              <w:pStyle w:val="IntenseQuote"/>
              <w:rPr>
                <w:sz w:val="24"/>
                <w:szCs w:val="24"/>
              </w:rPr>
            </w:pPr>
            <w:r>
              <w:t>59</w:t>
            </w:r>
          </w:p>
        </w:tc>
        <w:tc>
          <w:tcPr>
            <w:tcW w:w="549" w:type="pct"/>
            <w:gridSpan w:val="8"/>
            <w:tcBorders>
              <w:left w:val="single" w:sz="4" w:space="0" w:color="auto"/>
            </w:tcBorders>
            <w:vAlign w:val="center"/>
          </w:tcPr>
          <w:p w:rsidR="00190CB0" w:rsidRDefault="00190CB0" w:rsidP="00190CB0">
            <w:pPr>
              <w:pStyle w:val="IntenseQuote"/>
              <w:rPr>
                <w:sz w:val="24"/>
                <w:szCs w:val="24"/>
              </w:rPr>
            </w:pPr>
          </w:p>
        </w:tc>
        <w:tc>
          <w:tcPr>
            <w:tcW w:w="170" w:type="pct"/>
            <w:tcBorders>
              <w:right w:val="single" w:sz="4" w:space="0" w:color="auto"/>
            </w:tcBorders>
            <w:vAlign w:val="center"/>
            <w:hideMark/>
          </w:tcPr>
          <w:p w:rsidR="00190CB0" w:rsidRDefault="00190CB0" w:rsidP="00E33C7B">
            <w:pPr>
              <w:pStyle w:val="IntenseQuote"/>
              <w:rPr>
                <w:sz w:val="24"/>
                <w:szCs w:val="24"/>
              </w:rPr>
            </w:pPr>
            <w:r>
              <w:t>;</w:t>
            </w:r>
          </w:p>
        </w:tc>
        <w:tc>
          <w:tcPr>
            <w:tcW w:w="561" w:type="pct"/>
            <w:gridSpan w:val="8"/>
            <w:tcBorders>
              <w:left w:val="single" w:sz="4" w:space="0" w:color="auto"/>
            </w:tcBorders>
            <w:vAlign w:val="center"/>
          </w:tcPr>
          <w:p w:rsidR="00190CB0" w:rsidRDefault="00190CB0" w:rsidP="00190CB0">
            <w:pPr>
              <w:pStyle w:val="IntenseQuote"/>
              <w:rPr>
                <w:sz w:val="24"/>
                <w:szCs w:val="24"/>
              </w:rPr>
            </w:pPr>
          </w:p>
        </w:tc>
        <w:tc>
          <w:tcPr>
            <w:tcW w:w="303" w:type="pct"/>
            <w:gridSpan w:val="3"/>
            <w:tcBorders>
              <w:right w:val="single" w:sz="4" w:space="0" w:color="auto"/>
            </w:tcBorders>
            <w:vAlign w:val="center"/>
            <w:hideMark/>
          </w:tcPr>
          <w:p w:rsidR="00190CB0" w:rsidRDefault="00190CB0" w:rsidP="00E33C7B">
            <w:pPr>
              <w:pStyle w:val="IntenseQuote"/>
              <w:rPr>
                <w:sz w:val="24"/>
                <w:szCs w:val="24"/>
              </w:rPr>
            </w:pPr>
            <w:r>
              <w:t>;</w:t>
            </w:r>
          </w:p>
        </w:tc>
        <w:tc>
          <w:tcPr>
            <w:tcW w:w="401"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w:t>
            </w:r>
          </w:p>
        </w:tc>
        <w:tc>
          <w:tcPr>
            <w:tcW w:w="457" w:type="pct"/>
            <w:gridSpan w:val="7"/>
            <w:tcBorders>
              <w:left w:val="single" w:sz="4" w:space="0" w:color="auto"/>
            </w:tcBorders>
            <w:vAlign w:val="center"/>
          </w:tcPr>
          <w:p w:rsidR="00190CB0" w:rsidRDefault="00190CB0" w:rsidP="00190CB0">
            <w:pPr>
              <w:pStyle w:val="IntenseQuote"/>
              <w:rPr>
                <w:sz w:val="24"/>
                <w:szCs w:val="24"/>
              </w:rPr>
            </w:pPr>
          </w:p>
        </w:tc>
        <w:tc>
          <w:tcPr>
            <w:tcW w:w="278" w:type="pct"/>
            <w:gridSpan w:val="3"/>
            <w:tcBorders>
              <w:right w:val="single" w:sz="4" w:space="0" w:color="auto"/>
            </w:tcBorders>
            <w:vAlign w:val="center"/>
            <w:hideMark/>
          </w:tcPr>
          <w:p w:rsidR="00190CB0" w:rsidRDefault="00190CB0" w:rsidP="00E33C7B">
            <w:pPr>
              <w:pStyle w:val="IntenseQuote"/>
              <w:rPr>
                <w:sz w:val="24"/>
                <w:szCs w:val="24"/>
              </w:rPr>
            </w:pPr>
            <w:r>
              <w:t>;</w:t>
            </w:r>
          </w:p>
        </w:tc>
        <w:tc>
          <w:tcPr>
            <w:tcW w:w="465" w:type="pct"/>
            <w:gridSpan w:val="7"/>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semicolon</w:t>
            </w:r>
          </w:p>
        </w:tc>
      </w:tr>
      <w:tr w:rsidR="00190CB0" w:rsidTr="00190CB0">
        <w:trPr>
          <w:tblCellSpacing w:w="15" w:type="dxa"/>
        </w:trPr>
        <w:tc>
          <w:tcPr>
            <w:tcW w:w="227" w:type="pct"/>
            <w:tcBorders>
              <w:right w:val="single" w:sz="4" w:space="0" w:color="auto"/>
            </w:tcBorders>
            <w:vAlign w:val="center"/>
            <w:hideMark/>
          </w:tcPr>
          <w:p w:rsidR="00190CB0" w:rsidRDefault="00190CB0" w:rsidP="00E33C7B">
            <w:pPr>
              <w:pStyle w:val="IntenseQuote"/>
              <w:rPr>
                <w:sz w:val="24"/>
                <w:szCs w:val="24"/>
              </w:rPr>
            </w:pPr>
            <w:r>
              <w:t>60</w:t>
            </w:r>
          </w:p>
        </w:tc>
        <w:tc>
          <w:tcPr>
            <w:tcW w:w="549" w:type="pct"/>
            <w:gridSpan w:val="8"/>
            <w:tcBorders>
              <w:left w:val="single" w:sz="4" w:space="0" w:color="auto"/>
            </w:tcBorders>
            <w:vAlign w:val="center"/>
          </w:tcPr>
          <w:p w:rsidR="00190CB0" w:rsidRDefault="00190CB0" w:rsidP="00190CB0">
            <w:pPr>
              <w:pStyle w:val="IntenseQuote"/>
              <w:rPr>
                <w:sz w:val="24"/>
                <w:szCs w:val="24"/>
              </w:rPr>
            </w:pPr>
          </w:p>
        </w:tc>
        <w:tc>
          <w:tcPr>
            <w:tcW w:w="170" w:type="pct"/>
            <w:tcBorders>
              <w:right w:val="single" w:sz="4" w:space="0" w:color="auto"/>
            </w:tcBorders>
            <w:vAlign w:val="center"/>
            <w:hideMark/>
          </w:tcPr>
          <w:p w:rsidR="00190CB0" w:rsidRDefault="00190CB0" w:rsidP="00E33C7B">
            <w:pPr>
              <w:pStyle w:val="IntenseQuote"/>
              <w:rPr>
                <w:sz w:val="24"/>
                <w:szCs w:val="24"/>
              </w:rPr>
            </w:pPr>
            <w:r>
              <w:t>&lt;</w:t>
            </w:r>
          </w:p>
        </w:tc>
        <w:tc>
          <w:tcPr>
            <w:tcW w:w="561" w:type="pct"/>
            <w:gridSpan w:val="8"/>
            <w:tcBorders>
              <w:left w:val="single" w:sz="4" w:space="0" w:color="auto"/>
            </w:tcBorders>
            <w:vAlign w:val="center"/>
          </w:tcPr>
          <w:p w:rsidR="00190CB0" w:rsidRDefault="00190CB0" w:rsidP="00190CB0">
            <w:pPr>
              <w:pStyle w:val="IntenseQuote"/>
              <w:rPr>
                <w:sz w:val="24"/>
                <w:szCs w:val="24"/>
              </w:rPr>
            </w:pPr>
          </w:p>
        </w:tc>
        <w:tc>
          <w:tcPr>
            <w:tcW w:w="303" w:type="pct"/>
            <w:gridSpan w:val="3"/>
            <w:tcBorders>
              <w:right w:val="single" w:sz="4" w:space="0" w:color="auto"/>
            </w:tcBorders>
            <w:vAlign w:val="center"/>
            <w:hideMark/>
          </w:tcPr>
          <w:p w:rsidR="00190CB0" w:rsidRDefault="00190CB0" w:rsidP="00E33C7B">
            <w:pPr>
              <w:pStyle w:val="IntenseQuote"/>
              <w:rPr>
                <w:sz w:val="24"/>
                <w:szCs w:val="24"/>
              </w:rPr>
            </w:pPr>
            <w:r>
              <w:t>&lt;</w:t>
            </w:r>
          </w:p>
        </w:tc>
        <w:tc>
          <w:tcPr>
            <w:tcW w:w="401"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&lt;</w:t>
            </w:r>
          </w:p>
        </w:tc>
        <w:tc>
          <w:tcPr>
            <w:tcW w:w="457" w:type="pct"/>
            <w:gridSpan w:val="7"/>
            <w:tcBorders>
              <w:left w:val="single" w:sz="4" w:space="0" w:color="auto"/>
            </w:tcBorders>
            <w:vAlign w:val="center"/>
          </w:tcPr>
          <w:p w:rsidR="00190CB0" w:rsidRDefault="00190CB0" w:rsidP="00190CB0">
            <w:pPr>
              <w:pStyle w:val="IntenseQuote"/>
              <w:rPr>
                <w:sz w:val="24"/>
                <w:szCs w:val="24"/>
              </w:rPr>
            </w:pPr>
          </w:p>
        </w:tc>
        <w:tc>
          <w:tcPr>
            <w:tcW w:w="278" w:type="pct"/>
            <w:gridSpan w:val="3"/>
            <w:tcBorders>
              <w:right w:val="single" w:sz="4" w:space="0" w:color="auto"/>
            </w:tcBorders>
            <w:vAlign w:val="center"/>
            <w:hideMark/>
          </w:tcPr>
          <w:p w:rsidR="00190CB0" w:rsidRDefault="00190CB0" w:rsidP="00E33C7B">
            <w:pPr>
              <w:pStyle w:val="IntenseQuote"/>
              <w:rPr>
                <w:sz w:val="24"/>
                <w:szCs w:val="24"/>
              </w:rPr>
            </w:pPr>
            <w:r>
              <w:t>&lt;</w:t>
            </w:r>
          </w:p>
        </w:tc>
        <w:tc>
          <w:tcPr>
            <w:tcW w:w="465" w:type="pct"/>
            <w:gridSpan w:val="7"/>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less-than sign</w:t>
            </w:r>
          </w:p>
        </w:tc>
      </w:tr>
      <w:tr w:rsidR="00190CB0" w:rsidTr="00190CB0">
        <w:trPr>
          <w:tblCellSpacing w:w="15" w:type="dxa"/>
        </w:trPr>
        <w:tc>
          <w:tcPr>
            <w:tcW w:w="227" w:type="pct"/>
            <w:tcBorders>
              <w:right w:val="single" w:sz="4" w:space="0" w:color="auto"/>
            </w:tcBorders>
            <w:vAlign w:val="center"/>
            <w:hideMark/>
          </w:tcPr>
          <w:p w:rsidR="00190CB0" w:rsidRDefault="00190CB0" w:rsidP="00E33C7B">
            <w:pPr>
              <w:pStyle w:val="IntenseQuote"/>
              <w:rPr>
                <w:sz w:val="24"/>
                <w:szCs w:val="24"/>
              </w:rPr>
            </w:pPr>
            <w:r>
              <w:t>61</w:t>
            </w:r>
          </w:p>
        </w:tc>
        <w:tc>
          <w:tcPr>
            <w:tcW w:w="549" w:type="pct"/>
            <w:gridSpan w:val="8"/>
            <w:tcBorders>
              <w:left w:val="single" w:sz="4" w:space="0" w:color="auto"/>
            </w:tcBorders>
            <w:vAlign w:val="center"/>
          </w:tcPr>
          <w:p w:rsidR="00190CB0" w:rsidRDefault="00190CB0" w:rsidP="00190CB0">
            <w:pPr>
              <w:pStyle w:val="IntenseQuote"/>
              <w:rPr>
                <w:sz w:val="24"/>
                <w:szCs w:val="24"/>
              </w:rPr>
            </w:pPr>
          </w:p>
        </w:tc>
        <w:tc>
          <w:tcPr>
            <w:tcW w:w="170" w:type="pct"/>
            <w:tcBorders>
              <w:right w:val="single" w:sz="4" w:space="0" w:color="auto"/>
            </w:tcBorders>
            <w:vAlign w:val="center"/>
            <w:hideMark/>
          </w:tcPr>
          <w:p w:rsidR="00190CB0" w:rsidRDefault="00190CB0" w:rsidP="00E33C7B">
            <w:pPr>
              <w:pStyle w:val="IntenseQuote"/>
              <w:rPr>
                <w:sz w:val="24"/>
                <w:szCs w:val="24"/>
              </w:rPr>
            </w:pPr>
            <w:r>
              <w:t>=</w:t>
            </w:r>
          </w:p>
        </w:tc>
        <w:tc>
          <w:tcPr>
            <w:tcW w:w="561" w:type="pct"/>
            <w:gridSpan w:val="8"/>
            <w:tcBorders>
              <w:left w:val="single" w:sz="4" w:space="0" w:color="auto"/>
            </w:tcBorders>
            <w:vAlign w:val="center"/>
          </w:tcPr>
          <w:p w:rsidR="00190CB0" w:rsidRDefault="00190CB0" w:rsidP="00190CB0">
            <w:pPr>
              <w:pStyle w:val="IntenseQuote"/>
              <w:rPr>
                <w:sz w:val="24"/>
                <w:szCs w:val="24"/>
              </w:rPr>
            </w:pPr>
          </w:p>
        </w:tc>
        <w:tc>
          <w:tcPr>
            <w:tcW w:w="303" w:type="pct"/>
            <w:gridSpan w:val="3"/>
            <w:tcBorders>
              <w:right w:val="single" w:sz="4" w:space="0" w:color="auto"/>
            </w:tcBorders>
            <w:vAlign w:val="center"/>
            <w:hideMark/>
          </w:tcPr>
          <w:p w:rsidR="00190CB0" w:rsidRDefault="00190CB0" w:rsidP="00E33C7B">
            <w:pPr>
              <w:pStyle w:val="IntenseQuote"/>
              <w:rPr>
                <w:sz w:val="24"/>
                <w:szCs w:val="24"/>
              </w:rPr>
            </w:pPr>
            <w:r>
              <w:t>=</w:t>
            </w:r>
          </w:p>
        </w:tc>
        <w:tc>
          <w:tcPr>
            <w:tcW w:w="401"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w:t>
            </w:r>
          </w:p>
        </w:tc>
        <w:tc>
          <w:tcPr>
            <w:tcW w:w="457" w:type="pct"/>
            <w:gridSpan w:val="7"/>
            <w:tcBorders>
              <w:left w:val="single" w:sz="4" w:space="0" w:color="auto"/>
            </w:tcBorders>
            <w:vAlign w:val="center"/>
          </w:tcPr>
          <w:p w:rsidR="00190CB0" w:rsidRDefault="00190CB0" w:rsidP="00190CB0">
            <w:pPr>
              <w:pStyle w:val="IntenseQuote"/>
              <w:rPr>
                <w:sz w:val="24"/>
                <w:szCs w:val="24"/>
              </w:rPr>
            </w:pPr>
          </w:p>
        </w:tc>
        <w:tc>
          <w:tcPr>
            <w:tcW w:w="278" w:type="pct"/>
            <w:gridSpan w:val="3"/>
            <w:tcBorders>
              <w:right w:val="single" w:sz="4" w:space="0" w:color="auto"/>
            </w:tcBorders>
            <w:vAlign w:val="center"/>
            <w:hideMark/>
          </w:tcPr>
          <w:p w:rsidR="00190CB0" w:rsidRDefault="00190CB0" w:rsidP="00E33C7B">
            <w:pPr>
              <w:pStyle w:val="IntenseQuote"/>
              <w:rPr>
                <w:sz w:val="24"/>
                <w:szCs w:val="24"/>
              </w:rPr>
            </w:pPr>
            <w:r>
              <w:t>=</w:t>
            </w:r>
          </w:p>
        </w:tc>
        <w:tc>
          <w:tcPr>
            <w:tcW w:w="465" w:type="pct"/>
            <w:gridSpan w:val="7"/>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equals sign</w:t>
            </w:r>
          </w:p>
        </w:tc>
      </w:tr>
      <w:tr w:rsidR="00190CB0" w:rsidTr="00190CB0">
        <w:trPr>
          <w:tblCellSpacing w:w="15" w:type="dxa"/>
        </w:trPr>
        <w:tc>
          <w:tcPr>
            <w:tcW w:w="227" w:type="pct"/>
            <w:tcBorders>
              <w:right w:val="single" w:sz="4" w:space="0" w:color="auto"/>
            </w:tcBorders>
            <w:vAlign w:val="center"/>
            <w:hideMark/>
          </w:tcPr>
          <w:p w:rsidR="00190CB0" w:rsidRDefault="00190CB0" w:rsidP="00E33C7B">
            <w:pPr>
              <w:pStyle w:val="IntenseQuote"/>
              <w:rPr>
                <w:sz w:val="24"/>
                <w:szCs w:val="24"/>
              </w:rPr>
            </w:pPr>
            <w:r>
              <w:t>62</w:t>
            </w:r>
          </w:p>
        </w:tc>
        <w:tc>
          <w:tcPr>
            <w:tcW w:w="549" w:type="pct"/>
            <w:gridSpan w:val="8"/>
            <w:tcBorders>
              <w:left w:val="single" w:sz="4" w:space="0" w:color="auto"/>
            </w:tcBorders>
            <w:vAlign w:val="center"/>
          </w:tcPr>
          <w:p w:rsidR="00190CB0" w:rsidRDefault="00190CB0" w:rsidP="00190CB0">
            <w:pPr>
              <w:pStyle w:val="IntenseQuote"/>
              <w:rPr>
                <w:sz w:val="24"/>
                <w:szCs w:val="24"/>
              </w:rPr>
            </w:pPr>
          </w:p>
        </w:tc>
        <w:tc>
          <w:tcPr>
            <w:tcW w:w="170" w:type="pct"/>
            <w:tcBorders>
              <w:right w:val="single" w:sz="4" w:space="0" w:color="auto"/>
            </w:tcBorders>
            <w:vAlign w:val="center"/>
            <w:hideMark/>
          </w:tcPr>
          <w:p w:rsidR="00190CB0" w:rsidRDefault="00190CB0" w:rsidP="00E33C7B">
            <w:pPr>
              <w:pStyle w:val="IntenseQuote"/>
              <w:rPr>
                <w:sz w:val="24"/>
                <w:szCs w:val="24"/>
              </w:rPr>
            </w:pPr>
            <w:r>
              <w:t>&gt;</w:t>
            </w:r>
          </w:p>
        </w:tc>
        <w:tc>
          <w:tcPr>
            <w:tcW w:w="561" w:type="pct"/>
            <w:gridSpan w:val="8"/>
            <w:tcBorders>
              <w:left w:val="single" w:sz="4" w:space="0" w:color="auto"/>
            </w:tcBorders>
            <w:vAlign w:val="center"/>
          </w:tcPr>
          <w:p w:rsidR="00190CB0" w:rsidRDefault="00190CB0" w:rsidP="00190CB0">
            <w:pPr>
              <w:pStyle w:val="IntenseQuote"/>
              <w:rPr>
                <w:sz w:val="24"/>
                <w:szCs w:val="24"/>
              </w:rPr>
            </w:pPr>
          </w:p>
        </w:tc>
        <w:tc>
          <w:tcPr>
            <w:tcW w:w="303" w:type="pct"/>
            <w:gridSpan w:val="3"/>
            <w:tcBorders>
              <w:right w:val="single" w:sz="4" w:space="0" w:color="auto"/>
            </w:tcBorders>
            <w:vAlign w:val="center"/>
            <w:hideMark/>
          </w:tcPr>
          <w:p w:rsidR="00190CB0" w:rsidRDefault="00190CB0" w:rsidP="00E33C7B">
            <w:pPr>
              <w:pStyle w:val="IntenseQuote"/>
              <w:rPr>
                <w:sz w:val="24"/>
                <w:szCs w:val="24"/>
              </w:rPr>
            </w:pPr>
            <w:r>
              <w:t>&gt;</w:t>
            </w:r>
          </w:p>
        </w:tc>
        <w:tc>
          <w:tcPr>
            <w:tcW w:w="401"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&gt;</w:t>
            </w:r>
          </w:p>
        </w:tc>
        <w:tc>
          <w:tcPr>
            <w:tcW w:w="457" w:type="pct"/>
            <w:gridSpan w:val="7"/>
            <w:tcBorders>
              <w:left w:val="single" w:sz="4" w:space="0" w:color="auto"/>
            </w:tcBorders>
            <w:vAlign w:val="center"/>
          </w:tcPr>
          <w:p w:rsidR="00190CB0" w:rsidRDefault="00190CB0" w:rsidP="00190CB0">
            <w:pPr>
              <w:pStyle w:val="IntenseQuote"/>
              <w:rPr>
                <w:sz w:val="24"/>
                <w:szCs w:val="24"/>
              </w:rPr>
            </w:pPr>
          </w:p>
        </w:tc>
        <w:tc>
          <w:tcPr>
            <w:tcW w:w="278" w:type="pct"/>
            <w:gridSpan w:val="3"/>
            <w:tcBorders>
              <w:right w:val="single" w:sz="4" w:space="0" w:color="auto"/>
            </w:tcBorders>
            <w:vAlign w:val="center"/>
            <w:hideMark/>
          </w:tcPr>
          <w:p w:rsidR="00190CB0" w:rsidRDefault="00190CB0" w:rsidP="00E33C7B">
            <w:pPr>
              <w:pStyle w:val="IntenseQuote"/>
              <w:rPr>
                <w:sz w:val="24"/>
                <w:szCs w:val="24"/>
              </w:rPr>
            </w:pPr>
            <w:r>
              <w:t>&gt;</w:t>
            </w:r>
          </w:p>
        </w:tc>
        <w:tc>
          <w:tcPr>
            <w:tcW w:w="465" w:type="pct"/>
            <w:gridSpan w:val="7"/>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greater-than sign</w:t>
            </w:r>
          </w:p>
        </w:tc>
      </w:tr>
      <w:tr w:rsidR="00190CB0" w:rsidTr="00190CB0">
        <w:trPr>
          <w:tblCellSpacing w:w="15" w:type="dxa"/>
        </w:trPr>
        <w:tc>
          <w:tcPr>
            <w:tcW w:w="227" w:type="pct"/>
            <w:tcBorders>
              <w:right w:val="single" w:sz="4" w:space="0" w:color="auto"/>
            </w:tcBorders>
            <w:vAlign w:val="center"/>
            <w:hideMark/>
          </w:tcPr>
          <w:p w:rsidR="00190CB0" w:rsidRDefault="00190CB0" w:rsidP="00E33C7B">
            <w:pPr>
              <w:pStyle w:val="IntenseQuote"/>
              <w:rPr>
                <w:sz w:val="24"/>
                <w:szCs w:val="24"/>
              </w:rPr>
            </w:pPr>
            <w:r>
              <w:t>63</w:t>
            </w:r>
          </w:p>
        </w:tc>
        <w:tc>
          <w:tcPr>
            <w:tcW w:w="549" w:type="pct"/>
            <w:gridSpan w:val="8"/>
            <w:tcBorders>
              <w:left w:val="single" w:sz="4" w:space="0" w:color="auto"/>
            </w:tcBorders>
            <w:vAlign w:val="center"/>
          </w:tcPr>
          <w:p w:rsidR="00190CB0" w:rsidRDefault="00190CB0" w:rsidP="00190CB0">
            <w:pPr>
              <w:pStyle w:val="IntenseQuote"/>
              <w:rPr>
                <w:sz w:val="24"/>
                <w:szCs w:val="24"/>
              </w:rPr>
            </w:pPr>
          </w:p>
        </w:tc>
        <w:tc>
          <w:tcPr>
            <w:tcW w:w="170" w:type="pct"/>
            <w:tcBorders>
              <w:right w:val="single" w:sz="4" w:space="0" w:color="auto"/>
            </w:tcBorders>
            <w:vAlign w:val="center"/>
            <w:hideMark/>
          </w:tcPr>
          <w:p w:rsidR="00190CB0" w:rsidRDefault="00190CB0" w:rsidP="00E33C7B">
            <w:pPr>
              <w:pStyle w:val="IntenseQuote"/>
              <w:rPr>
                <w:sz w:val="24"/>
                <w:szCs w:val="24"/>
              </w:rPr>
            </w:pPr>
            <w:r>
              <w:t>?</w:t>
            </w:r>
          </w:p>
        </w:tc>
        <w:tc>
          <w:tcPr>
            <w:tcW w:w="561" w:type="pct"/>
            <w:gridSpan w:val="8"/>
            <w:tcBorders>
              <w:left w:val="single" w:sz="4" w:space="0" w:color="auto"/>
            </w:tcBorders>
            <w:vAlign w:val="center"/>
          </w:tcPr>
          <w:p w:rsidR="00190CB0" w:rsidRDefault="00190CB0" w:rsidP="00190CB0">
            <w:pPr>
              <w:pStyle w:val="IntenseQuote"/>
              <w:rPr>
                <w:sz w:val="24"/>
                <w:szCs w:val="24"/>
              </w:rPr>
            </w:pPr>
          </w:p>
        </w:tc>
        <w:tc>
          <w:tcPr>
            <w:tcW w:w="303" w:type="pct"/>
            <w:gridSpan w:val="3"/>
            <w:tcBorders>
              <w:right w:val="single" w:sz="4" w:space="0" w:color="auto"/>
            </w:tcBorders>
            <w:vAlign w:val="center"/>
            <w:hideMark/>
          </w:tcPr>
          <w:p w:rsidR="00190CB0" w:rsidRDefault="00190CB0" w:rsidP="00E33C7B">
            <w:pPr>
              <w:pStyle w:val="IntenseQuote"/>
              <w:rPr>
                <w:sz w:val="24"/>
                <w:szCs w:val="24"/>
              </w:rPr>
            </w:pPr>
            <w:r>
              <w:t>?</w:t>
            </w:r>
          </w:p>
        </w:tc>
        <w:tc>
          <w:tcPr>
            <w:tcW w:w="401"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w:t>
            </w:r>
          </w:p>
        </w:tc>
        <w:tc>
          <w:tcPr>
            <w:tcW w:w="457" w:type="pct"/>
            <w:gridSpan w:val="7"/>
            <w:tcBorders>
              <w:left w:val="single" w:sz="4" w:space="0" w:color="auto"/>
            </w:tcBorders>
            <w:vAlign w:val="center"/>
          </w:tcPr>
          <w:p w:rsidR="00190CB0" w:rsidRDefault="00190CB0" w:rsidP="00190CB0">
            <w:pPr>
              <w:pStyle w:val="IntenseQuote"/>
              <w:rPr>
                <w:sz w:val="24"/>
                <w:szCs w:val="24"/>
              </w:rPr>
            </w:pPr>
          </w:p>
        </w:tc>
        <w:tc>
          <w:tcPr>
            <w:tcW w:w="278" w:type="pct"/>
            <w:gridSpan w:val="3"/>
            <w:tcBorders>
              <w:right w:val="single" w:sz="4" w:space="0" w:color="auto"/>
            </w:tcBorders>
            <w:vAlign w:val="center"/>
            <w:hideMark/>
          </w:tcPr>
          <w:p w:rsidR="00190CB0" w:rsidRDefault="00190CB0" w:rsidP="00E33C7B">
            <w:pPr>
              <w:pStyle w:val="IntenseQuote"/>
              <w:rPr>
                <w:sz w:val="24"/>
                <w:szCs w:val="24"/>
              </w:rPr>
            </w:pPr>
            <w:r>
              <w:t>?</w:t>
            </w:r>
          </w:p>
        </w:tc>
        <w:tc>
          <w:tcPr>
            <w:tcW w:w="465" w:type="pct"/>
            <w:gridSpan w:val="7"/>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question mark</w:t>
            </w:r>
          </w:p>
        </w:tc>
      </w:tr>
      <w:tr w:rsidR="00190CB0" w:rsidTr="00190CB0">
        <w:trPr>
          <w:tblCellSpacing w:w="15" w:type="dxa"/>
        </w:trPr>
        <w:tc>
          <w:tcPr>
            <w:tcW w:w="227" w:type="pct"/>
            <w:tcBorders>
              <w:right w:val="single" w:sz="4" w:space="0" w:color="auto"/>
            </w:tcBorders>
            <w:vAlign w:val="center"/>
            <w:hideMark/>
          </w:tcPr>
          <w:p w:rsidR="00190CB0" w:rsidRDefault="00190CB0" w:rsidP="00E33C7B">
            <w:pPr>
              <w:pStyle w:val="IntenseQuote"/>
              <w:rPr>
                <w:sz w:val="24"/>
                <w:szCs w:val="24"/>
              </w:rPr>
            </w:pPr>
            <w:r>
              <w:t>64</w:t>
            </w:r>
          </w:p>
        </w:tc>
        <w:tc>
          <w:tcPr>
            <w:tcW w:w="549" w:type="pct"/>
            <w:gridSpan w:val="8"/>
            <w:tcBorders>
              <w:left w:val="single" w:sz="4" w:space="0" w:color="auto"/>
            </w:tcBorders>
            <w:vAlign w:val="center"/>
          </w:tcPr>
          <w:p w:rsidR="00190CB0" w:rsidRDefault="00190CB0" w:rsidP="00190CB0">
            <w:pPr>
              <w:pStyle w:val="IntenseQuote"/>
              <w:rPr>
                <w:sz w:val="24"/>
                <w:szCs w:val="24"/>
              </w:rPr>
            </w:pPr>
          </w:p>
        </w:tc>
        <w:tc>
          <w:tcPr>
            <w:tcW w:w="170" w:type="pct"/>
            <w:tcBorders>
              <w:right w:val="single" w:sz="4" w:space="0" w:color="auto"/>
            </w:tcBorders>
            <w:vAlign w:val="center"/>
            <w:hideMark/>
          </w:tcPr>
          <w:p w:rsidR="00190CB0" w:rsidRDefault="00190CB0" w:rsidP="00E33C7B">
            <w:pPr>
              <w:pStyle w:val="IntenseQuote"/>
              <w:rPr>
                <w:sz w:val="24"/>
                <w:szCs w:val="24"/>
              </w:rPr>
            </w:pPr>
            <w:r>
              <w:t>@</w:t>
            </w:r>
          </w:p>
        </w:tc>
        <w:tc>
          <w:tcPr>
            <w:tcW w:w="561" w:type="pct"/>
            <w:gridSpan w:val="8"/>
            <w:tcBorders>
              <w:left w:val="single" w:sz="4" w:space="0" w:color="auto"/>
            </w:tcBorders>
            <w:vAlign w:val="center"/>
          </w:tcPr>
          <w:p w:rsidR="00190CB0" w:rsidRDefault="00190CB0" w:rsidP="00190CB0">
            <w:pPr>
              <w:pStyle w:val="IntenseQuote"/>
              <w:rPr>
                <w:sz w:val="24"/>
                <w:szCs w:val="24"/>
              </w:rPr>
            </w:pPr>
          </w:p>
        </w:tc>
        <w:tc>
          <w:tcPr>
            <w:tcW w:w="303" w:type="pct"/>
            <w:gridSpan w:val="3"/>
            <w:tcBorders>
              <w:right w:val="single" w:sz="4" w:space="0" w:color="auto"/>
            </w:tcBorders>
            <w:vAlign w:val="center"/>
            <w:hideMark/>
          </w:tcPr>
          <w:p w:rsidR="00190CB0" w:rsidRDefault="00190CB0" w:rsidP="00E33C7B">
            <w:pPr>
              <w:pStyle w:val="IntenseQuote"/>
              <w:rPr>
                <w:sz w:val="24"/>
                <w:szCs w:val="24"/>
              </w:rPr>
            </w:pPr>
            <w:r>
              <w:t>@</w:t>
            </w:r>
          </w:p>
        </w:tc>
        <w:tc>
          <w:tcPr>
            <w:tcW w:w="401"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w:t>
            </w:r>
          </w:p>
        </w:tc>
        <w:tc>
          <w:tcPr>
            <w:tcW w:w="457" w:type="pct"/>
            <w:gridSpan w:val="7"/>
            <w:tcBorders>
              <w:left w:val="single" w:sz="4" w:space="0" w:color="auto"/>
            </w:tcBorders>
            <w:vAlign w:val="center"/>
          </w:tcPr>
          <w:p w:rsidR="00190CB0" w:rsidRDefault="00190CB0" w:rsidP="00190CB0">
            <w:pPr>
              <w:pStyle w:val="IntenseQuote"/>
              <w:rPr>
                <w:sz w:val="24"/>
                <w:szCs w:val="24"/>
              </w:rPr>
            </w:pPr>
          </w:p>
        </w:tc>
        <w:tc>
          <w:tcPr>
            <w:tcW w:w="278" w:type="pct"/>
            <w:gridSpan w:val="3"/>
            <w:tcBorders>
              <w:right w:val="single" w:sz="4" w:space="0" w:color="auto"/>
            </w:tcBorders>
            <w:vAlign w:val="center"/>
            <w:hideMark/>
          </w:tcPr>
          <w:p w:rsidR="00190CB0" w:rsidRDefault="00190CB0" w:rsidP="00E33C7B">
            <w:pPr>
              <w:pStyle w:val="IntenseQuote"/>
              <w:rPr>
                <w:sz w:val="24"/>
                <w:szCs w:val="24"/>
              </w:rPr>
            </w:pPr>
            <w:r>
              <w:t>@</w:t>
            </w:r>
          </w:p>
        </w:tc>
        <w:tc>
          <w:tcPr>
            <w:tcW w:w="465" w:type="pct"/>
            <w:gridSpan w:val="7"/>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commercial at</w:t>
            </w:r>
          </w:p>
        </w:tc>
      </w:tr>
      <w:tr w:rsidR="00190CB0" w:rsidTr="00190CB0">
        <w:trPr>
          <w:tblCellSpacing w:w="15" w:type="dxa"/>
        </w:trPr>
        <w:tc>
          <w:tcPr>
            <w:tcW w:w="227" w:type="pct"/>
            <w:tcBorders>
              <w:right w:val="single" w:sz="4" w:space="0" w:color="auto"/>
            </w:tcBorders>
            <w:vAlign w:val="center"/>
            <w:hideMark/>
          </w:tcPr>
          <w:p w:rsidR="00190CB0" w:rsidRDefault="00190CB0" w:rsidP="00E33C7B">
            <w:pPr>
              <w:pStyle w:val="IntenseQuote"/>
              <w:rPr>
                <w:sz w:val="24"/>
                <w:szCs w:val="24"/>
              </w:rPr>
            </w:pPr>
            <w:r>
              <w:t>65</w:t>
            </w:r>
          </w:p>
        </w:tc>
        <w:tc>
          <w:tcPr>
            <w:tcW w:w="549" w:type="pct"/>
            <w:gridSpan w:val="8"/>
            <w:tcBorders>
              <w:left w:val="single" w:sz="4" w:space="0" w:color="auto"/>
            </w:tcBorders>
            <w:vAlign w:val="center"/>
          </w:tcPr>
          <w:p w:rsidR="00190CB0" w:rsidRDefault="00190CB0" w:rsidP="00190CB0">
            <w:pPr>
              <w:pStyle w:val="IntenseQuote"/>
              <w:rPr>
                <w:sz w:val="24"/>
                <w:szCs w:val="24"/>
              </w:rPr>
            </w:pPr>
          </w:p>
        </w:tc>
        <w:tc>
          <w:tcPr>
            <w:tcW w:w="170" w:type="pct"/>
            <w:tcBorders>
              <w:right w:val="single" w:sz="4" w:space="0" w:color="auto"/>
            </w:tcBorders>
            <w:vAlign w:val="center"/>
            <w:hideMark/>
          </w:tcPr>
          <w:p w:rsidR="00190CB0" w:rsidRDefault="00190CB0" w:rsidP="00E33C7B">
            <w:pPr>
              <w:pStyle w:val="IntenseQuote"/>
              <w:rPr>
                <w:sz w:val="24"/>
                <w:szCs w:val="24"/>
              </w:rPr>
            </w:pPr>
            <w:r>
              <w:t>A</w:t>
            </w:r>
          </w:p>
        </w:tc>
        <w:tc>
          <w:tcPr>
            <w:tcW w:w="561" w:type="pct"/>
            <w:gridSpan w:val="8"/>
            <w:tcBorders>
              <w:left w:val="single" w:sz="4" w:space="0" w:color="auto"/>
            </w:tcBorders>
            <w:vAlign w:val="center"/>
          </w:tcPr>
          <w:p w:rsidR="00190CB0" w:rsidRDefault="00190CB0" w:rsidP="00190CB0">
            <w:pPr>
              <w:pStyle w:val="IntenseQuote"/>
              <w:rPr>
                <w:sz w:val="24"/>
                <w:szCs w:val="24"/>
              </w:rPr>
            </w:pPr>
          </w:p>
        </w:tc>
        <w:tc>
          <w:tcPr>
            <w:tcW w:w="303" w:type="pct"/>
            <w:gridSpan w:val="3"/>
            <w:tcBorders>
              <w:right w:val="single" w:sz="4" w:space="0" w:color="auto"/>
            </w:tcBorders>
            <w:vAlign w:val="center"/>
            <w:hideMark/>
          </w:tcPr>
          <w:p w:rsidR="00190CB0" w:rsidRDefault="00190CB0" w:rsidP="00E33C7B">
            <w:pPr>
              <w:pStyle w:val="IntenseQuote"/>
              <w:rPr>
                <w:sz w:val="24"/>
                <w:szCs w:val="24"/>
              </w:rPr>
            </w:pPr>
            <w:r>
              <w:t>A</w:t>
            </w:r>
          </w:p>
        </w:tc>
        <w:tc>
          <w:tcPr>
            <w:tcW w:w="401"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A</w:t>
            </w:r>
          </w:p>
        </w:tc>
        <w:tc>
          <w:tcPr>
            <w:tcW w:w="457" w:type="pct"/>
            <w:gridSpan w:val="7"/>
            <w:tcBorders>
              <w:left w:val="single" w:sz="4" w:space="0" w:color="auto"/>
            </w:tcBorders>
            <w:vAlign w:val="center"/>
          </w:tcPr>
          <w:p w:rsidR="00190CB0" w:rsidRDefault="00190CB0" w:rsidP="00190CB0">
            <w:pPr>
              <w:pStyle w:val="IntenseQuote"/>
              <w:rPr>
                <w:sz w:val="24"/>
                <w:szCs w:val="24"/>
              </w:rPr>
            </w:pPr>
          </w:p>
        </w:tc>
        <w:tc>
          <w:tcPr>
            <w:tcW w:w="278" w:type="pct"/>
            <w:gridSpan w:val="3"/>
            <w:tcBorders>
              <w:right w:val="single" w:sz="4" w:space="0" w:color="auto"/>
            </w:tcBorders>
            <w:vAlign w:val="center"/>
            <w:hideMark/>
          </w:tcPr>
          <w:p w:rsidR="00190CB0" w:rsidRDefault="00190CB0" w:rsidP="00E33C7B">
            <w:pPr>
              <w:pStyle w:val="IntenseQuote"/>
              <w:rPr>
                <w:sz w:val="24"/>
                <w:szCs w:val="24"/>
              </w:rPr>
            </w:pPr>
            <w:r>
              <w:t>A</w:t>
            </w:r>
          </w:p>
        </w:tc>
        <w:tc>
          <w:tcPr>
            <w:tcW w:w="465" w:type="pct"/>
            <w:gridSpan w:val="7"/>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capital letter A</w:t>
            </w:r>
          </w:p>
        </w:tc>
      </w:tr>
      <w:tr w:rsidR="00190CB0" w:rsidTr="00190CB0">
        <w:trPr>
          <w:tblCellSpacing w:w="15" w:type="dxa"/>
        </w:trPr>
        <w:tc>
          <w:tcPr>
            <w:tcW w:w="227" w:type="pct"/>
            <w:tcBorders>
              <w:right w:val="single" w:sz="4" w:space="0" w:color="auto"/>
            </w:tcBorders>
            <w:vAlign w:val="center"/>
            <w:hideMark/>
          </w:tcPr>
          <w:p w:rsidR="00190CB0" w:rsidRDefault="00190CB0" w:rsidP="00E33C7B">
            <w:pPr>
              <w:pStyle w:val="IntenseQuote"/>
              <w:rPr>
                <w:sz w:val="24"/>
                <w:szCs w:val="24"/>
              </w:rPr>
            </w:pPr>
            <w:r>
              <w:t>66</w:t>
            </w:r>
          </w:p>
        </w:tc>
        <w:tc>
          <w:tcPr>
            <w:tcW w:w="549" w:type="pct"/>
            <w:gridSpan w:val="8"/>
            <w:tcBorders>
              <w:left w:val="single" w:sz="4" w:space="0" w:color="auto"/>
            </w:tcBorders>
            <w:vAlign w:val="center"/>
          </w:tcPr>
          <w:p w:rsidR="00190CB0" w:rsidRDefault="00190CB0" w:rsidP="00190CB0">
            <w:pPr>
              <w:pStyle w:val="IntenseQuote"/>
              <w:rPr>
                <w:sz w:val="24"/>
                <w:szCs w:val="24"/>
              </w:rPr>
            </w:pPr>
          </w:p>
        </w:tc>
        <w:tc>
          <w:tcPr>
            <w:tcW w:w="170" w:type="pct"/>
            <w:tcBorders>
              <w:right w:val="single" w:sz="4" w:space="0" w:color="auto"/>
            </w:tcBorders>
            <w:vAlign w:val="center"/>
            <w:hideMark/>
          </w:tcPr>
          <w:p w:rsidR="00190CB0" w:rsidRDefault="00190CB0" w:rsidP="00E33C7B">
            <w:pPr>
              <w:pStyle w:val="IntenseQuote"/>
              <w:rPr>
                <w:sz w:val="24"/>
                <w:szCs w:val="24"/>
              </w:rPr>
            </w:pPr>
            <w:r>
              <w:t>B</w:t>
            </w:r>
          </w:p>
        </w:tc>
        <w:tc>
          <w:tcPr>
            <w:tcW w:w="561" w:type="pct"/>
            <w:gridSpan w:val="8"/>
            <w:tcBorders>
              <w:left w:val="single" w:sz="4" w:space="0" w:color="auto"/>
            </w:tcBorders>
            <w:vAlign w:val="center"/>
          </w:tcPr>
          <w:p w:rsidR="00190CB0" w:rsidRDefault="00190CB0" w:rsidP="00190CB0">
            <w:pPr>
              <w:pStyle w:val="IntenseQuote"/>
              <w:rPr>
                <w:sz w:val="24"/>
                <w:szCs w:val="24"/>
              </w:rPr>
            </w:pPr>
          </w:p>
        </w:tc>
        <w:tc>
          <w:tcPr>
            <w:tcW w:w="303" w:type="pct"/>
            <w:gridSpan w:val="3"/>
            <w:tcBorders>
              <w:right w:val="single" w:sz="4" w:space="0" w:color="auto"/>
            </w:tcBorders>
            <w:vAlign w:val="center"/>
            <w:hideMark/>
          </w:tcPr>
          <w:p w:rsidR="00190CB0" w:rsidRDefault="00190CB0" w:rsidP="00E33C7B">
            <w:pPr>
              <w:pStyle w:val="IntenseQuote"/>
              <w:rPr>
                <w:sz w:val="24"/>
                <w:szCs w:val="24"/>
              </w:rPr>
            </w:pPr>
            <w:r>
              <w:t>B</w:t>
            </w:r>
          </w:p>
        </w:tc>
        <w:tc>
          <w:tcPr>
            <w:tcW w:w="401"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B</w:t>
            </w:r>
          </w:p>
        </w:tc>
        <w:tc>
          <w:tcPr>
            <w:tcW w:w="457" w:type="pct"/>
            <w:gridSpan w:val="7"/>
            <w:tcBorders>
              <w:left w:val="single" w:sz="4" w:space="0" w:color="auto"/>
            </w:tcBorders>
            <w:vAlign w:val="center"/>
          </w:tcPr>
          <w:p w:rsidR="00190CB0" w:rsidRDefault="00190CB0" w:rsidP="00190CB0">
            <w:pPr>
              <w:pStyle w:val="IntenseQuote"/>
              <w:rPr>
                <w:sz w:val="24"/>
                <w:szCs w:val="24"/>
              </w:rPr>
            </w:pPr>
          </w:p>
        </w:tc>
        <w:tc>
          <w:tcPr>
            <w:tcW w:w="278" w:type="pct"/>
            <w:gridSpan w:val="3"/>
            <w:tcBorders>
              <w:right w:val="single" w:sz="4" w:space="0" w:color="auto"/>
            </w:tcBorders>
            <w:vAlign w:val="center"/>
            <w:hideMark/>
          </w:tcPr>
          <w:p w:rsidR="00190CB0" w:rsidRDefault="00190CB0" w:rsidP="00E33C7B">
            <w:pPr>
              <w:pStyle w:val="IntenseQuote"/>
              <w:rPr>
                <w:sz w:val="24"/>
                <w:szCs w:val="24"/>
              </w:rPr>
            </w:pPr>
            <w:r>
              <w:t>B</w:t>
            </w:r>
          </w:p>
        </w:tc>
        <w:tc>
          <w:tcPr>
            <w:tcW w:w="465" w:type="pct"/>
            <w:gridSpan w:val="7"/>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capital letter B</w:t>
            </w:r>
          </w:p>
        </w:tc>
      </w:tr>
      <w:tr w:rsidR="00190CB0" w:rsidTr="00190CB0">
        <w:trPr>
          <w:tblCellSpacing w:w="15" w:type="dxa"/>
        </w:trPr>
        <w:tc>
          <w:tcPr>
            <w:tcW w:w="227" w:type="pct"/>
            <w:tcBorders>
              <w:right w:val="single" w:sz="4" w:space="0" w:color="auto"/>
            </w:tcBorders>
            <w:vAlign w:val="center"/>
            <w:hideMark/>
          </w:tcPr>
          <w:p w:rsidR="00190CB0" w:rsidRDefault="00190CB0" w:rsidP="00E33C7B">
            <w:pPr>
              <w:pStyle w:val="IntenseQuote"/>
              <w:rPr>
                <w:sz w:val="24"/>
                <w:szCs w:val="24"/>
              </w:rPr>
            </w:pPr>
            <w:r>
              <w:t>67</w:t>
            </w:r>
          </w:p>
        </w:tc>
        <w:tc>
          <w:tcPr>
            <w:tcW w:w="549" w:type="pct"/>
            <w:gridSpan w:val="8"/>
            <w:tcBorders>
              <w:left w:val="single" w:sz="4" w:space="0" w:color="auto"/>
            </w:tcBorders>
            <w:vAlign w:val="center"/>
          </w:tcPr>
          <w:p w:rsidR="00190CB0" w:rsidRDefault="00190CB0" w:rsidP="00190CB0">
            <w:pPr>
              <w:pStyle w:val="IntenseQuote"/>
              <w:rPr>
                <w:sz w:val="24"/>
                <w:szCs w:val="24"/>
              </w:rPr>
            </w:pPr>
          </w:p>
        </w:tc>
        <w:tc>
          <w:tcPr>
            <w:tcW w:w="170" w:type="pct"/>
            <w:tcBorders>
              <w:right w:val="single" w:sz="4" w:space="0" w:color="auto"/>
            </w:tcBorders>
            <w:vAlign w:val="center"/>
            <w:hideMark/>
          </w:tcPr>
          <w:p w:rsidR="00190CB0" w:rsidRDefault="00190CB0" w:rsidP="00E33C7B">
            <w:pPr>
              <w:pStyle w:val="IntenseQuote"/>
              <w:rPr>
                <w:sz w:val="24"/>
                <w:szCs w:val="24"/>
              </w:rPr>
            </w:pPr>
            <w:r>
              <w:t>C</w:t>
            </w:r>
          </w:p>
        </w:tc>
        <w:tc>
          <w:tcPr>
            <w:tcW w:w="561" w:type="pct"/>
            <w:gridSpan w:val="8"/>
            <w:tcBorders>
              <w:left w:val="single" w:sz="4" w:space="0" w:color="auto"/>
            </w:tcBorders>
            <w:vAlign w:val="center"/>
          </w:tcPr>
          <w:p w:rsidR="00190CB0" w:rsidRDefault="00190CB0" w:rsidP="00190CB0">
            <w:pPr>
              <w:pStyle w:val="IntenseQuote"/>
              <w:rPr>
                <w:sz w:val="24"/>
                <w:szCs w:val="24"/>
              </w:rPr>
            </w:pPr>
          </w:p>
        </w:tc>
        <w:tc>
          <w:tcPr>
            <w:tcW w:w="303" w:type="pct"/>
            <w:gridSpan w:val="3"/>
            <w:tcBorders>
              <w:right w:val="single" w:sz="4" w:space="0" w:color="auto"/>
            </w:tcBorders>
            <w:vAlign w:val="center"/>
            <w:hideMark/>
          </w:tcPr>
          <w:p w:rsidR="00190CB0" w:rsidRDefault="00190CB0" w:rsidP="00E33C7B">
            <w:pPr>
              <w:pStyle w:val="IntenseQuote"/>
              <w:rPr>
                <w:sz w:val="24"/>
                <w:szCs w:val="24"/>
              </w:rPr>
            </w:pPr>
            <w:r>
              <w:t>C</w:t>
            </w:r>
          </w:p>
        </w:tc>
        <w:tc>
          <w:tcPr>
            <w:tcW w:w="401"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C</w:t>
            </w:r>
          </w:p>
        </w:tc>
        <w:tc>
          <w:tcPr>
            <w:tcW w:w="457" w:type="pct"/>
            <w:gridSpan w:val="7"/>
            <w:tcBorders>
              <w:left w:val="single" w:sz="4" w:space="0" w:color="auto"/>
            </w:tcBorders>
            <w:vAlign w:val="center"/>
          </w:tcPr>
          <w:p w:rsidR="00190CB0" w:rsidRDefault="00190CB0" w:rsidP="00190CB0">
            <w:pPr>
              <w:pStyle w:val="IntenseQuote"/>
              <w:rPr>
                <w:sz w:val="24"/>
                <w:szCs w:val="24"/>
              </w:rPr>
            </w:pPr>
          </w:p>
        </w:tc>
        <w:tc>
          <w:tcPr>
            <w:tcW w:w="278" w:type="pct"/>
            <w:gridSpan w:val="3"/>
            <w:tcBorders>
              <w:right w:val="single" w:sz="4" w:space="0" w:color="auto"/>
            </w:tcBorders>
            <w:vAlign w:val="center"/>
            <w:hideMark/>
          </w:tcPr>
          <w:p w:rsidR="00190CB0" w:rsidRDefault="00190CB0" w:rsidP="00E33C7B">
            <w:pPr>
              <w:pStyle w:val="IntenseQuote"/>
              <w:rPr>
                <w:sz w:val="24"/>
                <w:szCs w:val="24"/>
              </w:rPr>
            </w:pPr>
            <w:r>
              <w:t>C</w:t>
            </w:r>
          </w:p>
        </w:tc>
        <w:tc>
          <w:tcPr>
            <w:tcW w:w="465" w:type="pct"/>
            <w:gridSpan w:val="7"/>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capital letter C</w:t>
            </w:r>
          </w:p>
        </w:tc>
      </w:tr>
      <w:tr w:rsidR="00190CB0" w:rsidTr="00190CB0">
        <w:trPr>
          <w:tblCellSpacing w:w="15" w:type="dxa"/>
        </w:trPr>
        <w:tc>
          <w:tcPr>
            <w:tcW w:w="227" w:type="pct"/>
            <w:tcBorders>
              <w:right w:val="single" w:sz="4" w:space="0" w:color="auto"/>
            </w:tcBorders>
            <w:vAlign w:val="center"/>
            <w:hideMark/>
          </w:tcPr>
          <w:p w:rsidR="00190CB0" w:rsidRDefault="00190CB0" w:rsidP="00E33C7B">
            <w:pPr>
              <w:pStyle w:val="IntenseQuote"/>
              <w:rPr>
                <w:sz w:val="24"/>
                <w:szCs w:val="24"/>
              </w:rPr>
            </w:pPr>
            <w:r>
              <w:t>68</w:t>
            </w:r>
          </w:p>
        </w:tc>
        <w:tc>
          <w:tcPr>
            <w:tcW w:w="549" w:type="pct"/>
            <w:gridSpan w:val="8"/>
            <w:tcBorders>
              <w:left w:val="single" w:sz="4" w:space="0" w:color="auto"/>
            </w:tcBorders>
            <w:vAlign w:val="center"/>
          </w:tcPr>
          <w:p w:rsidR="00190CB0" w:rsidRDefault="00190CB0" w:rsidP="00190CB0">
            <w:pPr>
              <w:pStyle w:val="IntenseQuote"/>
              <w:rPr>
                <w:sz w:val="24"/>
                <w:szCs w:val="24"/>
              </w:rPr>
            </w:pPr>
          </w:p>
        </w:tc>
        <w:tc>
          <w:tcPr>
            <w:tcW w:w="170" w:type="pct"/>
            <w:tcBorders>
              <w:right w:val="single" w:sz="4" w:space="0" w:color="auto"/>
            </w:tcBorders>
            <w:vAlign w:val="center"/>
            <w:hideMark/>
          </w:tcPr>
          <w:p w:rsidR="00190CB0" w:rsidRDefault="00190CB0" w:rsidP="00E33C7B">
            <w:pPr>
              <w:pStyle w:val="IntenseQuote"/>
              <w:rPr>
                <w:sz w:val="24"/>
                <w:szCs w:val="24"/>
              </w:rPr>
            </w:pPr>
            <w:r>
              <w:t>D</w:t>
            </w:r>
          </w:p>
        </w:tc>
        <w:tc>
          <w:tcPr>
            <w:tcW w:w="561" w:type="pct"/>
            <w:gridSpan w:val="8"/>
            <w:tcBorders>
              <w:left w:val="single" w:sz="4" w:space="0" w:color="auto"/>
            </w:tcBorders>
            <w:vAlign w:val="center"/>
          </w:tcPr>
          <w:p w:rsidR="00190CB0" w:rsidRDefault="00190CB0" w:rsidP="00190CB0">
            <w:pPr>
              <w:pStyle w:val="IntenseQuote"/>
              <w:rPr>
                <w:sz w:val="24"/>
                <w:szCs w:val="24"/>
              </w:rPr>
            </w:pPr>
          </w:p>
        </w:tc>
        <w:tc>
          <w:tcPr>
            <w:tcW w:w="303" w:type="pct"/>
            <w:gridSpan w:val="3"/>
            <w:tcBorders>
              <w:right w:val="single" w:sz="4" w:space="0" w:color="auto"/>
            </w:tcBorders>
            <w:vAlign w:val="center"/>
            <w:hideMark/>
          </w:tcPr>
          <w:p w:rsidR="00190CB0" w:rsidRDefault="00190CB0" w:rsidP="00E33C7B">
            <w:pPr>
              <w:pStyle w:val="IntenseQuote"/>
              <w:rPr>
                <w:sz w:val="24"/>
                <w:szCs w:val="24"/>
              </w:rPr>
            </w:pPr>
            <w:r>
              <w:t>D</w:t>
            </w:r>
          </w:p>
        </w:tc>
        <w:tc>
          <w:tcPr>
            <w:tcW w:w="401"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D</w:t>
            </w:r>
          </w:p>
        </w:tc>
        <w:tc>
          <w:tcPr>
            <w:tcW w:w="457" w:type="pct"/>
            <w:gridSpan w:val="7"/>
            <w:tcBorders>
              <w:left w:val="single" w:sz="4" w:space="0" w:color="auto"/>
            </w:tcBorders>
            <w:vAlign w:val="center"/>
          </w:tcPr>
          <w:p w:rsidR="00190CB0" w:rsidRDefault="00190CB0" w:rsidP="00190CB0">
            <w:pPr>
              <w:pStyle w:val="IntenseQuote"/>
              <w:rPr>
                <w:sz w:val="24"/>
                <w:szCs w:val="24"/>
              </w:rPr>
            </w:pPr>
          </w:p>
        </w:tc>
        <w:tc>
          <w:tcPr>
            <w:tcW w:w="278" w:type="pct"/>
            <w:gridSpan w:val="3"/>
            <w:tcBorders>
              <w:right w:val="single" w:sz="4" w:space="0" w:color="auto"/>
            </w:tcBorders>
            <w:vAlign w:val="center"/>
            <w:hideMark/>
          </w:tcPr>
          <w:p w:rsidR="00190CB0" w:rsidRDefault="00190CB0" w:rsidP="00E33C7B">
            <w:pPr>
              <w:pStyle w:val="IntenseQuote"/>
              <w:rPr>
                <w:sz w:val="24"/>
                <w:szCs w:val="24"/>
              </w:rPr>
            </w:pPr>
            <w:r>
              <w:t>D</w:t>
            </w:r>
          </w:p>
        </w:tc>
        <w:tc>
          <w:tcPr>
            <w:tcW w:w="465" w:type="pct"/>
            <w:gridSpan w:val="7"/>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capital letter D</w:t>
            </w:r>
          </w:p>
        </w:tc>
      </w:tr>
      <w:tr w:rsidR="00190CB0" w:rsidTr="00190CB0">
        <w:trPr>
          <w:tblCellSpacing w:w="15" w:type="dxa"/>
        </w:trPr>
        <w:tc>
          <w:tcPr>
            <w:tcW w:w="227" w:type="pct"/>
            <w:tcBorders>
              <w:right w:val="single" w:sz="4" w:space="0" w:color="auto"/>
            </w:tcBorders>
            <w:vAlign w:val="center"/>
            <w:hideMark/>
          </w:tcPr>
          <w:p w:rsidR="00190CB0" w:rsidRDefault="00190CB0" w:rsidP="00E33C7B">
            <w:pPr>
              <w:pStyle w:val="IntenseQuote"/>
              <w:rPr>
                <w:sz w:val="24"/>
                <w:szCs w:val="24"/>
              </w:rPr>
            </w:pPr>
            <w:r>
              <w:t>69</w:t>
            </w:r>
          </w:p>
        </w:tc>
        <w:tc>
          <w:tcPr>
            <w:tcW w:w="549" w:type="pct"/>
            <w:gridSpan w:val="8"/>
            <w:tcBorders>
              <w:left w:val="single" w:sz="4" w:space="0" w:color="auto"/>
            </w:tcBorders>
            <w:vAlign w:val="center"/>
          </w:tcPr>
          <w:p w:rsidR="00190CB0" w:rsidRDefault="00190CB0" w:rsidP="00190CB0">
            <w:pPr>
              <w:pStyle w:val="IntenseQuote"/>
              <w:rPr>
                <w:sz w:val="24"/>
                <w:szCs w:val="24"/>
              </w:rPr>
            </w:pPr>
          </w:p>
        </w:tc>
        <w:tc>
          <w:tcPr>
            <w:tcW w:w="170" w:type="pct"/>
            <w:tcBorders>
              <w:right w:val="single" w:sz="4" w:space="0" w:color="auto"/>
            </w:tcBorders>
            <w:vAlign w:val="center"/>
            <w:hideMark/>
          </w:tcPr>
          <w:p w:rsidR="00190CB0" w:rsidRDefault="00190CB0" w:rsidP="00E33C7B">
            <w:pPr>
              <w:pStyle w:val="IntenseQuote"/>
              <w:rPr>
                <w:sz w:val="24"/>
                <w:szCs w:val="24"/>
              </w:rPr>
            </w:pPr>
            <w:r>
              <w:t>E</w:t>
            </w:r>
          </w:p>
        </w:tc>
        <w:tc>
          <w:tcPr>
            <w:tcW w:w="561" w:type="pct"/>
            <w:gridSpan w:val="8"/>
            <w:tcBorders>
              <w:left w:val="single" w:sz="4" w:space="0" w:color="auto"/>
            </w:tcBorders>
            <w:vAlign w:val="center"/>
          </w:tcPr>
          <w:p w:rsidR="00190CB0" w:rsidRDefault="00190CB0" w:rsidP="00190CB0">
            <w:pPr>
              <w:pStyle w:val="IntenseQuote"/>
              <w:rPr>
                <w:sz w:val="24"/>
                <w:szCs w:val="24"/>
              </w:rPr>
            </w:pPr>
          </w:p>
        </w:tc>
        <w:tc>
          <w:tcPr>
            <w:tcW w:w="303" w:type="pct"/>
            <w:gridSpan w:val="3"/>
            <w:tcBorders>
              <w:right w:val="single" w:sz="4" w:space="0" w:color="auto"/>
            </w:tcBorders>
            <w:vAlign w:val="center"/>
            <w:hideMark/>
          </w:tcPr>
          <w:p w:rsidR="00190CB0" w:rsidRDefault="00190CB0" w:rsidP="00E33C7B">
            <w:pPr>
              <w:pStyle w:val="IntenseQuote"/>
              <w:rPr>
                <w:sz w:val="24"/>
                <w:szCs w:val="24"/>
              </w:rPr>
            </w:pPr>
            <w:r>
              <w:t>E</w:t>
            </w:r>
          </w:p>
        </w:tc>
        <w:tc>
          <w:tcPr>
            <w:tcW w:w="401"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E</w:t>
            </w:r>
          </w:p>
        </w:tc>
        <w:tc>
          <w:tcPr>
            <w:tcW w:w="457" w:type="pct"/>
            <w:gridSpan w:val="7"/>
            <w:tcBorders>
              <w:left w:val="single" w:sz="4" w:space="0" w:color="auto"/>
            </w:tcBorders>
            <w:vAlign w:val="center"/>
          </w:tcPr>
          <w:p w:rsidR="00190CB0" w:rsidRDefault="00190CB0" w:rsidP="00190CB0">
            <w:pPr>
              <w:pStyle w:val="IntenseQuote"/>
              <w:rPr>
                <w:sz w:val="24"/>
                <w:szCs w:val="24"/>
              </w:rPr>
            </w:pPr>
          </w:p>
        </w:tc>
        <w:tc>
          <w:tcPr>
            <w:tcW w:w="278" w:type="pct"/>
            <w:gridSpan w:val="3"/>
            <w:tcBorders>
              <w:right w:val="single" w:sz="4" w:space="0" w:color="auto"/>
            </w:tcBorders>
            <w:vAlign w:val="center"/>
            <w:hideMark/>
          </w:tcPr>
          <w:p w:rsidR="00190CB0" w:rsidRDefault="00190CB0" w:rsidP="00E33C7B">
            <w:pPr>
              <w:pStyle w:val="IntenseQuote"/>
              <w:rPr>
                <w:sz w:val="24"/>
                <w:szCs w:val="24"/>
              </w:rPr>
            </w:pPr>
            <w:r>
              <w:t>E</w:t>
            </w:r>
          </w:p>
        </w:tc>
        <w:tc>
          <w:tcPr>
            <w:tcW w:w="465" w:type="pct"/>
            <w:gridSpan w:val="7"/>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capital letter E</w:t>
            </w:r>
          </w:p>
        </w:tc>
      </w:tr>
      <w:tr w:rsidR="00190CB0" w:rsidTr="00190CB0">
        <w:trPr>
          <w:tblCellSpacing w:w="15" w:type="dxa"/>
        </w:trPr>
        <w:tc>
          <w:tcPr>
            <w:tcW w:w="227" w:type="pct"/>
            <w:tcBorders>
              <w:right w:val="single" w:sz="4" w:space="0" w:color="auto"/>
            </w:tcBorders>
            <w:vAlign w:val="center"/>
            <w:hideMark/>
          </w:tcPr>
          <w:p w:rsidR="00190CB0" w:rsidRDefault="00190CB0" w:rsidP="00E33C7B">
            <w:pPr>
              <w:pStyle w:val="IntenseQuote"/>
              <w:rPr>
                <w:sz w:val="24"/>
                <w:szCs w:val="24"/>
              </w:rPr>
            </w:pPr>
            <w:r>
              <w:t>70</w:t>
            </w:r>
          </w:p>
        </w:tc>
        <w:tc>
          <w:tcPr>
            <w:tcW w:w="549" w:type="pct"/>
            <w:gridSpan w:val="8"/>
            <w:tcBorders>
              <w:left w:val="single" w:sz="4" w:space="0" w:color="auto"/>
            </w:tcBorders>
            <w:vAlign w:val="center"/>
          </w:tcPr>
          <w:p w:rsidR="00190CB0" w:rsidRDefault="00190CB0" w:rsidP="00190CB0">
            <w:pPr>
              <w:pStyle w:val="IntenseQuote"/>
              <w:rPr>
                <w:sz w:val="24"/>
                <w:szCs w:val="24"/>
              </w:rPr>
            </w:pPr>
          </w:p>
        </w:tc>
        <w:tc>
          <w:tcPr>
            <w:tcW w:w="170" w:type="pct"/>
            <w:tcBorders>
              <w:right w:val="single" w:sz="4" w:space="0" w:color="auto"/>
            </w:tcBorders>
            <w:vAlign w:val="center"/>
            <w:hideMark/>
          </w:tcPr>
          <w:p w:rsidR="00190CB0" w:rsidRDefault="00190CB0" w:rsidP="00E33C7B">
            <w:pPr>
              <w:pStyle w:val="IntenseQuote"/>
              <w:rPr>
                <w:sz w:val="24"/>
                <w:szCs w:val="24"/>
              </w:rPr>
            </w:pPr>
            <w:r>
              <w:t>F</w:t>
            </w:r>
          </w:p>
        </w:tc>
        <w:tc>
          <w:tcPr>
            <w:tcW w:w="561" w:type="pct"/>
            <w:gridSpan w:val="8"/>
            <w:tcBorders>
              <w:left w:val="single" w:sz="4" w:space="0" w:color="auto"/>
            </w:tcBorders>
            <w:vAlign w:val="center"/>
          </w:tcPr>
          <w:p w:rsidR="00190CB0" w:rsidRDefault="00190CB0" w:rsidP="00190CB0">
            <w:pPr>
              <w:pStyle w:val="IntenseQuote"/>
              <w:rPr>
                <w:sz w:val="24"/>
                <w:szCs w:val="24"/>
              </w:rPr>
            </w:pPr>
          </w:p>
        </w:tc>
        <w:tc>
          <w:tcPr>
            <w:tcW w:w="303" w:type="pct"/>
            <w:gridSpan w:val="3"/>
            <w:tcBorders>
              <w:right w:val="single" w:sz="4" w:space="0" w:color="auto"/>
            </w:tcBorders>
            <w:vAlign w:val="center"/>
            <w:hideMark/>
          </w:tcPr>
          <w:p w:rsidR="00190CB0" w:rsidRDefault="00190CB0" w:rsidP="00E33C7B">
            <w:pPr>
              <w:pStyle w:val="IntenseQuote"/>
              <w:rPr>
                <w:sz w:val="24"/>
                <w:szCs w:val="24"/>
              </w:rPr>
            </w:pPr>
            <w:r>
              <w:t>F</w:t>
            </w:r>
          </w:p>
        </w:tc>
        <w:tc>
          <w:tcPr>
            <w:tcW w:w="401"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F</w:t>
            </w:r>
          </w:p>
        </w:tc>
        <w:tc>
          <w:tcPr>
            <w:tcW w:w="457" w:type="pct"/>
            <w:gridSpan w:val="7"/>
            <w:tcBorders>
              <w:left w:val="single" w:sz="4" w:space="0" w:color="auto"/>
            </w:tcBorders>
            <w:vAlign w:val="center"/>
          </w:tcPr>
          <w:p w:rsidR="00190CB0" w:rsidRDefault="00190CB0" w:rsidP="00190CB0">
            <w:pPr>
              <w:pStyle w:val="IntenseQuote"/>
              <w:rPr>
                <w:sz w:val="24"/>
                <w:szCs w:val="24"/>
              </w:rPr>
            </w:pPr>
          </w:p>
        </w:tc>
        <w:tc>
          <w:tcPr>
            <w:tcW w:w="278" w:type="pct"/>
            <w:gridSpan w:val="3"/>
            <w:tcBorders>
              <w:right w:val="single" w:sz="4" w:space="0" w:color="auto"/>
            </w:tcBorders>
            <w:vAlign w:val="center"/>
            <w:hideMark/>
          </w:tcPr>
          <w:p w:rsidR="00190CB0" w:rsidRDefault="00190CB0" w:rsidP="00E33C7B">
            <w:pPr>
              <w:pStyle w:val="IntenseQuote"/>
              <w:rPr>
                <w:sz w:val="24"/>
                <w:szCs w:val="24"/>
              </w:rPr>
            </w:pPr>
            <w:r>
              <w:t>F</w:t>
            </w:r>
          </w:p>
        </w:tc>
        <w:tc>
          <w:tcPr>
            <w:tcW w:w="465" w:type="pct"/>
            <w:gridSpan w:val="7"/>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capital letter F</w:t>
            </w:r>
          </w:p>
        </w:tc>
      </w:tr>
      <w:tr w:rsidR="00190CB0" w:rsidTr="00190CB0">
        <w:trPr>
          <w:tblCellSpacing w:w="15" w:type="dxa"/>
        </w:trPr>
        <w:tc>
          <w:tcPr>
            <w:tcW w:w="227" w:type="pct"/>
            <w:tcBorders>
              <w:right w:val="single" w:sz="4" w:space="0" w:color="auto"/>
            </w:tcBorders>
            <w:vAlign w:val="center"/>
            <w:hideMark/>
          </w:tcPr>
          <w:p w:rsidR="00190CB0" w:rsidRDefault="00190CB0" w:rsidP="00E33C7B">
            <w:pPr>
              <w:pStyle w:val="IntenseQuote"/>
              <w:rPr>
                <w:sz w:val="24"/>
                <w:szCs w:val="24"/>
              </w:rPr>
            </w:pPr>
            <w:r>
              <w:t>71</w:t>
            </w:r>
          </w:p>
        </w:tc>
        <w:tc>
          <w:tcPr>
            <w:tcW w:w="549" w:type="pct"/>
            <w:gridSpan w:val="8"/>
            <w:tcBorders>
              <w:left w:val="single" w:sz="4" w:space="0" w:color="auto"/>
            </w:tcBorders>
            <w:vAlign w:val="center"/>
          </w:tcPr>
          <w:p w:rsidR="00190CB0" w:rsidRDefault="00190CB0" w:rsidP="00190CB0">
            <w:pPr>
              <w:pStyle w:val="IntenseQuote"/>
              <w:rPr>
                <w:sz w:val="24"/>
                <w:szCs w:val="24"/>
              </w:rPr>
            </w:pPr>
          </w:p>
        </w:tc>
        <w:tc>
          <w:tcPr>
            <w:tcW w:w="170" w:type="pct"/>
            <w:tcBorders>
              <w:right w:val="single" w:sz="4" w:space="0" w:color="auto"/>
            </w:tcBorders>
            <w:vAlign w:val="center"/>
            <w:hideMark/>
          </w:tcPr>
          <w:p w:rsidR="00190CB0" w:rsidRDefault="00190CB0" w:rsidP="00E33C7B">
            <w:pPr>
              <w:pStyle w:val="IntenseQuote"/>
              <w:rPr>
                <w:sz w:val="24"/>
                <w:szCs w:val="24"/>
              </w:rPr>
            </w:pPr>
            <w:r>
              <w:t>G</w:t>
            </w:r>
          </w:p>
        </w:tc>
        <w:tc>
          <w:tcPr>
            <w:tcW w:w="561" w:type="pct"/>
            <w:gridSpan w:val="8"/>
            <w:tcBorders>
              <w:left w:val="single" w:sz="4" w:space="0" w:color="auto"/>
            </w:tcBorders>
            <w:vAlign w:val="center"/>
          </w:tcPr>
          <w:p w:rsidR="00190CB0" w:rsidRDefault="00190CB0" w:rsidP="00190CB0">
            <w:pPr>
              <w:pStyle w:val="IntenseQuote"/>
              <w:rPr>
                <w:sz w:val="24"/>
                <w:szCs w:val="24"/>
              </w:rPr>
            </w:pPr>
          </w:p>
        </w:tc>
        <w:tc>
          <w:tcPr>
            <w:tcW w:w="303" w:type="pct"/>
            <w:gridSpan w:val="3"/>
            <w:tcBorders>
              <w:right w:val="single" w:sz="4" w:space="0" w:color="auto"/>
            </w:tcBorders>
            <w:vAlign w:val="center"/>
            <w:hideMark/>
          </w:tcPr>
          <w:p w:rsidR="00190CB0" w:rsidRDefault="00190CB0" w:rsidP="00E33C7B">
            <w:pPr>
              <w:pStyle w:val="IntenseQuote"/>
              <w:rPr>
                <w:sz w:val="24"/>
                <w:szCs w:val="24"/>
              </w:rPr>
            </w:pPr>
            <w:r>
              <w:t>G</w:t>
            </w:r>
          </w:p>
        </w:tc>
        <w:tc>
          <w:tcPr>
            <w:tcW w:w="401"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G</w:t>
            </w:r>
          </w:p>
        </w:tc>
        <w:tc>
          <w:tcPr>
            <w:tcW w:w="457" w:type="pct"/>
            <w:gridSpan w:val="7"/>
            <w:tcBorders>
              <w:left w:val="single" w:sz="4" w:space="0" w:color="auto"/>
            </w:tcBorders>
            <w:vAlign w:val="center"/>
          </w:tcPr>
          <w:p w:rsidR="00190CB0" w:rsidRDefault="00190CB0" w:rsidP="00190CB0">
            <w:pPr>
              <w:pStyle w:val="IntenseQuote"/>
              <w:rPr>
                <w:sz w:val="24"/>
                <w:szCs w:val="24"/>
              </w:rPr>
            </w:pPr>
          </w:p>
        </w:tc>
        <w:tc>
          <w:tcPr>
            <w:tcW w:w="278" w:type="pct"/>
            <w:gridSpan w:val="3"/>
            <w:tcBorders>
              <w:right w:val="single" w:sz="4" w:space="0" w:color="auto"/>
            </w:tcBorders>
            <w:vAlign w:val="center"/>
            <w:hideMark/>
          </w:tcPr>
          <w:p w:rsidR="00190CB0" w:rsidRDefault="00190CB0" w:rsidP="00E33C7B">
            <w:pPr>
              <w:pStyle w:val="IntenseQuote"/>
              <w:rPr>
                <w:sz w:val="24"/>
                <w:szCs w:val="24"/>
              </w:rPr>
            </w:pPr>
            <w:r>
              <w:t>G</w:t>
            </w:r>
          </w:p>
        </w:tc>
        <w:tc>
          <w:tcPr>
            <w:tcW w:w="465" w:type="pct"/>
            <w:gridSpan w:val="7"/>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capital letter G</w:t>
            </w:r>
          </w:p>
        </w:tc>
      </w:tr>
      <w:tr w:rsidR="00190CB0" w:rsidTr="00190CB0">
        <w:trPr>
          <w:tblCellSpacing w:w="15" w:type="dxa"/>
        </w:trPr>
        <w:tc>
          <w:tcPr>
            <w:tcW w:w="398" w:type="pct"/>
            <w:gridSpan w:val="3"/>
            <w:tcBorders>
              <w:right w:val="single" w:sz="4" w:space="0" w:color="auto"/>
            </w:tcBorders>
            <w:vAlign w:val="center"/>
            <w:hideMark/>
          </w:tcPr>
          <w:p w:rsidR="00190CB0" w:rsidRDefault="00190CB0" w:rsidP="00E33C7B">
            <w:pPr>
              <w:pStyle w:val="IntenseQuote"/>
              <w:rPr>
                <w:sz w:val="24"/>
                <w:szCs w:val="24"/>
              </w:rPr>
            </w:pPr>
            <w:r>
              <w:t>72</w:t>
            </w:r>
          </w:p>
        </w:tc>
        <w:tc>
          <w:tcPr>
            <w:tcW w:w="377" w:type="pct"/>
            <w:gridSpan w:val="6"/>
            <w:tcBorders>
              <w:left w:val="single" w:sz="4" w:space="0" w:color="auto"/>
            </w:tcBorders>
            <w:vAlign w:val="center"/>
          </w:tcPr>
          <w:p w:rsidR="00190CB0" w:rsidRDefault="00190CB0" w:rsidP="00190CB0">
            <w:pPr>
              <w:pStyle w:val="IntenseQuote"/>
              <w:rPr>
                <w:sz w:val="24"/>
                <w:szCs w:val="24"/>
              </w:rPr>
            </w:pPr>
          </w:p>
        </w:tc>
        <w:tc>
          <w:tcPr>
            <w:tcW w:w="258" w:type="pct"/>
            <w:gridSpan w:val="2"/>
            <w:tcBorders>
              <w:right w:val="single" w:sz="4" w:space="0" w:color="auto"/>
            </w:tcBorders>
            <w:vAlign w:val="center"/>
            <w:hideMark/>
          </w:tcPr>
          <w:p w:rsidR="00190CB0" w:rsidRDefault="00190CB0" w:rsidP="00E33C7B">
            <w:pPr>
              <w:pStyle w:val="IntenseQuote"/>
              <w:rPr>
                <w:sz w:val="24"/>
                <w:szCs w:val="24"/>
              </w:rPr>
            </w:pPr>
            <w:r>
              <w:t>H</w:t>
            </w:r>
          </w:p>
        </w:tc>
        <w:tc>
          <w:tcPr>
            <w:tcW w:w="473" w:type="pct"/>
            <w:gridSpan w:val="7"/>
            <w:tcBorders>
              <w:left w:val="single" w:sz="4" w:space="0" w:color="auto"/>
            </w:tcBorders>
            <w:vAlign w:val="center"/>
          </w:tcPr>
          <w:p w:rsidR="00190CB0" w:rsidRDefault="00190CB0" w:rsidP="00190CB0">
            <w:pPr>
              <w:pStyle w:val="IntenseQuote"/>
              <w:rPr>
                <w:sz w:val="24"/>
                <w:szCs w:val="24"/>
              </w:rPr>
            </w:pPr>
          </w:p>
        </w:tc>
        <w:tc>
          <w:tcPr>
            <w:tcW w:w="390" w:type="pct"/>
            <w:gridSpan w:val="4"/>
            <w:tcBorders>
              <w:right w:val="single" w:sz="4" w:space="0" w:color="auto"/>
            </w:tcBorders>
            <w:vAlign w:val="center"/>
            <w:hideMark/>
          </w:tcPr>
          <w:p w:rsidR="00190CB0" w:rsidRDefault="00190CB0" w:rsidP="00E33C7B">
            <w:pPr>
              <w:pStyle w:val="IntenseQuote"/>
              <w:rPr>
                <w:sz w:val="24"/>
                <w:szCs w:val="24"/>
              </w:rPr>
            </w:pPr>
            <w:r>
              <w:t>H</w:t>
            </w:r>
          </w:p>
        </w:tc>
        <w:tc>
          <w:tcPr>
            <w:tcW w:w="314" w:type="pct"/>
            <w:gridSpan w:val="5"/>
            <w:tcBorders>
              <w:left w:val="single" w:sz="4" w:space="0" w:color="auto"/>
            </w:tcBorders>
            <w:vAlign w:val="center"/>
          </w:tcPr>
          <w:p w:rsidR="00190CB0" w:rsidRDefault="00190CB0" w:rsidP="00190CB0">
            <w:pPr>
              <w:pStyle w:val="IntenseQuote"/>
              <w:rPr>
                <w:sz w:val="24"/>
                <w:szCs w:val="24"/>
              </w:rPr>
            </w:pPr>
          </w:p>
        </w:tc>
        <w:tc>
          <w:tcPr>
            <w:tcW w:w="610" w:type="pct"/>
            <w:gridSpan w:val="8"/>
            <w:tcBorders>
              <w:right w:val="single" w:sz="4" w:space="0" w:color="auto"/>
            </w:tcBorders>
            <w:vAlign w:val="center"/>
            <w:hideMark/>
          </w:tcPr>
          <w:p w:rsidR="00190CB0" w:rsidRDefault="00190CB0" w:rsidP="00E33C7B">
            <w:pPr>
              <w:pStyle w:val="IntenseQuote"/>
              <w:rPr>
                <w:sz w:val="24"/>
                <w:szCs w:val="24"/>
              </w:rPr>
            </w:pPr>
            <w:r>
              <w:t>H</w:t>
            </w:r>
          </w:p>
        </w:tc>
        <w:tc>
          <w:tcPr>
            <w:tcW w:w="80" w:type="pct"/>
            <w:tcBorders>
              <w:left w:val="single" w:sz="4" w:space="0" w:color="auto"/>
            </w:tcBorders>
            <w:vAlign w:val="center"/>
          </w:tcPr>
          <w:p w:rsidR="00190CB0" w:rsidRDefault="00190CB0" w:rsidP="00190CB0">
            <w:pPr>
              <w:pStyle w:val="IntenseQuote"/>
              <w:rPr>
                <w:sz w:val="24"/>
                <w:szCs w:val="24"/>
              </w:rPr>
            </w:pPr>
          </w:p>
        </w:tc>
        <w:tc>
          <w:tcPr>
            <w:tcW w:w="760" w:type="pct"/>
            <w:gridSpan w:val="10"/>
            <w:vAlign w:val="center"/>
            <w:hideMark/>
          </w:tcPr>
          <w:p w:rsidR="00190CB0" w:rsidRDefault="00190CB0" w:rsidP="00E33C7B">
            <w:pPr>
              <w:pStyle w:val="IntenseQuote"/>
              <w:rPr>
                <w:sz w:val="24"/>
                <w:szCs w:val="24"/>
              </w:rPr>
            </w:pPr>
            <w:r>
              <w:t>H</w:t>
            </w:r>
          </w:p>
        </w:tc>
        <w:tc>
          <w:tcPr>
            <w:tcW w:w="1148" w:type="pct"/>
            <w:vAlign w:val="center"/>
            <w:hideMark/>
          </w:tcPr>
          <w:p w:rsidR="00190CB0" w:rsidRDefault="00190CB0" w:rsidP="00E33C7B">
            <w:pPr>
              <w:pStyle w:val="IntenseQuote"/>
              <w:rPr>
                <w:sz w:val="24"/>
                <w:szCs w:val="24"/>
              </w:rPr>
            </w:pPr>
            <w:r>
              <w:t>Latin capital letter H</w:t>
            </w:r>
          </w:p>
        </w:tc>
      </w:tr>
      <w:tr w:rsidR="00190CB0" w:rsidTr="00190CB0">
        <w:trPr>
          <w:tblCellSpacing w:w="15" w:type="dxa"/>
        </w:trPr>
        <w:tc>
          <w:tcPr>
            <w:tcW w:w="398" w:type="pct"/>
            <w:gridSpan w:val="3"/>
            <w:tcBorders>
              <w:right w:val="single" w:sz="4" w:space="0" w:color="auto"/>
            </w:tcBorders>
            <w:vAlign w:val="center"/>
            <w:hideMark/>
          </w:tcPr>
          <w:p w:rsidR="00190CB0" w:rsidRDefault="00190CB0" w:rsidP="00E33C7B">
            <w:pPr>
              <w:pStyle w:val="IntenseQuote"/>
              <w:rPr>
                <w:sz w:val="24"/>
                <w:szCs w:val="24"/>
              </w:rPr>
            </w:pPr>
            <w:r>
              <w:t>73</w:t>
            </w:r>
          </w:p>
        </w:tc>
        <w:tc>
          <w:tcPr>
            <w:tcW w:w="377" w:type="pct"/>
            <w:gridSpan w:val="6"/>
            <w:tcBorders>
              <w:left w:val="single" w:sz="4" w:space="0" w:color="auto"/>
            </w:tcBorders>
            <w:vAlign w:val="center"/>
          </w:tcPr>
          <w:p w:rsidR="00190CB0" w:rsidRDefault="00190CB0" w:rsidP="00190CB0">
            <w:pPr>
              <w:pStyle w:val="IntenseQuote"/>
              <w:rPr>
                <w:sz w:val="24"/>
                <w:szCs w:val="24"/>
              </w:rPr>
            </w:pPr>
          </w:p>
        </w:tc>
        <w:tc>
          <w:tcPr>
            <w:tcW w:w="258" w:type="pct"/>
            <w:gridSpan w:val="2"/>
            <w:tcBorders>
              <w:right w:val="single" w:sz="4" w:space="0" w:color="auto"/>
            </w:tcBorders>
            <w:vAlign w:val="center"/>
            <w:hideMark/>
          </w:tcPr>
          <w:p w:rsidR="00190CB0" w:rsidRDefault="00190CB0" w:rsidP="00E33C7B">
            <w:pPr>
              <w:pStyle w:val="IntenseQuote"/>
              <w:rPr>
                <w:sz w:val="24"/>
                <w:szCs w:val="24"/>
              </w:rPr>
            </w:pPr>
            <w:r>
              <w:t>I</w:t>
            </w:r>
          </w:p>
        </w:tc>
        <w:tc>
          <w:tcPr>
            <w:tcW w:w="473" w:type="pct"/>
            <w:gridSpan w:val="7"/>
            <w:tcBorders>
              <w:left w:val="single" w:sz="4" w:space="0" w:color="auto"/>
            </w:tcBorders>
            <w:vAlign w:val="center"/>
          </w:tcPr>
          <w:p w:rsidR="00190CB0" w:rsidRDefault="00190CB0" w:rsidP="00190CB0">
            <w:pPr>
              <w:pStyle w:val="IntenseQuote"/>
              <w:rPr>
                <w:sz w:val="24"/>
                <w:szCs w:val="24"/>
              </w:rPr>
            </w:pPr>
          </w:p>
        </w:tc>
        <w:tc>
          <w:tcPr>
            <w:tcW w:w="390" w:type="pct"/>
            <w:gridSpan w:val="4"/>
            <w:tcBorders>
              <w:right w:val="single" w:sz="4" w:space="0" w:color="auto"/>
            </w:tcBorders>
            <w:vAlign w:val="center"/>
            <w:hideMark/>
          </w:tcPr>
          <w:p w:rsidR="00190CB0" w:rsidRDefault="00190CB0" w:rsidP="00E33C7B">
            <w:pPr>
              <w:pStyle w:val="IntenseQuote"/>
              <w:rPr>
                <w:sz w:val="24"/>
                <w:szCs w:val="24"/>
              </w:rPr>
            </w:pPr>
            <w:r>
              <w:t>I</w:t>
            </w:r>
          </w:p>
        </w:tc>
        <w:tc>
          <w:tcPr>
            <w:tcW w:w="314" w:type="pct"/>
            <w:gridSpan w:val="5"/>
            <w:tcBorders>
              <w:left w:val="single" w:sz="4" w:space="0" w:color="auto"/>
            </w:tcBorders>
            <w:vAlign w:val="center"/>
          </w:tcPr>
          <w:p w:rsidR="00190CB0" w:rsidRDefault="00190CB0" w:rsidP="00190CB0">
            <w:pPr>
              <w:pStyle w:val="IntenseQuote"/>
              <w:rPr>
                <w:sz w:val="24"/>
                <w:szCs w:val="24"/>
              </w:rPr>
            </w:pPr>
          </w:p>
        </w:tc>
        <w:tc>
          <w:tcPr>
            <w:tcW w:w="610" w:type="pct"/>
            <w:gridSpan w:val="8"/>
            <w:tcBorders>
              <w:right w:val="single" w:sz="4" w:space="0" w:color="auto"/>
            </w:tcBorders>
            <w:vAlign w:val="center"/>
            <w:hideMark/>
          </w:tcPr>
          <w:p w:rsidR="00190CB0" w:rsidRDefault="00190CB0" w:rsidP="00E33C7B">
            <w:pPr>
              <w:pStyle w:val="IntenseQuote"/>
              <w:rPr>
                <w:sz w:val="24"/>
                <w:szCs w:val="24"/>
              </w:rPr>
            </w:pPr>
            <w:r>
              <w:t>I</w:t>
            </w:r>
          </w:p>
        </w:tc>
        <w:tc>
          <w:tcPr>
            <w:tcW w:w="80" w:type="pct"/>
            <w:tcBorders>
              <w:left w:val="single" w:sz="4" w:space="0" w:color="auto"/>
            </w:tcBorders>
            <w:vAlign w:val="center"/>
          </w:tcPr>
          <w:p w:rsidR="00190CB0" w:rsidRDefault="00190CB0" w:rsidP="00190CB0">
            <w:pPr>
              <w:pStyle w:val="IntenseQuote"/>
              <w:rPr>
                <w:sz w:val="24"/>
                <w:szCs w:val="24"/>
              </w:rPr>
            </w:pPr>
          </w:p>
        </w:tc>
        <w:tc>
          <w:tcPr>
            <w:tcW w:w="670" w:type="pct"/>
            <w:gridSpan w:val="9"/>
            <w:tcBorders>
              <w:right w:val="single" w:sz="4" w:space="0" w:color="auto"/>
            </w:tcBorders>
            <w:vAlign w:val="center"/>
            <w:hideMark/>
          </w:tcPr>
          <w:p w:rsidR="00190CB0" w:rsidRDefault="00190CB0" w:rsidP="00E33C7B">
            <w:pPr>
              <w:pStyle w:val="IntenseQuote"/>
              <w:rPr>
                <w:sz w:val="24"/>
                <w:szCs w:val="24"/>
              </w:rPr>
            </w:pPr>
            <w:r>
              <w:t>I</w:t>
            </w:r>
          </w:p>
        </w:tc>
        <w:tc>
          <w:tcPr>
            <w:tcW w:w="72" w:type="pct"/>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capital letter I</w:t>
            </w:r>
          </w:p>
        </w:tc>
      </w:tr>
      <w:tr w:rsidR="00190CB0" w:rsidTr="00190CB0">
        <w:trPr>
          <w:tblCellSpacing w:w="15" w:type="dxa"/>
        </w:trPr>
        <w:tc>
          <w:tcPr>
            <w:tcW w:w="398" w:type="pct"/>
            <w:gridSpan w:val="3"/>
            <w:tcBorders>
              <w:right w:val="single" w:sz="4" w:space="0" w:color="auto"/>
            </w:tcBorders>
            <w:vAlign w:val="center"/>
            <w:hideMark/>
          </w:tcPr>
          <w:p w:rsidR="00190CB0" w:rsidRDefault="00190CB0" w:rsidP="00E33C7B">
            <w:pPr>
              <w:pStyle w:val="IntenseQuote"/>
              <w:rPr>
                <w:sz w:val="24"/>
                <w:szCs w:val="24"/>
              </w:rPr>
            </w:pPr>
            <w:r>
              <w:t>74</w:t>
            </w:r>
          </w:p>
        </w:tc>
        <w:tc>
          <w:tcPr>
            <w:tcW w:w="377" w:type="pct"/>
            <w:gridSpan w:val="6"/>
            <w:tcBorders>
              <w:left w:val="single" w:sz="4" w:space="0" w:color="auto"/>
            </w:tcBorders>
            <w:vAlign w:val="center"/>
          </w:tcPr>
          <w:p w:rsidR="00190CB0" w:rsidRDefault="00190CB0" w:rsidP="00190CB0">
            <w:pPr>
              <w:pStyle w:val="IntenseQuote"/>
              <w:rPr>
                <w:sz w:val="24"/>
                <w:szCs w:val="24"/>
              </w:rPr>
            </w:pPr>
          </w:p>
        </w:tc>
        <w:tc>
          <w:tcPr>
            <w:tcW w:w="258" w:type="pct"/>
            <w:gridSpan w:val="2"/>
            <w:tcBorders>
              <w:right w:val="single" w:sz="4" w:space="0" w:color="auto"/>
            </w:tcBorders>
            <w:vAlign w:val="center"/>
            <w:hideMark/>
          </w:tcPr>
          <w:p w:rsidR="00190CB0" w:rsidRDefault="00190CB0" w:rsidP="00E33C7B">
            <w:pPr>
              <w:pStyle w:val="IntenseQuote"/>
              <w:rPr>
                <w:sz w:val="24"/>
                <w:szCs w:val="24"/>
              </w:rPr>
            </w:pPr>
            <w:r>
              <w:t>J</w:t>
            </w:r>
          </w:p>
        </w:tc>
        <w:tc>
          <w:tcPr>
            <w:tcW w:w="473" w:type="pct"/>
            <w:gridSpan w:val="7"/>
            <w:tcBorders>
              <w:left w:val="single" w:sz="4" w:space="0" w:color="auto"/>
            </w:tcBorders>
            <w:vAlign w:val="center"/>
          </w:tcPr>
          <w:p w:rsidR="00190CB0" w:rsidRDefault="00190CB0" w:rsidP="00190CB0">
            <w:pPr>
              <w:pStyle w:val="IntenseQuote"/>
              <w:rPr>
                <w:sz w:val="24"/>
                <w:szCs w:val="24"/>
              </w:rPr>
            </w:pPr>
          </w:p>
        </w:tc>
        <w:tc>
          <w:tcPr>
            <w:tcW w:w="390" w:type="pct"/>
            <w:gridSpan w:val="4"/>
            <w:tcBorders>
              <w:right w:val="single" w:sz="4" w:space="0" w:color="auto"/>
            </w:tcBorders>
            <w:vAlign w:val="center"/>
            <w:hideMark/>
          </w:tcPr>
          <w:p w:rsidR="00190CB0" w:rsidRDefault="00190CB0" w:rsidP="00E33C7B">
            <w:pPr>
              <w:pStyle w:val="IntenseQuote"/>
              <w:rPr>
                <w:sz w:val="24"/>
                <w:szCs w:val="24"/>
              </w:rPr>
            </w:pPr>
            <w:r>
              <w:t>J</w:t>
            </w:r>
          </w:p>
        </w:tc>
        <w:tc>
          <w:tcPr>
            <w:tcW w:w="314" w:type="pct"/>
            <w:gridSpan w:val="5"/>
            <w:tcBorders>
              <w:left w:val="single" w:sz="4" w:space="0" w:color="auto"/>
            </w:tcBorders>
            <w:vAlign w:val="center"/>
          </w:tcPr>
          <w:p w:rsidR="00190CB0" w:rsidRDefault="00190CB0" w:rsidP="00190CB0">
            <w:pPr>
              <w:pStyle w:val="IntenseQuote"/>
              <w:rPr>
                <w:sz w:val="24"/>
                <w:szCs w:val="24"/>
              </w:rPr>
            </w:pPr>
          </w:p>
        </w:tc>
        <w:tc>
          <w:tcPr>
            <w:tcW w:w="610" w:type="pct"/>
            <w:gridSpan w:val="8"/>
            <w:tcBorders>
              <w:right w:val="single" w:sz="4" w:space="0" w:color="auto"/>
            </w:tcBorders>
            <w:vAlign w:val="center"/>
            <w:hideMark/>
          </w:tcPr>
          <w:p w:rsidR="00190CB0" w:rsidRDefault="00190CB0" w:rsidP="00E33C7B">
            <w:pPr>
              <w:pStyle w:val="IntenseQuote"/>
              <w:rPr>
                <w:sz w:val="24"/>
                <w:szCs w:val="24"/>
              </w:rPr>
            </w:pPr>
            <w:r>
              <w:t>J</w:t>
            </w:r>
          </w:p>
        </w:tc>
        <w:tc>
          <w:tcPr>
            <w:tcW w:w="80" w:type="pct"/>
            <w:tcBorders>
              <w:left w:val="single" w:sz="4" w:space="0" w:color="auto"/>
            </w:tcBorders>
            <w:vAlign w:val="center"/>
          </w:tcPr>
          <w:p w:rsidR="00190CB0" w:rsidRDefault="00190CB0" w:rsidP="00190CB0">
            <w:pPr>
              <w:pStyle w:val="IntenseQuote"/>
              <w:rPr>
                <w:sz w:val="24"/>
                <w:szCs w:val="24"/>
              </w:rPr>
            </w:pPr>
          </w:p>
        </w:tc>
        <w:tc>
          <w:tcPr>
            <w:tcW w:w="670" w:type="pct"/>
            <w:gridSpan w:val="9"/>
            <w:tcBorders>
              <w:right w:val="single" w:sz="4" w:space="0" w:color="auto"/>
            </w:tcBorders>
            <w:vAlign w:val="center"/>
            <w:hideMark/>
          </w:tcPr>
          <w:p w:rsidR="00190CB0" w:rsidRDefault="00190CB0" w:rsidP="00E33C7B">
            <w:pPr>
              <w:pStyle w:val="IntenseQuote"/>
              <w:rPr>
                <w:sz w:val="24"/>
                <w:szCs w:val="24"/>
              </w:rPr>
            </w:pPr>
            <w:r>
              <w:t>J</w:t>
            </w:r>
          </w:p>
        </w:tc>
        <w:tc>
          <w:tcPr>
            <w:tcW w:w="72" w:type="pct"/>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capital letter J</w:t>
            </w:r>
          </w:p>
        </w:tc>
      </w:tr>
      <w:tr w:rsidR="00190CB0" w:rsidTr="00190CB0">
        <w:trPr>
          <w:tblCellSpacing w:w="15" w:type="dxa"/>
        </w:trPr>
        <w:tc>
          <w:tcPr>
            <w:tcW w:w="398" w:type="pct"/>
            <w:gridSpan w:val="3"/>
            <w:tcBorders>
              <w:right w:val="single" w:sz="4" w:space="0" w:color="auto"/>
            </w:tcBorders>
            <w:vAlign w:val="center"/>
            <w:hideMark/>
          </w:tcPr>
          <w:p w:rsidR="00190CB0" w:rsidRDefault="00190CB0" w:rsidP="00E33C7B">
            <w:pPr>
              <w:pStyle w:val="IntenseQuote"/>
              <w:rPr>
                <w:sz w:val="24"/>
                <w:szCs w:val="24"/>
              </w:rPr>
            </w:pPr>
            <w:r>
              <w:t>75</w:t>
            </w:r>
          </w:p>
        </w:tc>
        <w:tc>
          <w:tcPr>
            <w:tcW w:w="377" w:type="pct"/>
            <w:gridSpan w:val="6"/>
            <w:tcBorders>
              <w:left w:val="single" w:sz="4" w:space="0" w:color="auto"/>
            </w:tcBorders>
            <w:vAlign w:val="center"/>
          </w:tcPr>
          <w:p w:rsidR="00190CB0" w:rsidRDefault="00190CB0" w:rsidP="00190CB0">
            <w:pPr>
              <w:pStyle w:val="IntenseQuote"/>
              <w:rPr>
                <w:sz w:val="24"/>
                <w:szCs w:val="24"/>
              </w:rPr>
            </w:pPr>
          </w:p>
        </w:tc>
        <w:tc>
          <w:tcPr>
            <w:tcW w:w="258" w:type="pct"/>
            <w:gridSpan w:val="2"/>
            <w:tcBorders>
              <w:right w:val="single" w:sz="4" w:space="0" w:color="auto"/>
            </w:tcBorders>
            <w:vAlign w:val="center"/>
            <w:hideMark/>
          </w:tcPr>
          <w:p w:rsidR="00190CB0" w:rsidRDefault="00190CB0" w:rsidP="00E33C7B">
            <w:pPr>
              <w:pStyle w:val="IntenseQuote"/>
              <w:rPr>
                <w:sz w:val="24"/>
                <w:szCs w:val="24"/>
              </w:rPr>
            </w:pPr>
            <w:r>
              <w:t>K</w:t>
            </w:r>
          </w:p>
        </w:tc>
        <w:tc>
          <w:tcPr>
            <w:tcW w:w="473" w:type="pct"/>
            <w:gridSpan w:val="7"/>
            <w:tcBorders>
              <w:left w:val="single" w:sz="4" w:space="0" w:color="auto"/>
            </w:tcBorders>
            <w:vAlign w:val="center"/>
          </w:tcPr>
          <w:p w:rsidR="00190CB0" w:rsidRDefault="00190CB0" w:rsidP="00190CB0">
            <w:pPr>
              <w:pStyle w:val="IntenseQuote"/>
              <w:rPr>
                <w:sz w:val="24"/>
                <w:szCs w:val="24"/>
              </w:rPr>
            </w:pPr>
          </w:p>
        </w:tc>
        <w:tc>
          <w:tcPr>
            <w:tcW w:w="390" w:type="pct"/>
            <w:gridSpan w:val="4"/>
            <w:tcBorders>
              <w:right w:val="single" w:sz="4" w:space="0" w:color="auto"/>
            </w:tcBorders>
            <w:vAlign w:val="center"/>
            <w:hideMark/>
          </w:tcPr>
          <w:p w:rsidR="00190CB0" w:rsidRDefault="00190CB0" w:rsidP="00E33C7B">
            <w:pPr>
              <w:pStyle w:val="IntenseQuote"/>
              <w:rPr>
                <w:sz w:val="24"/>
                <w:szCs w:val="24"/>
              </w:rPr>
            </w:pPr>
            <w:r>
              <w:t>K</w:t>
            </w:r>
          </w:p>
        </w:tc>
        <w:tc>
          <w:tcPr>
            <w:tcW w:w="314" w:type="pct"/>
            <w:gridSpan w:val="5"/>
            <w:tcBorders>
              <w:left w:val="single" w:sz="4" w:space="0" w:color="auto"/>
            </w:tcBorders>
            <w:vAlign w:val="center"/>
          </w:tcPr>
          <w:p w:rsidR="00190CB0" w:rsidRDefault="00190CB0" w:rsidP="00190CB0">
            <w:pPr>
              <w:pStyle w:val="IntenseQuote"/>
              <w:rPr>
                <w:sz w:val="24"/>
                <w:szCs w:val="24"/>
              </w:rPr>
            </w:pPr>
          </w:p>
        </w:tc>
        <w:tc>
          <w:tcPr>
            <w:tcW w:w="610" w:type="pct"/>
            <w:gridSpan w:val="8"/>
            <w:tcBorders>
              <w:right w:val="single" w:sz="4" w:space="0" w:color="auto"/>
            </w:tcBorders>
            <w:vAlign w:val="center"/>
            <w:hideMark/>
          </w:tcPr>
          <w:p w:rsidR="00190CB0" w:rsidRDefault="00190CB0" w:rsidP="00E33C7B">
            <w:pPr>
              <w:pStyle w:val="IntenseQuote"/>
              <w:rPr>
                <w:sz w:val="24"/>
                <w:szCs w:val="24"/>
              </w:rPr>
            </w:pPr>
            <w:r>
              <w:t>K</w:t>
            </w:r>
          </w:p>
        </w:tc>
        <w:tc>
          <w:tcPr>
            <w:tcW w:w="80" w:type="pct"/>
            <w:tcBorders>
              <w:left w:val="single" w:sz="4" w:space="0" w:color="auto"/>
            </w:tcBorders>
            <w:vAlign w:val="center"/>
          </w:tcPr>
          <w:p w:rsidR="00190CB0" w:rsidRDefault="00190CB0" w:rsidP="00190CB0">
            <w:pPr>
              <w:pStyle w:val="IntenseQuote"/>
              <w:rPr>
                <w:sz w:val="24"/>
                <w:szCs w:val="24"/>
              </w:rPr>
            </w:pPr>
          </w:p>
        </w:tc>
        <w:tc>
          <w:tcPr>
            <w:tcW w:w="670" w:type="pct"/>
            <w:gridSpan w:val="9"/>
            <w:tcBorders>
              <w:right w:val="single" w:sz="4" w:space="0" w:color="auto"/>
            </w:tcBorders>
            <w:vAlign w:val="center"/>
            <w:hideMark/>
          </w:tcPr>
          <w:p w:rsidR="00190CB0" w:rsidRDefault="00190CB0" w:rsidP="00E33C7B">
            <w:pPr>
              <w:pStyle w:val="IntenseQuote"/>
              <w:rPr>
                <w:sz w:val="24"/>
                <w:szCs w:val="24"/>
              </w:rPr>
            </w:pPr>
            <w:r>
              <w:t>K</w:t>
            </w:r>
          </w:p>
        </w:tc>
        <w:tc>
          <w:tcPr>
            <w:tcW w:w="72" w:type="pct"/>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capital letter K</w:t>
            </w:r>
          </w:p>
        </w:tc>
      </w:tr>
      <w:tr w:rsidR="00190CB0" w:rsidTr="00190CB0">
        <w:trPr>
          <w:tblCellSpacing w:w="15" w:type="dxa"/>
        </w:trPr>
        <w:tc>
          <w:tcPr>
            <w:tcW w:w="398" w:type="pct"/>
            <w:gridSpan w:val="3"/>
            <w:tcBorders>
              <w:right w:val="single" w:sz="4" w:space="0" w:color="auto"/>
            </w:tcBorders>
            <w:vAlign w:val="center"/>
            <w:hideMark/>
          </w:tcPr>
          <w:p w:rsidR="00190CB0" w:rsidRDefault="00190CB0" w:rsidP="00E33C7B">
            <w:pPr>
              <w:pStyle w:val="IntenseQuote"/>
              <w:rPr>
                <w:sz w:val="24"/>
                <w:szCs w:val="24"/>
              </w:rPr>
            </w:pPr>
            <w:r>
              <w:t>76</w:t>
            </w:r>
          </w:p>
        </w:tc>
        <w:tc>
          <w:tcPr>
            <w:tcW w:w="377" w:type="pct"/>
            <w:gridSpan w:val="6"/>
            <w:tcBorders>
              <w:left w:val="single" w:sz="4" w:space="0" w:color="auto"/>
            </w:tcBorders>
            <w:vAlign w:val="center"/>
          </w:tcPr>
          <w:p w:rsidR="00190CB0" w:rsidRDefault="00190CB0" w:rsidP="00190CB0">
            <w:pPr>
              <w:pStyle w:val="IntenseQuote"/>
              <w:rPr>
                <w:sz w:val="24"/>
                <w:szCs w:val="24"/>
              </w:rPr>
            </w:pPr>
          </w:p>
        </w:tc>
        <w:tc>
          <w:tcPr>
            <w:tcW w:w="258" w:type="pct"/>
            <w:gridSpan w:val="2"/>
            <w:tcBorders>
              <w:right w:val="single" w:sz="4" w:space="0" w:color="auto"/>
            </w:tcBorders>
            <w:vAlign w:val="center"/>
            <w:hideMark/>
          </w:tcPr>
          <w:p w:rsidR="00190CB0" w:rsidRDefault="00190CB0" w:rsidP="00E33C7B">
            <w:pPr>
              <w:pStyle w:val="IntenseQuote"/>
              <w:rPr>
                <w:sz w:val="24"/>
                <w:szCs w:val="24"/>
              </w:rPr>
            </w:pPr>
            <w:r>
              <w:t>L</w:t>
            </w:r>
          </w:p>
        </w:tc>
        <w:tc>
          <w:tcPr>
            <w:tcW w:w="473" w:type="pct"/>
            <w:gridSpan w:val="7"/>
            <w:tcBorders>
              <w:left w:val="single" w:sz="4" w:space="0" w:color="auto"/>
            </w:tcBorders>
            <w:vAlign w:val="center"/>
          </w:tcPr>
          <w:p w:rsidR="00190CB0" w:rsidRDefault="00190CB0" w:rsidP="00190CB0">
            <w:pPr>
              <w:pStyle w:val="IntenseQuote"/>
              <w:rPr>
                <w:sz w:val="24"/>
                <w:szCs w:val="24"/>
              </w:rPr>
            </w:pPr>
          </w:p>
        </w:tc>
        <w:tc>
          <w:tcPr>
            <w:tcW w:w="390" w:type="pct"/>
            <w:gridSpan w:val="4"/>
            <w:tcBorders>
              <w:right w:val="single" w:sz="4" w:space="0" w:color="auto"/>
            </w:tcBorders>
            <w:vAlign w:val="center"/>
            <w:hideMark/>
          </w:tcPr>
          <w:p w:rsidR="00190CB0" w:rsidRDefault="00190CB0" w:rsidP="00E33C7B">
            <w:pPr>
              <w:pStyle w:val="IntenseQuote"/>
              <w:rPr>
                <w:sz w:val="24"/>
                <w:szCs w:val="24"/>
              </w:rPr>
            </w:pPr>
            <w:r>
              <w:t>L</w:t>
            </w:r>
          </w:p>
        </w:tc>
        <w:tc>
          <w:tcPr>
            <w:tcW w:w="314" w:type="pct"/>
            <w:gridSpan w:val="5"/>
            <w:tcBorders>
              <w:left w:val="single" w:sz="4" w:space="0" w:color="auto"/>
            </w:tcBorders>
            <w:vAlign w:val="center"/>
          </w:tcPr>
          <w:p w:rsidR="00190CB0" w:rsidRDefault="00190CB0" w:rsidP="00190CB0">
            <w:pPr>
              <w:pStyle w:val="IntenseQuote"/>
              <w:rPr>
                <w:sz w:val="24"/>
                <w:szCs w:val="24"/>
              </w:rPr>
            </w:pPr>
          </w:p>
        </w:tc>
        <w:tc>
          <w:tcPr>
            <w:tcW w:w="610" w:type="pct"/>
            <w:gridSpan w:val="8"/>
            <w:tcBorders>
              <w:right w:val="single" w:sz="4" w:space="0" w:color="auto"/>
            </w:tcBorders>
            <w:vAlign w:val="center"/>
            <w:hideMark/>
          </w:tcPr>
          <w:p w:rsidR="00190CB0" w:rsidRDefault="00190CB0" w:rsidP="00E33C7B">
            <w:pPr>
              <w:pStyle w:val="IntenseQuote"/>
              <w:rPr>
                <w:sz w:val="24"/>
                <w:szCs w:val="24"/>
              </w:rPr>
            </w:pPr>
            <w:r>
              <w:t>L</w:t>
            </w:r>
          </w:p>
        </w:tc>
        <w:tc>
          <w:tcPr>
            <w:tcW w:w="80" w:type="pct"/>
            <w:tcBorders>
              <w:left w:val="single" w:sz="4" w:space="0" w:color="auto"/>
            </w:tcBorders>
            <w:vAlign w:val="center"/>
          </w:tcPr>
          <w:p w:rsidR="00190CB0" w:rsidRDefault="00190CB0" w:rsidP="00190CB0">
            <w:pPr>
              <w:pStyle w:val="IntenseQuote"/>
              <w:rPr>
                <w:sz w:val="24"/>
                <w:szCs w:val="24"/>
              </w:rPr>
            </w:pPr>
          </w:p>
        </w:tc>
        <w:tc>
          <w:tcPr>
            <w:tcW w:w="670" w:type="pct"/>
            <w:gridSpan w:val="9"/>
            <w:tcBorders>
              <w:right w:val="single" w:sz="4" w:space="0" w:color="auto"/>
            </w:tcBorders>
            <w:vAlign w:val="center"/>
            <w:hideMark/>
          </w:tcPr>
          <w:p w:rsidR="00190CB0" w:rsidRDefault="00190CB0" w:rsidP="00E33C7B">
            <w:pPr>
              <w:pStyle w:val="IntenseQuote"/>
              <w:rPr>
                <w:sz w:val="24"/>
                <w:szCs w:val="24"/>
              </w:rPr>
            </w:pPr>
            <w:r>
              <w:t>L</w:t>
            </w:r>
          </w:p>
        </w:tc>
        <w:tc>
          <w:tcPr>
            <w:tcW w:w="72" w:type="pct"/>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capital letter L</w:t>
            </w:r>
          </w:p>
        </w:tc>
      </w:tr>
      <w:tr w:rsidR="00190CB0" w:rsidTr="00190CB0">
        <w:trPr>
          <w:tblCellSpacing w:w="15" w:type="dxa"/>
        </w:trPr>
        <w:tc>
          <w:tcPr>
            <w:tcW w:w="398" w:type="pct"/>
            <w:gridSpan w:val="3"/>
            <w:tcBorders>
              <w:right w:val="single" w:sz="4" w:space="0" w:color="auto"/>
            </w:tcBorders>
            <w:vAlign w:val="center"/>
            <w:hideMark/>
          </w:tcPr>
          <w:p w:rsidR="00190CB0" w:rsidRDefault="00190CB0" w:rsidP="00E33C7B">
            <w:pPr>
              <w:pStyle w:val="IntenseQuote"/>
              <w:rPr>
                <w:sz w:val="24"/>
                <w:szCs w:val="24"/>
              </w:rPr>
            </w:pPr>
            <w:r>
              <w:t>77</w:t>
            </w:r>
          </w:p>
        </w:tc>
        <w:tc>
          <w:tcPr>
            <w:tcW w:w="377" w:type="pct"/>
            <w:gridSpan w:val="6"/>
            <w:tcBorders>
              <w:left w:val="single" w:sz="4" w:space="0" w:color="auto"/>
            </w:tcBorders>
            <w:vAlign w:val="center"/>
          </w:tcPr>
          <w:p w:rsidR="00190CB0" w:rsidRDefault="00190CB0" w:rsidP="00190CB0">
            <w:pPr>
              <w:pStyle w:val="IntenseQuote"/>
              <w:rPr>
                <w:sz w:val="24"/>
                <w:szCs w:val="24"/>
              </w:rPr>
            </w:pPr>
          </w:p>
        </w:tc>
        <w:tc>
          <w:tcPr>
            <w:tcW w:w="258" w:type="pct"/>
            <w:gridSpan w:val="2"/>
            <w:tcBorders>
              <w:right w:val="single" w:sz="4" w:space="0" w:color="auto"/>
            </w:tcBorders>
            <w:vAlign w:val="center"/>
            <w:hideMark/>
          </w:tcPr>
          <w:p w:rsidR="00190CB0" w:rsidRDefault="00190CB0" w:rsidP="00E33C7B">
            <w:pPr>
              <w:pStyle w:val="IntenseQuote"/>
              <w:rPr>
                <w:sz w:val="24"/>
                <w:szCs w:val="24"/>
              </w:rPr>
            </w:pPr>
            <w:r>
              <w:t>M</w:t>
            </w:r>
          </w:p>
        </w:tc>
        <w:tc>
          <w:tcPr>
            <w:tcW w:w="473" w:type="pct"/>
            <w:gridSpan w:val="7"/>
            <w:tcBorders>
              <w:left w:val="single" w:sz="4" w:space="0" w:color="auto"/>
            </w:tcBorders>
            <w:vAlign w:val="center"/>
          </w:tcPr>
          <w:p w:rsidR="00190CB0" w:rsidRDefault="00190CB0" w:rsidP="00190CB0">
            <w:pPr>
              <w:pStyle w:val="IntenseQuote"/>
              <w:rPr>
                <w:sz w:val="24"/>
                <w:szCs w:val="24"/>
              </w:rPr>
            </w:pPr>
          </w:p>
        </w:tc>
        <w:tc>
          <w:tcPr>
            <w:tcW w:w="390" w:type="pct"/>
            <w:gridSpan w:val="4"/>
            <w:tcBorders>
              <w:right w:val="single" w:sz="4" w:space="0" w:color="auto"/>
            </w:tcBorders>
            <w:vAlign w:val="center"/>
            <w:hideMark/>
          </w:tcPr>
          <w:p w:rsidR="00190CB0" w:rsidRDefault="00190CB0" w:rsidP="00E33C7B">
            <w:pPr>
              <w:pStyle w:val="IntenseQuote"/>
              <w:rPr>
                <w:sz w:val="24"/>
                <w:szCs w:val="24"/>
              </w:rPr>
            </w:pPr>
            <w:r>
              <w:t>M</w:t>
            </w:r>
          </w:p>
        </w:tc>
        <w:tc>
          <w:tcPr>
            <w:tcW w:w="314" w:type="pct"/>
            <w:gridSpan w:val="5"/>
            <w:tcBorders>
              <w:left w:val="single" w:sz="4" w:space="0" w:color="auto"/>
            </w:tcBorders>
            <w:vAlign w:val="center"/>
          </w:tcPr>
          <w:p w:rsidR="00190CB0" w:rsidRDefault="00190CB0" w:rsidP="00190CB0">
            <w:pPr>
              <w:pStyle w:val="IntenseQuote"/>
              <w:rPr>
                <w:sz w:val="24"/>
                <w:szCs w:val="24"/>
              </w:rPr>
            </w:pPr>
          </w:p>
        </w:tc>
        <w:tc>
          <w:tcPr>
            <w:tcW w:w="610" w:type="pct"/>
            <w:gridSpan w:val="8"/>
            <w:tcBorders>
              <w:right w:val="single" w:sz="4" w:space="0" w:color="auto"/>
            </w:tcBorders>
            <w:vAlign w:val="center"/>
            <w:hideMark/>
          </w:tcPr>
          <w:p w:rsidR="00190CB0" w:rsidRDefault="00190CB0" w:rsidP="00E33C7B">
            <w:pPr>
              <w:pStyle w:val="IntenseQuote"/>
              <w:rPr>
                <w:sz w:val="24"/>
                <w:szCs w:val="24"/>
              </w:rPr>
            </w:pPr>
            <w:r>
              <w:t>M</w:t>
            </w:r>
          </w:p>
        </w:tc>
        <w:tc>
          <w:tcPr>
            <w:tcW w:w="80" w:type="pct"/>
            <w:tcBorders>
              <w:left w:val="single" w:sz="4" w:space="0" w:color="auto"/>
            </w:tcBorders>
            <w:vAlign w:val="center"/>
          </w:tcPr>
          <w:p w:rsidR="00190CB0" w:rsidRDefault="00190CB0" w:rsidP="00190CB0">
            <w:pPr>
              <w:pStyle w:val="IntenseQuote"/>
              <w:rPr>
                <w:sz w:val="24"/>
                <w:szCs w:val="24"/>
              </w:rPr>
            </w:pPr>
          </w:p>
        </w:tc>
        <w:tc>
          <w:tcPr>
            <w:tcW w:w="670" w:type="pct"/>
            <w:gridSpan w:val="9"/>
            <w:tcBorders>
              <w:right w:val="single" w:sz="4" w:space="0" w:color="auto"/>
            </w:tcBorders>
            <w:vAlign w:val="center"/>
            <w:hideMark/>
          </w:tcPr>
          <w:p w:rsidR="00190CB0" w:rsidRDefault="00190CB0" w:rsidP="00E33C7B">
            <w:pPr>
              <w:pStyle w:val="IntenseQuote"/>
              <w:rPr>
                <w:sz w:val="24"/>
                <w:szCs w:val="24"/>
              </w:rPr>
            </w:pPr>
            <w:r>
              <w:t>M</w:t>
            </w:r>
          </w:p>
        </w:tc>
        <w:tc>
          <w:tcPr>
            <w:tcW w:w="72" w:type="pct"/>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capital letter M</w:t>
            </w:r>
          </w:p>
        </w:tc>
      </w:tr>
      <w:tr w:rsidR="00190CB0" w:rsidTr="00190CB0">
        <w:trPr>
          <w:tblCellSpacing w:w="15" w:type="dxa"/>
        </w:trPr>
        <w:tc>
          <w:tcPr>
            <w:tcW w:w="398" w:type="pct"/>
            <w:gridSpan w:val="3"/>
            <w:tcBorders>
              <w:right w:val="single" w:sz="4" w:space="0" w:color="auto"/>
            </w:tcBorders>
            <w:vAlign w:val="center"/>
            <w:hideMark/>
          </w:tcPr>
          <w:p w:rsidR="00190CB0" w:rsidRDefault="00190CB0" w:rsidP="00E33C7B">
            <w:pPr>
              <w:pStyle w:val="IntenseQuote"/>
              <w:rPr>
                <w:sz w:val="24"/>
                <w:szCs w:val="24"/>
              </w:rPr>
            </w:pPr>
            <w:r>
              <w:t>78</w:t>
            </w:r>
          </w:p>
        </w:tc>
        <w:tc>
          <w:tcPr>
            <w:tcW w:w="377" w:type="pct"/>
            <w:gridSpan w:val="6"/>
            <w:tcBorders>
              <w:left w:val="single" w:sz="4" w:space="0" w:color="auto"/>
            </w:tcBorders>
            <w:vAlign w:val="center"/>
          </w:tcPr>
          <w:p w:rsidR="00190CB0" w:rsidRDefault="00190CB0" w:rsidP="00190CB0">
            <w:pPr>
              <w:pStyle w:val="IntenseQuote"/>
              <w:rPr>
                <w:sz w:val="24"/>
                <w:szCs w:val="24"/>
              </w:rPr>
            </w:pPr>
          </w:p>
        </w:tc>
        <w:tc>
          <w:tcPr>
            <w:tcW w:w="258" w:type="pct"/>
            <w:gridSpan w:val="2"/>
            <w:tcBorders>
              <w:right w:val="single" w:sz="4" w:space="0" w:color="auto"/>
            </w:tcBorders>
            <w:vAlign w:val="center"/>
            <w:hideMark/>
          </w:tcPr>
          <w:p w:rsidR="00190CB0" w:rsidRDefault="00190CB0" w:rsidP="00E33C7B">
            <w:pPr>
              <w:pStyle w:val="IntenseQuote"/>
              <w:rPr>
                <w:sz w:val="24"/>
                <w:szCs w:val="24"/>
              </w:rPr>
            </w:pPr>
            <w:r>
              <w:t>N</w:t>
            </w:r>
          </w:p>
        </w:tc>
        <w:tc>
          <w:tcPr>
            <w:tcW w:w="473" w:type="pct"/>
            <w:gridSpan w:val="7"/>
            <w:tcBorders>
              <w:left w:val="single" w:sz="4" w:space="0" w:color="auto"/>
            </w:tcBorders>
            <w:vAlign w:val="center"/>
          </w:tcPr>
          <w:p w:rsidR="00190CB0" w:rsidRDefault="00190CB0" w:rsidP="00190CB0">
            <w:pPr>
              <w:pStyle w:val="IntenseQuote"/>
              <w:rPr>
                <w:sz w:val="24"/>
                <w:szCs w:val="24"/>
              </w:rPr>
            </w:pPr>
          </w:p>
        </w:tc>
        <w:tc>
          <w:tcPr>
            <w:tcW w:w="390" w:type="pct"/>
            <w:gridSpan w:val="4"/>
            <w:tcBorders>
              <w:right w:val="single" w:sz="4" w:space="0" w:color="auto"/>
            </w:tcBorders>
            <w:vAlign w:val="center"/>
            <w:hideMark/>
          </w:tcPr>
          <w:p w:rsidR="00190CB0" w:rsidRDefault="00190CB0" w:rsidP="00E33C7B">
            <w:pPr>
              <w:pStyle w:val="IntenseQuote"/>
              <w:rPr>
                <w:sz w:val="24"/>
                <w:szCs w:val="24"/>
              </w:rPr>
            </w:pPr>
            <w:r>
              <w:t>N</w:t>
            </w:r>
          </w:p>
        </w:tc>
        <w:tc>
          <w:tcPr>
            <w:tcW w:w="314" w:type="pct"/>
            <w:gridSpan w:val="5"/>
            <w:tcBorders>
              <w:left w:val="single" w:sz="4" w:space="0" w:color="auto"/>
            </w:tcBorders>
            <w:vAlign w:val="center"/>
          </w:tcPr>
          <w:p w:rsidR="00190CB0" w:rsidRDefault="00190CB0" w:rsidP="00190CB0">
            <w:pPr>
              <w:pStyle w:val="IntenseQuote"/>
              <w:rPr>
                <w:sz w:val="24"/>
                <w:szCs w:val="24"/>
              </w:rPr>
            </w:pPr>
          </w:p>
        </w:tc>
        <w:tc>
          <w:tcPr>
            <w:tcW w:w="610" w:type="pct"/>
            <w:gridSpan w:val="8"/>
            <w:tcBorders>
              <w:right w:val="single" w:sz="4" w:space="0" w:color="auto"/>
            </w:tcBorders>
            <w:vAlign w:val="center"/>
            <w:hideMark/>
          </w:tcPr>
          <w:p w:rsidR="00190CB0" w:rsidRDefault="00190CB0" w:rsidP="00E33C7B">
            <w:pPr>
              <w:pStyle w:val="IntenseQuote"/>
              <w:rPr>
                <w:sz w:val="24"/>
                <w:szCs w:val="24"/>
              </w:rPr>
            </w:pPr>
            <w:r>
              <w:t>N</w:t>
            </w:r>
          </w:p>
        </w:tc>
        <w:tc>
          <w:tcPr>
            <w:tcW w:w="80" w:type="pct"/>
            <w:tcBorders>
              <w:left w:val="single" w:sz="4" w:space="0" w:color="auto"/>
            </w:tcBorders>
            <w:vAlign w:val="center"/>
          </w:tcPr>
          <w:p w:rsidR="00190CB0" w:rsidRDefault="00190CB0" w:rsidP="00190CB0">
            <w:pPr>
              <w:pStyle w:val="IntenseQuote"/>
              <w:rPr>
                <w:sz w:val="24"/>
                <w:szCs w:val="24"/>
              </w:rPr>
            </w:pPr>
          </w:p>
        </w:tc>
        <w:tc>
          <w:tcPr>
            <w:tcW w:w="670" w:type="pct"/>
            <w:gridSpan w:val="9"/>
            <w:tcBorders>
              <w:right w:val="single" w:sz="4" w:space="0" w:color="auto"/>
            </w:tcBorders>
            <w:vAlign w:val="center"/>
            <w:hideMark/>
          </w:tcPr>
          <w:p w:rsidR="00190CB0" w:rsidRDefault="00190CB0" w:rsidP="00E33C7B">
            <w:pPr>
              <w:pStyle w:val="IntenseQuote"/>
              <w:rPr>
                <w:sz w:val="24"/>
                <w:szCs w:val="24"/>
              </w:rPr>
            </w:pPr>
            <w:r>
              <w:t>N</w:t>
            </w:r>
          </w:p>
        </w:tc>
        <w:tc>
          <w:tcPr>
            <w:tcW w:w="72" w:type="pct"/>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capital letter N</w:t>
            </w:r>
          </w:p>
        </w:tc>
      </w:tr>
      <w:tr w:rsidR="00190CB0" w:rsidTr="00190CB0">
        <w:trPr>
          <w:tblCellSpacing w:w="15" w:type="dxa"/>
        </w:trPr>
        <w:tc>
          <w:tcPr>
            <w:tcW w:w="398" w:type="pct"/>
            <w:gridSpan w:val="3"/>
            <w:tcBorders>
              <w:right w:val="single" w:sz="4" w:space="0" w:color="auto"/>
            </w:tcBorders>
            <w:vAlign w:val="center"/>
            <w:hideMark/>
          </w:tcPr>
          <w:p w:rsidR="00190CB0" w:rsidRDefault="00190CB0" w:rsidP="00E33C7B">
            <w:pPr>
              <w:pStyle w:val="IntenseQuote"/>
              <w:rPr>
                <w:sz w:val="24"/>
                <w:szCs w:val="24"/>
              </w:rPr>
            </w:pPr>
            <w:r>
              <w:t>79</w:t>
            </w:r>
          </w:p>
        </w:tc>
        <w:tc>
          <w:tcPr>
            <w:tcW w:w="377" w:type="pct"/>
            <w:gridSpan w:val="6"/>
            <w:tcBorders>
              <w:left w:val="single" w:sz="4" w:space="0" w:color="auto"/>
            </w:tcBorders>
            <w:vAlign w:val="center"/>
          </w:tcPr>
          <w:p w:rsidR="00190CB0" w:rsidRDefault="00190CB0" w:rsidP="00190CB0">
            <w:pPr>
              <w:pStyle w:val="IntenseQuote"/>
              <w:rPr>
                <w:sz w:val="24"/>
                <w:szCs w:val="24"/>
              </w:rPr>
            </w:pPr>
          </w:p>
        </w:tc>
        <w:tc>
          <w:tcPr>
            <w:tcW w:w="258" w:type="pct"/>
            <w:gridSpan w:val="2"/>
            <w:tcBorders>
              <w:right w:val="single" w:sz="4" w:space="0" w:color="auto"/>
            </w:tcBorders>
            <w:vAlign w:val="center"/>
            <w:hideMark/>
          </w:tcPr>
          <w:p w:rsidR="00190CB0" w:rsidRDefault="00190CB0" w:rsidP="00E33C7B">
            <w:pPr>
              <w:pStyle w:val="IntenseQuote"/>
              <w:rPr>
                <w:sz w:val="24"/>
                <w:szCs w:val="24"/>
              </w:rPr>
            </w:pPr>
            <w:r>
              <w:t>O</w:t>
            </w:r>
          </w:p>
        </w:tc>
        <w:tc>
          <w:tcPr>
            <w:tcW w:w="473" w:type="pct"/>
            <w:gridSpan w:val="7"/>
            <w:tcBorders>
              <w:left w:val="single" w:sz="4" w:space="0" w:color="auto"/>
            </w:tcBorders>
            <w:vAlign w:val="center"/>
          </w:tcPr>
          <w:p w:rsidR="00190CB0" w:rsidRDefault="00190CB0" w:rsidP="00190CB0">
            <w:pPr>
              <w:pStyle w:val="IntenseQuote"/>
              <w:rPr>
                <w:sz w:val="24"/>
                <w:szCs w:val="24"/>
              </w:rPr>
            </w:pPr>
          </w:p>
        </w:tc>
        <w:tc>
          <w:tcPr>
            <w:tcW w:w="390" w:type="pct"/>
            <w:gridSpan w:val="4"/>
            <w:tcBorders>
              <w:right w:val="single" w:sz="4" w:space="0" w:color="auto"/>
            </w:tcBorders>
            <w:vAlign w:val="center"/>
            <w:hideMark/>
          </w:tcPr>
          <w:p w:rsidR="00190CB0" w:rsidRDefault="00190CB0" w:rsidP="00E33C7B">
            <w:pPr>
              <w:pStyle w:val="IntenseQuote"/>
              <w:rPr>
                <w:sz w:val="24"/>
                <w:szCs w:val="24"/>
              </w:rPr>
            </w:pPr>
            <w:r>
              <w:t>O</w:t>
            </w:r>
          </w:p>
        </w:tc>
        <w:tc>
          <w:tcPr>
            <w:tcW w:w="314" w:type="pct"/>
            <w:gridSpan w:val="5"/>
            <w:tcBorders>
              <w:left w:val="single" w:sz="4" w:space="0" w:color="auto"/>
            </w:tcBorders>
            <w:vAlign w:val="center"/>
          </w:tcPr>
          <w:p w:rsidR="00190CB0" w:rsidRDefault="00190CB0" w:rsidP="00190CB0">
            <w:pPr>
              <w:pStyle w:val="IntenseQuote"/>
              <w:rPr>
                <w:sz w:val="24"/>
                <w:szCs w:val="24"/>
              </w:rPr>
            </w:pPr>
          </w:p>
        </w:tc>
        <w:tc>
          <w:tcPr>
            <w:tcW w:w="610" w:type="pct"/>
            <w:gridSpan w:val="8"/>
            <w:tcBorders>
              <w:right w:val="single" w:sz="4" w:space="0" w:color="auto"/>
            </w:tcBorders>
            <w:vAlign w:val="center"/>
            <w:hideMark/>
          </w:tcPr>
          <w:p w:rsidR="00190CB0" w:rsidRDefault="00190CB0" w:rsidP="00E33C7B">
            <w:pPr>
              <w:pStyle w:val="IntenseQuote"/>
              <w:rPr>
                <w:sz w:val="24"/>
                <w:szCs w:val="24"/>
              </w:rPr>
            </w:pPr>
            <w:r>
              <w:t>O</w:t>
            </w:r>
          </w:p>
        </w:tc>
        <w:tc>
          <w:tcPr>
            <w:tcW w:w="80" w:type="pct"/>
            <w:tcBorders>
              <w:left w:val="single" w:sz="4" w:space="0" w:color="auto"/>
            </w:tcBorders>
            <w:vAlign w:val="center"/>
          </w:tcPr>
          <w:p w:rsidR="00190CB0" w:rsidRDefault="00190CB0" w:rsidP="00190CB0">
            <w:pPr>
              <w:pStyle w:val="IntenseQuote"/>
              <w:rPr>
                <w:sz w:val="24"/>
                <w:szCs w:val="24"/>
              </w:rPr>
            </w:pPr>
          </w:p>
        </w:tc>
        <w:tc>
          <w:tcPr>
            <w:tcW w:w="670" w:type="pct"/>
            <w:gridSpan w:val="9"/>
            <w:tcBorders>
              <w:right w:val="single" w:sz="4" w:space="0" w:color="auto"/>
            </w:tcBorders>
            <w:vAlign w:val="center"/>
            <w:hideMark/>
          </w:tcPr>
          <w:p w:rsidR="00190CB0" w:rsidRDefault="00190CB0" w:rsidP="00E33C7B">
            <w:pPr>
              <w:pStyle w:val="IntenseQuote"/>
              <w:rPr>
                <w:sz w:val="24"/>
                <w:szCs w:val="24"/>
              </w:rPr>
            </w:pPr>
            <w:r>
              <w:t>O</w:t>
            </w:r>
          </w:p>
        </w:tc>
        <w:tc>
          <w:tcPr>
            <w:tcW w:w="72" w:type="pct"/>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capital letter O</w:t>
            </w:r>
          </w:p>
        </w:tc>
      </w:tr>
      <w:tr w:rsidR="00190CB0" w:rsidTr="00190CB0">
        <w:trPr>
          <w:tblCellSpacing w:w="15" w:type="dxa"/>
        </w:trPr>
        <w:tc>
          <w:tcPr>
            <w:tcW w:w="398" w:type="pct"/>
            <w:gridSpan w:val="3"/>
            <w:tcBorders>
              <w:right w:val="single" w:sz="4" w:space="0" w:color="auto"/>
            </w:tcBorders>
            <w:vAlign w:val="center"/>
            <w:hideMark/>
          </w:tcPr>
          <w:p w:rsidR="00190CB0" w:rsidRDefault="00190CB0" w:rsidP="00E33C7B">
            <w:pPr>
              <w:pStyle w:val="IntenseQuote"/>
              <w:rPr>
                <w:sz w:val="24"/>
                <w:szCs w:val="24"/>
              </w:rPr>
            </w:pPr>
            <w:r>
              <w:t>80</w:t>
            </w:r>
          </w:p>
        </w:tc>
        <w:tc>
          <w:tcPr>
            <w:tcW w:w="377" w:type="pct"/>
            <w:gridSpan w:val="6"/>
            <w:tcBorders>
              <w:left w:val="single" w:sz="4" w:space="0" w:color="auto"/>
            </w:tcBorders>
            <w:vAlign w:val="center"/>
          </w:tcPr>
          <w:p w:rsidR="00190CB0" w:rsidRDefault="00190CB0" w:rsidP="00190CB0">
            <w:pPr>
              <w:pStyle w:val="IntenseQuote"/>
              <w:rPr>
                <w:sz w:val="24"/>
                <w:szCs w:val="24"/>
              </w:rPr>
            </w:pPr>
          </w:p>
        </w:tc>
        <w:tc>
          <w:tcPr>
            <w:tcW w:w="258" w:type="pct"/>
            <w:gridSpan w:val="2"/>
            <w:tcBorders>
              <w:right w:val="single" w:sz="4" w:space="0" w:color="auto"/>
            </w:tcBorders>
            <w:vAlign w:val="center"/>
            <w:hideMark/>
          </w:tcPr>
          <w:p w:rsidR="00190CB0" w:rsidRDefault="00190CB0" w:rsidP="00E33C7B">
            <w:pPr>
              <w:pStyle w:val="IntenseQuote"/>
              <w:rPr>
                <w:sz w:val="24"/>
                <w:szCs w:val="24"/>
              </w:rPr>
            </w:pPr>
            <w:r>
              <w:t>P</w:t>
            </w:r>
          </w:p>
        </w:tc>
        <w:tc>
          <w:tcPr>
            <w:tcW w:w="473" w:type="pct"/>
            <w:gridSpan w:val="7"/>
            <w:tcBorders>
              <w:left w:val="single" w:sz="4" w:space="0" w:color="auto"/>
            </w:tcBorders>
            <w:vAlign w:val="center"/>
          </w:tcPr>
          <w:p w:rsidR="00190CB0" w:rsidRDefault="00190CB0" w:rsidP="00190CB0">
            <w:pPr>
              <w:pStyle w:val="IntenseQuote"/>
              <w:rPr>
                <w:sz w:val="24"/>
                <w:szCs w:val="24"/>
              </w:rPr>
            </w:pPr>
          </w:p>
        </w:tc>
        <w:tc>
          <w:tcPr>
            <w:tcW w:w="390" w:type="pct"/>
            <w:gridSpan w:val="4"/>
            <w:tcBorders>
              <w:right w:val="single" w:sz="4" w:space="0" w:color="auto"/>
            </w:tcBorders>
            <w:vAlign w:val="center"/>
            <w:hideMark/>
          </w:tcPr>
          <w:p w:rsidR="00190CB0" w:rsidRDefault="00190CB0" w:rsidP="00E33C7B">
            <w:pPr>
              <w:pStyle w:val="IntenseQuote"/>
              <w:rPr>
                <w:sz w:val="24"/>
                <w:szCs w:val="24"/>
              </w:rPr>
            </w:pPr>
            <w:r>
              <w:t>P</w:t>
            </w:r>
          </w:p>
        </w:tc>
        <w:tc>
          <w:tcPr>
            <w:tcW w:w="314" w:type="pct"/>
            <w:gridSpan w:val="5"/>
            <w:tcBorders>
              <w:left w:val="single" w:sz="4" w:space="0" w:color="auto"/>
            </w:tcBorders>
            <w:vAlign w:val="center"/>
          </w:tcPr>
          <w:p w:rsidR="00190CB0" w:rsidRDefault="00190CB0" w:rsidP="00190CB0">
            <w:pPr>
              <w:pStyle w:val="IntenseQuote"/>
              <w:rPr>
                <w:sz w:val="24"/>
                <w:szCs w:val="24"/>
              </w:rPr>
            </w:pPr>
          </w:p>
        </w:tc>
        <w:tc>
          <w:tcPr>
            <w:tcW w:w="610" w:type="pct"/>
            <w:gridSpan w:val="8"/>
            <w:tcBorders>
              <w:right w:val="single" w:sz="4" w:space="0" w:color="auto"/>
            </w:tcBorders>
            <w:vAlign w:val="center"/>
            <w:hideMark/>
          </w:tcPr>
          <w:p w:rsidR="00190CB0" w:rsidRDefault="00190CB0" w:rsidP="00E33C7B">
            <w:pPr>
              <w:pStyle w:val="IntenseQuote"/>
              <w:rPr>
                <w:sz w:val="24"/>
                <w:szCs w:val="24"/>
              </w:rPr>
            </w:pPr>
            <w:r>
              <w:t>P</w:t>
            </w:r>
          </w:p>
        </w:tc>
        <w:tc>
          <w:tcPr>
            <w:tcW w:w="80" w:type="pct"/>
            <w:tcBorders>
              <w:left w:val="single" w:sz="4" w:space="0" w:color="auto"/>
            </w:tcBorders>
            <w:vAlign w:val="center"/>
          </w:tcPr>
          <w:p w:rsidR="00190CB0" w:rsidRDefault="00190CB0" w:rsidP="00190CB0">
            <w:pPr>
              <w:pStyle w:val="IntenseQuote"/>
              <w:rPr>
                <w:sz w:val="24"/>
                <w:szCs w:val="24"/>
              </w:rPr>
            </w:pPr>
          </w:p>
        </w:tc>
        <w:tc>
          <w:tcPr>
            <w:tcW w:w="670" w:type="pct"/>
            <w:gridSpan w:val="9"/>
            <w:tcBorders>
              <w:right w:val="single" w:sz="4" w:space="0" w:color="auto"/>
            </w:tcBorders>
            <w:vAlign w:val="center"/>
            <w:hideMark/>
          </w:tcPr>
          <w:p w:rsidR="00190CB0" w:rsidRDefault="00190CB0" w:rsidP="00E33C7B">
            <w:pPr>
              <w:pStyle w:val="IntenseQuote"/>
              <w:rPr>
                <w:sz w:val="24"/>
                <w:szCs w:val="24"/>
              </w:rPr>
            </w:pPr>
            <w:r>
              <w:t>P</w:t>
            </w:r>
          </w:p>
        </w:tc>
        <w:tc>
          <w:tcPr>
            <w:tcW w:w="72" w:type="pct"/>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capital letter P</w:t>
            </w:r>
          </w:p>
        </w:tc>
      </w:tr>
      <w:tr w:rsidR="00190CB0" w:rsidTr="00190CB0">
        <w:trPr>
          <w:tblCellSpacing w:w="15" w:type="dxa"/>
        </w:trPr>
        <w:tc>
          <w:tcPr>
            <w:tcW w:w="398" w:type="pct"/>
            <w:gridSpan w:val="3"/>
            <w:tcBorders>
              <w:right w:val="single" w:sz="4" w:space="0" w:color="auto"/>
            </w:tcBorders>
            <w:vAlign w:val="center"/>
            <w:hideMark/>
          </w:tcPr>
          <w:p w:rsidR="00190CB0" w:rsidRDefault="00190CB0" w:rsidP="00E33C7B">
            <w:pPr>
              <w:pStyle w:val="IntenseQuote"/>
              <w:rPr>
                <w:sz w:val="24"/>
                <w:szCs w:val="24"/>
              </w:rPr>
            </w:pPr>
            <w:r>
              <w:t>81</w:t>
            </w:r>
          </w:p>
        </w:tc>
        <w:tc>
          <w:tcPr>
            <w:tcW w:w="377" w:type="pct"/>
            <w:gridSpan w:val="6"/>
            <w:tcBorders>
              <w:left w:val="single" w:sz="4" w:space="0" w:color="auto"/>
            </w:tcBorders>
            <w:vAlign w:val="center"/>
          </w:tcPr>
          <w:p w:rsidR="00190CB0" w:rsidRDefault="00190CB0" w:rsidP="00190CB0">
            <w:pPr>
              <w:pStyle w:val="IntenseQuote"/>
              <w:rPr>
                <w:sz w:val="24"/>
                <w:szCs w:val="24"/>
              </w:rPr>
            </w:pPr>
          </w:p>
        </w:tc>
        <w:tc>
          <w:tcPr>
            <w:tcW w:w="258" w:type="pct"/>
            <w:gridSpan w:val="2"/>
            <w:tcBorders>
              <w:right w:val="single" w:sz="4" w:space="0" w:color="auto"/>
            </w:tcBorders>
            <w:vAlign w:val="center"/>
            <w:hideMark/>
          </w:tcPr>
          <w:p w:rsidR="00190CB0" w:rsidRDefault="00190CB0" w:rsidP="00E33C7B">
            <w:pPr>
              <w:pStyle w:val="IntenseQuote"/>
              <w:rPr>
                <w:sz w:val="24"/>
                <w:szCs w:val="24"/>
              </w:rPr>
            </w:pPr>
            <w:r>
              <w:t>Q</w:t>
            </w:r>
          </w:p>
        </w:tc>
        <w:tc>
          <w:tcPr>
            <w:tcW w:w="473" w:type="pct"/>
            <w:gridSpan w:val="7"/>
            <w:tcBorders>
              <w:left w:val="single" w:sz="4" w:space="0" w:color="auto"/>
            </w:tcBorders>
            <w:vAlign w:val="center"/>
          </w:tcPr>
          <w:p w:rsidR="00190CB0" w:rsidRDefault="00190CB0" w:rsidP="00190CB0">
            <w:pPr>
              <w:pStyle w:val="IntenseQuote"/>
              <w:rPr>
                <w:sz w:val="24"/>
                <w:szCs w:val="24"/>
              </w:rPr>
            </w:pPr>
          </w:p>
        </w:tc>
        <w:tc>
          <w:tcPr>
            <w:tcW w:w="390" w:type="pct"/>
            <w:gridSpan w:val="4"/>
            <w:tcBorders>
              <w:right w:val="single" w:sz="4" w:space="0" w:color="auto"/>
            </w:tcBorders>
            <w:vAlign w:val="center"/>
            <w:hideMark/>
          </w:tcPr>
          <w:p w:rsidR="00190CB0" w:rsidRDefault="00190CB0" w:rsidP="00E33C7B">
            <w:pPr>
              <w:pStyle w:val="IntenseQuote"/>
              <w:rPr>
                <w:sz w:val="24"/>
                <w:szCs w:val="24"/>
              </w:rPr>
            </w:pPr>
            <w:r>
              <w:t>Q</w:t>
            </w:r>
          </w:p>
        </w:tc>
        <w:tc>
          <w:tcPr>
            <w:tcW w:w="314" w:type="pct"/>
            <w:gridSpan w:val="5"/>
            <w:tcBorders>
              <w:left w:val="single" w:sz="4" w:space="0" w:color="auto"/>
            </w:tcBorders>
            <w:vAlign w:val="center"/>
          </w:tcPr>
          <w:p w:rsidR="00190CB0" w:rsidRDefault="00190CB0" w:rsidP="00190CB0">
            <w:pPr>
              <w:pStyle w:val="IntenseQuote"/>
              <w:rPr>
                <w:sz w:val="24"/>
                <w:szCs w:val="24"/>
              </w:rPr>
            </w:pPr>
          </w:p>
        </w:tc>
        <w:tc>
          <w:tcPr>
            <w:tcW w:w="610" w:type="pct"/>
            <w:gridSpan w:val="8"/>
            <w:tcBorders>
              <w:right w:val="single" w:sz="4" w:space="0" w:color="auto"/>
            </w:tcBorders>
            <w:vAlign w:val="center"/>
            <w:hideMark/>
          </w:tcPr>
          <w:p w:rsidR="00190CB0" w:rsidRDefault="00190CB0" w:rsidP="00E33C7B">
            <w:pPr>
              <w:pStyle w:val="IntenseQuote"/>
              <w:rPr>
                <w:sz w:val="24"/>
                <w:szCs w:val="24"/>
              </w:rPr>
            </w:pPr>
            <w:r>
              <w:t>Q</w:t>
            </w:r>
          </w:p>
        </w:tc>
        <w:tc>
          <w:tcPr>
            <w:tcW w:w="80" w:type="pct"/>
            <w:tcBorders>
              <w:left w:val="single" w:sz="4" w:space="0" w:color="auto"/>
            </w:tcBorders>
            <w:vAlign w:val="center"/>
          </w:tcPr>
          <w:p w:rsidR="00190CB0" w:rsidRDefault="00190CB0" w:rsidP="00190CB0">
            <w:pPr>
              <w:pStyle w:val="IntenseQuote"/>
              <w:rPr>
                <w:sz w:val="24"/>
                <w:szCs w:val="24"/>
              </w:rPr>
            </w:pPr>
          </w:p>
        </w:tc>
        <w:tc>
          <w:tcPr>
            <w:tcW w:w="670" w:type="pct"/>
            <w:gridSpan w:val="9"/>
            <w:tcBorders>
              <w:right w:val="single" w:sz="4" w:space="0" w:color="auto"/>
            </w:tcBorders>
            <w:vAlign w:val="center"/>
            <w:hideMark/>
          </w:tcPr>
          <w:p w:rsidR="00190CB0" w:rsidRDefault="00190CB0" w:rsidP="00E33C7B">
            <w:pPr>
              <w:pStyle w:val="IntenseQuote"/>
              <w:rPr>
                <w:sz w:val="24"/>
                <w:szCs w:val="24"/>
              </w:rPr>
            </w:pPr>
            <w:r>
              <w:t>Q</w:t>
            </w:r>
          </w:p>
        </w:tc>
        <w:tc>
          <w:tcPr>
            <w:tcW w:w="72" w:type="pct"/>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capital letter Q</w:t>
            </w:r>
          </w:p>
        </w:tc>
      </w:tr>
      <w:tr w:rsidR="00190CB0" w:rsidTr="00190CB0">
        <w:trPr>
          <w:tblCellSpacing w:w="15" w:type="dxa"/>
        </w:trPr>
        <w:tc>
          <w:tcPr>
            <w:tcW w:w="398" w:type="pct"/>
            <w:gridSpan w:val="3"/>
            <w:tcBorders>
              <w:right w:val="single" w:sz="4" w:space="0" w:color="auto"/>
            </w:tcBorders>
            <w:vAlign w:val="center"/>
            <w:hideMark/>
          </w:tcPr>
          <w:p w:rsidR="00190CB0" w:rsidRDefault="00190CB0" w:rsidP="00E33C7B">
            <w:pPr>
              <w:pStyle w:val="IntenseQuote"/>
              <w:rPr>
                <w:sz w:val="24"/>
                <w:szCs w:val="24"/>
              </w:rPr>
            </w:pPr>
            <w:r>
              <w:t>82</w:t>
            </w:r>
          </w:p>
        </w:tc>
        <w:tc>
          <w:tcPr>
            <w:tcW w:w="377" w:type="pct"/>
            <w:gridSpan w:val="6"/>
            <w:tcBorders>
              <w:left w:val="single" w:sz="4" w:space="0" w:color="auto"/>
            </w:tcBorders>
            <w:vAlign w:val="center"/>
          </w:tcPr>
          <w:p w:rsidR="00190CB0" w:rsidRDefault="00190CB0" w:rsidP="00190CB0">
            <w:pPr>
              <w:pStyle w:val="IntenseQuote"/>
              <w:rPr>
                <w:sz w:val="24"/>
                <w:szCs w:val="24"/>
              </w:rPr>
            </w:pPr>
          </w:p>
        </w:tc>
        <w:tc>
          <w:tcPr>
            <w:tcW w:w="258" w:type="pct"/>
            <w:gridSpan w:val="2"/>
            <w:tcBorders>
              <w:right w:val="single" w:sz="4" w:space="0" w:color="auto"/>
            </w:tcBorders>
            <w:vAlign w:val="center"/>
            <w:hideMark/>
          </w:tcPr>
          <w:p w:rsidR="00190CB0" w:rsidRDefault="00190CB0" w:rsidP="00E33C7B">
            <w:pPr>
              <w:pStyle w:val="IntenseQuote"/>
              <w:rPr>
                <w:sz w:val="24"/>
                <w:szCs w:val="24"/>
              </w:rPr>
            </w:pPr>
            <w:r>
              <w:t>R</w:t>
            </w:r>
          </w:p>
        </w:tc>
        <w:tc>
          <w:tcPr>
            <w:tcW w:w="473" w:type="pct"/>
            <w:gridSpan w:val="7"/>
            <w:tcBorders>
              <w:left w:val="single" w:sz="4" w:space="0" w:color="auto"/>
            </w:tcBorders>
            <w:vAlign w:val="center"/>
          </w:tcPr>
          <w:p w:rsidR="00190CB0" w:rsidRDefault="00190CB0" w:rsidP="00190CB0">
            <w:pPr>
              <w:pStyle w:val="IntenseQuote"/>
              <w:rPr>
                <w:sz w:val="24"/>
                <w:szCs w:val="24"/>
              </w:rPr>
            </w:pPr>
          </w:p>
        </w:tc>
        <w:tc>
          <w:tcPr>
            <w:tcW w:w="390" w:type="pct"/>
            <w:gridSpan w:val="4"/>
            <w:tcBorders>
              <w:right w:val="single" w:sz="4" w:space="0" w:color="auto"/>
            </w:tcBorders>
            <w:vAlign w:val="center"/>
            <w:hideMark/>
          </w:tcPr>
          <w:p w:rsidR="00190CB0" w:rsidRDefault="00190CB0" w:rsidP="00E33C7B">
            <w:pPr>
              <w:pStyle w:val="IntenseQuote"/>
              <w:rPr>
                <w:sz w:val="24"/>
                <w:szCs w:val="24"/>
              </w:rPr>
            </w:pPr>
            <w:r>
              <w:t>R</w:t>
            </w:r>
          </w:p>
        </w:tc>
        <w:tc>
          <w:tcPr>
            <w:tcW w:w="314" w:type="pct"/>
            <w:gridSpan w:val="5"/>
            <w:tcBorders>
              <w:left w:val="single" w:sz="4" w:space="0" w:color="auto"/>
            </w:tcBorders>
            <w:vAlign w:val="center"/>
          </w:tcPr>
          <w:p w:rsidR="00190CB0" w:rsidRDefault="00190CB0" w:rsidP="00190CB0">
            <w:pPr>
              <w:pStyle w:val="IntenseQuote"/>
              <w:rPr>
                <w:sz w:val="24"/>
                <w:szCs w:val="24"/>
              </w:rPr>
            </w:pPr>
          </w:p>
        </w:tc>
        <w:tc>
          <w:tcPr>
            <w:tcW w:w="610" w:type="pct"/>
            <w:gridSpan w:val="8"/>
            <w:tcBorders>
              <w:right w:val="single" w:sz="4" w:space="0" w:color="auto"/>
            </w:tcBorders>
            <w:vAlign w:val="center"/>
            <w:hideMark/>
          </w:tcPr>
          <w:p w:rsidR="00190CB0" w:rsidRDefault="00190CB0" w:rsidP="00E33C7B">
            <w:pPr>
              <w:pStyle w:val="IntenseQuote"/>
              <w:rPr>
                <w:sz w:val="24"/>
                <w:szCs w:val="24"/>
              </w:rPr>
            </w:pPr>
            <w:r>
              <w:t>R</w:t>
            </w:r>
          </w:p>
        </w:tc>
        <w:tc>
          <w:tcPr>
            <w:tcW w:w="80" w:type="pct"/>
            <w:tcBorders>
              <w:left w:val="single" w:sz="4" w:space="0" w:color="auto"/>
            </w:tcBorders>
            <w:vAlign w:val="center"/>
          </w:tcPr>
          <w:p w:rsidR="00190CB0" w:rsidRDefault="00190CB0" w:rsidP="00190CB0">
            <w:pPr>
              <w:pStyle w:val="IntenseQuote"/>
              <w:rPr>
                <w:sz w:val="24"/>
                <w:szCs w:val="24"/>
              </w:rPr>
            </w:pPr>
          </w:p>
        </w:tc>
        <w:tc>
          <w:tcPr>
            <w:tcW w:w="670" w:type="pct"/>
            <w:gridSpan w:val="9"/>
            <w:tcBorders>
              <w:right w:val="single" w:sz="4" w:space="0" w:color="auto"/>
            </w:tcBorders>
            <w:vAlign w:val="center"/>
            <w:hideMark/>
          </w:tcPr>
          <w:p w:rsidR="00190CB0" w:rsidRDefault="00190CB0" w:rsidP="00E33C7B">
            <w:pPr>
              <w:pStyle w:val="IntenseQuote"/>
              <w:rPr>
                <w:sz w:val="24"/>
                <w:szCs w:val="24"/>
              </w:rPr>
            </w:pPr>
            <w:r>
              <w:t>R</w:t>
            </w:r>
          </w:p>
        </w:tc>
        <w:tc>
          <w:tcPr>
            <w:tcW w:w="72" w:type="pct"/>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capital letter R</w:t>
            </w:r>
          </w:p>
        </w:tc>
      </w:tr>
      <w:tr w:rsidR="00190CB0" w:rsidTr="00190CB0">
        <w:trPr>
          <w:tblCellSpacing w:w="15" w:type="dxa"/>
        </w:trPr>
        <w:tc>
          <w:tcPr>
            <w:tcW w:w="398" w:type="pct"/>
            <w:gridSpan w:val="3"/>
            <w:tcBorders>
              <w:right w:val="single" w:sz="4" w:space="0" w:color="auto"/>
            </w:tcBorders>
            <w:vAlign w:val="center"/>
            <w:hideMark/>
          </w:tcPr>
          <w:p w:rsidR="00190CB0" w:rsidRDefault="00190CB0" w:rsidP="00E33C7B">
            <w:pPr>
              <w:pStyle w:val="IntenseQuote"/>
              <w:rPr>
                <w:sz w:val="24"/>
                <w:szCs w:val="24"/>
              </w:rPr>
            </w:pPr>
            <w:r>
              <w:t>83</w:t>
            </w:r>
          </w:p>
        </w:tc>
        <w:tc>
          <w:tcPr>
            <w:tcW w:w="377" w:type="pct"/>
            <w:gridSpan w:val="6"/>
            <w:tcBorders>
              <w:left w:val="single" w:sz="4" w:space="0" w:color="auto"/>
            </w:tcBorders>
            <w:vAlign w:val="center"/>
          </w:tcPr>
          <w:p w:rsidR="00190CB0" w:rsidRDefault="00190CB0" w:rsidP="00190CB0">
            <w:pPr>
              <w:pStyle w:val="IntenseQuote"/>
              <w:rPr>
                <w:sz w:val="24"/>
                <w:szCs w:val="24"/>
              </w:rPr>
            </w:pPr>
          </w:p>
        </w:tc>
        <w:tc>
          <w:tcPr>
            <w:tcW w:w="258" w:type="pct"/>
            <w:gridSpan w:val="2"/>
            <w:tcBorders>
              <w:right w:val="single" w:sz="4" w:space="0" w:color="auto"/>
            </w:tcBorders>
            <w:vAlign w:val="center"/>
            <w:hideMark/>
          </w:tcPr>
          <w:p w:rsidR="00190CB0" w:rsidRDefault="00190CB0" w:rsidP="00E33C7B">
            <w:pPr>
              <w:pStyle w:val="IntenseQuote"/>
              <w:rPr>
                <w:sz w:val="24"/>
                <w:szCs w:val="24"/>
              </w:rPr>
            </w:pPr>
            <w:r>
              <w:t>S</w:t>
            </w:r>
          </w:p>
        </w:tc>
        <w:tc>
          <w:tcPr>
            <w:tcW w:w="473" w:type="pct"/>
            <w:gridSpan w:val="7"/>
            <w:tcBorders>
              <w:left w:val="single" w:sz="4" w:space="0" w:color="auto"/>
            </w:tcBorders>
            <w:vAlign w:val="center"/>
          </w:tcPr>
          <w:p w:rsidR="00190CB0" w:rsidRDefault="00190CB0" w:rsidP="00190CB0">
            <w:pPr>
              <w:pStyle w:val="IntenseQuote"/>
              <w:rPr>
                <w:sz w:val="24"/>
                <w:szCs w:val="24"/>
              </w:rPr>
            </w:pPr>
          </w:p>
        </w:tc>
        <w:tc>
          <w:tcPr>
            <w:tcW w:w="390" w:type="pct"/>
            <w:gridSpan w:val="4"/>
            <w:tcBorders>
              <w:right w:val="single" w:sz="4" w:space="0" w:color="auto"/>
            </w:tcBorders>
            <w:vAlign w:val="center"/>
            <w:hideMark/>
          </w:tcPr>
          <w:p w:rsidR="00190CB0" w:rsidRDefault="00190CB0" w:rsidP="00E33C7B">
            <w:pPr>
              <w:pStyle w:val="IntenseQuote"/>
              <w:rPr>
                <w:sz w:val="24"/>
                <w:szCs w:val="24"/>
              </w:rPr>
            </w:pPr>
            <w:r>
              <w:t>S</w:t>
            </w:r>
          </w:p>
        </w:tc>
        <w:tc>
          <w:tcPr>
            <w:tcW w:w="314" w:type="pct"/>
            <w:gridSpan w:val="5"/>
            <w:tcBorders>
              <w:left w:val="single" w:sz="4" w:space="0" w:color="auto"/>
            </w:tcBorders>
            <w:vAlign w:val="center"/>
          </w:tcPr>
          <w:p w:rsidR="00190CB0" w:rsidRDefault="00190CB0" w:rsidP="00190CB0">
            <w:pPr>
              <w:pStyle w:val="IntenseQuote"/>
              <w:rPr>
                <w:sz w:val="24"/>
                <w:szCs w:val="24"/>
              </w:rPr>
            </w:pPr>
          </w:p>
        </w:tc>
        <w:tc>
          <w:tcPr>
            <w:tcW w:w="610" w:type="pct"/>
            <w:gridSpan w:val="8"/>
            <w:tcBorders>
              <w:right w:val="single" w:sz="4" w:space="0" w:color="auto"/>
            </w:tcBorders>
            <w:vAlign w:val="center"/>
            <w:hideMark/>
          </w:tcPr>
          <w:p w:rsidR="00190CB0" w:rsidRDefault="00190CB0" w:rsidP="00E33C7B">
            <w:pPr>
              <w:pStyle w:val="IntenseQuote"/>
              <w:rPr>
                <w:sz w:val="24"/>
                <w:szCs w:val="24"/>
              </w:rPr>
            </w:pPr>
            <w:r>
              <w:t>S</w:t>
            </w:r>
          </w:p>
        </w:tc>
        <w:tc>
          <w:tcPr>
            <w:tcW w:w="80" w:type="pct"/>
            <w:tcBorders>
              <w:left w:val="single" w:sz="4" w:space="0" w:color="auto"/>
            </w:tcBorders>
            <w:vAlign w:val="center"/>
          </w:tcPr>
          <w:p w:rsidR="00190CB0" w:rsidRDefault="00190CB0" w:rsidP="00190CB0">
            <w:pPr>
              <w:pStyle w:val="IntenseQuote"/>
              <w:rPr>
                <w:sz w:val="24"/>
                <w:szCs w:val="24"/>
              </w:rPr>
            </w:pPr>
          </w:p>
        </w:tc>
        <w:tc>
          <w:tcPr>
            <w:tcW w:w="670" w:type="pct"/>
            <w:gridSpan w:val="9"/>
            <w:tcBorders>
              <w:right w:val="single" w:sz="4" w:space="0" w:color="auto"/>
            </w:tcBorders>
            <w:vAlign w:val="center"/>
            <w:hideMark/>
          </w:tcPr>
          <w:p w:rsidR="00190CB0" w:rsidRDefault="00190CB0" w:rsidP="00E33C7B">
            <w:pPr>
              <w:pStyle w:val="IntenseQuote"/>
              <w:rPr>
                <w:sz w:val="24"/>
                <w:szCs w:val="24"/>
              </w:rPr>
            </w:pPr>
            <w:r>
              <w:t>S</w:t>
            </w:r>
          </w:p>
        </w:tc>
        <w:tc>
          <w:tcPr>
            <w:tcW w:w="72" w:type="pct"/>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capital letter S</w:t>
            </w:r>
          </w:p>
        </w:tc>
      </w:tr>
      <w:tr w:rsidR="00190CB0" w:rsidTr="00190CB0">
        <w:trPr>
          <w:tblCellSpacing w:w="15" w:type="dxa"/>
        </w:trPr>
        <w:tc>
          <w:tcPr>
            <w:tcW w:w="398" w:type="pct"/>
            <w:gridSpan w:val="3"/>
            <w:tcBorders>
              <w:right w:val="single" w:sz="4" w:space="0" w:color="auto"/>
            </w:tcBorders>
            <w:vAlign w:val="center"/>
            <w:hideMark/>
          </w:tcPr>
          <w:p w:rsidR="00190CB0" w:rsidRDefault="00190CB0" w:rsidP="00E33C7B">
            <w:pPr>
              <w:pStyle w:val="IntenseQuote"/>
              <w:rPr>
                <w:sz w:val="24"/>
                <w:szCs w:val="24"/>
              </w:rPr>
            </w:pPr>
            <w:r>
              <w:t>84</w:t>
            </w:r>
          </w:p>
        </w:tc>
        <w:tc>
          <w:tcPr>
            <w:tcW w:w="377" w:type="pct"/>
            <w:gridSpan w:val="6"/>
            <w:tcBorders>
              <w:left w:val="single" w:sz="4" w:space="0" w:color="auto"/>
            </w:tcBorders>
            <w:vAlign w:val="center"/>
          </w:tcPr>
          <w:p w:rsidR="00190CB0" w:rsidRDefault="00190CB0" w:rsidP="00190CB0">
            <w:pPr>
              <w:pStyle w:val="IntenseQuote"/>
              <w:rPr>
                <w:sz w:val="24"/>
                <w:szCs w:val="24"/>
              </w:rPr>
            </w:pPr>
          </w:p>
        </w:tc>
        <w:tc>
          <w:tcPr>
            <w:tcW w:w="258" w:type="pct"/>
            <w:gridSpan w:val="2"/>
            <w:tcBorders>
              <w:right w:val="single" w:sz="4" w:space="0" w:color="auto"/>
            </w:tcBorders>
            <w:vAlign w:val="center"/>
            <w:hideMark/>
          </w:tcPr>
          <w:p w:rsidR="00190CB0" w:rsidRDefault="00190CB0" w:rsidP="00E33C7B">
            <w:pPr>
              <w:pStyle w:val="IntenseQuote"/>
              <w:rPr>
                <w:sz w:val="24"/>
                <w:szCs w:val="24"/>
              </w:rPr>
            </w:pPr>
            <w:r>
              <w:t>T</w:t>
            </w:r>
          </w:p>
        </w:tc>
        <w:tc>
          <w:tcPr>
            <w:tcW w:w="473" w:type="pct"/>
            <w:gridSpan w:val="7"/>
            <w:tcBorders>
              <w:left w:val="single" w:sz="4" w:space="0" w:color="auto"/>
            </w:tcBorders>
            <w:vAlign w:val="center"/>
          </w:tcPr>
          <w:p w:rsidR="00190CB0" w:rsidRDefault="00190CB0" w:rsidP="00190CB0">
            <w:pPr>
              <w:pStyle w:val="IntenseQuote"/>
              <w:rPr>
                <w:sz w:val="24"/>
                <w:szCs w:val="24"/>
              </w:rPr>
            </w:pPr>
          </w:p>
        </w:tc>
        <w:tc>
          <w:tcPr>
            <w:tcW w:w="390" w:type="pct"/>
            <w:gridSpan w:val="4"/>
            <w:tcBorders>
              <w:right w:val="single" w:sz="4" w:space="0" w:color="auto"/>
            </w:tcBorders>
            <w:vAlign w:val="center"/>
            <w:hideMark/>
          </w:tcPr>
          <w:p w:rsidR="00190CB0" w:rsidRDefault="00190CB0" w:rsidP="00E33C7B">
            <w:pPr>
              <w:pStyle w:val="IntenseQuote"/>
              <w:rPr>
                <w:sz w:val="24"/>
                <w:szCs w:val="24"/>
              </w:rPr>
            </w:pPr>
            <w:r>
              <w:t>T</w:t>
            </w:r>
          </w:p>
        </w:tc>
        <w:tc>
          <w:tcPr>
            <w:tcW w:w="314" w:type="pct"/>
            <w:gridSpan w:val="5"/>
            <w:tcBorders>
              <w:left w:val="single" w:sz="4" w:space="0" w:color="auto"/>
            </w:tcBorders>
            <w:vAlign w:val="center"/>
          </w:tcPr>
          <w:p w:rsidR="00190CB0" w:rsidRDefault="00190CB0" w:rsidP="00190CB0">
            <w:pPr>
              <w:pStyle w:val="IntenseQuote"/>
              <w:rPr>
                <w:sz w:val="24"/>
                <w:szCs w:val="24"/>
              </w:rPr>
            </w:pPr>
          </w:p>
        </w:tc>
        <w:tc>
          <w:tcPr>
            <w:tcW w:w="610" w:type="pct"/>
            <w:gridSpan w:val="8"/>
            <w:tcBorders>
              <w:right w:val="single" w:sz="4" w:space="0" w:color="auto"/>
            </w:tcBorders>
            <w:vAlign w:val="center"/>
            <w:hideMark/>
          </w:tcPr>
          <w:p w:rsidR="00190CB0" w:rsidRDefault="00190CB0" w:rsidP="00E33C7B">
            <w:pPr>
              <w:pStyle w:val="IntenseQuote"/>
              <w:rPr>
                <w:sz w:val="24"/>
                <w:szCs w:val="24"/>
              </w:rPr>
            </w:pPr>
            <w:r>
              <w:t>T</w:t>
            </w:r>
          </w:p>
        </w:tc>
        <w:tc>
          <w:tcPr>
            <w:tcW w:w="80" w:type="pct"/>
            <w:tcBorders>
              <w:left w:val="single" w:sz="4" w:space="0" w:color="auto"/>
            </w:tcBorders>
            <w:vAlign w:val="center"/>
          </w:tcPr>
          <w:p w:rsidR="00190CB0" w:rsidRDefault="00190CB0" w:rsidP="00190CB0">
            <w:pPr>
              <w:pStyle w:val="IntenseQuote"/>
              <w:rPr>
                <w:sz w:val="24"/>
                <w:szCs w:val="24"/>
              </w:rPr>
            </w:pPr>
          </w:p>
        </w:tc>
        <w:tc>
          <w:tcPr>
            <w:tcW w:w="670" w:type="pct"/>
            <w:gridSpan w:val="9"/>
            <w:tcBorders>
              <w:right w:val="single" w:sz="4" w:space="0" w:color="auto"/>
            </w:tcBorders>
            <w:vAlign w:val="center"/>
            <w:hideMark/>
          </w:tcPr>
          <w:p w:rsidR="00190CB0" w:rsidRDefault="00190CB0" w:rsidP="00E33C7B">
            <w:pPr>
              <w:pStyle w:val="IntenseQuote"/>
              <w:rPr>
                <w:sz w:val="24"/>
                <w:szCs w:val="24"/>
              </w:rPr>
            </w:pPr>
            <w:r>
              <w:t>T</w:t>
            </w:r>
          </w:p>
        </w:tc>
        <w:tc>
          <w:tcPr>
            <w:tcW w:w="72" w:type="pct"/>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capital letter T</w:t>
            </w:r>
          </w:p>
        </w:tc>
      </w:tr>
      <w:tr w:rsidR="00190CB0" w:rsidTr="00190CB0">
        <w:trPr>
          <w:tblCellSpacing w:w="15" w:type="dxa"/>
        </w:trPr>
        <w:tc>
          <w:tcPr>
            <w:tcW w:w="398" w:type="pct"/>
            <w:gridSpan w:val="3"/>
            <w:tcBorders>
              <w:right w:val="single" w:sz="4" w:space="0" w:color="auto"/>
            </w:tcBorders>
            <w:vAlign w:val="center"/>
            <w:hideMark/>
          </w:tcPr>
          <w:p w:rsidR="00190CB0" w:rsidRDefault="00190CB0" w:rsidP="00E33C7B">
            <w:pPr>
              <w:pStyle w:val="IntenseQuote"/>
              <w:rPr>
                <w:sz w:val="24"/>
                <w:szCs w:val="24"/>
              </w:rPr>
            </w:pPr>
            <w:r>
              <w:t>85</w:t>
            </w:r>
          </w:p>
        </w:tc>
        <w:tc>
          <w:tcPr>
            <w:tcW w:w="377" w:type="pct"/>
            <w:gridSpan w:val="6"/>
            <w:tcBorders>
              <w:left w:val="single" w:sz="4" w:space="0" w:color="auto"/>
            </w:tcBorders>
            <w:vAlign w:val="center"/>
          </w:tcPr>
          <w:p w:rsidR="00190CB0" w:rsidRDefault="00190CB0" w:rsidP="00190CB0">
            <w:pPr>
              <w:pStyle w:val="IntenseQuote"/>
              <w:rPr>
                <w:sz w:val="24"/>
                <w:szCs w:val="24"/>
              </w:rPr>
            </w:pPr>
          </w:p>
        </w:tc>
        <w:tc>
          <w:tcPr>
            <w:tcW w:w="258" w:type="pct"/>
            <w:gridSpan w:val="2"/>
            <w:tcBorders>
              <w:right w:val="single" w:sz="4" w:space="0" w:color="auto"/>
            </w:tcBorders>
            <w:vAlign w:val="center"/>
            <w:hideMark/>
          </w:tcPr>
          <w:p w:rsidR="00190CB0" w:rsidRDefault="00190CB0" w:rsidP="00E33C7B">
            <w:pPr>
              <w:pStyle w:val="IntenseQuote"/>
              <w:rPr>
                <w:sz w:val="24"/>
                <w:szCs w:val="24"/>
              </w:rPr>
            </w:pPr>
            <w:r>
              <w:t>U</w:t>
            </w:r>
          </w:p>
        </w:tc>
        <w:tc>
          <w:tcPr>
            <w:tcW w:w="473" w:type="pct"/>
            <w:gridSpan w:val="7"/>
            <w:tcBorders>
              <w:left w:val="single" w:sz="4" w:space="0" w:color="auto"/>
            </w:tcBorders>
            <w:vAlign w:val="center"/>
          </w:tcPr>
          <w:p w:rsidR="00190CB0" w:rsidRDefault="00190CB0" w:rsidP="00190CB0">
            <w:pPr>
              <w:pStyle w:val="IntenseQuote"/>
              <w:rPr>
                <w:sz w:val="24"/>
                <w:szCs w:val="24"/>
              </w:rPr>
            </w:pPr>
          </w:p>
        </w:tc>
        <w:tc>
          <w:tcPr>
            <w:tcW w:w="390" w:type="pct"/>
            <w:gridSpan w:val="4"/>
            <w:tcBorders>
              <w:right w:val="single" w:sz="4" w:space="0" w:color="auto"/>
            </w:tcBorders>
            <w:vAlign w:val="center"/>
            <w:hideMark/>
          </w:tcPr>
          <w:p w:rsidR="00190CB0" w:rsidRDefault="00190CB0" w:rsidP="00E33C7B">
            <w:pPr>
              <w:pStyle w:val="IntenseQuote"/>
              <w:rPr>
                <w:sz w:val="24"/>
                <w:szCs w:val="24"/>
              </w:rPr>
            </w:pPr>
            <w:r>
              <w:t>U</w:t>
            </w:r>
          </w:p>
        </w:tc>
        <w:tc>
          <w:tcPr>
            <w:tcW w:w="314" w:type="pct"/>
            <w:gridSpan w:val="5"/>
            <w:tcBorders>
              <w:left w:val="single" w:sz="4" w:space="0" w:color="auto"/>
            </w:tcBorders>
            <w:vAlign w:val="center"/>
          </w:tcPr>
          <w:p w:rsidR="00190CB0" w:rsidRDefault="00190CB0" w:rsidP="00190CB0">
            <w:pPr>
              <w:pStyle w:val="IntenseQuote"/>
              <w:rPr>
                <w:sz w:val="24"/>
                <w:szCs w:val="24"/>
              </w:rPr>
            </w:pPr>
          </w:p>
        </w:tc>
        <w:tc>
          <w:tcPr>
            <w:tcW w:w="610" w:type="pct"/>
            <w:gridSpan w:val="8"/>
            <w:tcBorders>
              <w:right w:val="single" w:sz="4" w:space="0" w:color="auto"/>
            </w:tcBorders>
            <w:vAlign w:val="center"/>
            <w:hideMark/>
          </w:tcPr>
          <w:p w:rsidR="00190CB0" w:rsidRDefault="00190CB0" w:rsidP="00E33C7B">
            <w:pPr>
              <w:pStyle w:val="IntenseQuote"/>
              <w:rPr>
                <w:sz w:val="24"/>
                <w:szCs w:val="24"/>
              </w:rPr>
            </w:pPr>
            <w:r>
              <w:t>U</w:t>
            </w:r>
          </w:p>
        </w:tc>
        <w:tc>
          <w:tcPr>
            <w:tcW w:w="80" w:type="pct"/>
            <w:tcBorders>
              <w:left w:val="single" w:sz="4" w:space="0" w:color="auto"/>
            </w:tcBorders>
            <w:vAlign w:val="center"/>
          </w:tcPr>
          <w:p w:rsidR="00190CB0" w:rsidRDefault="00190CB0" w:rsidP="00190CB0">
            <w:pPr>
              <w:pStyle w:val="IntenseQuote"/>
              <w:rPr>
                <w:sz w:val="24"/>
                <w:szCs w:val="24"/>
              </w:rPr>
            </w:pPr>
          </w:p>
        </w:tc>
        <w:tc>
          <w:tcPr>
            <w:tcW w:w="670" w:type="pct"/>
            <w:gridSpan w:val="9"/>
            <w:tcBorders>
              <w:right w:val="single" w:sz="4" w:space="0" w:color="auto"/>
            </w:tcBorders>
            <w:vAlign w:val="center"/>
            <w:hideMark/>
          </w:tcPr>
          <w:p w:rsidR="00190CB0" w:rsidRDefault="00190CB0" w:rsidP="00E33C7B">
            <w:pPr>
              <w:pStyle w:val="IntenseQuote"/>
              <w:rPr>
                <w:sz w:val="24"/>
                <w:szCs w:val="24"/>
              </w:rPr>
            </w:pPr>
            <w:r>
              <w:t>U</w:t>
            </w:r>
          </w:p>
        </w:tc>
        <w:tc>
          <w:tcPr>
            <w:tcW w:w="72" w:type="pct"/>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capital letter U</w:t>
            </w:r>
          </w:p>
        </w:tc>
      </w:tr>
      <w:tr w:rsidR="00190CB0" w:rsidTr="00190CB0">
        <w:trPr>
          <w:tblCellSpacing w:w="15" w:type="dxa"/>
        </w:trPr>
        <w:tc>
          <w:tcPr>
            <w:tcW w:w="398" w:type="pct"/>
            <w:gridSpan w:val="3"/>
            <w:tcBorders>
              <w:right w:val="single" w:sz="4" w:space="0" w:color="auto"/>
            </w:tcBorders>
            <w:vAlign w:val="center"/>
            <w:hideMark/>
          </w:tcPr>
          <w:p w:rsidR="00190CB0" w:rsidRDefault="00190CB0" w:rsidP="00E33C7B">
            <w:pPr>
              <w:pStyle w:val="IntenseQuote"/>
              <w:rPr>
                <w:sz w:val="24"/>
                <w:szCs w:val="24"/>
              </w:rPr>
            </w:pPr>
            <w:r>
              <w:t>86</w:t>
            </w:r>
          </w:p>
        </w:tc>
        <w:tc>
          <w:tcPr>
            <w:tcW w:w="377" w:type="pct"/>
            <w:gridSpan w:val="6"/>
            <w:tcBorders>
              <w:left w:val="single" w:sz="4" w:space="0" w:color="auto"/>
            </w:tcBorders>
            <w:vAlign w:val="center"/>
          </w:tcPr>
          <w:p w:rsidR="00190CB0" w:rsidRDefault="00190CB0" w:rsidP="00190CB0">
            <w:pPr>
              <w:pStyle w:val="IntenseQuote"/>
              <w:rPr>
                <w:sz w:val="24"/>
                <w:szCs w:val="24"/>
              </w:rPr>
            </w:pPr>
          </w:p>
        </w:tc>
        <w:tc>
          <w:tcPr>
            <w:tcW w:w="258" w:type="pct"/>
            <w:gridSpan w:val="2"/>
            <w:tcBorders>
              <w:right w:val="single" w:sz="4" w:space="0" w:color="auto"/>
            </w:tcBorders>
            <w:vAlign w:val="center"/>
            <w:hideMark/>
          </w:tcPr>
          <w:p w:rsidR="00190CB0" w:rsidRDefault="00190CB0" w:rsidP="00E33C7B">
            <w:pPr>
              <w:pStyle w:val="IntenseQuote"/>
              <w:rPr>
                <w:sz w:val="24"/>
                <w:szCs w:val="24"/>
              </w:rPr>
            </w:pPr>
            <w:r>
              <w:t>V</w:t>
            </w:r>
          </w:p>
        </w:tc>
        <w:tc>
          <w:tcPr>
            <w:tcW w:w="473" w:type="pct"/>
            <w:gridSpan w:val="7"/>
            <w:tcBorders>
              <w:left w:val="single" w:sz="4" w:space="0" w:color="auto"/>
            </w:tcBorders>
            <w:vAlign w:val="center"/>
          </w:tcPr>
          <w:p w:rsidR="00190CB0" w:rsidRDefault="00190CB0" w:rsidP="00190CB0">
            <w:pPr>
              <w:pStyle w:val="IntenseQuote"/>
              <w:rPr>
                <w:sz w:val="24"/>
                <w:szCs w:val="24"/>
              </w:rPr>
            </w:pPr>
          </w:p>
        </w:tc>
        <w:tc>
          <w:tcPr>
            <w:tcW w:w="390" w:type="pct"/>
            <w:gridSpan w:val="4"/>
            <w:tcBorders>
              <w:right w:val="single" w:sz="4" w:space="0" w:color="auto"/>
            </w:tcBorders>
            <w:vAlign w:val="center"/>
            <w:hideMark/>
          </w:tcPr>
          <w:p w:rsidR="00190CB0" w:rsidRDefault="00190CB0" w:rsidP="00E33C7B">
            <w:pPr>
              <w:pStyle w:val="IntenseQuote"/>
              <w:rPr>
                <w:sz w:val="24"/>
                <w:szCs w:val="24"/>
              </w:rPr>
            </w:pPr>
            <w:r>
              <w:t>V</w:t>
            </w:r>
          </w:p>
        </w:tc>
        <w:tc>
          <w:tcPr>
            <w:tcW w:w="314" w:type="pct"/>
            <w:gridSpan w:val="5"/>
            <w:tcBorders>
              <w:left w:val="single" w:sz="4" w:space="0" w:color="auto"/>
            </w:tcBorders>
            <w:vAlign w:val="center"/>
          </w:tcPr>
          <w:p w:rsidR="00190CB0" w:rsidRDefault="00190CB0" w:rsidP="00190CB0">
            <w:pPr>
              <w:pStyle w:val="IntenseQuote"/>
              <w:rPr>
                <w:sz w:val="24"/>
                <w:szCs w:val="24"/>
              </w:rPr>
            </w:pPr>
          </w:p>
        </w:tc>
        <w:tc>
          <w:tcPr>
            <w:tcW w:w="610" w:type="pct"/>
            <w:gridSpan w:val="8"/>
            <w:tcBorders>
              <w:right w:val="single" w:sz="4" w:space="0" w:color="auto"/>
            </w:tcBorders>
            <w:vAlign w:val="center"/>
            <w:hideMark/>
          </w:tcPr>
          <w:p w:rsidR="00190CB0" w:rsidRDefault="00190CB0" w:rsidP="00E33C7B">
            <w:pPr>
              <w:pStyle w:val="IntenseQuote"/>
              <w:rPr>
                <w:sz w:val="24"/>
                <w:szCs w:val="24"/>
              </w:rPr>
            </w:pPr>
            <w:r>
              <w:t>V</w:t>
            </w:r>
          </w:p>
        </w:tc>
        <w:tc>
          <w:tcPr>
            <w:tcW w:w="80" w:type="pct"/>
            <w:tcBorders>
              <w:left w:val="single" w:sz="4" w:space="0" w:color="auto"/>
            </w:tcBorders>
            <w:vAlign w:val="center"/>
          </w:tcPr>
          <w:p w:rsidR="00190CB0" w:rsidRDefault="00190CB0" w:rsidP="00190CB0">
            <w:pPr>
              <w:pStyle w:val="IntenseQuote"/>
              <w:rPr>
                <w:sz w:val="24"/>
                <w:szCs w:val="24"/>
              </w:rPr>
            </w:pPr>
          </w:p>
        </w:tc>
        <w:tc>
          <w:tcPr>
            <w:tcW w:w="670" w:type="pct"/>
            <w:gridSpan w:val="9"/>
            <w:tcBorders>
              <w:right w:val="single" w:sz="4" w:space="0" w:color="auto"/>
            </w:tcBorders>
            <w:vAlign w:val="center"/>
            <w:hideMark/>
          </w:tcPr>
          <w:p w:rsidR="00190CB0" w:rsidRDefault="00190CB0" w:rsidP="00E33C7B">
            <w:pPr>
              <w:pStyle w:val="IntenseQuote"/>
              <w:rPr>
                <w:sz w:val="24"/>
                <w:szCs w:val="24"/>
              </w:rPr>
            </w:pPr>
            <w:r>
              <w:t>V</w:t>
            </w:r>
          </w:p>
        </w:tc>
        <w:tc>
          <w:tcPr>
            <w:tcW w:w="72" w:type="pct"/>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capital letter V</w:t>
            </w:r>
          </w:p>
        </w:tc>
      </w:tr>
      <w:tr w:rsidR="00190CB0" w:rsidTr="00190CB0">
        <w:trPr>
          <w:tblCellSpacing w:w="15" w:type="dxa"/>
        </w:trPr>
        <w:tc>
          <w:tcPr>
            <w:tcW w:w="398" w:type="pct"/>
            <w:gridSpan w:val="3"/>
            <w:tcBorders>
              <w:right w:val="single" w:sz="4" w:space="0" w:color="auto"/>
            </w:tcBorders>
            <w:vAlign w:val="center"/>
            <w:hideMark/>
          </w:tcPr>
          <w:p w:rsidR="00190CB0" w:rsidRDefault="00190CB0" w:rsidP="00E33C7B">
            <w:pPr>
              <w:pStyle w:val="IntenseQuote"/>
              <w:rPr>
                <w:sz w:val="24"/>
                <w:szCs w:val="24"/>
              </w:rPr>
            </w:pPr>
            <w:r>
              <w:t>87</w:t>
            </w:r>
          </w:p>
        </w:tc>
        <w:tc>
          <w:tcPr>
            <w:tcW w:w="377" w:type="pct"/>
            <w:gridSpan w:val="6"/>
            <w:tcBorders>
              <w:left w:val="single" w:sz="4" w:space="0" w:color="auto"/>
            </w:tcBorders>
            <w:vAlign w:val="center"/>
          </w:tcPr>
          <w:p w:rsidR="00190CB0" w:rsidRDefault="00190CB0" w:rsidP="00190CB0">
            <w:pPr>
              <w:pStyle w:val="IntenseQuote"/>
              <w:rPr>
                <w:sz w:val="24"/>
                <w:szCs w:val="24"/>
              </w:rPr>
            </w:pPr>
          </w:p>
        </w:tc>
        <w:tc>
          <w:tcPr>
            <w:tcW w:w="258" w:type="pct"/>
            <w:gridSpan w:val="2"/>
            <w:tcBorders>
              <w:right w:val="single" w:sz="4" w:space="0" w:color="auto"/>
            </w:tcBorders>
            <w:vAlign w:val="center"/>
            <w:hideMark/>
          </w:tcPr>
          <w:p w:rsidR="00190CB0" w:rsidRDefault="00190CB0" w:rsidP="00E33C7B">
            <w:pPr>
              <w:pStyle w:val="IntenseQuote"/>
              <w:rPr>
                <w:sz w:val="24"/>
                <w:szCs w:val="24"/>
              </w:rPr>
            </w:pPr>
            <w:r>
              <w:t>W</w:t>
            </w:r>
          </w:p>
        </w:tc>
        <w:tc>
          <w:tcPr>
            <w:tcW w:w="473" w:type="pct"/>
            <w:gridSpan w:val="7"/>
            <w:tcBorders>
              <w:left w:val="single" w:sz="4" w:space="0" w:color="auto"/>
            </w:tcBorders>
            <w:vAlign w:val="center"/>
          </w:tcPr>
          <w:p w:rsidR="00190CB0" w:rsidRDefault="00190CB0" w:rsidP="00190CB0">
            <w:pPr>
              <w:pStyle w:val="IntenseQuote"/>
              <w:rPr>
                <w:sz w:val="24"/>
                <w:szCs w:val="24"/>
              </w:rPr>
            </w:pPr>
          </w:p>
        </w:tc>
        <w:tc>
          <w:tcPr>
            <w:tcW w:w="390" w:type="pct"/>
            <w:gridSpan w:val="4"/>
            <w:tcBorders>
              <w:right w:val="single" w:sz="4" w:space="0" w:color="auto"/>
            </w:tcBorders>
            <w:vAlign w:val="center"/>
            <w:hideMark/>
          </w:tcPr>
          <w:p w:rsidR="00190CB0" w:rsidRDefault="00190CB0" w:rsidP="00E33C7B">
            <w:pPr>
              <w:pStyle w:val="IntenseQuote"/>
              <w:rPr>
                <w:sz w:val="24"/>
                <w:szCs w:val="24"/>
              </w:rPr>
            </w:pPr>
            <w:r>
              <w:t>W</w:t>
            </w:r>
          </w:p>
        </w:tc>
        <w:tc>
          <w:tcPr>
            <w:tcW w:w="314" w:type="pct"/>
            <w:gridSpan w:val="5"/>
            <w:tcBorders>
              <w:left w:val="single" w:sz="4" w:space="0" w:color="auto"/>
            </w:tcBorders>
            <w:vAlign w:val="center"/>
          </w:tcPr>
          <w:p w:rsidR="00190CB0" w:rsidRDefault="00190CB0" w:rsidP="00190CB0">
            <w:pPr>
              <w:pStyle w:val="IntenseQuote"/>
              <w:rPr>
                <w:sz w:val="24"/>
                <w:szCs w:val="24"/>
              </w:rPr>
            </w:pPr>
          </w:p>
        </w:tc>
        <w:tc>
          <w:tcPr>
            <w:tcW w:w="610" w:type="pct"/>
            <w:gridSpan w:val="8"/>
            <w:tcBorders>
              <w:right w:val="single" w:sz="4" w:space="0" w:color="auto"/>
            </w:tcBorders>
            <w:vAlign w:val="center"/>
            <w:hideMark/>
          </w:tcPr>
          <w:p w:rsidR="00190CB0" w:rsidRDefault="00190CB0" w:rsidP="00E33C7B">
            <w:pPr>
              <w:pStyle w:val="IntenseQuote"/>
              <w:rPr>
                <w:sz w:val="24"/>
                <w:szCs w:val="24"/>
              </w:rPr>
            </w:pPr>
            <w:r>
              <w:t>W</w:t>
            </w:r>
          </w:p>
        </w:tc>
        <w:tc>
          <w:tcPr>
            <w:tcW w:w="80" w:type="pct"/>
            <w:tcBorders>
              <w:left w:val="single" w:sz="4" w:space="0" w:color="auto"/>
            </w:tcBorders>
            <w:vAlign w:val="center"/>
          </w:tcPr>
          <w:p w:rsidR="00190CB0" w:rsidRDefault="00190CB0" w:rsidP="00190CB0">
            <w:pPr>
              <w:pStyle w:val="IntenseQuote"/>
              <w:rPr>
                <w:sz w:val="24"/>
                <w:szCs w:val="24"/>
              </w:rPr>
            </w:pPr>
          </w:p>
        </w:tc>
        <w:tc>
          <w:tcPr>
            <w:tcW w:w="670" w:type="pct"/>
            <w:gridSpan w:val="9"/>
            <w:tcBorders>
              <w:right w:val="single" w:sz="4" w:space="0" w:color="auto"/>
            </w:tcBorders>
            <w:vAlign w:val="center"/>
            <w:hideMark/>
          </w:tcPr>
          <w:p w:rsidR="00190CB0" w:rsidRDefault="00190CB0" w:rsidP="00E33C7B">
            <w:pPr>
              <w:pStyle w:val="IntenseQuote"/>
              <w:rPr>
                <w:sz w:val="24"/>
                <w:szCs w:val="24"/>
              </w:rPr>
            </w:pPr>
            <w:r>
              <w:t>W</w:t>
            </w:r>
          </w:p>
        </w:tc>
        <w:tc>
          <w:tcPr>
            <w:tcW w:w="72" w:type="pct"/>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capital letter W</w:t>
            </w:r>
          </w:p>
        </w:tc>
      </w:tr>
      <w:tr w:rsidR="00190CB0" w:rsidTr="00190CB0">
        <w:trPr>
          <w:tblCellSpacing w:w="15" w:type="dxa"/>
        </w:trPr>
        <w:tc>
          <w:tcPr>
            <w:tcW w:w="398" w:type="pct"/>
            <w:gridSpan w:val="3"/>
            <w:tcBorders>
              <w:right w:val="single" w:sz="4" w:space="0" w:color="auto"/>
            </w:tcBorders>
            <w:vAlign w:val="center"/>
            <w:hideMark/>
          </w:tcPr>
          <w:p w:rsidR="00190CB0" w:rsidRDefault="00190CB0" w:rsidP="00E33C7B">
            <w:pPr>
              <w:pStyle w:val="IntenseQuote"/>
              <w:rPr>
                <w:sz w:val="24"/>
                <w:szCs w:val="24"/>
              </w:rPr>
            </w:pPr>
            <w:r>
              <w:t>88</w:t>
            </w:r>
          </w:p>
        </w:tc>
        <w:tc>
          <w:tcPr>
            <w:tcW w:w="377" w:type="pct"/>
            <w:gridSpan w:val="6"/>
            <w:tcBorders>
              <w:left w:val="single" w:sz="4" w:space="0" w:color="auto"/>
            </w:tcBorders>
            <w:vAlign w:val="center"/>
          </w:tcPr>
          <w:p w:rsidR="00190CB0" w:rsidRDefault="00190CB0" w:rsidP="00190CB0">
            <w:pPr>
              <w:pStyle w:val="IntenseQuote"/>
              <w:rPr>
                <w:sz w:val="24"/>
                <w:szCs w:val="24"/>
              </w:rPr>
            </w:pPr>
          </w:p>
        </w:tc>
        <w:tc>
          <w:tcPr>
            <w:tcW w:w="258" w:type="pct"/>
            <w:gridSpan w:val="2"/>
            <w:tcBorders>
              <w:right w:val="single" w:sz="4" w:space="0" w:color="auto"/>
            </w:tcBorders>
            <w:vAlign w:val="center"/>
            <w:hideMark/>
          </w:tcPr>
          <w:p w:rsidR="00190CB0" w:rsidRDefault="00190CB0" w:rsidP="00E33C7B">
            <w:pPr>
              <w:pStyle w:val="IntenseQuote"/>
              <w:rPr>
                <w:sz w:val="24"/>
                <w:szCs w:val="24"/>
              </w:rPr>
            </w:pPr>
            <w:r>
              <w:t>X</w:t>
            </w:r>
          </w:p>
        </w:tc>
        <w:tc>
          <w:tcPr>
            <w:tcW w:w="473" w:type="pct"/>
            <w:gridSpan w:val="7"/>
            <w:tcBorders>
              <w:left w:val="single" w:sz="4" w:space="0" w:color="auto"/>
            </w:tcBorders>
            <w:vAlign w:val="center"/>
          </w:tcPr>
          <w:p w:rsidR="00190CB0" w:rsidRDefault="00190CB0" w:rsidP="00190CB0">
            <w:pPr>
              <w:pStyle w:val="IntenseQuote"/>
              <w:rPr>
                <w:sz w:val="24"/>
                <w:szCs w:val="24"/>
              </w:rPr>
            </w:pPr>
          </w:p>
        </w:tc>
        <w:tc>
          <w:tcPr>
            <w:tcW w:w="390" w:type="pct"/>
            <w:gridSpan w:val="4"/>
            <w:tcBorders>
              <w:right w:val="single" w:sz="4" w:space="0" w:color="auto"/>
            </w:tcBorders>
            <w:vAlign w:val="center"/>
            <w:hideMark/>
          </w:tcPr>
          <w:p w:rsidR="00190CB0" w:rsidRDefault="00190CB0" w:rsidP="00E33C7B">
            <w:pPr>
              <w:pStyle w:val="IntenseQuote"/>
              <w:rPr>
                <w:sz w:val="24"/>
                <w:szCs w:val="24"/>
              </w:rPr>
            </w:pPr>
            <w:r>
              <w:t>X</w:t>
            </w:r>
          </w:p>
        </w:tc>
        <w:tc>
          <w:tcPr>
            <w:tcW w:w="314" w:type="pct"/>
            <w:gridSpan w:val="5"/>
            <w:tcBorders>
              <w:left w:val="single" w:sz="4" w:space="0" w:color="auto"/>
            </w:tcBorders>
            <w:vAlign w:val="center"/>
          </w:tcPr>
          <w:p w:rsidR="00190CB0" w:rsidRDefault="00190CB0" w:rsidP="00190CB0">
            <w:pPr>
              <w:pStyle w:val="IntenseQuote"/>
              <w:rPr>
                <w:sz w:val="24"/>
                <w:szCs w:val="24"/>
              </w:rPr>
            </w:pPr>
          </w:p>
        </w:tc>
        <w:tc>
          <w:tcPr>
            <w:tcW w:w="610" w:type="pct"/>
            <w:gridSpan w:val="8"/>
            <w:tcBorders>
              <w:right w:val="single" w:sz="4" w:space="0" w:color="auto"/>
            </w:tcBorders>
            <w:vAlign w:val="center"/>
            <w:hideMark/>
          </w:tcPr>
          <w:p w:rsidR="00190CB0" w:rsidRDefault="00190CB0" w:rsidP="00E33C7B">
            <w:pPr>
              <w:pStyle w:val="IntenseQuote"/>
              <w:rPr>
                <w:sz w:val="24"/>
                <w:szCs w:val="24"/>
              </w:rPr>
            </w:pPr>
            <w:r>
              <w:t>X</w:t>
            </w:r>
          </w:p>
        </w:tc>
        <w:tc>
          <w:tcPr>
            <w:tcW w:w="80" w:type="pct"/>
            <w:tcBorders>
              <w:left w:val="single" w:sz="4" w:space="0" w:color="auto"/>
            </w:tcBorders>
            <w:vAlign w:val="center"/>
          </w:tcPr>
          <w:p w:rsidR="00190CB0" w:rsidRDefault="00190CB0" w:rsidP="00190CB0">
            <w:pPr>
              <w:pStyle w:val="IntenseQuote"/>
              <w:rPr>
                <w:sz w:val="24"/>
                <w:szCs w:val="24"/>
              </w:rPr>
            </w:pPr>
          </w:p>
        </w:tc>
        <w:tc>
          <w:tcPr>
            <w:tcW w:w="670" w:type="pct"/>
            <w:gridSpan w:val="9"/>
            <w:tcBorders>
              <w:right w:val="single" w:sz="4" w:space="0" w:color="auto"/>
            </w:tcBorders>
            <w:vAlign w:val="center"/>
            <w:hideMark/>
          </w:tcPr>
          <w:p w:rsidR="00190CB0" w:rsidRDefault="00190CB0" w:rsidP="00E33C7B">
            <w:pPr>
              <w:pStyle w:val="IntenseQuote"/>
              <w:rPr>
                <w:sz w:val="24"/>
                <w:szCs w:val="24"/>
              </w:rPr>
            </w:pPr>
            <w:r>
              <w:t>X</w:t>
            </w:r>
          </w:p>
        </w:tc>
        <w:tc>
          <w:tcPr>
            <w:tcW w:w="72" w:type="pct"/>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capital letter X</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89</w:t>
            </w:r>
          </w:p>
        </w:tc>
        <w:tc>
          <w:tcPr>
            <w:tcW w:w="748" w:type="pct"/>
            <w:gridSpan w:val="9"/>
            <w:vAlign w:val="center"/>
            <w:hideMark/>
          </w:tcPr>
          <w:p w:rsidR="0038077C" w:rsidRDefault="0038077C" w:rsidP="00E33C7B">
            <w:pPr>
              <w:pStyle w:val="IntenseQuote"/>
              <w:rPr>
                <w:sz w:val="24"/>
                <w:szCs w:val="24"/>
              </w:rPr>
            </w:pPr>
            <w:r>
              <w:t>Y</w:t>
            </w:r>
          </w:p>
        </w:tc>
        <w:tc>
          <w:tcPr>
            <w:tcW w:w="722" w:type="pct"/>
            <w:gridSpan w:val="9"/>
            <w:vAlign w:val="center"/>
            <w:hideMark/>
          </w:tcPr>
          <w:p w:rsidR="0038077C" w:rsidRDefault="0038077C" w:rsidP="00E33C7B">
            <w:pPr>
              <w:pStyle w:val="IntenseQuote"/>
              <w:rPr>
                <w:sz w:val="24"/>
                <w:szCs w:val="24"/>
              </w:rPr>
            </w:pPr>
            <w:r>
              <w:t>Y</w:t>
            </w:r>
          </w:p>
        </w:tc>
        <w:tc>
          <w:tcPr>
            <w:tcW w:w="708" w:type="pct"/>
            <w:gridSpan w:val="9"/>
            <w:vAlign w:val="center"/>
            <w:hideMark/>
          </w:tcPr>
          <w:p w:rsidR="0038077C" w:rsidRDefault="0038077C" w:rsidP="00E33C7B">
            <w:pPr>
              <w:pStyle w:val="IntenseQuote"/>
              <w:rPr>
                <w:sz w:val="24"/>
                <w:szCs w:val="24"/>
              </w:rPr>
            </w:pPr>
            <w:r>
              <w:t>Y</w:t>
            </w:r>
          </w:p>
        </w:tc>
        <w:tc>
          <w:tcPr>
            <w:tcW w:w="760" w:type="pct"/>
            <w:gridSpan w:val="10"/>
            <w:vAlign w:val="center"/>
            <w:hideMark/>
          </w:tcPr>
          <w:p w:rsidR="0038077C" w:rsidRDefault="0038077C" w:rsidP="00E33C7B">
            <w:pPr>
              <w:pStyle w:val="IntenseQuote"/>
              <w:rPr>
                <w:sz w:val="24"/>
                <w:szCs w:val="24"/>
              </w:rPr>
            </w:pPr>
            <w:r>
              <w:t>Y</w:t>
            </w:r>
          </w:p>
        </w:tc>
        <w:tc>
          <w:tcPr>
            <w:tcW w:w="1148" w:type="pct"/>
            <w:vAlign w:val="center"/>
            <w:hideMark/>
          </w:tcPr>
          <w:p w:rsidR="0038077C" w:rsidRDefault="0038077C" w:rsidP="00E33C7B">
            <w:pPr>
              <w:pStyle w:val="IntenseQuote"/>
              <w:rPr>
                <w:sz w:val="24"/>
                <w:szCs w:val="24"/>
              </w:rPr>
            </w:pPr>
            <w:r>
              <w:t>Latin capital letter Y</w:t>
            </w:r>
          </w:p>
        </w:tc>
      </w:tr>
      <w:tr w:rsidR="00190CB0" w:rsidTr="00190CB0">
        <w:trPr>
          <w:tblCellSpacing w:w="15" w:type="dxa"/>
        </w:trPr>
        <w:tc>
          <w:tcPr>
            <w:tcW w:w="699" w:type="pct"/>
            <w:gridSpan w:val="8"/>
            <w:tcBorders>
              <w:right w:val="single" w:sz="4" w:space="0" w:color="auto"/>
            </w:tcBorders>
            <w:vAlign w:val="center"/>
            <w:hideMark/>
          </w:tcPr>
          <w:p w:rsidR="00190CB0" w:rsidRDefault="00190CB0" w:rsidP="00E33C7B">
            <w:pPr>
              <w:pStyle w:val="IntenseQuote"/>
              <w:rPr>
                <w:sz w:val="24"/>
                <w:szCs w:val="24"/>
              </w:rPr>
            </w:pPr>
            <w:r>
              <w:t>90</w:t>
            </w:r>
          </w:p>
        </w:tc>
        <w:tc>
          <w:tcPr>
            <w:tcW w:w="76" w:type="pct"/>
            <w:tcBorders>
              <w:left w:val="single" w:sz="4" w:space="0" w:color="auto"/>
            </w:tcBorders>
            <w:vAlign w:val="center"/>
          </w:tcPr>
          <w:p w:rsidR="00190CB0" w:rsidRDefault="00190CB0" w:rsidP="00190CB0">
            <w:pPr>
              <w:pStyle w:val="IntenseQuote"/>
              <w:rPr>
                <w:sz w:val="24"/>
                <w:szCs w:val="24"/>
              </w:rPr>
            </w:pPr>
          </w:p>
        </w:tc>
        <w:tc>
          <w:tcPr>
            <w:tcW w:w="748" w:type="pct"/>
            <w:gridSpan w:val="9"/>
            <w:vAlign w:val="center"/>
            <w:hideMark/>
          </w:tcPr>
          <w:p w:rsidR="00190CB0" w:rsidRDefault="00190CB0" w:rsidP="00E33C7B">
            <w:pPr>
              <w:pStyle w:val="IntenseQuote"/>
              <w:rPr>
                <w:sz w:val="24"/>
                <w:szCs w:val="24"/>
              </w:rPr>
            </w:pPr>
            <w:r>
              <w:t>Z</w:t>
            </w:r>
          </w:p>
        </w:tc>
        <w:tc>
          <w:tcPr>
            <w:tcW w:w="722" w:type="pct"/>
            <w:gridSpan w:val="9"/>
            <w:vAlign w:val="center"/>
            <w:hideMark/>
          </w:tcPr>
          <w:p w:rsidR="00190CB0" w:rsidRDefault="00190CB0" w:rsidP="00E33C7B">
            <w:pPr>
              <w:pStyle w:val="IntenseQuote"/>
              <w:rPr>
                <w:sz w:val="24"/>
                <w:szCs w:val="24"/>
              </w:rPr>
            </w:pPr>
            <w:r>
              <w:t>Z</w:t>
            </w:r>
          </w:p>
        </w:tc>
        <w:tc>
          <w:tcPr>
            <w:tcW w:w="708" w:type="pct"/>
            <w:gridSpan w:val="9"/>
            <w:vAlign w:val="center"/>
            <w:hideMark/>
          </w:tcPr>
          <w:p w:rsidR="00190CB0" w:rsidRDefault="00190CB0" w:rsidP="00E33C7B">
            <w:pPr>
              <w:pStyle w:val="IntenseQuote"/>
              <w:rPr>
                <w:sz w:val="24"/>
                <w:szCs w:val="24"/>
              </w:rPr>
            </w:pPr>
            <w:r>
              <w:t>Z</w:t>
            </w:r>
          </w:p>
        </w:tc>
        <w:tc>
          <w:tcPr>
            <w:tcW w:w="760" w:type="pct"/>
            <w:gridSpan w:val="10"/>
            <w:vAlign w:val="center"/>
            <w:hideMark/>
          </w:tcPr>
          <w:p w:rsidR="00190CB0" w:rsidRDefault="00190CB0" w:rsidP="00E33C7B">
            <w:pPr>
              <w:pStyle w:val="IntenseQuote"/>
              <w:rPr>
                <w:sz w:val="24"/>
                <w:szCs w:val="24"/>
              </w:rPr>
            </w:pPr>
            <w:r>
              <w:t>Z</w:t>
            </w:r>
          </w:p>
        </w:tc>
        <w:tc>
          <w:tcPr>
            <w:tcW w:w="1148" w:type="pct"/>
            <w:vAlign w:val="center"/>
            <w:hideMark/>
          </w:tcPr>
          <w:p w:rsidR="00190CB0" w:rsidRDefault="00190CB0" w:rsidP="00E33C7B">
            <w:pPr>
              <w:pStyle w:val="IntenseQuote"/>
              <w:rPr>
                <w:sz w:val="24"/>
                <w:szCs w:val="24"/>
              </w:rPr>
            </w:pPr>
            <w:r>
              <w:t>Latin capital letter Z</w:t>
            </w:r>
          </w:p>
        </w:tc>
      </w:tr>
      <w:tr w:rsidR="00190CB0" w:rsidTr="00190CB0">
        <w:trPr>
          <w:tblCellSpacing w:w="15" w:type="dxa"/>
        </w:trPr>
        <w:tc>
          <w:tcPr>
            <w:tcW w:w="699" w:type="pct"/>
            <w:gridSpan w:val="8"/>
            <w:tcBorders>
              <w:right w:val="single" w:sz="4" w:space="0" w:color="auto"/>
            </w:tcBorders>
            <w:vAlign w:val="center"/>
            <w:hideMark/>
          </w:tcPr>
          <w:p w:rsidR="00190CB0" w:rsidRDefault="00190CB0" w:rsidP="00E33C7B">
            <w:pPr>
              <w:pStyle w:val="IntenseQuote"/>
              <w:rPr>
                <w:sz w:val="24"/>
                <w:szCs w:val="24"/>
              </w:rPr>
            </w:pPr>
            <w:r>
              <w:t>91</w:t>
            </w:r>
          </w:p>
        </w:tc>
        <w:tc>
          <w:tcPr>
            <w:tcW w:w="76" w:type="pct"/>
            <w:tcBorders>
              <w:left w:val="single" w:sz="4" w:space="0" w:color="auto"/>
            </w:tcBorders>
            <w:vAlign w:val="center"/>
          </w:tcPr>
          <w:p w:rsidR="00190CB0" w:rsidRDefault="00190CB0" w:rsidP="00190CB0">
            <w:pPr>
              <w:pStyle w:val="IntenseQuote"/>
              <w:rPr>
                <w:sz w:val="24"/>
                <w:szCs w:val="24"/>
              </w:rPr>
            </w:pPr>
          </w:p>
        </w:tc>
        <w:tc>
          <w:tcPr>
            <w:tcW w:w="748" w:type="pct"/>
            <w:gridSpan w:val="9"/>
            <w:vAlign w:val="center"/>
            <w:hideMark/>
          </w:tcPr>
          <w:p w:rsidR="00190CB0" w:rsidRDefault="00190CB0" w:rsidP="00E33C7B">
            <w:pPr>
              <w:pStyle w:val="IntenseQuote"/>
              <w:rPr>
                <w:sz w:val="24"/>
                <w:szCs w:val="24"/>
              </w:rPr>
            </w:pPr>
            <w:r>
              <w:t>[</w:t>
            </w:r>
          </w:p>
        </w:tc>
        <w:tc>
          <w:tcPr>
            <w:tcW w:w="722" w:type="pct"/>
            <w:gridSpan w:val="9"/>
            <w:vAlign w:val="center"/>
            <w:hideMark/>
          </w:tcPr>
          <w:p w:rsidR="00190CB0" w:rsidRDefault="00190CB0" w:rsidP="00E33C7B">
            <w:pPr>
              <w:pStyle w:val="IntenseQuote"/>
              <w:rPr>
                <w:sz w:val="24"/>
                <w:szCs w:val="24"/>
              </w:rPr>
            </w:pPr>
            <w:r>
              <w:t>[</w:t>
            </w:r>
          </w:p>
        </w:tc>
        <w:tc>
          <w:tcPr>
            <w:tcW w:w="708" w:type="pct"/>
            <w:gridSpan w:val="9"/>
            <w:vAlign w:val="center"/>
            <w:hideMark/>
          </w:tcPr>
          <w:p w:rsidR="00190CB0" w:rsidRDefault="00190CB0" w:rsidP="00E33C7B">
            <w:pPr>
              <w:pStyle w:val="IntenseQuote"/>
              <w:rPr>
                <w:sz w:val="24"/>
                <w:szCs w:val="24"/>
              </w:rPr>
            </w:pPr>
            <w:r>
              <w:t>[</w:t>
            </w:r>
          </w:p>
        </w:tc>
        <w:tc>
          <w:tcPr>
            <w:tcW w:w="358" w:type="pct"/>
            <w:gridSpan w:val="4"/>
            <w:tcBorders>
              <w:right w:val="single" w:sz="4" w:space="0" w:color="auto"/>
            </w:tcBorders>
            <w:vAlign w:val="center"/>
            <w:hideMark/>
          </w:tcPr>
          <w:p w:rsidR="00190CB0" w:rsidRDefault="00190CB0" w:rsidP="00E33C7B">
            <w:pPr>
              <w:pStyle w:val="IntenseQuote"/>
              <w:rPr>
                <w:sz w:val="24"/>
                <w:szCs w:val="24"/>
              </w:rPr>
            </w:pPr>
            <w:r>
              <w:t>[</w:t>
            </w:r>
          </w:p>
        </w:tc>
        <w:tc>
          <w:tcPr>
            <w:tcW w:w="384" w:type="pct"/>
            <w:gridSpan w:val="6"/>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left square bracket</w:t>
            </w:r>
          </w:p>
        </w:tc>
      </w:tr>
      <w:tr w:rsidR="00190CB0" w:rsidTr="00190CB0">
        <w:trPr>
          <w:tblCellSpacing w:w="15" w:type="dxa"/>
        </w:trPr>
        <w:tc>
          <w:tcPr>
            <w:tcW w:w="699" w:type="pct"/>
            <w:gridSpan w:val="8"/>
            <w:tcBorders>
              <w:right w:val="single" w:sz="4" w:space="0" w:color="auto"/>
            </w:tcBorders>
            <w:vAlign w:val="center"/>
            <w:hideMark/>
          </w:tcPr>
          <w:p w:rsidR="00190CB0" w:rsidRDefault="00190CB0" w:rsidP="00E33C7B">
            <w:pPr>
              <w:pStyle w:val="IntenseQuote"/>
              <w:rPr>
                <w:sz w:val="24"/>
                <w:szCs w:val="24"/>
              </w:rPr>
            </w:pPr>
            <w:r>
              <w:t>92</w:t>
            </w:r>
          </w:p>
        </w:tc>
        <w:tc>
          <w:tcPr>
            <w:tcW w:w="76" w:type="pct"/>
            <w:tcBorders>
              <w:left w:val="single" w:sz="4" w:space="0" w:color="auto"/>
            </w:tcBorders>
            <w:vAlign w:val="center"/>
          </w:tcPr>
          <w:p w:rsidR="00190CB0" w:rsidRDefault="00190CB0" w:rsidP="00190CB0">
            <w:pPr>
              <w:pStyle w:val="IntenseQuote"/>
              <w:rPr>
                <w:sz w:val="24"/>
                <w:szCs w:val="24"/>
              </w:rPr>
            </w:pPr>
          </w:p>
        </w:tc>
        <w:tc>
          <w:tcPr>
            <w:tcW w:w="748" w:type="pct"/>
            <w:gridSpan w:val="9"/>
            <w:vAlign w:val="center"/>
            <w:hideMark/>
          </w:tcPr>
          <w:p w:rsidR="00190CB0" w:rsidRDefault="00190CB0" w:rsidP="00E33C7B">
            <w:pPr>
              <w:pStyle w:val="IntenseQuote"/>
              <w:rPr>
                <w:sz w:val="24"/>
                <w:szCs w:val="24"/>
              </w:rPr>
            </w:pPr>
            <w:r>
              <w:t>\</w:t>
            </w:r>
          </w:p>
        </w:tc>
        <w:tc>
          <w:tcPr>
            <w:tcW w:w="722" w:type="pct"/>
            <w:gridSpan w:val="9"/>
            <w:vAlign w:val="center"/>
            <w:hideMark/>
          </w:tcPr>
          <w:p w:rsidR="00190CB0" w:rsidRDefault="00190CB0" w:rsidP="00E33C7B">
            <w:pPr>
              <w:pStyle w:val="IntenseQuote"/>
              <w:rPr>
                <w:sz w:val="24"/>
                <w:szCs w:val="24"/>
              </w:rPr>
            </w:pPr>
            <w:r>
              <w:t>\</w:t>
            </w:r>
          </w:p>
        </w:tc>
        <w:tc>
          <w:tcPr>
            <w:tcW w:w="530" w:type="pct"/>
            <w:gridSpan w:val="7"/>
            <w:tcBorders>
              <w:right w:val="single" w:sz="4" w:space="0" w:color="auto"/>
            </w:tcBorders>
            <w:vAlign w:val="center"/>
            <w:hideMark/>
          </w:tcPr>
          <w:p w:rsidR="00190CB0" w:rsidRDefault="00190CB0" w:rsidP="00E33C7B">
            <w:pPr>
              <w:pStyle w:val="IntenseQuote"/>
              <w:rPr>
                <w:sz w:val="24"/>
                <w:szCs w:val="24"/>
              </w:rPr>
            </w:pPr>
            <w:r>
              <w:t>\</w:t>
            </w:r>
          </w:p>
        </w:tc>
        <w:tc>
          <w:tcPr>
            <w:tcW w:w="161" w:type="pct"/>
            <w:gridSpan w:val="2"/>
            <w:tcBorders>
              <w:left w:val="single" w:sz="4" w:space="0" w:color="auto"/>
            </w:tcBorders>
            <w:vAlign w:val="center"/>
          </w:tcPr>
          <w:p w:rsidR="00190CB0" w:rsidRDefault="00190CB0" w:rsidP="00190CB0">
            <w:pPr>
              <w:pStyle w:val="IntenseQuote"/>
              <w:rPr>
                <w:sz w:val="24"/>
                <w:szCs w:val="24"/>
              </w:rPr>
            </w:pPr>
          </w:p>
        </w:tc>
        <w:tc>
          <w:tcPr>
            <w:tcW w:w="358" w:type="pct"/>
            <w:gridSpan w:val="4"/>
            <w:tcBorders>
              <w:right w:val="single" w:sz="4" w:space="0" w:color="auto"/>
            </w:tcBorders>
            <w:vAlign w:val="center"/>
            <w:hideMark/>
          </w:tcPr>
          <w:p w:rsidR="00190CB0" w:rsidRDefault="00190CB0" w:rsidP="00E33C7B">
            <w:pPr>
              <w:pStyle w:val="IntenseQuote"/>
              <w:rPr>
                <w:sz w:val="24"/>
                <w:szCs w:val="24"/>
              </w:rPr>
            </w:pPr>
            <w:r>
              <w:t>\</w:t>
            </w:r>
          </w:p>
        </w:tc>
        <w:tc>
          <w:tcPr>
            <w:tcW w:w="384" w:type="pct"/>
            <w:gridSpan w:val="6"/>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reverse solidus</w:t>
            </w:r>
          </w:p>
        </w:tc>
      </w:tr>
      <w:tr w:rsidR="00190CB0" w:rsidTr="00190CB0">
        <w:trPr>
          <w:tblCellSpacing w:w="15" w:type="dxa"/>
        </w:trPr>
        <w:tc>
          <w:tcPr>
            <w:tcW w:w="699" w:type="pct"/>
            <w:gridSpan w:val="8"/>
            <w:tcBorders>
              <w:right w:val="single" w:sz="4" w:space="0" w:color="auto"/>
            </w:tcBorders>
            <w:vAlign w:val="center"/>
            <w:hideMark/>
          </w:tcPr>
          <w:p w:rsidR="00190CB0" w:rsidRDefault="00190CB0" w:rsidP="00E33C7B">
            <w:pPr>
              <w:pStyle w:val="IntenseQuote"/>
              <w:rPr>
                <w:sz w:val="24"/>
                <w:szCs w:val="24"/>
              </w:rPr>
            </w:pPr>
            <w:r>
              <w:t>93</w:t>
            </w:r>
          </w:p>
        </w:tc>
        <w:tc>
          <w:tcPr>
            <w:tcW w:w="76" w:type="pct"/>
            <w:tcBorders>
              <w:left w:val="single" w:sz="4" w:space="0" w:color="auto"/>
            </w:tcBorders>
            <w:vAlign w:val="center"/>
          </w:tcPr>
          <w:p w:rsidR="00190CB0" w:rsidRDefault="00190CB0" w:rsidP="00190CB0">
            <w:pPr>
              <w:pStyle w:val="IntenseQuote"/>
              <w:rPr>
                <w:sz w:val="24"/>
                <w:szCs w:val="24"/>
              </w:rPr>
            </w:pPr>
          </w:p>
        </w:tc>
        <w:tc>
          <w:tcPr>
            <w:tcW w:w="435" w:type="pct"/>
            <w:gridSpan w:val="5"/>
            <w:tcBorders>
              <w:right w:val="single" w:sz="4" w:space="0" w:color="auto"/>
            </w:tcBorders>
            <w:vAlign w:val="center"/>
            <w:hideMark/>
          </w:tcPr>
          <w:p w:rsidR="00190CB0" w:rsidRDefault="00190CB0" w:rsidP="00E33C7B">
            <w:pPr>
              <w:pStyle w:val="IntenseQuote"/>
              <w:rPr>
                <w:sz w:val="24"/>
                <w:szCs w:val="24"/>
              </w:rPr>
            </w:pPr>
            <w:r>
              <w:t>]</w:t>
            </w:r>
          </w:p>
        </w:tc>
        <w:tc>
          <w:tcPr>
            <w:tcW w:w="296" w:type="pct"/>
            <w:gridSpan w:val="4"/>
            <w:tcBorders>
              <w:left w:val="single" w:sz="4" w:space="0" w:color="auto"/>
            </w:tcBorders>
            <w:vAlign w:val="center"/>
          </w:tcPr>
          <w:p w:rsidR="00190CB0" w:rsidRDefault="00190CB0" w:rsidP="00190CB0">
            <w:pPr>
              <w:pStyle w:val="IntenseQuote"/>
              <w:rPr>
                <w:sz w:val="24"/>
                <w:szCs w:val="24"/>
              </w:rPr>
            </w:pPr>
          </w:p>
        </w:tc>
        <w:tc>
          <w:tcPr>
            <w:tcW w:w="559" w:type="pct"/>
            <w:gridSpan w:val="7"/>
            <w:tcBorders>
              <w:right w:val="single" w:sz="4" w:space="0" w:color="auto"/>
            </w:tcBorders>
            <w:vAlign w:val="center"/>
            <w:hideMark/>
          </w:tcPr>
          <w:p w:rsidR="00190CB0" w:rsidRDefault="00190CB0" w:rsidP="00E33C7B">
            <w:pPr>
              <w:pStyle w:val="IntenseQuote"/>
              <w:rPr>
                <w:sz w:val="24"/>
                <w:szCs w:val="24"/>
              </w:rPr>
            </w:pPr>
            <w:r>
              <w:t>]</w:t>
            </w:r>
          </w:p>
        </w:tc>
        <w:tc>
          <w:tcPr>
            <w:tcW w:w="146" w:type="pct"/>
            <w:gridSpan w:val="2"/>
            <w:tcBorders>
              <w:left w:val="single" w:sz="4" w:space="0" w:color="auto"/>
            </w:tcBorders>
            <w:vAlign w:val="center"/>
          </w:tcPr>
          <w:p w:rsidR="00190CB0" w:rsidRDefault="00190CB0" w:rsidP="00190CB0">
            <w:pPr>
              <w:pStyle w:val="IntenseQuote"/>
              <w:rPr>
                <w:sz w:val="24"/>
                <w:szCs w:val="24"/>
              </w:rPr>
            </w:pPr>
          </w:p>
        </w:tc>
        <w:tc>
          <w:tcPr>
            <w:tcW w:w="530" w:type="pct"/>
            <w:gridSpan w:val="7"/>
            <w:tcBorders>
              <w:right w:val="single" w:sz="4" w:space="0" w:color="auto"/>
            </w:tcBorders>
            <w:vAlign w:val="center"/>
            <w:hideMark/>
          </w:tcPr>
          <w:p w:rsidR="00190CB0" w:rsidRDefault="00190CB0" w:rsidP="00E33C7B">
            <w:pPr>
              <w:pStyle w:val="IntenseQuote"/>
              <w:rPr>
                <w:sz w:val="24"/>
                <w:szCs w:val="24"/>
              </w:rPr>
            </w:pPr>
            <w:r>
              <w:t>]</w:t>
            </w:r>
          </w:p>
        </w:tc>
        <w:tc>
          <w:tcPr>
            <w:tcW w:w="161" w:type="pct"/>
            <w:gridSpan w:val="2"/>
            <w:tcBorders>
              <w:left w:val="single" w:sz="4" w:space="0" w:color="auto"/>
            </w:tcBorders>
            <w:vAlign w:val="center"/>
          </w:tcPr>
          <w:p w:rsidR="00190CB0" w:rsidRDefault="00190CB0" w:rsidP="00190CB0">
            <w:pPr>
              <w:pStyle w:val="IntenseQuote"/>
              <w:rPr>
                <w:sz w:val="24"/>
                <w:szCs w:val="24"/>
              </w:rPr>
            </w:pPr>
          </w:p>
        </w:tc>
        <w:tc>
          <w:tcPr>
            <w:tcW w:w="358" w:type="pct"/>
            <w:gridSpan w:val="4"/>
            <w:tcBorders>
              <w:right w:val="single" w:sz="4" w:space="0" w:color="auto"/>
            </w:tcBorders>
            <w:vAlign w:val="center"/>
            <w:hideMark/>
          </w:tcPr>
          <w:p w:rsidR="00190CB0" w:rsidRDefault="00190CB0" w:rsidP="00E33C7B">
            <w:pPr>
              <w:pStyle w:val="IntenseQuote"/>
              <w:rPr>
                <w:sz w:val="24"/>
                <w:szCs w:val="24"/>
              </w:rPr>
            </w:pPr>
            <w:r>
              <w:t>]</w:t>
            </w:r>
          </w:p>
        </w:tc>
        <w:tc>
          <w:tcPr>
            <w:tcW w:w="384" w:type="pct"/>
            <w:gridSpan w:val="6"/>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right square bracket</w:t>
            </w:r>
          </w:p>
        </w:tc>
      </w:tr>
      <w:tr w:rsidR="00190CB0" w:rsidTr="00190CB0">
        <w:trPr>
          <w:tblCellSpacing w:w="15" w:type="dxa"/>
        </w:trPr>
        <w:tc>
          <w:tcPr>
            <w:tcW w:w="699" w:type="pct"/>
            <w:gridSpan w:val="8"/>
            <w:tcBorders>
              <w:right w:val="single" w:sz="4" w:space="0" w:color="auto"/>
            </w:tcBorders>
            <w:vAlign w:val="center"/>
            <w:hideMark/>
          </w:tcPr>
          <w:p w:rsidR="00190CB0" w:rsidRDefault="00190CB0" w:rsidP="00E33C7B">
            <w:pPr>
              <w:pStyle w:val="IntenseQuote"/>
              <w:rPr>
                <w:sz w:val="24"/>
                <w:szCs w:val="24"/>
              </w:rPr>
            </w:pPr>
            <w:r>
              <w:t>94</w:t>
            </w:r>
          </w:p>
        </w:tc>
        <w:tc>
          <w:tcPr>
            <w:tcW w:w="76" w:type="pct"/>
            <w:tcBorders>
              <w:left w:val="single" w:sz="4" w:space="0" w:color="auto"/>
            </w:tcBorders>
            <w:vAlign w:val="center"/>
          </w:tcPr>
          <w:p w:rsidR="00190CB0" w:rsidRDefault="00190CB0" w:rsidP="00190CB0">
            <w:pPr>
              <w:pStyle w:val="IntenseQuote"/>
              <w:rPr>
                <w:sz w:val="24"/>
                <w:szCs w:val="24"/>
              </w:rPr>
            </w:pPr>
          </w:p>
        </w:tc>
        <w:tc>
          <w:tcPr>
            <w:tcW w:w="435" w:type="pct"/>
            <w:gridSpan w:val="5"/>
            <w:tcBorders>
              <w:right w:val="single" w:sz="4" w:space="0" w:color="auto"/>
            </w:tcBorders>
            <w:vAlign w:val="center"/>
            <w:hideMark/>
          </w:tcPr>
          <w:p w:rsidR="00190CB0" w:rsidRDefault="00190CB0" w:rsidP="00E33C7B">
            <w:pPr>
              <w:pStyle w:val="IntenseQuote"/>
              <w:rPr>
                <w:sz w:val="24"/>
                <w:szCs w:val="24"/>
              </w:rPr>
            </w:pPr>
            <w:r>
              <w:t>^</w:t>
            </w:r>
          </w:p>
        </w:tc>
        <w:tc>
          <w:tcPr>
            <w:tcW w:w="296" w:type="pct"/>
            <w:gridSpan w:val="4"/>
            <w:tcBorders>
              <w:left w:val="single" w:sz="4" w:space="0" w:color="auto"/>
            </w:tcBorders>
            <w:vAlign w:val="center"/>
          </w:tcPr>
          <w:p w:rsidR="00190CB0" w:rsidRDefault="00190CB0" w:rsidP="00190CB0">
            <w:pPr>
              <w:pStyle w:val="IntenseQuote"/>
              <w:rPr>
                <w:sz w:val="24"/>
                <w:szCs w:val="24"/>
              </w:rPr>
            </w:pPr>
          </w:p>
        </w:tc>
        <w:tc>
          <w:tcPr>
            <w:tcW w:w="559" w:type="pct"/>
            <w:gridSpan w:val="7"/>
            <w:tcBorders>
              <w:right w:val="single" w:sz="4" w:space="0" w:color="auto"/>
            </w:tcBorders>
            <w:vAlign w:val="center"/>
            <w:hideMark/>
          </w:tcPr>
          <w:p w:rsidR="00190CB0" w:rsidRDefault="00190CB0" w:rsidP="00E33C7B">
            <w:pPr>
              <w:pStyle w:val="IntenseQuote"/>
              <w:rPr>
                <w:sz w:val="24"/>
                <w:szCs w:val="24"/>
              </w:rPr>
            </w:pPr>
            <w:r>
              <w:t>^</w:t>
            </w:r>
          </w:p>
        </w:tc>
        <w:tc>
          <w:tcPr>
            <w:tcW w:w="146" w:type="pct"/>
            <w:gridSpan w:val="2"/>
            <w:tcBorders>
              <w:left w:val="single" w:sz="4" w:space="0" w:color="auto"/>
            </w:tcBorders>
            <w:vAlign w:val="center"/>
          </w:tcPr>
          <w:p w:rsidR="00190CB0" w:rsidRDefault="00190CB0" w:rsidP="00190CB0">
            <w:pPr>
              <w:pStyle w:val="IntenseQuote"/>
              <w:rPr>
                <w:sz w:val="24"/>
                <w:szCs w:val="24"/>
              </w:rPr>
            </w:pPr>
          </w:p>
        </w:tc>
        <w:tc>
          <w:tcPr>
            <w:tcW w:w="530" w:type="pct"/>
            <w:gridSpan w:val="7"/>
            <w:tcBorders>
              <w:right w:val="single" w:sz="4" w:space="0" w:color="auto"/>
            </w:tcBorders>
            <w:vAlign w:val="center"/>
            <w:hideMark/>
          </w:tcPr>
          <w:p w:rsidR="00190CB0" w:rsidRDefault="00190CB0" w:rsidP="00E33C7B">
            <w:pPr>
              <w:pStyle w:val="IntenseQuote"/>
              <w:rPr>
                <w:sz w:val="24"/>
                <w:szCs w:val="24"/>
              </w:rPr>
            </w:pPr>
            <w:r>
              <w:t>^</w:t>
            </w:r>
          </w:p>
        </w:tc>
        <w:tc>
          <w:tcPr>
            <w:tcW w:w="161" w:type="pct"/>
            <w:gridSpan w:val="2"/>
            <w:tcBorders>
              <w:left w:val="single" w:sz="4" w:space="0" w:color="auto"/>
            </w:tcBorders>
            <w:vAlign w:val="center"/>
          </w:tcPr>
          <w:p w:rsidR="00190CB0" w:rsidRDefault="00190CB0" w:rsidP="00190CB0">
            <w:pPr>
              <w:pStyle w:val="IntenseQuote"/>
              <w:rPr>
                <w:sz w:val="24"/>
                <w:szCs w:val="24"/>
              </w:rPr>
            </w:pPr>
          </w:p>
        </w:tc>
        <w:tc>
          <w:tcPr>
            <w:tcW w:w="358" w:type="pct"/>
            <w:gridSpan w:val="4"/>
            <w:tcBorders>
              <w:right w:val="single" w:sz="4" w:space="0" w:color="auto"/>
            </w:tcBorders>
            <w:vAlign w:val="center"/>
            <w:hideMark/>
          </w:tcPr>
          <w:p w:rsidR="00190CB0" w:rsidRDefault="00190CB0" w:rsidP="00E33C7B">
            <w:pPr>
              <w:pStyle w:val="IntenseQuote"/>
              <w:rPr>
                <w:sz w:val="24"/>
                <w:szCs w:val="24"/>
              </w:rPr>
            </w:pPr>
            <w:r>
              <w:t>^</w:t>
            </w:r>
          </w:p>
        </w:tc>
        <w:tc>
          <w:tcPr>
            <w:tcW w:w="384" w:type="pct"/>
            <w:gridSpan w:val="6"/>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circumflex accent</w:t>
            </w:r>
          </w:p>
        </w:tc>
      </w:tr>
      <w:tr w:rsidR="00190CB0" w:rsidTr="00190CB0">
        <w:trPr>
          <w:tblCellSpacing w:w="15" w:type="dxa"/>
        </w:trPr>
        <w:tc>
          <w:tcPr>
            <w:tcW w:w="699" w:type="pct"/>
            <w:gridSpan w:val="8"/>
            <w:tcBorders>
              <w:right w:val="single" w:sz="4" w:space="0" w:color="auto"/>
            </w:tcBorders>
            <w:vAlign w:val="center"/>
            <w:hideMark/>
          </w:tcPr>
          <w:p w:rsidR="00190CB0" w:rsidRDefault="00190CB0" w:rsidP="00E33C7B">
            <w:pPr>
              <w:pStyle w:val="IntenseQuote"/>
              <w:rPr>
                <w:sz w:val="24"/>
                <w:szCs w:val="24"/>
              </w:rPr>
            </w:pPr>
            <w:r>
              <w:t>95</w:t>
            </w:r>
          </w:p>
        </w:tc>
        <w:tc>
          <w:tcPr>
            <w:tcW w:w="76" w:type="pct"/>
            <w:tcBorders>
              <w:left w:val="single" w:sz="4" w:space="0" w:color="auto"/>
            </w:tcBorders>
            <w:vAlign w:val="center"/>
          </w:tcPr>
          <w:p w:rsidR="00190CB0" w:rsidRDefault="00190CB0" w:rsidP="00190CB0">
            <w:pPr>
              <w:pStyle w:val="IntenseQuote"/>
              <w:rPr>
                <w:sz w:val="24"/>
                <w:szCs w:val="24"/>
              </w:rPr>
            </w:pPr>
          </w:p>
        </w:tc>
        <w:tc>
          <w:tcPr>
            <w:tcW w:w="435" w:type="pct"/>
            <w:gridSpan w:val="5"/>
            <w:tcBorders>
              <w:right w:val="single" w:sz="4" w:space="0" w:color="auto"/>
            </w:tcBorders>
            <w:vAlign w:val="center"/>
            <w:hideMark/>
          </w:tcPr>
          <w:p w:rsidR="00190CB0" w:rsidRDefault="00190CB0" w:rsidP="00E33C7B">
            <w:pPr>
              <w:pStyle w:val="IntenseQuote"/>
              <w:rPr>
                <w:sz w:val="24"/>
                <w:szCs w:val="24"/>
              </w:rPr>
            </w:pPr>
            <w:r>
              <w:t>_</w:t>
            </w:r>
          </w:p>
        </w:tc>
        <w:tc>
          <w:tcPr>
            <w:tcW w:w="296" w:type="pct"/>
            <w:gridSpan w:val="4"/>
            <w:tcBorders>
              <w:left w:val="single" w:sz="4" w:space="0" w:color="auto"/>
            </w:tcBorders>
            <w:vAlign w:val="center"/>
          </w:tcPr>
          <w:p w:rsidR="00190CB0" w:rsidRDefault="00190CB0" w:rsidP="00190CB0">
            <w:pPr>
              <w:pStyle w:val="IntenseQuote"/>
              <w:rPr>
                <w:sz w:val="24"/>
                <w:szCs w:val="24"/>
              </w:rPr>
            </w:pPr>
          </w:p>
        </w:tc>
        <w:tc>
          <w:tcPr>
            <w:tcW w:w="559" w:type="pct"/>
            <w:gridSpan w:val="7"/>
            <w:tcBorders>
              <w:right w:val="single" w:sz="4" w:space="0" w:color="auto"/>
            </w:tcBorders>
            <w:vAlign w:val="center"/>
            <w:hideMark/>
          </w:tcPr>
          <w:p w:rsidR="00190CB0" w:rsidRDefault="00190CB0" w:rsidP="00E33C7B">
            <w:pPr>
              <w:pStyle w:val="IntenseQuote"/>
              <w:rPr>
                <w:sz w:val="24"/>
                <w:szCs w:val="24"/>
              </w:rPr>
            </w:pPr>
            <w:r>
              <w:t>_</w:t>
            </w:r>
          </w:p>
        </w:tc>
        <w:tc>
          <w:tcPr>
            <w:tcW w:w="146" w:type="pct"/>
            <w:gridSpan w:val="2"/>
            <w:tcBorders>
              <w:left w:val="single" w:sz="4" w:space="0" w:color="auto"/>
            </w:tcBorders>
            <w:vAlign w:val="center"/>
          </w:tcPr>
          <w:p w:rsidR="00190CB0" w:rsidRDefault="00190CB0" w:rsidP="00190CB0">
            <w:pPr>
              <w:pStyle w:val="IntenseQuote"/>
              <w:rPr>
                <w:sz w:val="24"/>
                <w:szCs w:val="24"/>
              </w:rPr>
            </w:pPr>
          </w:p>
        </w:tc>
        <w:tc>
          <w:tcPr>
            <w:tcW w:w="530" w:type="pct"/>
            <w:gridSpan w:val="7"/>
            <w:tcBorders>
              <w:right w:val="single" w:sz="4" w:space="0" w:color="auto"/>
            </w:tcBorders>
            <w:vAlign w:val="center"/>
            <w:hideMark/>
          </w:tcPr>
          <w:p w:rsidR="00190CB0" w:rsidRDefault="00190CB0" w:rsidP="00E33C7B">
            <w:pPr>
              <w:pStyle w:val="IntenseQuote"/>
              <w:rPr>
                <w:sz w:val="24"/>
                <w:szCs w:val="24"/>
              </w:rPr>
            </w:pPr>
            <w:r>
              <w:t>_</w:t>
            </w:r>
          </w:p>
        </w:tc>
        <w:tc>
          <w:tcPr>
            <w:tcW w:w="161" w:type="pct"/>
            <w:gridSpan w:val="2"/>
            <w:tcBorders>
              <w:left w:val="single" w:sz="4" w:space="0" w:color="auto"/>
            </w:tcBorders>
            <w:vAlign w:val="center"/>
          </w:tcPr>
          <w:p w:rsidR="00190CB0" w:rsidRDefault="00190CB0" w:rsidP="00190CB0">
            <w:pPr>
              <w:pStyle w:val="IntenseQuote"/>
              <w:rPr>
                <w:sz w:val="24"/>
                <w:szCs w:val="24"/>
              </w:rPr>
            </w:pPr>
          </w:p>
        </w:tc>
        <w:tc>
          <w:tcPr>
            <w:tcW w:w="358" w:type="pct"/>
            <w:gridSpan w:val="4"/>
            <w:tcBorders>
              <w:right w:val="single" w:sz="4" w:space="0" w:color="auto"/>
            </w:tcBorders>
            <w:vAlign w:val="center"/>
            <w:hideMark/>
          </w:tcPr>
          <w:p w:rsidR="00190CB0" w:rsidRDefault="00190CB0" w:rsidP="00E33C7B">
            <w:pPr>
              <w:pStyle w:val="IntenseQuote"/>
              <w:rPr>
                <w:sz w:val="24"/>
                <w:szCs w:val="24"/>
              </w:rPr>
            </w:pPr>
            <w:r>
              <w:t>_</w:t>
            </w:r>
          </w:p>
        </w:tc>
        <w:tc>
          <w:tcPr>
            <w:tcW w:w="384" w:type="pct"/>
            <w:gridSpan w:val="6"/>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low line</w:t>
            </w:r>
          </w:p>
        </w:tc>
      </w:tr>
      <w:tr w:rsidR="00190CB0" w:rsidTr="00190CB0">
        <w:trPr>
          <w:tblCellSpacing w:w="15" w:type="dxa"/>
        </w:trPr>
        <w:tc>
          <w:tcPr>
            <w:tcW w:w="699" w:type="pct"/>
            <w:gridSpan w:val="8"/>
            <w:tcBorders>
              <w:right w:val="single" w:sz="4" w:space="0" w:color="auto"/>
            </w:tcBorders>
            <w:vAlign w:val="center"/>
            <w:hideMark/>
          </w:tcPr>
          <w:p w:rsidR="00190CB0" w:rsidRDefault="00190CB0" w:rsidP="00E33C7B">
            <w:pPr>
              <w:pStyle w:val="IntenseQuote"/>
              <w:rPr>
                <w:sz w:val="24"/>
                <w:szCs w:val="24"/>
              </w:rPr>
            </w:pPr>
            <w:r>
              <w:t>96</w:t>
            </w:r>
          </w:p>
        </w:tc>
        <w:tc>
          <w:tcPr>
            <w:tcW w:w="76" w:type="pct"/>
            <w:tcBorders>
              <w:left w:val="single" w:sz="4" w:space="0" w:color="auto"/>
            </w:tcBorders>
            <w:vAlign w:val="center"/>
          </w:tcPr>
          <w:p w:rsidR="00190CB0" w:rsidRDefault="00190CB0" w:rsidP="00190CB0">
            <w:pPr>
              <w:pStyle w:val="IntenseQuote"/>
              <w:rPr>
                <w:sz w:val="24"/>
                <w:szCs w:val="24"/>
              </w:rPr>
            </w:pPr>
          </w:p>
        </w:tc>
        <w:tc>
          <w:tcPr>
            <w:tcW w:w="435" w:type="pct"/>
            <w:gridSpan w:val="5"/>
            <w:tcBorders>
              <w:right w:val="single" w:sz="4" w:space="0" w:color="auto"/>
            </w:tcBorders>
            <w:vAlign w:val="center"/>
            <w:hideMark/>
          </w:tcPr>
          <w:p w:rsidR="00190CB0" w:rsidRDefault="00190CB0" w:rsidP="00E33C7B">
            <w:pPr>
              <w:pStyle w:val="IntenseQuote"/>
              <w:rPr>
                <w:sz w:val="24"/>
                <w:szCs w:val="24"/>
              </w:rPr>
            </w:pPr>
            <w:r>
              <w:t>`</w:t>
            </w:r>
          </w:p>
        </w:tc>
        <w:tc>
          <w:tcPr>
            <w:tcW w:w="296" w:type="pct"/>
            <w:gridSpan w:val="4"/>
            <w:tcBorders>
              <w:left w:val="single" w:sz="4" w:space="0" w:color="auto"/>
            </w:tcBorders>
            <w:vAlign w:val="center"/>
          </w:tcPr>
          <w:p w:rsidR="00190CB0" w:rsidRDefault="00190CB0" w:rsidP="00190CB0">
            <w:pPr>
              <w:pStyle w:val="IntenseQuote"/>
              <w:rPr>
                <w:sz w:val="24"/>
                <w:szCs w:val="24"/>
              </w:rPr>
            </w:pPr>
          </w:p>
        </w:tc>
        <w:tc>
          <w:tcPr>
            <w:tcW w:w="559" w:type="pct"/>
            <w:gridSpan w:val="7"/>
            <w:tcBorders>
              <w:right w:val="single" w:sz="4" w:space="0" w:color="auto"/>
            </w:tcBorders>
            <w:vAlign w:val="center"/>
            <w:hideMark/>
          </w:tcPr>
          <w:p w:rsidR="00190CB0" w:rsidRDefault="00190CB0" w:rsidP="00E33C7B">
            <w:pPr>
              <w:pStyle w:val="IntenseQuote"/>
              <w:rPr>
                <w:sz w:val="24"/>
                <w:szCs w:val="24"/>
              </w:rPr>
            </w:pPr>
            <w:r>
              <w:t>`</w:t>
            </w:r>
          </w:p>
        </w:tc>
        <w:tc>
          <w:tcPr>
            <w:tcW w:w="146" w:type="pct"/>
            <w:gridSpan w:val="2"/>
            <w:tcBorders>
              <w:left w:val="single" w:sz="4" w:space="0" w:color="auto"/>
            </w:tcBorders>
            <w:vAlign w:val="center"/>
          </w:tcPr>
          <w:p w:rsidR="00190CB0" w:rsidRDefault="00190CB0" w:rsidP="00190CB0">
            <w:pPr>
              <w:pStyle w:val="IntenseQuote"/>
              <w:rPr>
                <w:sz w:val="24"/>
                <w:szCs w:val="24"/>
              </w:rPr>
            </w:pPr>
          </w:p>
        </w:tc>
        <w:tc>
          <w:tcPr>
            <w:tcW w:w="530" w:type="pct"/>
            <w:gridSpan w:val="7"/>
            <w:tcBorders>
              <w:right w:val="single" w:sz="4" w:space="0" w:color="auto"/>
            </w:tcBorders>
            <w:vAlign w:val="center"/>
            <w:hideMark/>
          </w:tcPr>
          <w:p w:rsidR="00190CB0" w:rsidRDefault="00190CB0" w:rsidP="00E33C7B">
            <w:pPr>
              <w:pStyle w:val="IntenseQuote"/>
              <w:rPr>
                <w:sz w:val="24"/>
                <w:szCs w:val="24"/>
              </w:rPr>
            </w:pPr>
            <w:r>
              <w:t>`</w:t>
            </w:r>
          </w:p>
        </w:tc>
        <w:tc>
          <w:tcPr>
            <w:tcW w:w="161" w:type="pct"/>
            <w:gridSpan w:val="2"/>
            <w:tcBorders>
              <w:left w:val="single" w:sz="4" w:space="0" w:color="auto"/>
            </w:tcBorders>
            <w:vAlign w:val="center"/>
          </w:tcPr>
          <w:p w:rsidR="00190CB0" w:rsidRDefault="00190CB0" w:rsidP="00190CB0">
            <w:pPr>
              <w:pStyle w:val="IntenseQuote"/>
              <w:rPr>
                <w:sz w:val="24"/>
                <w:szCs w:val="24"/>
              </w:rPr>
            </w:pPr>
          </w:p>
        </w:tc>
        <w:tc>
          <w:tcPr>
            <w:tcW w:w="358" w:type="pct"/>
            <w:gridSpan w:val="4"/>
            <w:tcBorders>
              <w:right w:val="single" w:sz="4" w:space="0" w:color="auto"/>
            </w:tcBorders>
            <w:vAlign w:val="center"/>
            <w:hideMark/>
          </w:tcPr>
          <w:p w:rsidR="00190CB0" w:rsidRDefault="00190CB0" w:rsidP="00E33C7B">
            <w:pPr>
              <w:pStyle w:val="IntenseQuote"/>
              <w:rPr>
                <w:sz w:val="24"/>
                <w:szCs w:val="24"/>
              </w:rPr>
            </w:pPr>
            <w:r>
              <w:t>`</w:t>
            </w:r>
          </w:p>
        </w:tc>
        <w:tc>
          <w:tcPr>
            <w:tcW w:w="384" w:type="pct"/>
            <w:gridSpan w:val="6"/>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grave accent</w:t>
            </w:r>
          </w:p>
        </w:tc>
      </w:tr>
      <w:tr w:rsidR="00190CB0" w:rsidTr="00190CB0">
        <w:trPr>
          <w:tblCellSpacing w:w="15" w:type="dxa"/>
        </w:trPr>
        <w:tc>
          <w:tcPr>
            <w:tcW w:w="699" w:type="pct"/>
            <w:gridSpan w:val="8"/>
            <w:tcBorders>
              <w:right w:val="single" w:sz="4" w:space="0" w:color="auto"/>
            </w:tcBorders>
            <w:vAlign w:val="center"/>
            <w:hideMark/>
          </w:tcPr>
          <w:p w:rsidR="00190CB0" w:rsidRDefault="00190CB0" w:rsidP="00E33C7B">
            <w:pPr>
              <w:pStyle w:val="IntenseQuote"/>
              <w:rPr>
                <w:sz w:val="24"/>
                <w:szCs w:val="24"/>
              </w:rPr>
            </w:pPr>
            <w:r>
              <w:t>97</w:t>
            </w:r>
          </w:p>
        </w:tc>
        <w:tc>
          <w:tcPr>
            <w:tcW w:w="76" w:type="pct"/>
            <w:tcBorders>
              <w:left w:val="single" w:sz="4" w:space="0" w:color="auto"/>
            </w:tcBorders>
            <w:vAlign w:val="center"/>
          </w:tcPr>
          <w:p w:rsidR="00190CB0" w:rsidRDefault="00190CB0" w:rsidP="00190CB0">
            <w:pPr>
              <w:pStyle w:val="IntenseQuote"/>
              <w:rPr>
                <w:sz w:val="24"/>
                <w:szCs w:val="24"/>
              </w:rPr>
            </w:pPr>
          </w:p>
        </w:tc>
        <w:tc>
          <w:tcPr>
            <w:tcW w:w="435" w:type="pct"/>
            <w:gridSpan w:val="5"/>
            <w:tcBorders>
              <w:right w:val="single" w:sz="4" w:space="0" w:color="auto"/>
            </w:tcBorders>
            <w:vAlign w:val="center"/>
            <w:hideMark/>
          </w:tcPr>
          <w:p w:rsidR="00190CB0" w:rsidRDefault="00190CB0" w:rsidP="00E33C7B">
            <w:pPr>
              <w:pStyle w:val="IntenseQuote"/>
              <w:rPr>
                <w:sz w:val="24"/>
                <w:szCs w:val="24"/>
              </w:rPr>
            </w:pPr>
            <w:r>
              <w:t>a</w:t>
            </w:r>
          </w:p>
        </w:tc>
        <w:tc>
          <w:tcPr>
            <w:tcW w:w="296" w:type="pct"/>
            <w:gridSpan w:val="4"/>
            <w:tcBorders>
              <w:left w:val="single" w:sz="4" w:space="0" w:color="auto"/>
            </w:tcBorders>
            <w:vAlign w:val="center"/>
          </w:tcPr>
          <w:p w:rsidR="00190CB0" w:rsidRDefault="00190CB0" w:rsidP="00190CB0">
            <w:pPr>
              <w:pStyle w:val="IntenseQuote"/>
              <w:rPr>
                <w:sz w:val="24"/>
                <w:szCs w:val="24"/>
              </w:rPr>
            </w:pPr>
          </w:p>
        </w:tc>
        <w:tc>
          <w:tcPr>
            <w:tcW w:w="559" w:type="pct"/>
            <w:gridSpan w:val="7"/>
            <w:tcBorders>
              <w:right w:val="single" w:sz="4" w:space="0" w:color="auto"/>
            </w:tcBorders>
            <w:vAlign w:val="center"/>
            <w:hideMark/>
          </w:tcPr>
          <w:p w:rsidR="00190CB0" w:rsidRDefault="00190CB0" w:rsidP="00E33C7B">
            <w:pPr>
              <w:pStyle w:val="IntenseQuote"/>
              <w:rPr>
                <w:sz w:val="24"/>
                <w:szCs w:val="24"/>
              </w:rPr>
            </w:pPr>
            <w:r>
              <w:t>a</w:t>
            </w:r>
          </w:p>
        </w:tc>
        <w:tc>
          <w:tcPr>
            <w:tcW w:w="146" w:type="pct"/>
            <w:gridSpan w:val="2"/>
            <w:tcBorders>
              <w:left w:val="single" w:sz="4" w:space="0" w:color="auto"/>
            </w:tcBorders>
            <w:vAlign w:val="center"/>
          </w:tcPr>
          <w:p w:rsidR="00190CB0" w:rsidRDefault="00190CB0" w:rsidP="00190CB0">
            <w:pPr>
              <w:pStyle w:val="IntenseQuote"/>
              <w:rPr>
                <w:sz w:val="24"/>
                <w:szCs w:val="24"/>
              </w:rPr>
            </w:pPr>
          </w:p>
        </w:tc>
        <w:tc>
          <w:tcPr>
            <w:tcW w:w="530" w:type="pct"/>
            <w:gridSpan w:val="7"/>
            <w:tcBorders>
              <w:right w:val="single" w:sz="4" w:space="0" w:color="auto"/>
            </w:tcBorders>
            <w:vAlign w:val="center"/>
            <w:hideMark/>
          </w:tcPr>
          <w:p w:rsidR="00190CB0" w:rsidRDefault="00190CB0" w:rsidP="00E33C7B">
            <w:pPr>
              <w:pStyle w:val="IntenseQuote"/>
              <w:rPr>
                <w:sz w:val="24"/>
                <w:szCs w:val="24"/>
              </w:rPr>
            </w:pPr>
            <w:r>
              <w:t>a</w:t>
            </w:r>
          </w:p>
        </w:tc>
        <w:tc>
          <w:tcPr>
            <w:tcW w:w="161" w:type="pct"/>
            <w:gridSpan w:val="2"/>
            <w:tcBorders>
              <w:left w:val="single" w:sz="4" w:space="0" w:color="auto"/>
            </w:tcBorders>
            <w:vAlign w:val="center"/>
          </w:tcPr>
          <w:p w:rsidR="00190CB0" w:rsidRDefault="00190CB0" w:rsidP="00190CB0">
            <w:pPr>
              <w:pStyle w:val="IntenseQuote"/>
              <w:rPr>
                <w:sz w:val="24"/>
                <w:szCs w:val="24"/>
              </w:rPr>
            </w:pPr>
          </w:p>
        </w:tc>
        <w:tc>
          <w:tcPr>
            <w:tcW w:w="358" w:type="pct"/>
            <w:gridSpan w:val="4"/>
            <w:tcBorders>
              <w:right w:val="single" w:sz="4" w:space="0" w:color="auto"/>
            </w:tcBorders>
            <w:vAlign w:val="center"/>
            <w:hideMark/>
          </w:tcPr>
          <w:p w:rsidR="00190CB0" w:rsidRDefault="00190CB0" w:rsidP="00E33C7B">
            <w:pPr>
              <w:pStyle w:val="IntenseQuote"/>
              <w:rPr>
                <w:sz w:val="24"/>
                <w:szCs w:val="24"/>
              </w:rPr>
            </w:pPr>
            <w:r>
              <w:t>a</w:t>
            </w:r>
          </w:p>
        </w:tc>
        <w:tc>
          <w:tcPr>
            <w:tcW w:w="384" w:type="pct"/>
            <w:gridSpan w:val="6"/>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small letter a</w:t>
            </w:r>
          </w:p>
        </w:tc>
      </w:tr>
      <w:tr w:rsidR="00190CB0" w:rsidTr="00190CB0">
        <w:trPr>
          <w:tblCellSpacing w:w="15" w:type="dxa"/>
        </w:trPr>
        <w:tc>
          <w:tcPr>
            <w:tcW w:w="699" w:type="pct"/>
            <w:gridSpan w:val="8"/>
            <w:tcBorders>
              <w:right w:val="single" w:sz="4" w:space="0" w:color="auto"/>
            </w:tcBorders>
            <w:vAlign w:val="center"/>
            <w:hideMark/>
          </w:tcPr>
          <w:p w:rsidR="00190CB0" w:rsidRDefault="00190CB0" w:rsidP="00E33C7B">
            <w:pPr>
              <w:pStyle w:val="IntenseQuote"/>
              <w:rPr>
                <w:sz w:val="24"/>
                <w:szCs w:val="24"/>
              </w:rPr>
            </w:pPr>
            <w:r>
              <w:t>98</w:t>
            </w:r>
          </w:p>
        </w:tc>
        <w:tc>
          <w:tcPr>
            <w:tcW w:w="76" w:type="pct"/>
            <w:tcBorders>
              <w:left w:val="single" w:sz="4" w:space="0" w:color="auto"/>
            </w:tcBorders>
            <w:vAlign w:val="center"/>
          </w:tcPr>
          <w:p w:rsidR="00190CB0" w:rsidRDefault="00190CB0" w:rsidP="00190CB0">
            <w:pPr>
              <w:pStyle w:val="IntenseQuote"/>
              <w:rPr>
                <w:sz w:val="24"/>
                <w:szCs w:val="24"/>
              </w:rPr>
            </w:pPr>
          </w:p>
        </w:tc>
        <w:tc>
          <w:tcPr>
            <w:tcW w:w="435" w:type="pct"/>
            <w:gridSpan w:val="5"/>
            <w:tcBorders>
              <w:right w:val="single" w:sz="4" w:space="0" w:color="auto"/>
            </w:tcBorders>
            <w:vAlign w:val="center"/>
            <w:hideMark/>
          </w:tcPr>
          <w:p w:rsidR="00190CB0" w:rsidRDefault="00190CB0" w:rsidP="00E33C7B">
            <w:pPr>
              <w:pStyle w:val="IntenseQuote"/>
              <w:rPr>
                <w:sz w:val="24"/>
                <w:szCs w:val="24"/>
              </w:rPr>
            </w:pPr>
            <w:r>
              <w:t>b</w:t>
            </w:r>
          </w:p>
        </w:tc>
        <w:tc>
          <w:tcPr>
            <w:tcW w:w="296" w:type="pct"/>
            <w:gridSpan w:val="4"/>
            <w:tcBorders>
              <w:left w:val="single" w:sz="4" w:space="0" w:color="auto"/>
            </w:tcBorders>
            <w:vAlign w:val="center"/>
          </w:tcPr>
          <w:p w:rsidR="00190CB0" w:rsidRDefault="00190CB0" w:rsidP="00190CB0">
            <w:pPr>
              <w:pStyle w:val="IntenseQuote"/>
              <w:rPr>
                <w:sz w:val="24"/>
                <w:szCs w:val="24"/>
              </w:rPr>
            </w:pPr>
          </w:p>
        </w:tc>
        <w:tc>
          <w:tcPr>
            <w:tcW w:w="559" w:type="pct"/>
            <w:gridSpan w:val="7"/>
            <w:tcBorders>
              <w:right w:val="single" w:sz="4" w:space="0" w:color="auto"/>
            </w:tcBorders>
            <w:vAlign w:val="center"/>
            <w:hideMark/>
          </w:tcPr>
          <w:p w:rsidR="00190CB0" w:rsidRDefault="00190CB0" w:rsidP="00E33C7B">
            <w:pPr>
              <w:pStyle w:val="IntenseQuote"/>
              <w:rPr>
                <w:sz w:val="24"/>
                <w:szCs w:val="24"/>
              </w:rPr>
            </w:pPr>
            <w:r>
              <w:t>b</w:t>
            </w:r>
          </w:p>
        </w:tc>
        <w:tc>
          <w:tcPr>
            <w:tcW w:w="146" w:type="pct"/>
            <w:gridSpan w:val="2"/>
            <w:tcBorders>
              <w:left w:val="single" w:sz="4" w:space="0" w:color="auto"/>
            </w:tcBorders>
            <w:vAlign w:val="center"/>
          </w:tcPr>
          <w:p w:rsidR="00190CB0" w:rsidRDefault="00190CB0" w:rsidP="00190CB0">
            <w:pPr>
              <w:pStyle w:val="IntenseQuote"/>
              <w:rPr>
                <w:sz w:val="24"/>
                <w:szCs w:val="24"/>
              </w:rPr>
            </w:pPr>
          </w:p>
        </w:tc>
        <w:tc>
          <w:tcPr>
            <w:tcW w:w="530" w:type="pct"/>
            <w:gridSpan w:val="7"/>
            <w:tcBorders>
              <w:right w:val="single" w:sz="4" w:space="0" w:color="auto"/>
            </w:tcBorders>
            <w:vAlign w:val="center"/>
            <w:hideMark/>
          </w:tcPr>
          <w:p w:rsidR="00190CB0" w:rsidRDefault="00190CB0" w:rsidP="00E33C7B">
            <w:pPr>
              <w:pStyle w:val="IntenseQuote"/>
              <w:rPr>
                <w:sz w:val="24"/>
                <w:szCs w:val="24"/>
              </w:rPr>
            </w:pPr>
            <w:r>
              <w:t>b</w:t>
            </w:r>
          </w:p>
        </w:tc>
        <w:tc>
          <w:tcPr>
            <w:tcW w:w="161" w:type="pct"/>
            <w:gridSpan w:val="2"/>
            <w:tcBorders>
              <w:left w:val="single" w:sz="4" w:space="0" w:color="auto"/>
            </w:tcBorders>
            <w:vAlign w:val="center"/>
          </w:tcPr>
          <w:p w:rsidR="00190CB0" w:rsidRDefault="00190CB0" w:rsidP="00190CB0">
            <w:pPr>
              <w:pStyle w:val="IntenseQuote"/>
              <w:rPr>
                <w:sz w:val="24"/>
                <w:szCs w:val="24"/>
              </w:rPr>
            </w:pPr>
          </w:p>
        </w:tc>
        <w:tc>
          <w:tcPr>
            <w:tcW w:w="358" w:type="pct"/>
            <w:gridSpan w:val="4"/>
            <w:tcBorders>
              <w:right w:val="single" w:sz="4" w:space="0" w:color="auto"/>
            </w:tcBorders>
            <w:vAlign w:val="center"/>
            <w:hideMark/>
          </w:tcPr>
          <w:p w:rsidR="00190CB0" w:rsidRDefault="00190CB0" w:rsidP="00E33C7B">
            <w:pPr>
              <w:pStyle w:val="IntenseQuote"/>
              <w:rPr>
                <w:sz w:val="24"/>
                <w:szCs w:val="24"/>
              </w:rPr>
            </w:pPr>
            <w:r>
              <w:t>b</w:t>
            </w:r>
          </w:p>
        </w:tc>
        <w:tc>
          <w:tcPr>
            <w:tcW w:w="384" w:type="pct"/>
            <w:gridSpan w:val="6"/>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small letter b</w:t>
            </w:r>
          </w:p>
        </w:tc>
      </w:tr>
      <w:tr w:rsidR="00190CB0" w:rsidTr="00190CB0">
        <w:trPr>
          <w:tblCellSpacing w:w="15" w:type="dxa"/>
        </w:trPr>
        <w:tc>
          <w:tcPr>
            <w:tcW w:w="699" w:type="pct"/>
            <w:gridSpan w:val="8"/>
            <w:tcBorders>
              <w:right w:val="single" w:sz="4" w:space="0" w:color="auto"/>
            </w:tcBorders>
            <w:vAlign w:val="center"/>
            <w:hideMark/>
          </w:tcPr>
          <w:p w:rsidR="00190CB0" w:rsidRDefault="00190CB0" w:rsidP="00E33C7B">
            <w:pPr>
              <w:pStyle w:val="IntenseQuote"/>
              <w:rPr>
                <w:sz w:val="24"/>
                <w:szCs w:val="24"/>
              </w:rPr>
            </w:pPr>
            <w:r>
              <w:t>99</w:t>
            </w:r>
          </w:p>
        </w:tc>
        <w:tc>
          <w:tcPr>
            <w:tcW w:w="76" w:type="pct"/>
            <w:tcBorders>
              <w:left w:val="single" w:sz="4" w:space="0" w:color="auto"/>
            </w:tcBorders>
            <w:vAlign w:val="center"/>
          </w:tcPr>
          <w:p w:rsidR="00190CB0" w:rsidRDefault="00190CB0" w:rsidP="00190CB0">
            <w:pPr>
              <w:pStyle w:val="IntenseQuote"/>
              <w:rPr>
                <w:sz w:val="24"/>
                <w:szCs w:val="24"/>
              </w:rPr>
            </w:pPr>
          </w:p>
        </w:tc>
        <w:tc>
          <w:tcPr>
            <w:tcW w:w="435" w:type="pct"/>
            <w:gridSpan w:val="5"/>
            <w:tcBorders>
              <w:right w:val="single" w:sz="4" w:space="0" w:color="auto"/>
            </w:tcBorders>
            <w:vAlign w:val="center"/>
            <w:hideMark/>
          </w:tcPr>
          <w:p w:rsidR="00190CB0" w:rsidRDefault="00190CB0" w:rsidP="00E33C7B">
            <w:pPr>
              <w:pStyle w:val="IntenseQuote"/>
              <w:rPr>
                <w:sz w:val="24"/>
                <w:szCs w:val="24"/>
              </w:rPr>
            </w:pPr>
            <w:r>
              <w:t>c</w:t>
            </w:r>
          </w:p>
        </w:tc>
        <w:tc>
          <w:tcPr>
            <w:tcW w:w="296" w:type="pct"/>
            <w:gridSpan w:val="4"/>
            <w:tcBorders>
              <w:left w:val="single" w:sz="4" w:space="0" w:color="auto"/>
            </w:tcBorders>
            <w:vAlign w:val="center"/>
          </w:tcPr>
          <w:p w:rsidR="00190CB0" w:rsidRDefault="00190CB0" w:rsidP="00190CB0">
            <w:pPr>
              <w:pStyle w:val="IntenseQuote"/>
              <w:rPr>
                <w:sz w:val="24"/>
                <w:szCs w:val="24"/>
              </w:rPr>
            </w:pPr>
          </w:p>
        </w:tc>
        <w:tc>
          <w:tcPr>
            <w:tcW w:w="559" w:type="pct"/>
            <w:gridSpan w:val="7"/>
            <w:tcBorders>
              <w:right w:val="single" w:sz="4" w:space="0" w:color="auto"/>
            </w:tcBorders>
            <w:vAlign w:val="center"/>
            <w:hideMark/>
          </w:tcPr>
          <w:p w:rsidR="00190CB0" w:rsidRDefault="00190CB0" w:rsidP="00E33C7B">
            <w:pPr>
              <w:pStyle w:val="IntenseQuote"/>
              <w:rPr>
                <w:sz w:val="24"/>
                <w:szCs w:val="24"/>
              </w:rPr>
            </w:pPr>
            <w:r>
              <w:t>c</w:t>
            </w:r>
          </w:p>
        </w:tc>
        <w:tc>
          <w:tcPr>
            <w:tcW w:w="146" w:type="pct"/>
            <w:gridSpan w:val="2"/>
            <w:tcBorders>
              <w:left w:val="single" w:sz="4" w:space="0" w:color="auto"/>
            </w:tcBorders>
            <w:vAlign w:val="center"/>
          </w:tcPr>
          <w:p w:rsidR="00190CB0" w:rsidRDefault="00190CB0" w:rsidP="00190CB0">
            <w:pPr>
              <w:pStyle w:val="IntenseQuote"/>
              <w:rPr>
                <w:sz w:val="24"/>
                <w:szCs w:val="24"/>
              </w:rPr>
            </w:pPr>
          </w:p>
        </w:tc>
        <w:tc>
          <w:tcPr>
            <w:tcW w:w="530" w:type="pct"/>
            <w:gridSpan w:val="7"/>
            <w:tcBorders>
              <w:right w:val="single" w:sz="4" w:space="0" w:color="auto"/>
            </w:tcBorders>
            <w:vAlign w:val="center"/>
            <w:hideMark/>
          </w:tcPr>
          <w:p w:rsidR="00190CB0" w:rsidRDefault="00190CB0" w:rsidP="00E33C7B">
            <w:pPr>
              <w:pStyle w:val="IntenseQuote"/>
              <w:rPr>
                <w:sz w:val="24"/>
                <w:szCs w:val="24"/>
              </w:rPr>
            </w:pPr>
            <w:r>
              <w:t>c</w:t>
            </w:r>
          </w:p>
        </w:tc>
        <w:tc>
          <w:tcPr>
            <w:tcW w:w="161" w:type="pct"/>
            <w:gridSpan w:val="2"/>
            <w:tcBorders>
              <w:left w:val="single" w:sz="4" w:space="0" w:color="auto"/>
            </w:tcBorders>
            <w:vAlign w:val="center"/>
          </w:tcPr>
          <w:p w:rsidR="00190CB0" w:rsidRDefault="00190CB0" w:rsidP="00190CB0">
            <w:pPr>
              <w:pStyle w:val="IntenseQuote"/>
              <w:rPr>
                <w:sz w:val="24"/>
                <w:szCs w:val="24"/>
              </w:rPr>
            </w:pPr>
          </w:p>
        </w:tc>
        <w:tc>
          <w:tcPr>
            <w:tcW w:w="358" w:type="pct"/>
            <w:gridSpan w:val="4"/>
            <w:tcBorders>
              <w:right w:val="single" w:sz="4" w:space="0" w:color="auto"/>
            </w:tcBorders>
            <w:vAlign w:val="center"/>
            <w:hideMark/>
          </w:tcPr>
          <w:p w:rsidR="00190CB0" w:rsidRDefault="00190CB0" w:rsidP="00E33C7B">
            <w:pPr>
              <w:pStyle w:val="IntenseQuote"/>
              <w:rPr>
                <w:sz w:val="24"/>
                <w:szCs w:val="24"/>
              </w:rPr>
            </w:pPr>
            <w:r>
              <w:t>c</w:t>
            </w:r>
          </w:p>
        </w:tc>
        <w:tc>
          <w:tcPr>
            <w:tcW w:w="384" w:type="pct"/>
            <w:gridSpan w:val="6"/>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small letter c</w:t>
            </w:r>
          </w:p>
        </w:tc>
      </w:tr>
      <w:tr w:rsidR="00190CB0" w:rsidTr="00190CB0">
        <w:trPr>
          <w:tblCellSpacing w:w="15" w:type="dxa"/>
        </w:trPr>
        <w:tc>
          <w:tcPr>
            <w:tcW w:w="699" w:type="pct"/>
            <w:gridSpan w:val="8"/>
            <w:tcBorders>
              <w:right w:val="single" w:sz="4" w:space="0" w:color="auto"/>
            </w:tcBorders>
            <w:vAlign w:val="center"/>
            <w:hideMark/>
          </w:tcPr>
          <w:p w:rsidR="00190CB0" w:rsidRDefault="00190CB0" w:rsidP="00E33C7B">
            <w:pPr>
              <w:pStyle w:val="IntenseQuote"/>
              <w:rPr>
                <w:sz w:val="24"/>
                <w:szCs w:val="24"/>
              </w:rPr>
            </w:pPr>
            <w:r>
              <w:t>100</w:t>
            </w:r>
          </w:p>
        </w:tc>
        <w:tc>
          <w:tcPr>
            <w:tcW w:w="76" w:type="pct"/>
            <w:tcBorders>
              <w:left w:val="single" w:sz="4" w:space="0" w:color="auto"/>
            </w:tcBorders>
            <w:vAlign w:val="center"/>
          </w:tcPr>
          <w:p w:rsidR="00190CB0" w:rsidRDefault="00190CB0" w:rsidP="00190CB0">
            <w:pPr>
              <w:pStyle w:val="IntenseQuote"/>
              <w:rPr>
                <w:sz w:val="24"/>
                <w:szCs w:val="24"/>
              </w:rPr>
            </w:pPr>
          </w:p>
        </w:tc>
        <w:tc>
          <w:tcPr>
            <w:tcW w:w="435" w:type="pct"/>
            <w:gridSpan w:val="5"/>
            <w:tcBorders>
              <w:right w:val="single" w:sz="4" w:space="0" w:color="auto"/>
            </w:tcBorders>
            <w:vAlign w:val="center"/>
            <w:hideMark/>
          </w:tcPr>
          <w:p w:rsidR="00190CB0" w:rsidRDefault="00190CB0" w:rsidP="00E33C7B">
            <w:pPr>
              <w:pStyle w:val="IntenseQuote"/>
              <w:rPr>
                <w:sz w:val="24"/>
                <w:szCs w:val="24"/>
              </w:rPr>
            </w:pPr>
            <w:r>
              <w:t>d</w:t>
            </w:r>
          </w:p>
        </w:tc>
        <w:tc>
          <w:tcPr>
            <w:tcW w:w="296" w:type="pct"/>
            <w:gridSpan w:val="4"/>
            <w:tcBorders>
              <w:left w:val="single" w:sz="4" w:space="0" w:color="auto"/>
            </w:tcBorders>
            <w:vAlign w:val="center"/>
          </w:tcPr>
          <w:p w:rsidR="00190CB0" w:rsidRDefault="00190CB0" w:rsidP="00190CB0">
            <w:pPr>
              <w:pStyle w:val="IntenseQuote"/>
              <w:rPr>
                <w:sz w:val="24"/>
                <w:szCs w:val="24"/>
              </w:rPr>
            </w:pPr>
          </w:p>
        </w:tc>
        <w:tc>
          <w:tcPr>
            <w:tcW w:w="559" w:type="pct"/>
            <w:gridSpan w:val="7"/>
            <w:tcBorders>
              <w:right w:val="single" w:sz="4" w:space="0" w:color="auto"/>
            </w:tcBorders>
            <w:vAlign w:val="center"/>
            <w:hideMark/>
          </w:tcPr>
          <w:p w:rsidR="00190CB0" w:rsidRDefault="00190CB0" w:rsidP="00E33C7B">
            <w:pPr>
              <w:pStyle w:val="IntenseQuote"/>
              <w:rPr>
                <w:sz w:val="24"/>
                <w:szCs w:val="24"/>
              </w:rPr>
            </w:pPr>
            <w:r>
              <w:t>d</w:t>
            </w:r>
          </w:p>
        </w:tc>
        <w:tc>
          <w:tcPr>
            <w:tcW w:w="146" w:type="pct"/>
            <w:gridSpan w:val="2"/>
            <w:tcBorders>
              <w:left w:val="single" w:sz="4" w:space="0" w:color="auto"/>
            </w:tcBorders>
            <w:vAlign w:val="center"/>
          </w:tcPr>
          <w:p w:rsidR="00190CB0" w:rsidRDefault="00190CB0" w:rsidP="00190CB0">
            <w:pPr>
              <w:pStyle w:val="IntenseQuote"/>
              <w:rPr>
                <w:sz w:val="24"/>
                <w:szCs w:val="24"/>
              </w:rPr>
            </w:pPr>
          </w:p>
        </w:tc>
        <w:tc>
          <w:tcPr>
            <w:tcW w:w="530" w:type="pct"/>
            <w:gridSpan w:val="7"/>
            <w:tcBorders>
              <w:right w:val="single" w:sz="4" w:space="0" w:color="auto"/>
            </w:tcBorders>
            <w:vAlign w:val="center"/>
            <w:hideMark/>
          </w:tcPr>
          <w:p w:rsidR="00190CB0" w:rsidRDefault="00190CB0" w:rsidP="00E33C7B">
            <w:pPr>
              <w:pStyle w:val="IntenseQuote"/>
              <w:rPr>
                <w:sz w:val="24"/>
                <w:szCs w:val="24"/>
              </w:rPr>
            </w:pPr>
            <w:r>
              <w:t>d</w:t>
            </w:r>
          </w:p>
        </w:tc>
        <w:tc>
          <w:tcPr>
            <w:tcW w:w="161" w:type="pct"/>
            <w:gridSpan w:val="2"/>
            <w:tcBorders>
              <w:left w:val="single" w:sz="4" w:space="0" w:color="auto"/>
            </w:tcBorders>
            <w:vAlign w:val="center"/>
          </w:tcPr>
          <w:p w:rsidR="00190CB0" w:rsidRDefault="00190CB0" w:rsidP="00190CB0">
            <w:pPr>
              <w:pStyle w:val="IntenseQuote"/>
              <w:rPr>
                <w:sz w:val="24"/>
                <w:szCs w:val="24"/>
              </w:rPr>
            </w:pPr>
          </w:p>
        </w:tc>
        <w:tc>
          <w:tcPr>
            <w:tcW w:w="358" w:type="pct"/>
            <w:gridSpan w:val="4"/>
            <w:tcBorders>
              <w:right w:val="single" w:sz="4" w:space="0" w:color="auto"/>
            </w:tcBorders>
            <w:vAlign w:val="center"/>
            <w:hideMark/>
          </w:tcPr>
          <w:p w:rsidR="00190CB0" w:rsidRDefault="00190CB0" w:rsidP="00E33C7B">
            <w:pPr>
              <w:pStyle w:val="IntenseQuote"/>
              <w:rPr>
                <w:sz w:val="24"/>
                <w:szCs w:val="24"/>
              </w:rPr>
            </w:pPr>
            <w:r>
              <w:t>d</w:t>
            </w:r>
          </w:p>
        </w:tc>
        <w:tc>
          <w:tcPr>
            <w:tcW w:w="384" w:type="pct"/>
            <w:gridSpan w:val="6"/>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small letter d</w:t>
            </w:r>
          </w:p>
        </w:tc>
      </w:tr>
      <w:tr w:rsidR="00190CB0" w:rsidTr="00190CB0">
        <w:trPr>
          <w:tblCellSpacing w:w="15" w:type="dxa"/>
        </w:trPr>
        <w:tc>
          <w:tcPr>
            <w:tcW w:w="699" w:type="pct"/>
            <w:gridSpan w:val="8"/>
            <w:tcBorders>
              <w:right w:val="single" w:sz="4" w:space="0" w:color="auto"/>
            </w:tcBorders>
            <w:vAlign w:val="center"/>
            <w:hideMark/>
          </w:tcPr>
          <w:p w:rsidR="00190CB0" w:rsidRDefault="00190CB0" w:rsidP="00E33C7B">
            <w:pPr>
              <w:pStyle w:val="IntenseQuote"/>
              <w:rPr>
                <w:sz w:val="24"/>
                <w:szCs w:val="24"/>
              </w:rPr>
            </w:pPr>
            <w:r>
              <w:t>101</w:t>
            </w:r>
          </w:p>
        </w:tc>
        <w:tc>
          <w:tcPr>
            <w:tcW w:w="76" w:type="pct"/>
            <w:tcBorders>
              <w:left w:val="single" w:sz="4" w:space="0" w:color="auto"/>
            </w:tcBorders>
            <w:vAlign w:val="center"/>
          </w:tcPr>
          <w:p w:rsidR="00190CB0" w:rsidRDefault="00190CB0" w:rsidP="00190CB0">
            <w:pPr>
              <w:pStyle w:val="IntenseQuote"/>
              <w:rPr>
                <w:sz w:val="24"/>
                <w:szCs w:val="24"/>
              </w:rPr>
            </w:pPr>
          </w:p>
        </w:tc>
        <w:tc>
          <w:tcPr>
            <w:tcW w:w="435" w:type="pct"/>
            <w:gridSpan w:val="5"/>
            <w:tcBorders>
              <w:right w:val="single" w:sz="4" w:space="0" w:color="auto"/>
            </w:tcBorders>
            <w:vAlign w:val="center"/>
            <w:hideMark/>
          </w:tcPr>
          <w:p w:rsidR="00190CB0" w:rsidRDefault="00190CB0" w:rsidP="00E33C7B">
            <w:pPr>
              <w:pStyle w:val="IntenseQuote"/>
              <w:rPr>
                <w:sz w:val="24"/>
                <w:szCs w:val="24"/>
              </w:rPr>
            </w:pPr>
            <w:r>
              <w:t>e</w:t>
            </w:r>
          </w:p>
        </w:tc>
        <w:tc>
          <w:tcPr>
            <w:tcW w:w="296" w:type="pct"/>
            <w:gridSpan w:val="4"/>
            <w:tcBorders>
              <w:left w:val="single" w:sz="4" w:space="0" w:color="auto"/>
            </w:tcBorders>
            <w:vAlign w:val="center"/>
          </w:tcPr>
          <w:p w:rsidR="00190CB0" w:rsidRDefault="00190CB0" w:rsidP="00190CB0">
            <w:pPr>
              <w:pStyle w:val="IntenseQuote"/>
              <w:rPr>
                <w:sz w:val="24"/>
                <w:szCs w:val="24"/>
              </w:rPr>
            </w:pPr>
          </w:p>
        </w:tc>
        <w:tc>
          <w:tcPr>
            <w:tcW w:w="559" w:type="pct"/>
            <w:gridSpan w:val="7"/>
            <w:tcBorders>
              <w:right w:val="single" w:sz="4" w:space="0" w:color="auto"/>
            </w:tcBorders>
            <w:vAlign w:val="center"/>
            <w:hideMark/>
          </w:tcPr>
          <w:p w:rsidR="00190CB0" w:rsidRDefault="00190CB0" w:rsidP="00E33C7B">
            <w:pPr>
              <w:pStyle w:val="IntenseQuote"/>
              <w:rPr>
                <w:sz w:val="24"/>
                <w:szCs w:val="24"/>
              </w:rPr>
            </w:pPr>
            <w:r>
              <w:t>e</w:t>
            </w:r>
          </w:p>
        </w:tc>
        <w:tc>
          <w:tcPr>
            <w:tcW w:w="146" w:type="pct"/>
            <w:gridSpan w:val="2"/>
            <w:tcBorders>
              <w:left w:val="single" w:sz="4" w:space="0" w:color="auto"/>
            </w:tcBorders>
            <w:vAlign w:val="center"/>
          </w:tcPr>
          <w:p w:rsidR="00190CB0" w:rsidRDefault="00190CB0" w:rsidP="00190CB0">
            <w:pPr>
              <w:pStyle w:val="IntenseQuote"/>
              <w:rPr>
                <w:sz w:val="24"/>
                <w:szCs w:val="24"/>
              </w:rPr>
            </w:pPr>
          </w:p>
        </w:tc>
        <w:tc>
          <w:tcPr>
            <w:tcW w:w="530" w:type="pct"/>
            <w:gridSpan w:val="7"/>
            <w:tcBorders>
              <w:right w:val="single" w:sz="4" w:space="0" w:color="auto"/>
            </w:tcBorders>
            <w:vAlign w:val="center"/>
            <w:hideMark/>
          </w:tcPr>
          <w:p w:rsidR="00190CB0" w:rsidRDefault="00190CB0" w:rsidP="00E33C7B">
            <w:pPr>
              <w:pStyle w:val="IntenseQuote"/>
              <w:rPr>
                <w:sz w:val="24"/>
                <w:szCs w:val="24"/>
              </w:rPr>
            </w:pPr>
            <w:r>
              <w:t>e</w:t>
            </w:r>
          </w:p>
        </w:tc>
        <w:tc>
          <w:tcPr>
            <w:tcW w:w="161" w:type="pct"/>
            <w:gridSpan w:val="2"/>
            <w:tcBorders>
              <w:left w:val="single" w:sz="4" w:space="0" w:color="auto"/>
            </w:tcBorders>
            <w:vAlign w:val="center"/>
          </w:tcPr>
          <w:p w:rsidR="00190CB0" w:rsidRDefault="00190CB0" w:rsidP="00190CB0">
            <w:pPr>
              <w:pStyle w:val="IntenseQuote"/>
              <w:rPr>
                <w:sz w:val="24"/>
                <w:szCs w:val="24"/>
              </w:rPr>
            </w:pPr>
          </w:p>
        </w:tc>
        <w:tc>
          <w:tcPr>
            <w:tcW w:w="358" w:type="pct"/>
            <w:gridSpan w:val="4"/>
            <w:tcBorders>
              <w:right w:val="single" w:sz="4" w:space="0" w:color="auto"/>
            </w:tcBorders>
            <w:vAlign w:val="center"/>
            <w:hideMark/>
          </w:tcPr>
          <w:p w:rsidR="00190CB0" w:rsidRDefault="00190CB0" w:rsidP="00E33C7B">
            <w:pPr>
              <w:pStyle w:val="IntenseQuote"/>
              <w:rPr>
                <w:sz w:val="24"/>
                <w:szCs w:val="24"/>
              </w:rPr>
            </w:pPr>
            <w:r>
              <w:t>e</w:t>
            </w:r>
          </w:p>
        </w:tc>
        <w:tc>
          <w:tcPr>
            <w:tcW w:w="384" w:type="pct"/>
            <w:gridSpan w:val="6"/>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small letter e</w:t>
            </w:r>
          </w:p>
        </w:tc>
      </w:tr>
      <w:tr w:rsidR="00190CB0" w:rsidTr="00190CB0">
        <w:trPr>
          <w:tblCellSpacing w:w="15" w:type="dxa"/>
        </w:trPr>
        <w:tc>
          <w:tcPr>
            <w:tcW w:w="699" w:type="pct"/>
            <w:gridSpan w:val="8"/>
            <w:tcBorders>
              <w:right w:val="single" w:sz="4" w:space="0" w:color="auto"/>
            </w:tcBorders>
            <w:vAlign w:val="center"/>
            <w:hideMark/>
          </w:tcPr>
          <w:p w:rsidR="00190CB0" w:rsidRDefault="00190CB0" w:rsidP="00E33C7B">
            <w:pPr>
              <w:pStyle w:val="IntenseQuote"/>
              <w:rPr>
                <w:sz w:val="24"/>
                <w:szCs w:val="24"/>
              </w:rPr>
            </w:pPr>
            <w:r>
              <w:t>102</w:t>
            </w:r>
          </w:p>
        </w:tc>
        <w:tc>
          <w:tcPr>
            <w:tcW w:w="76" w:type="pct"/>
            <w:tcBorders>
              <w:left w:val="single" w:sz="4" w:space="0" w:color="auto"/>
            </w:tcBorders>
            <w:vAlign w:val="center"/>
          </w:tcPr>
          <w:p w:rsidR="00190CB0" w:rsidRDefault="00190CB0" w:rsidP="00190CB0">
            <w:pPr>
              <w:pStyle w:val="IntenseQuote"/>
              <w:rPr>
                <w:sz w:val="24"/>
                <w:szCs w:val="24"/>
              </w:rPr>
            </w:pPr>
          </w:p>
        </w:tc>
        <w:tc>
          <w:tcPr>
            <w:tcW w:w="435" w:type="pct"/>
            <w:gridSpan w:val="5"/>
            <w:tcBorders>
              <w:right w:val="single" w:sz="4" w:space="0" w:color="auto"/>
            </w:tcBorders>
            <w:vAlign w:val="center"/>
            <w:hideMark/>
          </w:tcPr>
          <w:p w:rsidR="00190CB0" w:rsidRDefault="00190CB0" w:rsidP="00E33C7B">
            <w:pPr>
              <w:pStyle w:val="IntenseQuote"/>
              <w:rPr>
                <w:sz w:val="24"/>
                <w:szCs w:val="24"/>
              </w:rPr>
            </w:pPr>
            <w:r>
              <w:t>f</w:t>
            </w:r>
          </w:p>
        </w:tc>
        <w:tc>
          <w:tcPr>
            <w:tcW w:w="296" w:type="pct"/>
            <w:gridSpan w:val="4"/>
            <w:tcBorders>
              <w:left w:val="single" w:sz="4" w:space="0" w:color="auto"/>
            </w:tcBorders>
            <w:vAlign w:val="center"/>
          </w:tcPr>
          <w:p w:rsidR="00190CB0" w:rsidRDefault="00190CB0" w:rsidP="00190CB0">
            <w:pPr>
              <w:pStyle w:val="IntenseQuote"/>
              <w:rPr>
                <w:sz w:val="24"/>
                <w:szCs w:val="24"/>
              </w:rPr>
            </w:pPr>
          </w:p>
        </w:tc>
        <w:tc>
          <w:tcPr>
            <w:tcW w:w="559" w:type="pct"/>
            <w:gridSpan w:val="7"/>
            <w:tcBorders>
              <w:right w:val="single" w:sz="4" w:space="0" w:color="auto"/>
            </w:tcBorders>
            <w:vAlign w:val="center"/>
            <w:hideMark/>
          </w:tcPr>
          <w:p w:rsidR="00190CB0" w:rsidRDefault="00190CB0" w:rsidP="00E33C7B">
            <w:pPr>
              <w:pStyle w:val="IntenseQuote"/>
              <w:rPr>
                <w:sz w:val="24"/>
                <w:szCs w:val="24"/>
              </w:rPr>
            </w:pPr>
            <w:r>
              <w:t>f</w:t>
            </w:r>
          </w:p>
        </w:tc>
        <w:tc>
          <w:tcPr>
            <w:tcW w:w="146" w:type="pct"/>
            <w:gridSpan w:val="2"/>
            <w:tcBorders>
              <w:left w:val="single" w:sz="4" w:space="0" w:color="auto"/>
            </w:tcBorders>
            <w:vAlign w:val="center"/>
          </w:tcPr>
          <w:p w:rsidR="00190CB0" w:rsidRDefault="00190CB0" w:rsidP="00190CB0">
            <w:pPr>
              <w:pStyle w:val="IntenseQuote"/>
              <w:rPr>
                <w:sz w:val="24"/>
                <w:szCs w:val="24"/>
              </w:rPr>
            </w:pPr>
          </w:p>
        </w:tc>
        <w:tc>
          <w:tcPr>
            <w:tcW w:w="530" w:type="pct"/>
            <w:gridSpan w:val="7"/>
            <w:tcBorders>
              <w:right w:val="single" w:sz="4" w:space="0" w:color="auto"/>
            </w:tcBorders>
            <w:vAlign w:val="center"/>
            <w:hideMark/>
          </w:tcPr>
          <w:p w:rsidR="00190CB0" w:rsidRDefault="00190CB0" w:rsidP="00E33C7B">
            <w:pPr>
              <w:pStyle w:val="IntenseQuote"/>
              <w:rPr>
                <w:sz w:val="24"/>
                <w:szCs w:val="24"/>
              </w:rPr>
            </w:pPr>
            <w:r>
              <w:t>f</w:t>
            </w:r>
          </w:p>
        </w:tc>
        <w:tc>
          <w:tcPr>
            <w:tcW w:w="161" w:type="pct"/>
            <w:gridSpan w:val="2"/>
            <w:tcBorders>
              <w:left w:val="single" w:sz="4" w:space="0" w:color="auto"/>
            </w:tcBorders>
            <w:vAlign w:val="center"/>
          </w:tcPr>
          <w:p w:rsidR="00190CB0" w:rsidRDefault="00190CB0" w:rsidP="00190CB0">
            <w:pPr>
              <w:pStyle w:val="IntenseQuote"/>
              <w:rPr>
                <w:sz w:val="24"/>
                <w:szCs w:val="24"/>
              </w:rPr>
            </w:pPr>
          </w:p>
        </w:tc>
        <w:tc>
          <w:tcPr>
            <w:tcW w:w="358" w:type="pct"/>
            <w:gridSpan w:val="4"/>
            <w:tcBorders>
              <w:right w:val="single" w:sz="4" w:space="0" w:color="auto"/>
            </w:tcBorders>
            <w:vAlign w:val="center"/>
            <w:hideMark/>
          </w:tcPr>
          <w:p w:rsidR="00190CB0" w:rsidRDefault="00190CB0" w:rsidP="00E33C7B">
            <w:pPr>
              <w:pStyle w:val="IntenseQuote"/>
              <w:rPr>
                <w:sz w:val="24"/>
                <w:szCs w:val="24"/>
              </w:rPr>
            </w:pPr>
            <w:r>
              <w:t>f</w:t>
            </w:r>
          </w:p>
        </w:tc>
        <w:tc>
          <w:tcPr>
            <w:tcW w:w="384" w:type="pct"/>
            <w:gridSpan w:val="6"/>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small letter f</w:t>
            </w:r>
          </w:p>
        </w:tc>
      </w:tr>
      <w:tr w:rsidR="00190CB0" w:rsidTr="00190CB0">
        <w:trPr>
          <w:tblCellSpacing w:w="15" w:type="dxa"/>
        </w:trPr>
        <w:tc>
          <w:tcPr>
            <w:tcW w:w="699" w:type="pct"/>
            <w:gridSpan w:val="8"/>
            <w:tcBorders>
              <w:right w:val="single" w:sz="4" w:space="0" w:color="auto"/>
            </w:tcBorders>
            <w:vAlign w:val="center"/>
            <w:hideMark/>
          </w:tcPr>
          <w:p w:rsidR="00190CB0" w:rsidRDefault="00190CB0" w:rsidP="00E33C7B">
            <w:pPr>
              <w:pStyle w:val="IntenseQuote"/>
              <w:rPr>
                <w:sz w:val="24"/>
                <w:szCs w:val="24"/>
              </w:rPr>
            </w:pPr>
            <w:r>
              <w:t>103</w:t>
            </w:r>
          </w:p>
        </w:tc>
        <w:tc>
          <w:tcPr>
            <w:tcW w:w="76" w:type="pct"/>
            <w:tcBorders>
              <w:left w:val="single" w:sz="4" w:space="0" w:color="auto"/>
            </w:tcBorders>
            <w:vAlign w:val="center"/>
          </w:tcPr>
          <w:p w:rsidR="00190CB0" w:rsidRDefault="00190CB0" w:rsidP="00190CB0">
            <w:pPr>
              <w:pStyle w:val="IntenseQuote"/>
              <w:rPr>
                <w:sz w:val="24"/>
                <w:szCs w:val="24"/>
              </w:rPr>
            </w:pPr>
          </w:p>
        </w:tc>
        <w:tc>
          <w:tcPr>
            <w:tcW w:w="435" w:type="pct"/>
            <w:gridSpan w:val="5"/>
            <w:tcBorders>
              <w:right w:val="single" w:sz="4" w:space="0" w:color="auto"/>
            </w:tcBorders>
            <w:vAlign w:val="center"/>
            <w:hideMark/>
          </w:tcPr>
          <w:p w:rsidR="00190CB0" w:rsidRDefault="00190CB0" w:rsidP="00E33C7B">
            <w:pPr>
              <w:pStyle w:val="IntenseQuote"/>
              <w:rPr>
                <w:sz w:val="24"/>
                <w:szCs w:val="24"/>
              </w:rPr>
            </w:pPr>
            <w:r>
              <w:t>g</w:t>
            </w:r>
          </w:p>
        </w:tc>
        <w:tc>
          <w:tcPr>
            <w:tcW w:w="296" w:type="pct"/>
            <w:gridSpan w:val="4"/>
            <w:tcBorders>
              <w:left w:val="single" w:sz="4" w:space="0" w:color="auto"/>
            </w:tcBorders>
            <w:vAlign w:val="center"/>
          </w:tcPr>
          <w:p w:rsidR="00190CB0" w:rsidRDefault="00190CB0" w:rsidP="00190CB0">
            <w:pPr>
              <w:pStyle w:val="IntenseQuote"/>
              <w:rPr>
                <w:sz w:val="24"/>
                <w:szCs w:val="24"/>
              </w:rPr>
            </w:pPr>
          </w:p>
        </w:tc>
        <w:tc>
          <w:tcPr>
            <w:tcW w:w="559" w:type="pct"/>
            <w:gridSpan w:val="7"/>
            <w:tcBorders>
              <w:right w:val="single" w:sz="4" w:space="0" w:color="auto"/>
            </w:tcBorders>
            <w:vAlign w:val="center"/>
            <w:hideMark/>
          </w:tcPr>
          <w:p w:rsidR="00190CB0" w:rsidRDefault="00190CB0" w:rsidP="00E33C7B">
            <w:pPr>
              <w:pStyle w:val="IntenseQuote"/>
              <w:rPr>
                <w:sz w:val="24"/>
                <w:szCs w:val="24"/>
              </w:rPr>
            </w:pPr>
            <w:r>
              <w:t>g</w:t>
            </w:r>
          </w:p>
        </w:tc>
        <w:tc>
          <w:tcPr>
            <w:tcW w:w="146" w:type="pct"/>
            <w:gridSpan w:val="2"/>
            <w:tcBorders>
              <w:left w:val="single" w:sz="4" w:space="0" w:color="auto"/>
            </w:tcBorders>
            <w:vAlign w:val="center"/>
          </w:tcPr>
          <w:p w:rsidR="00190CB0" w:rsidRDefault="00190CB0" w:rsidP="00190CB0">
            <w:pPr>
              <w:pStyle w:val="IntenseQuote"/>
              <w:rPr>
                <w:sz w:val="24"/>
                <w:szCs w:val="24"/>
              </w:rPr>
            </w:pPr>
          </w:p>
        </w:tc>
        <w:tc>
          <w:tcPr>
            <w:tcW w:w="530" w:type="pct"/>
            <w:gridSpan w:val="7"/>
            <w:tcBorders>
              <w:right w:val="single" w:sz="4" w:space="0" w:color="auto"/>
            </w:tcBorders>
            <w:vAlign w:val="center"/>
            <w:hideMark/>
          </w:tcPr>
          <w:p w:rsidR="00190CB0" w:rsidRDefault="00190CB0" w:rsidP="00E33C7B">
            <w:pPr>
              <w:pStyle w:val="IntenseQuote"/>
              <w:rPr>
                <w:sz w:val="24"/>
                <w:szCs w:val="24"/>
              </w:rPr>
            </w:pPr>
            <w:r>
              <w:t>g</w:t>
            </w:r>
          </w:p>
        </w:tc>
        <w:tc>
          <w:tcPr>
            <w:tcW w:w="161" w:type="pct"/>
            <w:gridSpan w:val="2"/>
            <w:tcBorders>
              <w:left w:val="single" w:sz="4" w:space="0" w:color="auto"/>
            </w:tcBorders>
            <w:vAlign w:val="center"/>
          </w:tcPr>
          <w:p w:rsidR="00190CB0" w:rsidRDefault="00190CB0" w:rsidP="00190CB0">
            <w:pPr>
              <w:pStyle w:val="IntenseQuote"/>
              <w:rPr>
                <w:sz w:val="24"/>
                <w:szCs w:val="24"/>
              </w:rPr>
            </w:pPr>
          </w:p>
        </w:tc>
        <w:tc>
          <w:tcPr>
            <w:tcW w:w="513" w:type="pct"/>
            <w:gridSpan w:val="7"/>
            <w:tcBorders>
              <w:right w:val="single" w:sz="4" w:space="0" w:color="auto"/>
            </w:tcBorders>
            <w:vAlign w:val="center"/>
            <w:hideMark/>
          </w:tcPr>
          <w:p w:rsidR="00190CB0" w:rsidRDefault="00190CB0" w:rsidP="00E33C7B">
            <w:pPr>
              <w:pStyle w:val="IntenseQuote"/>
              <w:rPr>
                <w:sz w:val="24"/>
                <w:szCs w:val="24"/>
              </w:rPr>
            </w:pPr>
            <w:r>
              <w:t>g</w:t>
            </w:r>
          </w:p>
        </w:tc>
        <w:tc>
          <w:tcPr>
            <w:tcW w:w="229" w:type="pct"/>
            <w:gridSpan w:val="3"/>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small letter g</w:t>
            </w:r>
          </w:p>
        </w:tc>
      </w:tr>
      <w:tr w:rsidR="00190CB0" w:rsidTr="00190CB0">
        <w:trPr>
          <w:tblCellSpacing w:w="15" w:type="dxa"/>
        </w:trPr>
        <w:tc>
          <w:tcPr>
            <w:tcW w:w="699" w:type="pct"/>
            <w:gridSpan w:val="8"/>
            <w:tcBorders>
              <w:right w:val="single" w:sz="4" w:space="0" w:color="auto"/>
            </w:tcBorders>
            <w:vAlign w:val="center"/>
            <w:hideMark/>
          </w:tcPr>
          <w:p w:rsidR="00190CB0" w:rsidRDefault="00190CB0" w:rsidP="00E33C7B">
            <w:pPr>
              <w:pStyle w:val="IntenseQuote"/>
              <w:rPr>
                <w:sz w:val="24"/>
                <w:szCs w:val="24"/>
              </w:rPr>
            </w:pPr>
            <w:r>
              <w:t>104</w:t>
            </w:r>
          </w:p>
        </w:tc>
        <w:tc>
          <w:tcPr>
            <w:tcW w:w="76" w:type="pct"/>
            <w:tcBorders>
              <w:left w:val="single" w:sz="4" w:space="0" w:color="auto"/>
            </w:tcBorders>
            <w:vAlign w:val="center"/>
          </w:tcPr>
          <w:p w:rsidR="00190CB0" w:rsidRDefault="00190CB0" w:rsidP="00190CB0">
            <w:pPr>
              <w:pStyle w:val="IntenseQuote"/>
              <w:rPr>
                <w:sz w:val="24"/>
                <w:szCs w:val="24"/>
              </w:rPr>
            </w:pPr>
          </w:p>
        </w:tc>
        <w:tc>
          <w:tcPr>
            <w:tcW w:w="435" w:type="pct"/>
            <w:gridSpan w:val="5"/>
            <w:tcBorders>
              <w:right w:val="single" w:sz="4" w:space="0" w:color="auto"/>
            </w:tcBorders>
            <w:vAlign w:val="center"/>
            <w:hideMark/>
          </w:tcPr>
          <w:p w:rsidR="00190CB0" w:rsidRDefault="00190CB0" w:rsidP="00E33C7B">
            <w:pPr>
              <w:pStyle w:val="IntenseQuote"/>
              <w:rPr>
                <w:sz w:val="24"/>
                <w:szCs w:val="24"/>
              </w:rPr>
            </w:pPr>
            <w:r>
              <w:t>h</w:t>
            </w:r>
          </w:p>
        </w:tc>
        <w:tc>
          <w:tcPr>
            <w:tcW w:w="296" w:type="pct"/>
            <w:gridSpan w:val="4"/>
            <w:tcBorders>
              <w:left w:val="single" w:sz="4" w:space="0" w:color="auto"/>
            </w:tcBorders>
            <w:vAlign w:val="center"/>
          </w:tcPr>
          <w:p w:rsidR="00190CB0" w:rsidRDefault="00190CB0" w:rsidP="00190CB0">
            <w:pPr>
              <w:pStyle w:val="IntenseQuote"/>
              <w:rPr>
                <w:sz w:val="24"/>
                <w:szCs w:val="24"/>
              </w:rPr>
            </w:pPr>
          </w:p>
        </w:tc>
        <w:tc>
          <w:tcPr>
            <w:tcW w:w="559" w:type="pct"/>
            <w:gridSpan w:val="7"/>
            <w:tcBorders>
              <w:right w:val="single" w:sz="4" w:space="0" w:color="auto"/>
            </w:tcBorders>
            <w:vAlign w:val="center"/>
            <w:hideMark/>
          </w:tcPr>
          <w:p w:rsidR="00190CB0" w:rsidRDefault="00190CB0" w:rsidP="00E33C7B">
            <w:pPr>
              <w:pStyle w:val="IntenseQuote"/>
              <w:rPr>
                <w:sz w:val="24"/>
                <w:szCs w:val="24"/>
              </w:rPr>
            </w:pPr>
            <w:r>
              <w:t>h</w:t>
            </w:r>
          </w:p>
        </w:tc>
        <w:tc>
          <w:tcPr>
            <w:tcW w:w="146" w:type="pct"/>
            <w:gridSpan w:val="2"/>
            <w:tcBorders>
              <w:left w:val="single" w:sz="4" w:space="0" w:color="auto"/>
            </w:tcBorders>
            <w:vAlign w:val="center"/>
          </w:tcPr>
          <w:p w:rsidR="00190CB0" w:rsidRDefault="00190CB0" w:rsidP="00190CB0">
            <w:pPr>
              <w:pStyle w:val="IntenseQuote"/>
              <w:rPr>
                <w:sz w:val="24"/>
                <w:szCs w:val="24"/>
              </w:rPr>
            </w:pPr>
          </w:p>
        </w:tc>
        <w:tc>
          <w:tcPr>
            <w:tcW w:w="530" w:type="pct"/>
            <w:gridSpan w:val="7"/>
            <w:tcBorders>
              <w:right w:val="single" w:sz="4" w:space="0" w:color="auto"/>
            </w:tcBorders>
            <w:vAlign w:val="center"/>
            <w:hideMark/>
          </w:tcPr>
          <w:p w:rsidR="00190CB0" w:rsidRDefault="00190CB0" w:rsidP="00E33C7B">
            <w:pPr>
              <w:pStyle w:val="IntenseQuote"/>
              <w:rPr>
                <w:sz w:val="24"/>
                <w:szCs w:val="24"/>
              </w:rPr>
            </w:pPr>
            <w:r>
              <w:t>h</w:t>
            </w:r>
          </w:p>
        </w:tc>
        <w:tc>
          <w:tcPr>
            <w:tcW w:w="161" w:type="pct"/>
            <w:gridSpan w:val="2"/>
            <w:tcBorders>
              <w:left w:val="single" w:sz="4" w:space="0" w:color="auto"/>
            </w:tcBorders>
            <w:vAlign w:val="center"/>
          </w:tcPr>
          <w:p w:rsidR="00190CB0" w:rsidRDefault="00190CB0" w:rsidP="00190CB0">
            <w:pPr>
              <w:pStyle w:val="IntenseQuote"/>
              <w:rPr>
                <w:sz w:val="24"/>
                <w:szCs w:val="24"/>
              </w:rPr>
            </w:pPr>
          </w:p>
        </w:tc>
        <w:tc>
          <w:tcPr>
            <w:tcW w:w="586" w:type="pct"/>
            <w:gridSpan w:val="8"/>
            <w:tcBorders>
              <w:right w:val="single" w:sz="4" w:space="0" w:color="auto"/>
            </w:tcBorders>
            <w:vAlign w:val="center"/>
            <w:hideMark/>
          </w:tcPr>
          <w:p w:rsidR="00190CB0" w:rsidRDefault="00190CB0" w:rsidP="00E33C7B">
            <w:pPr>
              <w:pStyle w:val="IntenseQuote"/>
              <w:rPr>
                <w:sz w:val="24"/>
                <w:szCs w:val="24"/>
              </w:rPr>
            </w:pPr>
            <w:r>
              <w:t>h</w:t>
            </w:r>
          </w:p>
        </w:tc>
        <w:tc>
          <w:tcPr>
            <w:tcW w:w="157" w:type="pct"/>
            <w:gridSpan w:val="2"/>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small letter h</w:t>
            </w:r>
          </w:p>
        </w:tc>
      </w:tr>
      <w:tr w:rsidR="00190CB0" w:rsidTr="00190CB0">
        <w:trPr>
          <w:tblCellSpacing w:w="15" w:type="dxa"/>
        </w:trPr>
        <w:tc>
          <w:tcPr>
            <w:tcW w:w="699" w:type="pct"/>
            <w:gridSpan w:val="8"/>
            <w:tcBorders>
              <w:right w:val="single" w:sz="4" w:space="0" w:color="auto"/>
            </w:tcBorders>
            <w:vAlign w:val="center"/>
            <w:hideMark/>
          </w:tcPr>
          <w:p w:rsidR="00190CB0" w:rsidRDefault="00190CB0" w:rsidP="00E33C7B">
            <w:pPr>
              <w:pStyle w:val="IntenseQuote"/>
              <w:rPr>
                <w:sz w:val="24"/>
                <w:szCs w:val="24"/>
              </w:rPr>
            </w:pPr>
            <w:r>
              <w:t>105</w:t>
            </w:r>
          </w:p>
        </w:tc>
        <w:tc>
          <w:tcPr>
            <w:tcW w:w="76" w:type="pct"/>
            <w:tcBorders>
              <w:left w:val="single" w:sz="4" w:space="0" w:color="auto"/>
            </w:tcBorders>
            <w:vAlign w:val="center"/>
          </w:tcPr>
          <w:p w:rsidR="00190CB0" w:rsidRDefault="00190CB0" w:rsidP="00190CB0">
            <w:pPr>
              <w:pStyle w:val="IntenseQuote"/>
              <w:rPr>
                <w:sz w:val="24"/>
                <w:szCs w:val="24"/>
              </w:rPr>
            </w:pPr>
          </w:p>
        </w:tc>
        <w:tc>
          <w:tcPr>
            <w:tcW w:w="435" w:type="pct"/>
            <w:gridSpan w:val="5"/>
            <w:tcBorders>
              <w:right w:val="single" w:sz="4" w:space="0" w:color="auto"/>
            </w:tcBorders>
            <w:vAlign w:val="center"/>
            <w:hideMark/>
          </w:tcPr>
          <w:p w:rsidR="00190CB0" w:rsidRDefault="00190CB0" w:rsidP="00E33C7B">
            <w:pPr>
              <w:pStyle w:val="IntenseQuote"/>
              <w:rPr>
                <w:sz w:val="24"/>
                <w:szCs w:val="24"/>
              </w:rPr>
            </w:pPr>
            <w:r>
              <w:t>i</w:t>
            </w:r>
          </w:p>
        </w:tc>
        <w:tc>
          <w:tcPr>
            <w:tcW w:w="296" w:type="pct"/>
            <w:gridSpan w:val="4"/>
            <w:tcBorders>
              <w:left w:val="single" w:sz="4" w:space="0" w:color="auto"/>
            </w:tcBorders>
            <w:vAlign w:val="center"/>
          </w:tcPr>
          <w:p w:rsidR="00190CB0" w:rsidRDefault="00190CB0" w:rsidP="00190CB0">
            <w:pPr>
              <w:pStyle w:val="IntenseQuote"/>
              <w:rPr>
                <w:sz w:val="24"/>
                <w:szCs w:val="24"/>
              </w:rPr>
            </w:pPr>
          </w:p>
        </w:tc>
        <w:tc>
          <w:tcPr>
            <w:tcW w:w="559" w:type="pct"/>
            <w:gridSpan w:val="7"/>
            <w:tcBorders>
              <w:right w:val="single" w:sz="4" w:space="0" w:color="auto"/>
            </w:tcBorders>
            <w:vAlign w:val="center"/>
            <w:hideMark/>
          </w:tcPr>
          <w:p w:rsidR="00190CB0" w:rsidRDefault="00190CB0" w:rsidP="00E33C7B">
            <w:pPr>
              <w:pStyle w:val="IntenseQuote"/>
              <w:rPr>
                <w:sz w:val="24"/>
                <w:szCs w:val="24"/>
              </w:rPr>
            </w:pPr>
            <w:r>
              <w:t>i</w:t>
            </w:r>
          </w:p>
        </w:tc>
        <w:tc>
          <w:tcPr>
            <w:tcW w:w="146" w:type="pct"/>
            <w:gridSpan w:val="2"/>
            <w:tcBorders>
              <w:left w:val="single" w:sz="4" w:space="0" w:color="auto"/>
            </w:tcBorders>
            <w:vAlign w:val="center"/>
          </w:tcPr>
          <w:p w:rsidR="00190CB0" w:rsidRDefault="00190CB0" w:rsidP="00190CB0">
            <w:pPr>
              <w:pStyle w:val="IntenseQuote"/>
              <w:rPr>
                <w:sz w:val="24"/>
                <w:szCs w:val="24"/>
              </w:rPr>
            </w:pPr>
          </w:p>
        </w:tc>
        <w:tc>
          <w:tcPr>
            <w:tcW w:w="365" w:type="pct"/>
            <w:gridSpan w:val="4"/>
            <w:tcBorders>
              <w:right w:val="single" w:sz="4" w:space="0" w:color="auto"/>
            </w:tcBorders>
            <w:vAlign w:val="center"/>
            <w:hideMark/>
          </w:tcPr>
          <w:p w:rsidR="00190CB0" w:rsidRDefault="00190CB0" w:rsidP="00E33C7B">
            <w:pPr>
              <w:pStyle w:val="IntenseQuote"/>
              <w:rPr>
                <w:sz w:val="24"/>
                <w:szCs w:val="24"/>
              </w:rPr>
            </w:pPr>
            <w:r>
              <w:t>i</w:t>
            </w:r>
          </w:p>
        </w:tc>
        <w:tc>
          <w:tcPr>
            <w:tcW w:w="326" w:type="pct"/>
            <w:gridSpan w:val="5"/>
            <w:tcBorders>
              <w:left w:val="single" w:sz="4" w:space="0" w:color="auto"/>
            </w:tcBorders>
            <w:vAlign w:val="center"/>
          </w:tcPr>
          <w:p w:rsidR="00190CB0" w:rsidRDefault="00190CB0" w:rsidP="00190CB0">
            <w:pPr>
              <w:pStyle w:val="IntenseQuote"/>
              <w:rPr>
                <w:sz w:val="24"/>
                <w:szCs w:val="24"/>
              </w:rPr>
            </w:pPr>
          </w:p>
        </w:tc>
        <w:tc>
          <w:tcPr>
            <w:tcW w:w="586" w:type="pct"/>
            <w:gridSpan w:val="8"/>
            <w:tcBorders>
              <w:right w:val="single" w:sz="4" w:space="0" w:color="auto"/>
            </w:tcBorders>
            <w:vAlign w:val="center"/>
            <w:hideMark/>
          </w:tcPr>
          <w:p w:rsidR="00190CB0" w:rsidRDefault="00190CB0" w:rsidP="00E33C7B">
            <w:pPr>
              <w:pStyle w:val="IntenseQuote"/>
              <w:rPr>
                <w:sz w:val="24"/>
                <w:szCs w:val="24"/>
              </w:rPr>
            </w:pPr>
            <w:r>
              <w:t>i</w:t>
            </w:r>
          </w:p>
        </w:tc>
        <w:tc>
          <w:tcPr>
            <w:tcW w:w="157" w:type="pct"/>
            <w:gridSpan w:val="2"/>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small letter i</w:t>
            </w:r>
          </w:p>
        </w:tc>
      </w:tr>
      <w:tr w:rsidR="00190CB0" w:rsidTr="00190CB0">
        <w:trPr>
          <w:tblCellSpacing w:w="15" w:type="dxa"/>
        </w:trPr>
        <w:tc>
          <w:tcPr>
            <w:tcW w:w="627" w:type="pct"/>
            <w:gridSpan w:val="7"/>
            <w:tcBorders>
              <w:right w:val="single" w:sz="4" w:space="0" w:color="auto"/>
            </w:tcBorders>
            <w:vAlign w:val="center"/>
            <w:hideMark/>
          </w:tcPr>
          <w:p w:rsidR="00190CB0" w:rsidRDefault="00190CB0" w:rsidP="00E33C7B">
            <w:pPr>
              <w:pStyle w:val="IntenseQuote"/>
              <w:rPr>
                <w:sz w:val="24"/>
                <w:szCs w:val="24"/>
              </w:rPr>
            </w:pPr>
            <w:r>
              <w:t>106</w:t>
            </w:r>
          </w:p>
        </w:tc>
        <w:tc>
          <w:tcPr>
            <w:tcW w:w="148" w:type="pct"/>
            <w:gridSpan w:val="2"/>
            <w:tcBorders>
              <w:left w:val="single" w:sz="4" w:space="0" w:color="auto"/>
            </w:tcBorders>
            <w:vAlign w:val="center"/>
          </w:tcPr>
          <w:p w:rsidR="00190CB0" w:rsidRDefault="00190CB0" w:rsidP="00190CB0">
            <w:pPr>
              <w:pStyle w:val="IntenseQuote"/>
              <w:rPr>
                <w:sz w:val="24"/>
                <w:szCs w:val="24"/>
              </w:rPr>
            </w:pPr>
          </w:p>
        </w:tc>
        <w:tc>
          <w:tcPr>
            <w:tcW w:w="563" w:type="pct"/>
            <w:gridSpan w:val="7"/>
            <w:tcBorders>
              <w:right w:val="single" w:sz="4" w:space="0" w:color="auto"/>
            </w:tcBorders>
            <w:vAlign w:val="center"/>
            <w:hideMark/>
          </w:tcPr>
          <w:p w:rsidR="00190CB0" w:rsidRDefault="00190CB0" w:rsidP="00E33C7B">
            <w:pPr>
              <w:pStyle w:val="IntenseQuote"/>
              <w:rPr>
                <w:sz w:val="24"/>
                <w:szCs w:val="24"/>
              </w:rPr>
            </w:pPr>
            <w:r>
              <w:t>j</w:t>
            </w:r>
          </w:p>
        </w:tc>
        <w:tc>
          <w:tcPr>
            <w:tcW w:w="168" w:type="pct"/>
            <w:gridSpan w:val="2"/>
            <w:tcBorders>
              <w:left w:val="single" w:sz="4" w:space="0" w:color="auto"/>
            </w:tcBorders>
            <w:vAlign w:val="center"/>
          </w:tcPr>
          <w:p w:rsidR="00190CB0" w:rsidRDefault="00190CB0" w:rsidP="00190CB0">
            <w:pPr>
              <w:pStyle w:val="IntenseQuote"/>
              <w:rPr>
                <w:sz w:val="24"/>
                <w:szCs w:val="24"/>
              </w:rPr>
            </w:pPr>
          </w:p>
        </w:tc>
        <w:tc>
          <w:tcPr>
            <w:tcW w:w="559" w:type="pct"/>
            <w:gridSpan w:val="7"/>
            <w:tcBorders>
              <w:right w:val="single" w:sz="4" w:space="0" w:color="auto"/>
            </w:tcBorders>
            <w:vAlign w:val="center"/>
            <w:hideMark/>
          </w:tcPr>
          <w:p w:rsidR="00190CB0" w:rsidRDefault="00190CB0" w:rsidP="00E33C7B">
            <w:pPr>
              <w:pStyle w:val="IntenseQuote"/>
              <w:rPr>
                <w:sz w:val="24"/>
                <w:szCs w:val="24"/>
              </w:rPr>
            </w:pPr>
            <w:r>
              <w:t>j</w:t>
            </w:r>
          </w:p>
        </w:tc>
        <w:tc>
          <w:tcPr>
            <w:tcW w:w="146" w:type="pct"/>
            <w:gridSpan w:val="2"/>
            <w:tcBorders>
              <w:left w:val="single" w:sz="4" w:space="0" w:color="auto"/>
            </w:tcBorders>
            <w:vAlign w:val="center"/>
          </w:tcPr>
          <w:p w:rsidR="00190CB0" w:rsidRDefault="00190CB0" w:rsidP="00190CB0">
            <w:pPr>
              <w:pStyle w:val="IntenseQuote"/>
              <w:rPr>
                <w:sz w:val="24"/>
                <w:szCs w:val="24"/>
              </w:rPr>
            </w:pPr>
          </w:p>
        </w:tc>
        <w:tc>
          <w:tcPr>
            <w:tcW w:w="365" w:type="pct"/>
            <w:gridSpan w:val="4"/>
            <w:tcBorders>
              <w:right w:val="single" w:sz="4" w:space="0" w:color="auto"/>
            </w:tcBorders>
            <w:vAlign w:val="center"/>
            <w:hideMark/>
          </w:tcPr>
          <w:p w:rsidR="00190CB0" w:rsidRDefault="00190CB0" w:rsidP="00E33C7B">
            <w:pPr>
              <w:pStyle w:val="IntenseQuote"/>
              <w:rPr>
                <w:sz w:val="24"/>
                <w:szCs w:val="24"/>
              </w:rPr>
            </w:pPr>
            <w:r>
              <w:t>j</w:t>
            </w:r>
          </w:p>
        </w:tc>
        <w:tc>
          <w:tcPr>
            <w:tcW w:w="326" w:type="pct"/>
            <w:gridSpan w:val="5"/>
            <w:tcBorders>
              <w:left w:val="single" w:sz="4" w:space="0" w:color="auto"/>
            </w:tcBorders>
            <w:vAlign w:val="center"/>
          </w:tcPr>
          <w:p w:rsidR="00190CB0" w:rsidRDefault="00190CB0" w:rsidP="00190CB0">
            <w:pPr>
              <w:pStyle w:val="IntenseQuote"/>
              <w:rPr>
                <w:sz w:val="24"/>
                <w:szCs w:val="24"/>
              </w:rPr>
            </w:pPr>
          </w:p>
        </w:tc>
        <w:tc>
          <w:tcPr>
            <w:tcW w:w="586" w:type="pct"/>
            <w:gridSpan w:val="8"/>
            <w:tcBorders>
              <w:right w:val="single" w:sz="4" w:space="0" w:color="auto"/>
            </w:tcBorders>
            <w:vAlign w:val="center"/>
            <w:hideMark/>
          </w:tcPr>
          <w:p w:rsidR="00190CB0" w:rsidRDefault="00190CB0" w:rsidP="00E33C7B">
            <w:pPr>
              <w:pStyle w:val="IntenseQuote"/>
              <w:rPr>
                <w:sz w:val="24"/>
                <w:szCs w:val="24"/>
              </w:rPr>
            </w:pPr>
            <w:r>
              <w:t>j</w:t>
            </w:r>
          </w:p>
        </w:tc>
        <w:tc>
          <w:tcPr>
            <w:tcW w:w="157" w:type="pct"/>
            <w:gridSpan w:val="2"/>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small letter j</w:t>
            </w:r>
          </w:p>
        </w:tc>
      </w:tr>
      <w:tr w:rsidR="00190CB0" w:rsidTr="00190CB0">
        <w:trPr>
          <w:tblCellSpacing w:w="15" w:type="dxa"/>
        </w:trPr>
        <w:tc>
          <w:tcPr>
            <w:tcW w:w="627" w:type="pct"/>
            <w:gridSpan w:val="7"/>
            <w:tcBorders>
              <w:right w:val="single" w:sz="4" w:space="0" w:color="auto"/>
            </w:tcBorders>
            <w:vAlign w:val="center"/>
            <w:hideMark/>
          </w:tcPr>
          <w:p w:rsidR="00190CB0" w:rsidRDefault="00190CB0" w:rsidP="00E33C7B">
            <w:pPr>
              <w:pStyle w:val="IntenseQuote"/>
              <w:rPr>
                <w:sz w:val="24"/>
                <w:szCs w:val="24"/>
              </w:rPr>
            </w:pPr>
            <w:r>
              <w:t>107</w:t>
            </w:r>
          </w:p>
        </w:tc>
        <w:tc>
          <w:tcPr>
            <w:tcW w:w="148" w:type="pct"/>
            <w:gridSpan w:val="2"/>
            <w:tcBorders>
              <w:left w:val="single" w:sz="4" w:space="0" w:color="auto"/>
            </w:tcBorders>
            <w:vAlign w:val="center"/>
          </w:tcPr>
          <w:p w:rsidR="00190CB0" w:rsidRDefault="00190CB0" w:rsidP="00190CB0">
            <w:pPr>
              <w:pStyle w:val="IntenseQuote"/>
              <w:rPr>
                <w:sz w:val="24"/>
                <w:szCs w:val="24"/>
              </w:rPr>
            </w:pPr>
          </w:p>
        </w:tc>
        <w:tc>
          <w:tcPr>
            <w:tcW w:w="563" w:type="pct"/>
            <w:gridSpan w:val="7"/>
            <w:tcBorders>
              <w:right w:val="single" w:sz="4" w:space="0" w:color="auto"/>
            </w:tcBorders>
            <w:vAlign w:val="center"/>
            <w:hideMark/>
          </w:tcPr>
          <w:p w:rsidR="00190CB0" w:rsidRDefault="00190CB0" w:rsidP="00E33C7B">
            <w:pPr>
              <w:pStyle w:val="IntenseQuote"/>
              <w:rPr>
                <w:sz w:val="24"/>
                <w:szCs w:val="24"/>
              </w:rPr>
            </w:pPr>
            <w:r>
              <w:t>k</w:t>
            </w:r>
          </w:p>
        </w:tc>
        <w:tc>
          <w:tcPr>
            <w:tcW w:w="168" w:type="pct"/>
            <w:gridSpan w:val="2"/>
            <w:tcBorders>
              <w:left w:val="single" w:sz="4" w:space="0" w:color="auto"/>
            </w:tcBorders>
            <w:vAlign w:val="center"/>
          </w:tcPr>
          <w:p w:rsidR="00190CB0" w:rsidRDefault="00190CB0" w:rsidP="00190CB0">
            <w:pPr>
              <w:pStyle w:val="IntenseQuote"/>
              <w:rPr>
                <w:sz w:val="24"/>
                <w:szCs w:val="24"/>
              </w:rPr>
            </w:pPr>
          </w:p>
        </w:tc>
        <w:tc>
          <w:tcPr>
            <w:tcW w:w="635" w:type="pct"/>
            <w:gridSpan w:val="8"/>
            <w:tcBorders>
              <w:right w:val="single" w:sz="4" w:space="0" w:color="auto"/>
            </w:tcBorders>
            <w:vAlign w:val="center"/>
            <w:hideMark/>
          </w:tcPr>
          <w:p w:rsidR="00190CB0" w:rsidRDefault="00190CB0" w:rsidP="00E33C7B">
            <w:pPr>
              <w:pStyle w:val="IntenseQuote"/>
              <w:rPr>
                <w:sz w:val="24"/>
                <w:szCs w:val="24"/>
              </w:rPr>
            </w:pPr>
            <w:r>
              <w:t>k</w:t>
            </w:r>
          </w:p>
        </w:tc>
        <w:tc>
          <w:tcPr>
            <w:tcW w:w="69" w:type="pct"/>
            <w:tcBorders>
              <w:left w:val="single" w:sz="4" w:space="0" w:color="auto"/>
            </w:tcBorders>
            <w:vAlign w:val="center"/>
          </w:tcPr>
          <w:p w:rsidR="00190CB0" w:rsidRDefault="00190CB0" w:rsidP="00190CB0">
            <w:pPr>
              <w:pStyle w:val="IntenseQuote"/>
              <w:rPr>
                <w:sz w:val="24"/>
                <w:szCs w:val="24"/>
              </w:rPr>
            </w:pPr>
          </w:p>
        </w:tc>
        <w:tc>
          <w:tcPr>
            <w:tcW w:w="365" w:type="pct"/>
            <w:gridSpan w:val="4"/>
            <w:tcBorders>
              <w:right w:val="single" w:sz="4" w:space="0" w:color="auto"/>
            </w:tcBorders>
            <w:vAlign w:val="center"/>
            <w:hideMark/>
          </w:tcPr>
          <w:p w:rsidR="00190CB0" w:rsidRDefault="00190CB0" w:rsidP="00E33C7B">
            <w:pPr>
              <w:pStyle w:val="IntenseQuote"/>
              <w:rPr>
                <w:sz w:val="24"/>
                <w:szCs w:val="24"/>
              </w:rPr>
            </w:pPr>
            <w:r>
              <w:t>k</w:t>
            </w:r>
          </w:p>
        </w:tc>
        <w:tc>
          <w:tcPr>
            <w:tcW w:w="326" w:type="pct"/>
            <w:gridSpan w:val="5"/>
            <w:tcBorders>
              <w:left w:val="single" w:sz="4" w:space="0" w:color="auto"/>
            </w:tcBorders>
            <w:vAlign w:val="center"/>
          </w:tcPr>
          <w:p w:rsidR="00190CB0" w:rsidRDefault="00190CB0" w:rsidP="00190CB0">
            <w:pPr>
              <w:pStyle w:val="IntenseQuote"/>
              <w:rPr>
                <w:sz w:val="24"/>
                <w:szCs w:val="24"/>
              </w:rPr>
            </w:pPr>
          </w:p>
        </w:tc>
        <w:tc>
          <w:tcPr>
            <w:tcW w:w="586" w:type="pct"/>
            <w:gridSpan w:val="8"/>
            <w:tcBorders>
              <w:right w:val="single" w:sz="4" w:space="0" w:color="auto"/>
            </w:tcBorders>
            <w:vAlign w:val="center"/>
            <w:hideMark/>
          </w:tcPr>
          <w:p w:rsidR="00190CB0" w:rsidRDefault="00190CB0" w:rsidP="00E33C7B">
            <w:pPr>
              <w:pStyle w:val="IntenseQuote"/>
              <w:rPr>
                <w:sz w:val="24"/>
                <w:szCs w:val="24"/>
              </w:rPr>
            </w:pPr>
            <w:r>
              <w:t>k</w:t>
            </w:r>
          </w:p>
        </w:tc>
        <w:tc>
          <w:tcPr>
            <w:tcW w:w="157" w:type="pct"/>
            <w:gridSpan w:val="2"/>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small letter k</w:t>
            </w:r>
          </w:p>
        </w:tc>
      </w:tr>
      <w:tr w:rsidR="00190CB0" w:rsidTr="00190CB0">
        <w:trPr>
          <w:tblCellSpacing w:w="15" w:type="dxa"/>
        </w:trPr>
        <w:tc>
          <w:tcPr>
            <w:tcW w:w="627" w:type="pct"/>
            <w:gridSpan w:val="7"/>
            <w:tcBorders>
              <w:right w:val="single" w:sz="4" w:space="0" w:color="auto"/>
            </w:tcBorders>
            <w:vAlign w:val="center"/>
            <w:hideMark/>
          </w:tcPr>
          <w:p w:rsidR="00190CB0" w:rsidRDefault="00190CB0" w:rsidP="00E33C7B">
            <w:pPr>
              <w:pStyle w:val="IntenseQuote"/>
              <w:rPr>
                <w:sz w:val="24"/>
                <w:szCs w:val="24"/>
              </w:rPr>
            </w:pPr>
            <w:r>
              <w:t>108</w:t>
            </w:r>
          </w:p>
        </w:tc>
        <w:tc>
          <w:tcPr>
            <w:tcW w:w="148" w:type="pct"/>
            <w:gridSpan w:val="2"/>
            <w:tcBorders>
              <w:left w:val="single" w:sz="4" w:space="0" w:color="auto"/>
            </w:tcBorders>
            <w:vAlign w:val="center"/>
          </w:tcPr>
          <w:p w:rsidR="00190CB0" w:rsidRDefault="00190CB0" w:rsidP="00190CB0">
            <w:pPr>
              <w:pStyle w:val="IntenseQuote"/>
              <w:rPr>
                <w:sz w:val="24"/>
                <w:szCs w:val="24"/>
              </w:rPr>
            </w:pPr>
          </w:p>
        </w:tc>
        <w:tc>
          <w:tcPr>
            <w:tcW w:w="563" w:type="pct"/>
            <w:gridSpan w:val="7"/>
            <w:tcBorders>
              <w:right w:val="single" w:sz="4" w:space="0" w:color="auto"/>
            </w:tcBorders>
            <w:vAlign w:val="center"/>
            <w:hideMark/>
          </w:tcPr>
          <w:p w:rsidR="00190CB0" w:rsidRDefault="00190CB0" w:rsidP="00E33C7B">
            <w:pPr>
              <w:pStyle w:val="IntenseQuote"/>
              <w:rPr>
                <w:sz w:val="24"/>
                <w:szCs w:val="24"/>
              </w:rPr>
            </w:pPr>
            <w:r>
              <w:t>l</w:t>
            </w:r>
          </w:p>
        </w:tc>
        <w:tc>
          <w:tcPr>
            <w:tcW w:w="168" w:type="pct"/>
            <w:gridSpan w:val="2"/>
            <w:tcBorders>
              <w:left w:val="single" w:sz="4" w:space="0" w:color="auto"/>
            </w:tcBorders>
            <w:vAlign w:val="center"/>
          </w:tcPr>
          <w:p w:rsidR="00190CB0" w:rsidRDefault="00190CB0" w:rsidP="00190CB0">
            <w:pPr>
              <w:pStyle w:val="IntenseQuote"/>
              <w:rPr>
                <w:sz w:val="24"/>
                <w:szCs w:val="24"/>
              </w:rPr>
            </w:pPr>
          </w:p>
        </w:tc>
        <w:tc>
          <w:tcPr>
            <w:tcW w:w="635" w:type="pct"/>
            <w:gridSpan w:val="8"/>
            <w:tcBorders>
              <w:right w:val="single" w:sz="4" w:space="0" w:color="auto"/>
            </w:tcBorders>
            <w:vAlign w:val="center"/>
            <w:hideMark/>
          </w:tcPr>
          <w:p w:rsidR="00190CB0" w:rsidRDefault="00190CB0" w:rsidP="00E33C7B">
            <w:pPr>
              <w:pStyle w:val="IntenseQuote"/>
              <w:rPr>
                <w:sz w:val="24"/>
                <w:szCs w:val="24"/>
              </w:rPr>
            </w:pPr>
            <w:r>
              <w:t>l</w:t>
            </w:r>
          </w:p>
        </w:tc>
        <w:tc>
          <w:tcPr>
            <w:tcW w:w="69" w:type="pct"/>
            <w:tcBorders>
              <w:left w:val="single" w:sz="4" w:space="0" w:color="auto"/>
            </w:tcBorders>
            <w:vAlign w:val="center"/>
          </w:tcPr>
          <w:p w:rsidR="00190CB0" w:rsidRDefault="00190CB0" w:rsidP="00190CB0">
            <w:pPr>
              <w:pStyle w:val="IntenseQuote"/>
              <w:rPr>
                <w:sz w:val="24"/>
                <w:szCs w:val="24"/>
              </w:rPr>
            </w:pPr>
          </w:p>
        </w:tc>
        <w:tc>
          <w:tcPr>
            <w:tcW w:w="365" w:type="pct"/>
            <w:gridSpan w:val="4"/>
            <w:tcBorders>
              <w:right w:val="single" w:sz="4" w:space="0" w:color="auto"/>
            </w:tcBorders>
            <w:vAlign w:val="center"/>
            <w:hideMark/>
          </w:tcPr>
          <w:p w:rsidR="00190CB0" w:rsidRDefault="00190CB0" w:rsidP="00E33C7B">
            <w:pPr>
              <w:pStyle w:val="IntenseQuote"/>
              <w:rPr>
                <w:sz w:val="24"/>
                <w:szCs w:val="24"/>
              </w:rPr>
            </w:pPr>
            <w:r>
              <w:t>l</w:t>
            </w:r>
          </w:p>
        </w:tc>
        <w:tc>
          <w:tcPr>
            <w:tcW w:w="326" w:type="pct"/>
            <w:gridSpan w:val="5"/>
            <w:tcBorders>
              <w:left w:val="single" w:sz="4" w:space="0" w:color="auto"/>
            </w:tcBorders>
            <w:vAlign w:val="center"/>
          </w:tcPr>
          <w:p w:rsidR="00190CB0" w:rsidRDefault="00190CB0" w:rsidP="00190CB0">
            <w:pPr>
              <w:pStyle w:val="IntenseQuote"/>
              <w:rPr>
                <w:sz w:val="24"/>
                <w:szCs w:val="24"/>
              </w:rPr>
            </w:pPr>
          </w:p>
        </w:tc>
        <w:tc>
          <w:tcPr>
            <w:tcW w:w="586" w:type="pct"/>
            <w:gridSpan w:val="8"/>
            <w:tcBorders>
              <w:right w:val="single" w:sz="4" w:space="0" w:color="auto"/>
            </w:tcBorders>
            <w:vAlign w:val="center"/>
            <w:hideMark/>
          </w:tcPr>
          <w:p w:rsidR="00190CB0" w:rsidRDefault="00190CB0" w:rsidP="00E33C7B">
            <w:pPr>
              <w:pStyle w:val="IntenseQuote"/>
              <w:rPr>
                <w:sz w:val="24"/>
                <w:szCs w:val="24"/>
              </w:rPr>
            </w:pPr>
            <w:r>
              <w:t>l</w:t>
            </w:r>
          </w:p>
        </w:tc>
        <w:tc>
          <w:tcPr>
            <w:tcW w:w="157" w:type="pct"/>
            <w:gridSpan w:val="2"/>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small letter l</w:t>
            </w:r>
          </w:p>
        </w:tc>
      </w:tr>
      <w:tr w:rsidR="00190CB0" w:rsidTr="00190CB0">
        <w:trPr>
          <w:tblCellSpacing w:w="15" w:type="dxa"/>
        </w:trPr>
        <w:tc>
          <w:tcPr>
            <w:tcW w:w="627" w:type="pct"/>
            <w:gridSpan w:val="7"/>
            <w:tcBorders>
              <w:right w:val="single" w:sz="4" w:space="0" w:color="auto"/>
            </w:tcBorders>
            <w:vAlign w:val="center"/>
            <w:hideMark/>
          </w:tcPr>
          <w:p w:rsidR="00190CB0" w:rsidRDefault="00190CB0" w:rsidP="00E33C7B">
            <w:pPr>
              <w:pStyle w:val="IntenseQuote"/>
              <w:rPr>
                <w:sz w:val="24"/>
                <w:szCs w:val="24"/>
              </w:rPr>
            </w:pPr>
            <w:r>
              <w:t>109</w:t>
            </w:r>
          </w:p>
        </w:tc>
        <w:tc>
          <w:tcPr>
            <w:tcW w:w="148" w:type="pct"/>
            <w:gridSpan w:val="2"/>
            <w:tcBorders>
              <w:left w:val="single" w:sz="4" w:space="0" w:color="auto"/>
            </w:tcBorders>
            <w:vAlign w:val="center"/>
          </w:tcPr>
          <w:p w:rsidR="00190CB0" w:rsidRDefault="00190CB0" w:rsidP="00190CB0">
            <w:pPr>
              <w:pStyle w:val="IntenseQuote"/>
              <w:rPr>
                <w:sz w:val="24"/>
                <w:szCs w:val="24"/>
              </w:rPr>
            </w:pPr>
          </w:p>
        </w:tc>
        <w:tc>
          <w:tcPr>
            <w:tcW w:w="563" w:type="pct"/>
            <w:gridSpan w:val="7"/>
            <w:tcBorders>
              <w:right w:val="single" w:sz="4" w:space="0" w:color="auto"/>
            </w:tcBorders>
            <w:vAlign w:val="center"/>
            <w:hideMark/>
          </w:tcPr>
          <w:p w:rsidR="00190CB0" w:rsidRDefault="00190CB0" w:rsidP="00E33C7B">
            <w:pPr>
              <w:pStyle w:val="IntenseQuote"/>
              <w:rPr>
                <w:sz w:val="24"/>
                <w:szCs w:val="24"/>
              </w:rPr>
            </w:pPr>
            <w:r>
              <w:t>m</w:t>
            </w:r>
          </w:p>
        </w:tc>
        <w:tc>
          <w:tcPr>
            <w:tcW w:w="168" w:type="pct"/>
            <w:gridSpan w:val="2"/>
            <w:tcBorders>
              <w:left w:val="single" w:sz="4" w:space="0" w:color="auto"/>
            </w:tcBorders>
            <w:vAlign w:val="center"/>
          </w:tcPr>
          <w:p w:rsidR="00190CB0" w:rsidRDefault="00190CB0" w:rsidP="00190CB0">
            <w:pPr>
              <w:pStyle w:val="IntenseQuote"/>
              <w:rPr>
                <w:sz w:val="24"/>
                <w:szCs w:val="24"/>
              </w:rPr>
            </w:pPr>
          </w:p>
        </w:tc>
        <w:tc>
          <w:tcPr>
            <w:tcW w:w="635" w:type="pct"/>
            <w:gridSpan w:val="8"/>
            <w:tcBorders>
              <w:right w:val="single" w:sz="4" w:space="0" w:color="auto"/>
            </w:tcBorders>
            <w:vAlign w:val="center"/>
            <w:hideMark/>
          </w:tcPr>
          <w:p w:rsidR="00190CB0" w:rsidRDefault="00190CB0" w:rsidP="00E33C7B">
            <w:pPr>
              <w:pStyle w:val="IntenseQuote"/>
              <w:rPr>
                <w:sz w:val="24"/>
                <w:szCs w:val="24"/>
              </w:rPr>
            </w:pPr>
            <w:r>
              <w:t>m</w:t>
            </w:r>
          </w:p>
        </w:tc>
        <w:tc>
          <w:tcPr>
            <w:tcW w:w="69" w:type="pct"/>
            <w:tcBorders>
              <w:left w:val="single" w:sz="4" w:space="0" w:color="auto"/>
            </w:tcBorders>
            <w:vAlign w:val="center"/>
          </w:tcPr>
          <w:p w:rsidR="00190CB0" w:rsidRDefault="00190CB0" w:rsidP="00190CB0">
            <w:pPr>
              <w:pStyle w:val="IntenseQuote"/>
              <w:rPr>
                <w:sz w:val="24"/>
                <w:szCs w:val="24"/>
              </w:rPr>
            </w:pPr>
          </w:p>
        </w:tc>
        <w:tc>
          <w:tcPr>
            <w:tcW w:w="365" w:type="pct"/>
            <w:gridSpan w:val="4"/>
            <w:tcBorders>
              <w:right w:val="single" w:sz="4" w:space="0" w:color="auto"/>
            </w:tcBorders>
            <w:vAlign w:val="center"/>
            <w:hideMark/>
          </w:tcPr>
          <w:p w:rsidR="00190CB0" w:rsidRDefault="00190CB0" w:rsidP="00E33C7B">
            <w:pPr>
              <w:pStyle w:val="IntenseQuote"/>
              <w:rPr>
                <w:sz w:val="24"/>
                <w:szCs w:val="24"/>
              </w:rPr>
            </w:pPr>
            <w:r>
              <w:t>m</w:t>
            </w:r>
          </w:p>
        </w:tc>
        <w:tc>
          <w:tcPr>
            <w:tcW w:w="326" w:type="pct"/>
            <w:gridSpan w:val="5"/>
            <w:tcBorders>
              <w:left w:val="single" w:sz="4" w:space="0" w:color="auto"/>
            </w:tcBorders>
            <w:vAlign w:val="center"/>
          </w:tcPr>
          <w:p w:rsidR="00190CB0" w:rsidRDefault="00190CB0" w:rsidP="00190CB0">
            <w:pPr>
              <w:pStyle w:val="IntenseQuote"/>
              <w:rPr>
                <w:sz w:val="24"/>
                <w:szCs w:val="24"/>
              </w:rPr>
            </w:pPr>
          </w:p>
        </w:tc>
        <w:tc>
          <w:tcPr>
            <w:tcW w:w="586" w:type="pct"/>
            <w:gridSpan w:val="8"/>
            <w:tcBorders>
              <w:right w:val="single" w:sz="4" w:space="0" w:color="auto"/>
            </w:tcBorders>
            <w:vAlign w:val="center"/>
            <w:hideMark/>
          </w:tcPr>
          <w:p w:rsidR="00190CB0" w:rsidRDefault="00190CB0" w:rsidP="00E33C7B">
            <w:pPr>
              <w:pStyle w:val="IntenseQuote"/>
              <w:rPr>
                <w:sz w:val="24"/>
                <w:szCs w:val="24"/>
              </w:rPr>
            </w:pPr>
            <w:r>
              <w:t>m</w:t>
            </w:r>
          </w:p>
        </w:tc>
        <w:tc>
          <w:tcPr>
            <w:tcW w:w="157" w:type="pct"/>
            <w:gridSpan w:val="2"/>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small letter m</w:t>
            </w:r>
          </w:p>
        </w:tc>
      </w:tr>
      <w:tr w:rsidR="00190CB0" w:rsidTr="00190CB0">
        <w:trPr>
          <w:tblCellSpacing w:w="15" w:type="dxa"/>
        </w:trPr>
        <w:tc>
          <w:tcPr>
            <w:tcW w:w="627" w:type="pct"/>
            <w:gridSpan w:val="7"/>
            <w:tcBorders>
              <w:right w:val="single" w:sz="4" w:space="0" w:color="auto"/>
            </w:tcBorders>
            <w:vAlign w:val="center"/>
            <w:hideMark/>
          </w:tcPr>
          <w:p w:rsidR="00190CB0" w:rsidRDefault="00190CB0" w:rsidP="00E33C7B">
            <w:pPr>
              <w:pStyle w:val="IntenseQuote"/>
              <w:rPr>
                <w:sz w:val="24"/>
                <w:szCs w:val="24"/>
              </w:rPr>
            </w:pPr>
            <w:r>
              <w:t>110</w:t>
            </w:r>
          </w:p>
        </w:tc>
        <w:tc>
          <w:tcPr>
            <w:tcW w:w="148" w:type="pct"/>
            <w:gridSpan w:val="2"/>
            <w:tcBorders>
              <w:left w:val="single" w:sz="4" w:space="0" w:color="auto"/>
            </w:tcBorders>
            <w:vAlign w:val="center"/>
          </w:tcPr>
          <w:p w:rsidR="00190CB0" w:rsidRDefault="00190CB0" w:rsidP="00190CB0">
            <w:pPr>
              <w:pStyle w:val="IntenseQuote"/>
              <w:rPr>
                <w:sz w:val="24"/>
                <w:szCs w:val="24"/>
              </w:rPr>
            </w:pPr>
          </w:p>
        </w:tc>
        <w:tc>
          <w:tcPr>
            <w:tcW w:w="563" w:type="pct"/>
            <w:gridSpan w:val="7"/>
            <w:tcBorders>
              <w:right w:val="single" w:sz="4" w:space="0" w:color="auto"/>
            </w:tcBorders>
            <w:vAlign w:val="center"/>
            <w:hideMark/>
          </w:tcPr>
          <w:p w:rsidR="00190CB0" w:rsidRDefault="00190CB0" w:rsidP="00E33C7B">
            <w:pPr>
              <w:pStyle w:val="IntenseQuote"/>
              <w:rPr>
                <w:sz w:val="24"/>
                <w:szCs w:val="24"/>
              </w:rPr>
            </w:pPr>
            <w:r>
              <w:t>n</w:t>
            </w:r>
          </w:p>
        </w:tc>
        <w:tc>
          <w:tcPr>
            <w:tcW w:w="168" w:type="pct"/>
            <w:gridSpan w:val="2"/>
            <w:tcBorders>
              <w:left w:val="single" w:sz="4" w:space="0" w:color="auto"/>
            </w:tcBorders>
            <w:vAlign w:val="center"/>
          </w:tcPr>
          <w:p w:rsidR="00190CB0" w:rsidRDefault="00190CB0" w:rsidP="00190CB0">
            <w:pPr>
              <w:pStyle w:val="IntenseQuote"/>
              <w:rPr>
                <w:sz w:val="24"/>
                <w:szCs w:val="24"/>
              </w:rPr>
            </w:pPr>
          </w:p>
        </w:tc>
        <w:tc>
          <w:tcPr>
            <w:tcW w:w="635" w:type="pct"/>
            <w:gridSpan w:val="8"/>
            <w:tcBorders>
              <w:right w:val="single" w:sz="4" w:space="0" w:color="auto"/>
            </w:tcBorders>
            <w:vAlign w:val="center"/>
            <w:hideMark/>
          </w:tcPr>
          <w:p w:rsidR="00190CB0" w:rsidRDefault="00190CB0" w:rsidP="00E33C7B">
            <w:pPr>
              <w:pStyle w:val="IntenseQuote"/>
              <w:rPr>
                <w:sz w:val="24"/>
                <w:szCs w:val="24"/>
              </w:rPr>
            </w:pPr>
            <w:r>
              <w:t>n</w:t>
            </w:r>
          </w:p>
        </w:tc>
        <w:tc>
          <w:tcPr>
            <w:tcW w:w="69" w:type="pct"/>
            <w:tcBorders>
              <w:left w:val="single" w:sz="4" w:space="0" w:color="auto"/>
            </w:tcBorders>
            <w:vAlign w:val="center"/>
          </w:tcPr>
          <w:p w:rsidR="00190CB0" w:rsidRDefault="00190CB0" w:rsidP="00190CB0">
            <w:pPr>
              <w:pStyle w:val="IntenseQuote"/>
              <w:rPr>
                <w:sz w:val="24"/>
                <w:szCs w:val="24"/>
              </w:rPr>
            </w:pPr>
          </w:p>
        </w:tc>
        <w:tc>
          <w:tcPr>
            <w:tcW w:w="365" w:type="pct"/>
            <w:gridSpan w:val="4"/>
            <w:tcBorders>
              <w:right w:val="single" w:sz="4" w:space="0" w:color="auto"/>
            </w:tcBorders>
            <w:vAlign w:val="center"/>
            <w:hideMark/>
          </w:tcPr>
          <w:p w:rsidR="00190CB0" w:rsidRDefault="00190CB0" w:rsidP="00E33C7B">
            <w:pPr>
              <w:pStyle w:val="IntenseQuote"/>
              <w:rPr>
                <w:sz w:val="24"/>
                <w:szCs w:val="24"/>
              </w:rPr>
            </w:pPr>
            <w:r>
              <w:t>n</w:t>
            </w:r>
          </w:p>
        </w:tc>
        <w:tc>
          <w:tcPr>
            <w:tcW w:w="326" w:type="pct"/>
            <w:gridSpan w:val="5"/>
            <w:tcBorders>
              <w:left w:val="single" w:sz="4" w:space="0" w:color="auto"/>
            </w:tcBorders>
            <w:vAlign w:val="center"/>
          </w:tcPr>
          <w:p w:rsidR="00190CB0" w:rsidRDefault="00190CB0" w:rsidP="00190CB0">
            <w:pPr>
              <w:pStyle w:val="IntenseQuote"/>
              <w:rPr>
                <w:sz w:val="24"/>
                <w:szCs w:val="24"/>
              </w:rPr>
            </w:pPr>
          </w:p>
        </w:tc>
        <w:tc>
          <w:tcPr>
            <w:tcW w:w="586" w:type="pct"/>
            <w:gridSpan w:val="8"/>
            <w:tcBorders>
              <w:right w:val="single" w:sz="4" w:space="0" w:color="auto"/>
            </w:tcBorders>
            <w:vAlign w:val="center"/>
            <w:hideMark/>
          </w:tcPr>
          <w:p w:rsidR="00190CB0" w:rsidRDefault="00190CB0" w:rsidP="00E33C7B">
            <w:pPr>
              <w:pStyle w:val="IntenseQuote"/>
              <w:rPr>
                <w:sz w:val="24"/>
                <w:szCs w:val="24"/>
              </w:rPr>
            </w:pPr>
            <w:r>
              <w:t>n</w:t>
            </w:r>
          </w:p>
        </w:tc>
        <w:tc>
          <w:tcPr>
            <w:tcW w:w="157" w:type="pct"/>
            <w:gridSpan w:val="2"/>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small letter n</w:t>
            </w:r>
          </w:p>
        </w:tc>
      </w:tr>
      <w:tr w:rsidR="00190CB0" w:rsidTr="00190CB0">
        <w:trPr>
          <w:tblCellSpacing w:w="15" w:type="dxa"/>
        </w:trPr>
        <w:tc>
          <w:tcPr>
            <w:tcW w:w="627" w:type="pct"/>
            <w:gridSpan w:val="7"/>
            <w:tcBorders>
              <w:right w:val="single" w:sz="4" w:space="0" w:color="auto"/>
            </w:tcBorders>
            <w:vAlign w:val="center"/>
            <w:hideMark/>
          </w:tcPr>
          <w:p w:rsidR="00190CB0" w:rsidRDefault="00190CB0" w:rsidP="00E33C7B">
            <w:pPr>
              <w:pStyle w:val="IntenseQuote"/>
              <w:rPr>
                <w:sz w:val="24"/>
                <w:szCs w:val="24"/>
              </w:rPr>
            </w:pPr>
            <w:r>
              <w:t>111</w:t>
            </w:r>
          </w:p>
        </w:tc>
        <w:tc>
          <w:tcPr>
            <w:tcW w:w="148" w:type="pct"/>
            <w:gridSpan w:val="2"/>
            <w:tcBorders>
              <w:left w:val="single" w:sz="4" w:space="0" w:color="auto"/>
            </w:tcBorders>
            <w:vAlign w:val="center"/>
          </w:tcPr>
          <w:p w:rsidR="00190CB0" w:rsidRDefault="00190CB0" w:rsidP="00190CB0">
            <w:pPr>
              <w:pStyle w:val="IntenseQuote"/>
              <w:rPr>
                <w:sz w:val="24"/>
                <w:szCs w:val="24"/>
              </w:rPr>
            </w:pPr>
          </w:p>
        </w:tc>
        <w:tc>
          <w:tcPr>
            <w:tcW w:w="563" w:type="pct"/>
            <w:gridSpan w:val="7"/>
            <w:tcBorders>
              <w:right w:val="single" w:sz="4" w:space="0" w:color="auto"/>
            </w:tcBorders>
            <w:vAlign w:val="center"/>
            <w:hideMark/>
          </w:tcPr>
          <w:p w:rsidR="00190CB0" w:rsidRDefault="00190CB0" w:rsidP="00E33C7B">
            <w:pPr>
              <w:pStyle w:val="IntenseQuote"/>
              <w:rPr>
                <w:sz w:val="24"/>
                <w:szCs w:val="24"/>
              </w:rPr>
            </w:pPr>
            <w:r>
              <w:t>o</w:t>
            </w:r>
          </w:p>
        </w:tc>
        <w:tc>
          <w:tcPr>
            <w:tcW w:w="168" w:type="pct"/>
            <w:gridSpan w:val="2"/>
            <w:tcBorders>
              <w:left w:val="single" w:sz="4" w:space="0" w:color="auto"/>
            </w:tcBorders>
            <w:vAlign w:val="center"/>
          </w:tcPr>
          <w:p w:rsidR="00190CB0" w:rsidRDefault="00190CB0" w:rsidP="00190CB0">
            <w:pPr>
              <w:pStyle w:val="IntenseQuote"/>
              <w:rPr>
                <w:sz w:val="24"/>
                <w:szCs w:val="24"/>
              </w:rPr>
            </w:pPr>
          </w:p>
        </w:tc>
        <w:tc>
          <w:tcPr>
            <w:tcW w:w="635" w:type="pct"/>
            <w:gridSpan w:val="8"/>
            <w:tcBorders>
              <w:right w:val="single" w:sz="4" w:space="0" w:color="auto"/>
            </w:tcBorders>
            <w:vAlign w:val="center"/>
            <w:hideMark/>
          </w:tcPr>
          <w:p w:rsidR="00190CB0" w:rsidRDefault="00190CB0" w:rsidP="00E33C7B">
            <w:pPr>
              <w:pStyle w:val="IntenseQuote"/>
              <w:rPr>
                <w:sz w:val="24"/>
                <w:szCs w:val="24"/>
              </w:rPr>
            </w:pPr>
            <w:r>
              <w:t>o</w:t>
            </w:r>
          </w:p>
        </w:tc>
        <w:tc>
          <w:tcPr>
            <w:tcW w:w="69" w:type="pct"/>
            <w:tcBorders>
              <w:left w:val="single" w:sz="4" w:space="0" w:color="auto"/>
            </w:tcBorders>
            <w:vAlign w:val="center"/>
          </w:tcPr>
          <w:p w:rsidR="00190CB0" w:rsidRDefault="00190CB0" w:rsidP="00190CB0">
            <w:pPr>
              <w:pStyle w:val="IntenseQuote"/>
              <w:rPr>
                <w:sz w:val="24"/>
                <w:szCs w:val="24"/>
              </w:rPr>
            </w:pPr>
          </w:p>
        </w:tc>
        <w:tc>
          <w:tcPr>
            <w:tcW w:w="365" w:type="pct"/>
            <w:gridSpan w:val="4"/>
            <w:tcBorders>
              <w:right w:val="single" w:sz="4" w:space="0" w:color="auto"/>
            </w:tcBorders>
            <w:vAlign w:val="center"/>
            <w:hideMark/>
          </w:tcPr>
          <w:p w:rsidR="00190CB0" w:rsidRDefault="00190CB0" w:rsidP="00E33C7B">
            <w:pPr>
              <w:pStyle w:val="IntenseQuote"/>
              <w:rPr>
                <w:sz w:val="24"/>
                <w:szCs w:val="24"/>
              </w:rPr>
            </w:pPr>
            <w:r>
              <w:t>o</w:t>
            </w:r>
          </w:p>
        </w:tc>
        <w:tc>
          <w:tcPr>
            <w:tcW w:w="326" w:type="pct"/>
            <w:gridSpan w:val="5"/>
            <w:tcBorders>
              <w:left w:val="single" w:sz="4" w:space="0" w:color="auto"/>
            </w:tcBorders>
            <w:vAlign w:val="center"/>
          </w:tcPr>
          <w:p w:rsidR="00190CB0" w:rsidRDefault="00190CB0" w:rsidP="00190CB0">
            <w:pPr>
              <w:pStyle w:val="IntenseQuote"/>
              <w:rPr>
                <w:sz w:val="24"/>
                <w:szCs w:val="24"/>
              </w:rPr>
            </w:pPr>
          </w:p>
        </w:tc>
        <w:tc>
          <w:tcPr>
            <w:tcW w:w="586" w:type="pct"/>
            <w:gridSpan w:val="8"/>
            <w:tcBorders>
              <w:right w:val="single" w:sz="4" w:space="0" w:color="auto"/>
            </w:tcBorders>
            <w:vAlign w:val="center"/>
            <w:hideMark/>
          </w:tcPr>
          <w:p w:rsidR="00190CB0" w:rsidRDefault="00190CB0" w:rsidP="00E33C7B">
            <w:pPr>
              <w:pStyle w:val="IntenseQuote"/>
              <w:rPr>
                <w:sz w:val="24"/>
                <w:szCs w:val="24"/>
              </w:rPr>
            </w:pPr>
            <w:r>
              <w:t>o</w:t>
            </w:r>
          </w:p>
        </w:tc>
        <w:tc>
          <w:tcPr>
            <w:tcW w:w="157" w:type="pct"/>
            <w:gridSpan w:val="2"/>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small letter o</w:t>
            </w:r>
          </w:p>
        </w:tc>
      </w:tr>
      <w:tr w:rsidR="00190CB0" w:rsidTr="00190CB0">
        <w:trPr>
          <w:tblCellSpacing w:w="15" w:type="dxa"/>
        </w:trPr>
        <w:tc>
          <w:tcPr>
            <w:tcW w:w="496" w:type="pct"/>
            <w:gridSpan w:val="5"/>
            <w:tcBorders>
              <w:right w:val="single" w:sz="4" w:space="0" w:color="auto"/>
            </w:tcBorders>
            <w:vAlign w:val="center"/>
            <w:hideMark/>
          </w:tcPr>
          <w:p w:rsidR="00190CB0" w:rsidRDefault="00190CB0" w:rsidP="00E33C7B">
            <w:pPr>
              <w:pStyle w:val="IntenseQuote"/>
              <w:rPr>
                <w:sz w:val="24"/>
                <w:szCs w:val="24"/>
              </w:rPr>
            </w:pPr>
            <w:r>
              <w:t>112</w:t>
            </w:r>
          </w:p>
        </w:tc>
        <w:tc>
          <w:tcPr>
            <w:tcW w:w="280" w:type="pct"/>
            <w:gridSpan w:val="4"/>
            <w:tcBorders>
              <w:left w:val="single" w:sz="4" w:space="0" w:color="auto"/>
            </w:tcBorders>
            <w:vAlign w:val="center"/>
          </w:tcPr>
          <w:p w:rsidR="00190CB0" w:rsidRDefault="00190CB0" w:rsidP="00190CB0">
            <w:pPr>
              <w:pStyle w:val="IntenseQuote"/>
              <w:rPr>
                <w:sz w:val="24"/>
                <w:szCs w:val="24"/>
              </w:rPr>
            </w:pPr>
          </w:p>
        </w:tc>
        <w:tc>
          <w:tcPr>
            <w:tcW w:w="335" w:type="pct"/>
            <w:gridSpan w:val="3"/>
            <w:tcBorders>
              <w:right w:val="single" w:sz="4" w:space="0" w:color="auto"/>
            </w:tcBorders>
            <w:vAlign w:val="center"/>
            <w:hideMark/>
          </w:tcPr>
          <w:p w:rsidR="00190CB0" w:rsidRDefault="00190CB0" w:rsidP="00E33C7B">
            <w:pPr>
              <w:pStyle w:val="IntenseQuote"/>
              <w:rPr>
                <w:sz w:val="24"/>
                <w:szCs w:val="24"/>
              </w:rPr>
            </w:pPr>
            <w:r>
              <w:t>p</w:t>
            </w:r>
          </w:p>
        </w:tc>
        <w:tc>
          <w:tcPr>
            <w:tcW w:w="396"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p</w:t>
            </w:r>
          </w:p>
        </w:tc>
        <w:tc>
          <w:tcPr>
            <w:tcW w:w="471" w:type="pct"/>
            <w:gridSpan w:val="7"/>
            <w:tcBorders>
              <w:left w:val="single" w:sz="4" w:space="0" w:color="auto"/>
            </w:tcBorders>
            <w:vAlign w:val="center"/>
          </w:tcPr>
          <w:p w:rsidR="00190CB0" w:rsidRDefault="00190CB0" w:rsidP="00190CB0">
            <w:pPr>
              <w:pStyle w:val="IntenseQuote"/>
              <w:rPr>
                <w:sz w:val="24"/>
                <w:szCs w:val="24"/>
              </w:rPr>
            </w:pPr>
          </w:p>
        </w:tc>
        <w:tc>
          <w:tcPr>
            <w:tcW w:w="365" w:type="pct"/>
            <w:gridSpan w:val="4"/>
            <w:tcBorders>
              <w:right w:val="single" w:sz="4" w:space="0" w:color="auto"/>
            </w:tcBorders>
            <w:vAlign w:val="center"/>
            <w:hideMark/>
          </w:tcPr>
          <w:p w:rsidR="00190CB0" w:rsidRDefault="00190CB0" w:rsidP="00E33C7B">
            <w:pPr>
              <w:pStyle w:val="IntenseQuote"/>
              <w:rPr>
                <w:sz w:val="24"/>
                <w:szCs w:val="24"/>
              </w:rPr>
            </w:pPr>
            <w:r>
              <w:t>p</w:t>
            </w:r>
          </w:p>
        </w:tc>
        <w:tc>
          <w:tcPr>
            <w:tcW w:w="326" w:type="pct"/>
            <w:gridSpan w:val="5"/>
            <w:tcBorders>
              <w:left w:val="single" w:sz="4" w:space="0" w:color="auto"/>
            </w:tcBorders>
            <w:vAlign w:val="center"/>
          </w:tcPr>
          <w:p w:rsidR="00190CB0" w:rsidRDefault="00190CB0" w:rsidP="00190CB0">
            <w:pPr>
              <w:pStyle w:val="IntenseQuote"/>
              <w:rPr>
                <w:sz w:val="24"/>
                <w:szCs w:val="24"/>
              </w:rPr>
            </w:pPr>
          </w:p>
        </w:tc>
        <w:tc>
          <w:tcPr>
            <w:tcW w:w="431" w:type="pct"/>
            <w:gridSpan w:val="5"/>
            <w:tcBorders>
              <w:right w:val="single" w:sz="4" w:space="0" w:color="auto"/>
            </w:tcBorders>
            <w:vAlign w:val="center"/>
            <w:hideMark/>
          </w:tcPr>
          <w:p w:rsidR="00190CB0" w:rsidRDefault="00190CB0" w:rsidP="00E33C7B">
            <w:pPr>
              <w:pStyle w:val="IntenseQuote"/>
              <w:rPr>
                <w:sz w:val="24"/>
                <w:szCs w:val="24"/>
              </w:rPr>
            </w:pPr>
            <w:r>
              <w:t>p</w:t>
            </w:r>
          </w:p>
        </w:tc>
        <w:tc>
          <w:tcPr>
            <w:tcW w:w="312" w:type="pct"/>
            <w:gridSpan w:val="5"/>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small letter p</w:t>
            </w:r>
          </w:p>
        </w:tc>
      </w:tr>
      <w:tr w:rsidR="00190CB0" w:rsidTr="00190CB0">
        <w:trPr>
          <w:tblCellSpacing w:w="15" w:type="dxa"/>
        </w:trPr>
        <w:tc>
          <w:tcPr>
            <w:tcW w:w="496" w:type="pct"/>
            <w:gridSpan w:val="5"/>
            <w:tcBorders>
              <w:right w:val="single" w:sz="4" w:space="0" w:color="auto"/>
            </w:tcBorders>
            <w:vAlign w:val="center"/>
            <w:hideMark/>
          </w:tcPr>
          <w:p w:rsidR="00190CB0" w:rsidRDefault="00190CB0" w:rsidP="00E33C7B">
            <w:pPr>
              <w:pStyle w:val="IntenseQuote"/>
              <w:rPr>
                <w:sz w:val="24"/>
                <w:szCs w:val="24"/>
              </w:rPr>
            </w:pPr>
            <w:r>
              <w:t>113</w:t>
            </w:r>
          </w:p>
        </w:tc>
        <w:tc>
          <w:tcPr>
            <w:tcW w:w="280" w:type="pct"/>
            <w:gridSpan w:val="4"/>
            <w:tcBorders>
              <w:left w:val="single" w:sz="4" w:space="0" w:color="auto"/>
            </w:tcBorders>
            <w:vAlign w:val="center"/>
          </w:tcPr>
          <w:p w:rsidR="00190CB0" w:rsidRDefault="00190CB0" w:rsidP="00190CB0">
            <w:pPr>
              <w:pStyle w:val="IntenseQuote"/>
              <w:rPr>
                <w:sz w:val="24"/>
                <w:szCs w:val="24"/>
              </w:rPr>
            </w:pPr>
          </w:p>
        </w:tc>
        <w:tc>
          <w:tcPr>
            <w:tcW w:w="335" w:type="pct"/>
            <w:gridSpan w:val="3"/>
            <w:tcBorders>
              <w:right w:val="single" w:sz="4" w:space="0" w:color="auto"/>
            </w:tcBorders>
            <w:vAlign w:val="center"/>
            <w:hideMark/>
          </w:tcPr>
          <w:p w:rsidR="00190CB0" w:rsidRDefault="00190CB0" w:rsidP="00E33C7B">
            <w:pPr>
              <w:pStyle w:val="IntenseQuote"/>
              <w:rPr>
                <w:sz w:val="24"/>
                <w:szCs w:val="24"/>
              </w:rPr>
            </w:pPr>
            <w:r>
              <w:t>q</w:t>
            </w:r>
          </w:p>
        </w:tc>
        <w:tc>
          <w:tcPr>
            <w:tcW w:w="396"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q</w:t>
            </w:r>
          </w:p>
        </w:tc>
        <w:tc>
          <w:tcPr>
            <w:tcW w:w="471" w:type="pct"/>
            <w:gridSpan w:val="7"/>
            <w:tcBorders>
              <w:left w:val="single" w:sz="4" w:space="0" w:color="auto"/>
            </w:tcBorders>
            <w:vAlign w:val="center"/>
          </w:tcPr>
          <w:p w:rsidR="00190CB0" w:rsidRDefault="00190CB0" w:rsidP="00190CB0">
            <w:pPr>
              <w:pStyle w:val="IntenseQuote"/>
              <w:rPr>
                <w:sz w:val="24"/>
                <w:szCs w:val="24"/>
              </w:rPr>
            </w:pPr>
          </w:p>
        </w:tc>
        <w:tc>
          <w:tcPr>
            <w:tcW w:w="365" w:type="pct"/>
            <w:gridSpan w:val="4"/>
            <w:tcBorders>
              <w:right w:val="single" w:sz="4" w:space="0" w:color="auto"/>
            </w:tcBorders>
            <w:vAlign w:val="center"/>
            <w:hideMark/>
          </w:tcPr>
          <w:p w:rsidR="00190CB0" w:rsidRDefault="00190CB0" w:rsidP="00E33C7B">
            <w:pPr>
              <w:pStyle w:val="IntenseQuote"/>
              <w:rPr>
                <w:sz w:val="24"/>
                <w:szCs w:val="24"/>
              </w:rPr>
            </w:pPr>
            <w:r>
              <w:t>q</w:t>
            </w:r>
          </w:p>
        </w:tc>
        <w:tc>
          <w:tcPr>
            <w:tcW w:w="326" w:type="pct"/>
            <w:gridSpan w:val="5"/>
            <w:tcBorders>
              <w:left w:val="single" w:sz="4" w:space="0" w:color="auto"/>
            </w:tcBorders>
            <w:vAlign w:val="center"/>
          </w:tcPr>
          <w:p w:rsidR="00190CB0" w:rsidRDefault="00190CB0" w:rsidP="00190CB0">
            <w:pPr>
              <w:pStyle w:val="IntenseQuote"/>
              <w:rPr>
                <w:sz w:val="24"/>
                <w:szCs w:val="24"/>
              </w:rPr>
            </w:pPr>
          </w:p>
        </w:tc>
        <w:tc>
          <w:tcPr>
            <w:tcW w:w="431" w:type="pct"/>
            <w:gridSpan w:val="5"/>
            <w:tcBorders>
              <w:right w:val="single" w:sz="4" w:space="0" w:color="auto"/>
            </w:tcBorders>
            <w:vAlign w:val="center"/>
            <w:hideMark/>
          </w:tcPr>
          <w:p w:rsidR="00190CB0" w:rsidRDefault="00190CB0" w:rsidP="00E33C7B">
            <w:pPr>
              <w:pStyle w:val="IntenseQuote"/>
              <w:rPr>
                <w:sz w:val="24"/>
                <w:szCs w:val="24"/>
              </w:rPr>
            </w:pPr>
            <w:r>
              <w:t>q</w:t>
            </w:r>
          </w:p>
        </w:tc>
        <w:tc>
          <w:tcPr>
            <w:tcW w:w="312" w:type="pct"/>
            <w:gridSpan w:val="5"/>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small letter q</w:t>
            </w:r>
          </w:p>
        </w:tc>
      </w:tr>
      <w:tr w:rsidR="00190CB0" w:rsidTr="00190CB0">
        <w:trPr>
          <w:tblCellSpacing w:w="15" w:type="dxa"/>
        </w:trPr>
        <w:tc>
          <w:tcPr>
            <w:tcW w:w="496" w:type="pct"/>
            <w:gridSpan w:val="5"/>
            <w:tcBorders>
              <w:right w:val="single" w:sz="4" w:space="0" w:color="auto"/>
            </w:tcBorders>
            <w:vAlign w:val="center"/>
            <w:hideMark/>
          </w:tcPr>
          <w:p w:rsidR="00190CB0" w:rsidRDefault="00190CB0" w:rsidP="00E33C7B">
            <w:pPr>
              <w:pStyle w:val="IntenseQuote"/>
              <w:rPr>
                <w:sz w:val="24"/>
                <w:szCs w:val="24"/>
              </w:rPr>
            </w:pPr>
            <w:r>
              <w:t>114</w:t>
            </w:r>
          </w:p>
        </w:tc>
        <w:tc>
          <w:tcPr>
            <w:tcW w:w="280" w:type="pct"/>
            <w:gridSpan w:val="4"/>
            <w:tcBorders>
              <w:left w:val="single" w:sz="4" w:space="0" w:color="auto"/>
            </w:tcBorders>
            <w:vAlign w:val="center"/>
          </w:tcPr>
          <w:p w:rsidR="00190CB0" w:rsidRDefault="00190CB0" w:rsidP="00190CB0">
            <w:pPr>
              <w:pStyle w:val="IntenseQuote"/>
              <w:rPr>
                <w:sz w:val="24"/>
                <w:szCs w:val="24"/>
              </w:rPr>
            </w:pPr>
          </w:p>
        </w:tc>
        <w:tc>
          <w:tcPr>
            <w:tcW w:w="335" w:type="pct"/>
            <w:gridSpan w:val="3"/>
            <w:tcBorders>
              <w:right w:val="single" w:sz="4" w:space="0" w:color="auto"/>
            </w:tcBorders>
            <w:vAlign w:val="center"/>
            <w:hideMark/>
          </w:tcPr>
          <w:p w:rsidR="00190CB0" w:rsidRDefault="00190CB0" w:rsidP="00E33C7B">
            <w:pPr>
              <w:pStyle w:val="IntenseQuote"/>
              <w:rPr>
                <w:sz w:val="24"/>
                <w:szCs w:val="24"/>
              </w:rPr>
            </w:pPr>
            <w:r>
              <w:t>r</w:t>
            </w:r>
          </w:p>
        </w:tc>
        <w:tc>
          <w:tcPr>
            <w:tcW w:w="396"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r</w:t>
            </w:r>
          </w:p>
        </w:tc>
        <w:tc>
          <w:tcPr>
            <w:tcW w:w="471" w:type="pct"/>
            <w:gridSpan w:val="7"/>
            <w:tcBorders>
              <w:left w:val="single" w:sz="4" w:space="0" w:color="auto"/>
            </w:tcBorders>
            <w:vAlign w:val="center"/>
          </w:tcPr>
          <w:p w:rsidR="00190CB0" w:rsidRDefault="00190CB0" w:rsidP="00190CB0">
            <w:pPr>
              <w:pStyle w:val="IntenseQuote"/>
              <w:rPr>
                <w:sz w:val="24"/>
                <w:szCs w:val="24"/>
              </w:rPr>
            </w:pPr>
          </w:p>
        </w:tc>
        <w:tc>
          <w:tcPr>
            <w:tcW w:w="435" w:type="pct"/>
            <w:gridSpan w:val="5"/>
            <w:tcBorders>
              <w:right w:val="single" w:sz="4" w:space="0" w:color="auto"/>
            </w:tcBorders>
            <w:vAlign w:val="center"/>
            <w:hideMark/>
          </w:tcPr>
          <w:p w:rsidR="00190CB0" w:rsidRDefault="00190CB0" w:rsidP="00E33C7B">
            <w:pPr>
              <w:pStyle w:val="IntenseQuote"/>
              <w:rPr>
                <w:sz w:val="24"/>
                <w:szCs w:val="24"/>
              </w:rPr>
            </w:pPr>
            <w:r>
              <w:t>r</w:t>
            </w:r>
          </w:p>
        </w:tc>
        <w:tc>
          <w:tcPr>
            <w:tcW w:w="255" w:type="pct"/>
            <w:gridSpan w:val="4"/>
            <w:tcBorders>
              <w:left w:val="single" w:sz="4" w:space="0" w:color="auto"/>
            </w:tcBorders>
            <w:vAlign w:val="center"/>
          </w:tcPr>
          <w:p w:rsidR="00190CB0" w:rsidRDefault="00190CB0" w:rsidP="00190CB0">
            <w:pPr>
              <w:pStyle w:val="IntenseQuote"/>
              <w:rPr>
                <w:sz w:val="24"/>
                <w:szCs w:val="24"/>
              </w:rPr>
            </w:pPr>
          </w:p>
        </w:tc>
        <w:tc>
          <w:tcPr>
            <w:tcW w:w="431" w:type="pct"/>
            <w:gridSpan w:val="5"/>
            <w:tcBorders>
              <w:right w:val="single" w:sz="4" w:space="0" w:color="auto"/>
            </w:tcBorders>
            <w:vAlign w:val="center"/>
            <w:hideMark/>
          </w:tcPr>
          <w:p w:rsidR="00190CB0" w:rsidRDefault="00190CB0" w:rsidP="00E33C7B">
            <w:pPr>
              <w:pStyle w:val="IntenseQuote"/>
              <w:rPr>
                <w:sz w:val="24"/>
                <w:szCs w:val="24"/>
              </w:rPr>
            </w:pPr>
            <w:r>
              <w:t>r</w:t>
            </w:r>
          </w:p>
        </w:tc>
        <w:tc>
          <w:tcPr>
            <w:tcW w:w="312" w:type="pct"/>
            <w:gridSpan w:val="5"/>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small letter r</w:t>
            </w:r>
          </w:p>
        </w:tc>
      </w:tr>
      <w:tr w:rsidR="00190CB0" w:rsidTr="00190CB0">
        <w:trPr>
          <w:tblCellSpacing w:w="15" w:type="dxa"/>
        </w:trPr>
        <w:tc>
          <w:tcPr>
            <w:tcW w:w="496" w:type="pct"/>
            <w:gridSpan w:val="5"/>
            <w:tcBorders>
              <w:right w:val="single" w:sz="4" w:space="0" w:color="auto"/>
            </w:tcBorders>
            <w:vAlign w:val="center"/>
            <w:hideMark/>
          </w:tcPr>
          <w:p w:rsidR="00190CB0" w:rsidRDefault="00190CB0" w:rsidP="00E33C7B">
            <w:pPr>
              <w:pStyle w:val="IntenseQuote"/>
              <w:rPr>
                <w:sz w:val="24"/>
                <w:szCs w:val="24"/>
              </w:rPr>
            </w:pPr>
            <w:r>
              <w:t>115</w:t>
            </w:r>
          </w:p>
        </w:tc>
        <w:tc>
          <w:tcPr>
            <w:tcW w:w="280" w:type="pct"/>
            <w:gridSpan w:val="4"/>
            <w:tcBorders>
              <w:left w:val="single" w:sz="4" w:space="0" w:color="auto"/>
            </w:tcBorders>
            <w:vAlign w:val="center"/>
          </w:tcPr>
          <w:p w:rsidR="00190CB0" w:rsidRDefault="00190CB0" w:rsidP="00190CB0">
            <w:pPr>
              <w:pStyle w:val="IntenseQuote"/>
              <w:rPr>
                <w:sz w:val="24"/>
                <w:szCs w:val="24"/>
              </w:rPr>
            </w:pPr>
          </w:p>
        </w:tc>
        <w:tc>
          <w:tcPr>
            <w:tcW w:w="335" w:type="pct"/>
            <w:gridSpan w:val="3"/>
            <w:tcBorders>
              <w:right w:val="single" w:sz="4" w:space="0" w:color="auto"/>
            </w:tcBorders>
            <w:vAlign w:val="center"/>
            <w:hideMark/>
          </w:tcPr>
          <w:p w:rsidR="00190CB0" w:rsidRDefault="00190CB0" w:rsidP="00E33C7B">
            <w:pPr>
              <w:pStyle w:val="IntenseQuote"/>
              <w:rPr>
                <w:sz w:val="24"/>
                <w:szCs w:val="24"/>
              </w:rPr>
            </w:pPr>
            <w:r>
              <w:t>s</w:t>
            </w:r>
          </w:p>
        </w:tc>
        <w:tc>
          <w:tcPr>
            <w:tcW w:w="396"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s</w:t>
            </w:r>
          </w:p>
        </w:tc>
        <w:tc>
          <w:tcPr>
            <w:tcW w:w="471" w:type="pct"/>
            <w:gridSpan w:val="7"/>
            <w:tcBorders>
              <w:left w:val="single" w:sz="4" w:space="0" w:color="auto"/>
            </w:tcBorders>
            <w:vAlign w:val="center"/>
          </w:tcPr>
          <w:p w:rsidR="00190CB0" w:rsidRDefault="00190CB0" w:rsidP="00190CB0">
            <w:pPr>
              <w:pStyle w:val="IntenseQuote"/>
              <w:rPr>
                <w:sz w:val="24"/>
                <w:szCs w:val="24"/>
              </w:rPr>
            </w:pPr>
          </w:p>
        </w:tc>
        <w:tc>
          <w:tcPr>
            <w:tcW w:w="435" w:type="pct"/>
            <w:gridSpan w:val="5"/>
            <w:tcBorders>
              <w:right w:val="single" w:sz="4" w:space="0" w:color="auto"/>
            </w:tcBorders>
            <w:vAlign w:val="center"/>
            <w:hideMark/>
          </w:tcPr>
          <w:p w:rsidR="00190CB0" w:rsidRDefault="00190CB0" w:rsidP="00E33C7B">
            <w:pPr>
              <w:pStyle w:val="IntenseQuote"/>
              <w:rPr>
                <w:sz w:val="24"/>
                <w:szCs w:val="24"/>
              </w:rPr>
            </w:pPr>
            <w:r>
              <w:t>s</w:t>
            </w:r>
          </w:p>
        </w:tc>
        <w:tc>
          <w:tcPr>
            <w:tcW w:w="255" w:type="pct"/>
            <w:gridSpan w:val="4"/>
            <w:tcBorders>
              <w:left w:val="single" w:sz="4" w:space="0" w:color="auto"/>
            </w:tcBorders>
            <w:vAlign w:val="center"/>
          </w:tcPr>
          <w:p w:rsidR="00190CB0" w:rsidRDefault="00190CB0" w:rsidP="00190CB0">
            <w:pPr>
              <w:pStyle w:val="IntenseQuote"/>
              <w:rPr>
                <w:sz w:val="24"/>
                <w:szCs w:val="24"/>
              </w:rPr>
            </w:pPr>
          </w:p>
        </w:tc>
        <w:tc>
          <w:tcPr>
            <w:tcW w:w="431" w:type="pct"/>
            <w:gridSpan w:val="5"/>
            <w:tcBorders>
              <w:right w:val="single" w:sz="4" w:space="0" w:color="auto"/>
            </w:tcBorders>
            <w:vAlign w:val="center"/>
            <w:hideMark/>
          </w:tcPr>
          <w:p w:rsidR="00190CB0" w:rsidRDefault="00190CB0" w:rsidP="00E33C7B">
            <w:pPr>
              <w:pStyle w:val="IntenseQuote"/>
              <w:rPr>
                <w:sz w:val="24"/>
                <w:szCs w:val="24"/>
              </w:rPr>
            </w:pPr>
            <w:r>
              <w:t>s</w:t>
            </w:r>
          </w:p>
        </w:tc>
        <w:tc>
          <w:tcPr>
            <w:tcW w:w="312" w:type="pct"/>
            <w:gridSpan w:val="5"/>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small letter s</w:t>
            </w:r>
          </w:p>
        </w:tc>
      </w:tr>
      <w:tr w:rsidR="00190CB0" w:rsidTr="00190CB0">
        <w:trPr>
          <w:tblCellSpacing w:w="15" w:type="dxa"/>
        </w:trPr>
        <w:tc>
          <w:tcPr>
            <w:tcW w:w="496" w:type="pct"/>
            <w:gridSpan w:val="5"/>
            <w:tcBorders>
              <w:right w:val="single" w:sz="4" w:space="0" w:color="auto"/>
            </w:tcBorders>
            <w:vAlign w:val="center"/>
            <w:hideMark/>
          </w:tcPr>
          <w:p w:rsidR="00190CB0" w:rsidRDefault="00190CB0" w:rsidP="00E33C7B">
            <w:pPr>
              <w:pStyle w:val="IntenseQuote"/>
              <w:rPr>
                <w:sz w:val="24"/>
                <w:szCs w:val="24"/>
              </w:rPr>
            </w:pPr>
            <w:r>
              <w:t>116</w:t>
            </w:r>
          </w:p>
        </w:tc>
        <w:tc>
          <w:tcPr>
            <w:tcW w:w="280" w:type="pct"/>
            <w:gridSpan w:val="4"/>
            <w:tcBorders>
              <w:left w:val="single" w:sz="4" w:space="0" w:color="auto"/>
            </w:tcBorders>
            <w:vAlign w:val="center"/>
          </w:tcPr>
          <w:p w:rsidR="00190CB0" w:rsidRDefault="00190CB0" w:rsidP="00190CB0">
            <w:pPr>
              <w:pStyle w:val="IntenseQuote"/>
              <w:rPr>
                <w:sz w:val="24"/>
                <w:szCs w:val="24"/>
              </w:rPr>
            </w:pPr>
          </w:p>
        </w:tc>
        <w:tc>
          <w:tcPr>
            <w:tcW w:w="335" w:type="pct"/>
            <w:gridSpan w:val="3"/>
            <w:tcBorders>
              <w:right w:val="single" w:sz="4" w:space="0" w:color="auto"/>
            </w:tcBorders>
            <w:vAlign w:val="center"/>
            <w:hideMark/>
          </w:tcPr>
          <w:p w:rsidR="00190CB0" w:rsidRDefault="00190CB0" w:rsidP="00E33C7B">
            <w:pPr>
              <w:pStyle w:val="IntenseQuote"/>
              <w:rPr>
                <w:sz w:val="24"/>
                <w:szCs w:val="24"/>
              </w:rPr>
            </w:pPr>
            <w:r>
              <w:t>t</w:t>
            </w:r>
          </w:p>
        </w:tc>
        <w:tc>
          <w:tcPr>
            <w:tcW w:w="396"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t</w:t>
            </w:r>
          </w:p>
        </w:tc>
        <w:tc>
          <w:tcPr>
            <w:tcW w:w="471" w:type="pct"/>
            <w:gridSpan w:val="7"/>
            <w:tcBorders>
              <w:left w:val="single" w:sz="4" w:space="0" w:color="auto"/>
            </w:tcBorders>
            <w:vAlign w:val="center"/>
          </w:tcPr>
          <w:p w:rsidR="00190CB0" w:rsidRDefault="00190CB0" w:rsidP="00190CB0">
            <w:pPr>
              <w:pStyle w:val="IntenseQuote"/>
              <w:rPr>
                <w:sz w:val="24"/>
                <w:szCs w:val="24"/>
              </w:rPr>
            </w:pPr>
          </w:p>
        </w:tc>
        <w:tc>
          <w:tcPr>
            <w:tcW w:w="435" w:type="pct"/>
            <w:gridSpan w:val="5"/>
            <w:tcBorders>
              <w:right w:val="single" w:sz="4" w:space="0" w:color="auto"/>
            </w:tcBorders>
            <w:vAlign w:val="center"/>
            <w:hideMark/>
          </w:tcPr>
          <w:p w:rsidR="00190CB0" w:rsidRDefault="00190CB0" w:rsidP="00E33C7B">
            <w:pPr>
              <w:pStyle w:val="IntenseQuote"/>
              <w:rPr>
                <w:sz w:val="24"/>
                <w:szCs w:val="24"/>
              </w:rPr>
            </w:pPr>
            <w:r>
              <w:t>t</w:t>
            </w:r>
          </w:p>
        </w:tc>
        <w:tc>
          <w:tcPr>
            <w:tcW w:w="255" w:type="pct"/>
            <w:gridSpan w:val="4"/>
            <w:tcBorders>
              <w:left w:val="single" w:sz="4" w:space="0" w:color="auto"/>
            </w:tcBorders>
            <w:vAlign w:val="center"/>
          </w:tcPr>
          <w:p w:rsidR="00190CB0" w:rsidRDefault="00190CB0" w:rsidP="00190CB0">
            <w:pPr>
              <w:pStyle w:val="IntenseQuote"/>
              <w:rPr>
                <w:sz w:val="24"/>
                <w:szCs w:val="24"/>
              </w:rPr>
            </w:pPr>
          </w:p>
        </w:tc>
        <w:tc>
          <w:tcPr>
            <w:tcW w:w="431" w:type="pct"/>
            <w:gridSpan w:val="5"/>
            <w:tcBorders>
              <w:right w:val="single" w:sz="4" w:space="0" w:color="auto"/>
            </w:tcBorders>
            <w:vAlign w:val="center"/>
            <w:hideMark/>
          </w:tcPr>
          <w:p w:rsidR="00190CB0" w:rsidRDefault="00190CB0" w:rsidP="00E33C7B">
            <w:pPr>
              <w:pStyle w:val="IntenseQuote"/>
              <w:rPr>
                <w:sz w:val="24"/>
                <w:szCs w:val="24"/>
              </w:rPr>
            </w:pPr>
            <w:r>
              <w:t>t</w:t>
            </w:r>
          </w:p>
        </w:tc>
        <w:tc>
          <w:tcPr>
            <w:tcW w:w="312" w:type="pct"/>
            <w:gridSpan w:val="5"/>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small letter t</w:t>
            </w:r>
          </w:p>
        </w:tc>
      </w:tr>
      <w:tr w:rsidR="00190CB0" w:rsidTr="00190CB0">
        <w:trPr>
          <w:tblCellSpacing w:w="15" w:type="dxa"/>
        </w:trPr>
        <w:tc>
          <w:tcPr>
            <w:tcW w:w="496" w:type="pct"/>
            <w:gridSpan w:val="5"/>
            <w:tcBorders>
              <w:right w:val="single" w:sz="4" w:space="0" w:color="auto"/>
            </w:tcBorders>
            <w:vAlign w:val="center"/>
            <w:hideMark/>
          </w:tcPr>
          <w:p w:rsidR="00190CB0" w:rsidRDefault="00190CB0" w:rsidP="00E33C7B">
            <w:pPr>
              <w:pStyle w:val="IntenseQuote"/>
              <w:rPr>
                <w:sz w:val="24"/>
                <w:szCs w:val="24"/>
              </w:rPr>
            </w:pPr>
            <w:r>
              <w:t>117</w:t>
            </w:r>
          </w:p>
        </w:tc>
        <w:tc>
          <w:tcPr>
            <w:tcW w:w="280" w:type="pct"/>
            <w:gridSpan w:val="4"/>
            <w:tcBorders>
              <w:left w:val="single" w:sz="4" w:space="0" w:color="auto"/>
            </w:tcBorders>
            <w:vAlign w:val="center"/>
          </w:tcPr>
          <w:p w:rsidR="00190CB0" w:rsidRDefault="00190CB0" w:rsidP="00190CB0">
            <w:pPr>
              <w:pStyle w:val="IntenseQuote"/>
              <w:rPr>
                <w:sz w:val="24"/>
                <w:szCs w:val="24"/>
              </w:rPr>
            </w:pPr>
          </w:p>
        </w:tc>
        <w:tc>
          <w:tcPr>
            <w:tcW w:w="335" w:type="pct"/>
            <w:gridSpan w:val="3"/>
            <w:tcBorders>
              <w:right w:val="single" w:sz="4" w:space="0" w:color="auto"/>
            </w:tcBorders>
            <w:vAlign w:val="center"/>
            <w:hideMark/>
          </w:tcPr>
          <w:p w:rsidR="00190CB0" w:rsidRDefault="00190CB0" w:rsidP="00E33C7B">
            <w:pPr>
              <w:pStyle w:val="IntenseQuote"/>
              <w:rPr>
                <w:sz w:val="24"/>
                <w:szCs w:val="24"/>
              </w:rPr>
            </w:pPr>
            <w:r>
              <w:t>u</w:t>
            </w:r>
          </w:p>
        </w:tc>
        <w:tc>
          <w:tcPr>
            <w:tcW w:w="396"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u</w:t>
            </w:r>
          </w:p>
        </w:tc>
        <w:tc>
          <w:tcPr>
            <w:tcW w:w="471" w:type="pct"/>
            <w:gridSpan w:val="7"/>
            <w:tcBorders>
              <w:left w:val="single" w:sz="4" w:space="0" w:color="auto"/>
            </w:tcBorders>
            <w:vAlign w:val="center"/>
          </w:tcPr>
          <w:p w:rsidR="00190CB0" w:rsidRDefault="00190CB0" w:rsidP="00190CB0">
            <w:pPr>
              <w:pStyle w:val="IntenseQuote"/>
              <w:rPr>
                <w:sz w:val="24"/>
                <w:szCs w:val="24"/>
              </w:rPr>
            </w:pPr>
          </w:p>
        </w:tc>
        <w:tc>
          <w:tcPr>
            <w:tcW w:w="435" w:type="pct"/>
            <w:gridSpan w:val="5"/>
            <w:tcBorders>
              <w:right w:val="single" w:sz="4" w:space="0" w:color="auto"/>
            </w:tcBorders>
            <w:vAlign w:val="center"/>
            <w:hideMark/>
          </w:tcPr>
          <w:p w:rsidR="00190CB0" w:rsidRDefault="00190CB0" w:rsidP="00E33C7B">
            <w:pPr>
              <w:pStyle w:val="IntenseQuote"/>
              <w:rPr>
                <w:sz w:val="24"/>
                <w:szCs w:val="24"/>
              </w:rPr>
            </w:pPr>
            <w:r>
              <w:t>u</w:t>
            </w:r>
          </w:p>
        </w:tc>
        <w:tc>
          <w:tcPr>
            <w:tcW w:w="255" w:type="pct"/>
            <w:gridSpan w:val="4"/>
            <w:tcBorders>
              <w:left w:val="single" w:sz="4" w:space="0" w:color="auto"/>
            </w:tcBorders>
            <w:vAlign w:val="center"/>
          </w:tcPr>
          <w:p w:rsidR="00190CB0" w:rsidRDefault="00190CB0" w:rsidP="00190CB0">
            <w:pPr>
              <w:pStyle w:val="IntenseQuote"/>
              <w:rPr>
                <w:sz w:val="24"/>
                <w:szCs w:val="24"/>
              </w:rPr>
            </w:pPr>
          </w:p>
        </w:tc>
        <w:tc>
          <w:tcPr>
            <w:tcW w:w="431" w:type="pct"/>
            <w:gridSpan w:val="5"/>
            <w:tcBorders>
              <w:right w:val="single" w:sz="4" w:space="0" w:color="auto"/>
            </w:tcBorders>
            <w:vAlign w:val="center"/>
            <w:hideMark/>
          </w:tcPr>
          <w:p w:rsidR="00190CB0" w:rsidRDefault="00190CB0" w:rsidP="00E33C7B">
            <w:pPr>
              <w:pStyle w:val="IntenseQuote"/>
              <w:rPr>
                <w:sz w:val="24"/>
                <w:szCs w:val="24"/>
              </w:rPr>
            </w:pPr>
            <w:r>
              <w:t>u</w:t>
            </w:r>
          </w:p>
        </w:tc>
        <w:tc>
          <w:tcPr>
            <w:tcW w:w="312" w:type="pct"/>
            <w:gridSpan w:val="5"/>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small letter u</w:t>
            </w:r>
          </w:p>
        </w:tc>
      </w:tr>
      <w:tr w:rsidR="00190CB0" w:rsidTr="00190CB0">
        <w:trPr>
          <w:tblCellSpacing w:w="15" w:type="dxa"/>
        </w:trPr>
        <w:tc>
          <w:tcPr>
            <w:tcW w:w="496" w:type="pct"/>
            <w:gridSpan w:val="5"/>
            <w:tcBorders>
              <w:right w:val="single" w:sz="4" w:space="0" w:color="auto"/>
            </w:tcBorders>
            <w:vAlign w:val="center"/>
            <w:hideMark/>
          </w:tcPr>
          <w:p w:rsidR="00190CB0" w:rsidRDefault="00190CB0" w:rsidP="00E33C7B">
            <w:pPr>
              <w:pStyle w:val="IntenseQuote"/>
              <w:rPr>
                <w:sz w:val="24"/>
                <w:szCs w:val="24"/>
              </w:rPr>
            </w:pPr>
            <w:r>
              <w:t>118</w:t>
            </w:r>
          </w:p>
        </w:tc>
        <w:tc>
          <w:tcPr>
            <w:tcW w:w="280" w:type="pct"/>
            <w:gridSpan w:val="4"/>
            <w:tcBorders>
              <w:left w:val="single" w:sz="4" w:space="0" w:color="auto"/>
            </w:tcBorders>
            <w:vAlign w:val="center"/>
          </w:tcPr>
          <w:p w:rsidR="00190CB0" w:rsidRDefault="00190CB0" w:rsidP="00190CB0">
            <w:pPr>
              <w:pStyle w:val="IntenseQuote"/>
              <w:rPr>
                <w:sz w:val="24"/>
                <w:szCs w:val="24"/>
              </w:rPr>
            </w:pPr>
          </w:p>
        </w:tc>
        <w:tc>
          <w:tcPr>
            <w:tcW w:w="335" w:type="pct"/>
            <w:gridSpan w:val="3"/>
            <w:tcBorders>
              <w:right w:val="single" w:sz="4" w:space="0" w:color="auto"/>
            </w:tcBorders>
            <w:vAlign w:val="center"/>
            <w:hideMark/>
          </w:tcPr>
          <w:p w:rsidR="00190CB0" w:rsidRDefault="00190CB0" w:rsidP="00E33C7B">
            <w:pPr>
              <w:pStyle w:val="IntenseQuote"/>
              <w:rPr>
                <w:sz w:val="24"/>
                <w:szCs w:val="24"/>
              </w:rPr>
            </w:pPr>
            <w:r>
              <w:t>v</w:t>
            </w:r>
          </w:p>
        </w:tc>
        <w:tc>
          <w:tcPr>
            <w:tcW w:w="396"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v</w:t>
            </w:r>
          </w:p>
        </w:tc>
        <w:tc>
          <w:tcPr>
            <w:tcW w:w="471" w:type="pct"/>
            <w:gridSpan w:val="7"/>
            <w:tcBorders>
              <w:left w:val="single" w:sz="4" w:space="0" w:color="auto"/>
            </w:tcBorders>
            <w:vAlign w:val="center"/>
          </w:tcPr>
          <w:p w:rsidR="00190CB0" w:rsidRDefault="00190CB0" w:rsidP="00190CB0">
            <w:pPr>
              <w:pStyle w:val="IntenseQuote"/>
              <w:rPr>
                <w:sz w:val="24"/>
                <w:szCs w:val="24"/>
              </w:rPr>
            </w:pPr>
          </w:p>
        </w:tc>
        <w:tc>
          <w:tcPr>
            <w:tcW w:w="435" w:type="pct"/>
            <w:gridSpan w:val="5"/>
            <w:tcBorders>
              <w:right w:val="single" w:sz="4" w:space="0" w:color="auto"/>
            </w:tcBorders>
            <w:vAlign w:val="center"/>
            <w:hideMark/>
          </w:tcPr>
          <w:p w:rsidR="00190CB0" w:rsidRDefault="00190CB0" w:rsidP="00E33C7B">
            <w:pPr>
              <w:pStyle w:val="IntenseQuote"/>
              <w:rPr>
                <w:sz w:val="24"/>
                <w:szCs w:val="24"/>
              </w:rPr>
            </w:pPr>
            <w:r>
              <w:t>v</w:t>
            </w:r>
          </w:p>
        </w:tc>
        <w:tc>
          <w:tcPr>
            <w:tcW w:w="255" w:type="pct"/>
            <w:gridSpan w:val="4"/>
            <w:tcBorders>
              <w:left w:val="single" w:sz="4" w:space="0" w:color="auto"/>
            </w:tcBorders>
            <w:vAlign w:val="center"/>
          </w:tcPr>
          <w:p w:rsidR="00190CB0" w:rsidRDefault="00190CB0" w:rsidP="00190CB0">
            <w:pPr>
              <w:pStyle w:val="IntenseQuote"/>
              <w:rPr>
                <w:sz w:val="24"/>
                <w:szCs w:val="24"/>
              </w:rPr>
            </w:pPr>
          </w:p>
        </w:tc>
        <w:tc>
          <w:tcPr>
            <w:tcW w:w="431" w:type="pct"/>
            <w:gridSpan w:val="5"/>
            <w:tcBorders>
              <w:right w:val="single" w:sz="4" w:space="0" w:color="auto"/>
            </w:tcBorders>
            <w:vAlign w:val="center"/>
            <w:hideMark/>
          </w:tcPr>
          <w:p w:rsidR="00190CB0" w:rsidRDefault="00190CB0" w:rsidP="00E33C7B">
            <w:pPr>
              <w:pStyle w:val="IntenseQuote"/>
              <w:rPr>
                <w:sz w:val="24"/>
                <w:szCs w:val="24"/>
              </w:rPr>
            </w:pPr>
            <w:r>
              <w:t>v</w:t>
            </w:r>
          </w:p>
        </w:tc>
        <w:tc>
          <w:tcPr>
            <w:tcW w:w="312" w:type="pct"/>
            <w:gridSpan w:val="5"/>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small letter v</w:t>
            </w:r>
          </w:p>
        </w:tc>
      </w:tr>
      <w:tr w:rsidR="00190CB0" w:rsidTr="00190CB0">
        <w:trPr>
          <w:tblCellSpacing w:w="15" w:type="dxa"/>
        </w:trPr>
        <w:tc>
          <w:tcPr>
            <w:tcW w:w="496" w:type="pct"/>
            <w:gridSpan w:val="5"/>
            <w:tcBorders>
              <w:right w:val="single" w:sz="4" w:space="0" w:color="auto"/>
            </w:tcBorders>
            <w:vAlign w:val="center"/>
            <w:hideMark/>
          </w:tcPr>
          <w:p w:rsidR="00190CB0" w:rsidRDefault="00190CB0" w:rsidP="00E33C7B">
            <w:pPr>
              <w:pStyle w:val="IntenseQuote"/>
              <w:rPr>
                <w:sz w:val="24"/>
                <w:szCs w:val="24"/>
              </w:rPr>
            </w:pPr>
            <w:r>
              <w:t>119</w:t>
            </w:r>
          </w:p>
        </w:tc>
        <w:tc>
          <w:tcPr>
            <w:tcW w:w="280" w:type="pct"/>
            <w:gridSpan w:val="4"/>
            <w:tcBorders>
              <w:left w:val="single" w:sz="4" w:space="0" w:color="auto"/>
            </w:tcBorders>
            <w:vAlign w:val="center"/>
          </w:tcPr>
          <w:p w:rsidR="00190CB0" w:rsidRDefault="00190CB0" w:rsidP="00190CB0">
            <w:pPr>
              <w:pStyle w:val="IntenseQuote"/>
              <w:rPr>
                <w:sz w:val="24"/>
                <w:szCs w:val="24"/>
              </w:rPr>
            </w:pPr>
          </w:p>
        </w:tc>
        <w:tc>
          <w:tcPr>
            <w:tcW w:w="335" w:type="pct"/>
            <w:gridSpan w:val="3"/>
            <w:tcBorders>
              <w:right w:val="single" w:sz="4" w:space="0" w:color="auto"/>
            </w:tcBorders>
            <w:vAlign w:val="center"/>
            <w:hideMark/>
          </w:tcPr>
          <w:p w:rsidR="00190CB0" w:rsidRDefault="00190CB0" w:rsidP="00E33C7B">
            <w:pPr>
              <w:pStyle w:val="IntenseQuote"/>
              <w:rPr>
                <w:sz w:val="24"/>
                <w:szCs w:val="24"/>
              </w:rPr>
            </w:pPr>
            <w:r>
              <w:t>w</w:t>
            </w:r>
          </w:p>
        </w:tc>
        <w:tc>
          <w:tcPr>
            <w:tcW w:w="396"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w</w:t>
            </w:r>
          </w:p>
        </w:tc>
        <w:tc>
          <w:tcPr>
            <w:tcW w:w="471" w:type="pct"/>
            <w:gridSpan w:val="7"/>
            <w:tcBorders>
              <w:left w:val="single" w:sz="4" w:space="0" w:color="auto"/>
            </w:tcBorders>
            <w:vAlign w:val="center"/>
          </w:tcPr>
          <w:p w:rsidR="00190CB0" w:rsidRDefault="00190CB0" w:rsidP="00190CB0">
            <w:pPr>
              <w:pStyle w:val="IntenseQuote"/>
              <w:rPr>
                <w:sz w:val="24"/>
                <w:szCs w:val="24"/>
              </w:rPr>
            </w:pPr>
          </w:p>
        </w:tc>
        <w:tc>
          <w:tcPr>
            <w:tcW w:w="435" w:type="pct"/>
            <w:gridSpan w:val="5"/>
            <w:tcBorders>
              <w:right w:val="single" w:sz="4" w:space="0" w:color="auto"/>
            </w:tcBorders>
            <w:vAlign w:val="center"/>
            <w:hideMark/>
          </w:tcPr>
          <w:p w:rsidR="00190CB0" w:rsidRDefault="00190CB0" w:rsidP="00E33C7B">
            <w:pPr>
              <w:pStyle w:val="IntenseQuote"/>
              <w:rPr>
                <w:sz w:val="24"/>
                <w:szCs w:val="24"/>
              </w:rPr>
            </w:pPr>
            <w:r>
              <w:t>w</w:t>
            </w:r>
          </w:p>
        </w:tc>
        <w:tc>
          <w:tcPr>
            <w:tcW w:w="255" w:type="pct"/>
            <w:gridSpan w:val="4"/>
            <w:tcBorders>
              <w:left w:val="single" w:sz="4" w:space="0" w:color="auto"/>
            </w:tcBorders>
            <w:vAlign w:val="center"/>
          </w:tcPr>
          <w:p w:rsidR="00190CB0" w:rsidRDefault="00190CB0" w:rsidP="00190CB0">
            <w:pPr>
              <w:pStyle w:val="IntenseQuote"/>
              <w:rPr>
                <w:sz w:val="24"/>
                <w:szCs w:val="24"/>
              </w:rPr>
            </w:pPr>
          </w:p>
        </w:tc>
        <w:tc>
          <w:tcPr>
            <w:tcW w:w="431" w:type="pct"/>
            <w:gridSpan w:val="5"/>
            <w:tcBorders>
              <w:right w:val="single" w:sz="4" w:space="0" w:color="auto"/>
            </w:tcBorders>
            <w:vAlign w:val="center"/>
            <w:hideMark/>
          </w:tcPr>
          <w:p w:rsidR="00190CB0" w:rsidRDefault="00190CB0" w:rsidP="00E33C7B">
            <w:pPr>
              <w:pStyle w:val="IntenseQuote"/>
              <w:rPr>
                <w:sz w:val="24"/>
                <w:szCs w:val="24"/>
              </w:rPr>
            </w:pPr>
            <w:r>
              <w:t>w</w:t>
            </w:r>
          </w:p>
        </w:tc>
        <w:tc>
          <w:tcPr>
            <w:tcW w:w="312" w:type="pct"/>
            <w:gridSpan w:val="5"/>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small letter w</w:t>
            </w:r>
          </w:p>
        </w:tc>
      </w:tr>
      <w:tr w:rsidR="00190CB0" w:rsidTr="00190CB0">
        <w:trPr>
          <w:tblCellSpacing w:w="15" w:type="dxa"/>
        </w:trPr>
        <w:tc>
          <w:tcPr>
            <w:tcW w:w="496" w:type="pct"/>
            <w:gridSpan w:val="5"/>
            <w:tcBorders>
              <w:right w:val="single" w:sz="4" w:space="0" w:color="auto"/>
            </w:tcBorders>
            <w:vAlign w:val="center"/>
            <w:hideMark/>
          </w:tcPr>
          <w:p w:rsidR="00190CB0" w:rsidRDefault="00190CB0" w:rsidP="00E33C7B">
            <w:pPr>
              <w:pStyle w:val="IntenseQuote"/>
              <w:rPr>
                <w:sz w:val="24"/>
                <w:szCs w:val="24"/>
              </w:rPr>
            </w:pPr>
            <w:r>
              <w:t>120</w:t>
            </w:r>
          </w:p>
        </w:tc>
        <w:tc>
          <w:tcPr>
            <w:tcW w:w="280" w:type="pct"/>
            <w:gridSpan w:val="4"/>
            <w:tcBorders>
              <w:left w:val="single" w:sz="4" w:space="0" w:color="auto"/>
            </w:tcBorders>
            <w:vAlign w:val="center"/>
          </w:tcPr>
          <w:p w:rsidR="00190CB0" w:rsidRDefault="00190CB0" w:rsidP="00190CB0">
            <w:pPr>
              <w:pStyle w:val="IntenseQuote"/>
              <w:rPr>
                <w:sz w:val="24"/>
                <w:szCs w:val="24"/>
              </w:rPr>
            </w:pPr>
          </w:p>
        </w:tc>
        <w:tc>
          <w:tcPr>
            <w:tcW w:w="335" w:type="pct"/>
            <w:gridSpan w:val="3"/>
            <w:tcBorders>
              <w:right w:val="single" w:sz="4" w:space="0" w:color="auto"/>
            </w:tcBorders>
            <w:vAlign w:val="center"/>
            <w:hideMark/>
          </w:tcPr>
          <w:p w:rsidR="00190CB0" w:rsidRDefault="00190CB0" w:rsidP="00E33C7B">
            <w:pPr>
              <w:pStyle w:val="IntenseQuote"/>
              <w:rPr>
                <w:sz w:val="24"/>
                <w:szCs w:val="24"/>
              </w:rPr>
            </w:pPr>
            <w:r>
              <w:t>x</w:t>
            </w:r>
          </w:p>
        </w:tc>
        <w:tc>
          <w:tcPr>
            <w:tcW w:w="396"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x</w:t>
            </w:r>
          </w:p>
        </w:tc>
        <w:tc>
          <w:tcPr>
            <w:tcW w:w="471" w:type="pct"/>
            <w:gridSpan w:val="7"/>
            <w:tcBorders>
              <w:left w:val="single" w:sz="4" w:space="0" w:color="auto"/>
            </w:tcBorders>
            <w:vAlign w:val="center"/>
          </w:tcPr>
          <w:p w:rsidR="00190CB0" w:rsidRDefault="00190CB0" w:rsidP="00190CB0">
            <w:pPr>
              <w:pStyle w:val="IntenseQuote"/>
              <w:rPr>
                <w:sz w:val="24"/>
                <w:szCs w:val="24"/>
              </w:rPr>
            </w:pPr>
          </w:p>
        </w:tc>
        <w:tc>
          <w:tcPr>
            <w:tcW w:w="435" w:type="pct"/>
            <w:gridSpan w:val="5"/>
            <w:tcBorders>
              <w:right w:val="single" w:sz="4" w:space="0" w:color="auto"/>
            </w:tcBorders>
            <w:vAlign w:val="center"/>
            <w:hideMark/>
          </w:tcPr>
          <w:p w:rsidR="00190CB0" w:rsidRDefault="00190CB0" w:rsidP="00E33C7B">
            <w:pPr>
              <w:pStyle w:val="IntenseQuote"/>
              <w:rPr>
                <w:sz w:val="24"/>
                <w:szCs w:val="24"/>
              </w:rPr>
            </w:pPr>
            <w:r>
              <w:t>x</w:t>
            </w:r>
          </w:p>
        </w:tc>
        <w:tc>
          <w:tcPr>
            <w:tcW w:w="255" w:type="pct"/>
            <w:gridSpan w:val="4"/>
            <w:tcBorders>
              <w:left w:val="single" w:sz="4" w:space="0" w:color="auto"/>
            </w:tcBorders>
            <w:vAlign w:val="center"/>
          </w:tcPr>
          <w:p w:rsidR="00190CB0" w:rsidRDefault="00190CB0" w:rsidP="00190CB0">
            <w:pPr>
              <w:pStyle w:val="IntenseQuote"/>
              <w:rPr>
                <w:sz w:val="24"/>
                <w:szCs w:val="24"/>
              </w:rPr>
            </w:pPr>
          </w:p>
        </w:tc>
        <w:tc>
          <w:tcPr>
            <w:tcW w:w="431" w:type="pct"/>
            <w:gridSpan w:val="5"/>
            <w:tcBorders>
              <w:right w:val="single" w:sz="4" w:space="0" w:color="auto"/>
            </w:tcBorders>
            <w:vAlign w:val="center"/>
            <w:hideMark/>
          </w:tcPr>
          <w:p w:rsidR="00190CB0" w:rsidRDefault="00190CB0" w:rsidP="00E33C7B">
            <w:pPr>
              <w:pStyle w:val="IntenseQuote"/>
              <w:rPr>
                <w:sz w:val="24"/>
                <w:szCs w:val="24"/>
              </w:rPr>
            </w:pPr>
            <w:r>
              <w:t>x</w:t>
            </w:r>
          </w:p>
        </w:tc>
        <w:tc>
          <w:tcPr>
            <w:tcW w:w="312" w:type="pct"/>
            <w:gridSpan w:val="5"/>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small letter x</w:t>
            </w:r>
          </w:p>
        </w:tc>
      </w:tr>
      <w:tr w:rsidR="00190CB0" w:rsidTr="00190CB0">
        <w:trPr>
          <w:tblCellSpacing w:w="15" w:type="dxa"/>
        </w:trPr>
        <w:tc>
          <w:tcPr>
            <w:tcW w:w="496" w:type="pct"/>
            <w:gridSpan w:val="5"/>
            <w:tcBorders>
              <w:right w:val="single" w:sz="4" w:space="0" w:color="auto"/>
            </w:tcBorders>
            <w:vAlign w:val="center"/>
            <w:hideMark/>
          </w:tcPr>
          <w:p w:rsidR="00190CB0" w:rsidRDefault="00190CB0" w:rsidP="00E33C7B">
            <w:pPr>
              <w:pStyle w:val="IntenseQuote"/>
              <w:rPr>
                <w:sz w:val="24"/>
                <w:szCs w:val="24"/>
              </w:rPr>
            </w:pPr>
            <w:r>
              <w:t>121</w:t>
            </w:r>
          </w:p>
        </w:tc>
        <w:tc>
          <w:tcPr>
            <w:tcW w:w="280" w:type="pct"/>
            <w:gridSpan w:val="4"/>
            <w:tcBorders>
              <w:left w:val="single" w:sz="4" w:space="0" w:color="auto"/>
            </w:tcBorders>
            <w:vAlign w:val="center"/>
          </w:tcPr>
          <w:p w:rsidR="00190CB0" w:rsidRDefault="00190CB0" w:rsidP="00190CB0">
            <w:pPr>
              <w:pStyle w:val="IntenseQuote"/>
              <w:rPr>
                <w:sz w:val="24"/>
                <w:szCs w:val="24"/>
              </w:rPr>
            </w:pPr>
          </w:p>
        </w:tc>
        <w:tc>
          <w:tcPr>
            <w:tcW w:w="335" w:type="pct"/>
            <w:gridSpan w:val="3"/>
            <w:tcBorders>
              <w:right w:val="single" w:sz="4" w:space="0" w:color="auto"/>
            </w:tcBorders>
            <w:vAlign w:val="center"/>
            <w:hideMark/>
          </w:tcPr>
          <w:p w:rsidR="00190CB0" w:rsidRDefault="00190CB0" w:rsidP="00E33C7B">
            <w:pPr>
              <w:pStyle w:val="IntenseQuote"/>
              <w:rPr>
                <w:sz w:val="24"/>
                <w:szCs w:val="24"/>
              </w:rPr>
            </w:pPr>
            <w:r>
              <w:t>y</w:t>
            </w:r>
          </w:p>
        </w:tc>
        <w:tc>
          <w:tcPr>
            <w:tcW w:w="396"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y</w:t>
            </w:r>
          </w:p>
        </w:tc>
        <w:tc>
          <w:tcPr>
            <w:tcW w:w="471" w:type="pct"/>
            <w:gridSpan w:val="7"/>
            <w:tcBorders>
              <w:left w:val="single" w:sz="4" w:space="0" w:color="auto"/>
            </w:tcBorders>
            <w:vAlign w:val="center"/>
          </w:tcPr>
          <w:p w:rsidR="00190CB0" w:rsidRDefault="00190CB0" w:rsidP="00190CB0">
            <w:pPr>
              <w:pStyle w:val="IntenseQuote"/>
              <w:rPr>
                <w:sz w:val="24"/>
                <w:szCs w:val="24"/>
              </w:rPr>
            </w:pPr>
          </w:p>
        </w:tc>
        <w:tc>
          <w:tcPr>
            <w:tcW w:w="435" w:type="pct"/>
            <w:gridSpan w:val="5"/>
            <w:tcBorders>
              <w:right w:val="single" w:sz="4" w:space="0" w:color="auto"/>
            </w:tcBorders>
            <w:vAlign w:val="center"/>
            <w:hideMark/>
          </w:tcPr>
          <w:p w:rsidR="00190CB0" w:rsidRDefault="00190CB0" w:rsidP="00E33C7B">
            <w:pPr>
              <w:pStyle w:val="IntenseQuote"/>
              <w:rPr>
                <w:sz w:val="24"/>
                <w:szCs w:val="24"/>
              </w:rPr>
            </w:pPr>
            <w:r>
              <w:t>y</w:t>
            </w:r>
          </w:p>
        </w:tc>
        <w:tc>
          <w:tcPr>
            <w:tcW w:w="255" w:type="pct"/>
            <w:gridSpan w:val="4"/>
            <w:tcBorders>
              <w:left w:val="single" w:sz="4" w:space="0" w:color="auto"/>
            </w:tcBorders>
            <w:vAlign w:val="center"/>
          </w:tcPr>
          <w:p w:rsidR="00190CB0" w:rsidRDefault="00190CB0" w:rsidP="00190CB0">
            <w:pPr>
              <w:pStyle w:val="IntenseQuote"/>
              <w:rPr>
                <w:sz w:val="24"/>
                <w:szCs w:val="24"/>
              </w:rPr>
            </w:pPr>
          </w:p>
        </w:tc>
        <w:tc>
          <w:tcPr>
            <w:tcW w:w="431" w:type="pct"/>
            <w:gridSpan w:val="5"/>
            <w:tcBorders>
              <w:right w:val="single" w:sz="4" w:space="0" w:color="auto"/>
            </w:tcBorders>
            <w:vAlign w:val="center"/>
            <w:hideMark/>
          </w:tcPr>
          <w:p w:rsidR="00190CB0" w:rsidRDefault="00190CB0" w:rsidP="00E33C7B">
            <w:pPr>
              <w:pStyle w:val="IntenseQuote"/>
              <w:rPr>
                <w:sz w:val="24"/>
                <w:szCs w:val="24"/>
              </w:rPr>
            </w:pPr>
            <w:r>
              <w:t>y</w:t>
            </w:r>
          </w:p>
        </w:tc>
        <w:tc>
          <w:tcPr>
            <w:tcW w:w="312" w:type="pct"/>
            <w:gridSpan w:val="5"/>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small letter y</w:t>
            </w:r>
          </w:p>
        </w:tc>
      </w:tr>
      <w:tr w:rsidR="00190CB0" w:rsidTr="00190CB0">
        <w:trPr>
          <w:tblCellSpacing w:w="15" w:type="dxa"/>
        </w:trPr>
        <w:tc>
          <w:tcPr>
            <w:tcW w:w="496" w:type="pct"/>
            <w:gridSpan w:val="5"/>
            <w:tcBorders>
              <w:right w:val="single" w:sz="4" w:space="0" w:color="auto"/>
            </w:tcBorders>
            <w:vAlign w:val="center"/>
            <w:hideMark/>
          </w:tcPr>
          <w:p w:rsidR="00190CB0" w:rsidRDefault="00190CB0" w:rsidP="00E33C7B">
            <w:pPr>
              <w:pStyle w:val="IntenseQuote"/>
              <w:rPr>
                <w:sz w:val="24"/>
                <w:szCs w:val="24"/>
              </w:rPr>
            </w:pPr>
            <w:r>
              <w:t>122</w:t>
            </w:r>
          </w:p>
        </w:tc>
        <w:tc>
          <w:tcPr>
            <w:tcW w:w="280" w:type="pct"/>
            <w:gridSpan w:val="4"/>
            <w:tcBorders>
              <w:left w:val="single" w:sz="4" w:space="0" w:color="auto"/>
            </w:tcBorders>
            <w:vAlign w:val="center"/>
          </w:tcPr>
          <w:p w:rsidR="00190CB0" w:rsidRDefault="00190CB0" w:rsidP="00190CB0">
            <w:pPr>
              <w:pStyle w:val="IntenseQuote"/>
              <w:rPr>
                <w:sz w:val="24"/>
                <w:szCs w:val="24"/>
              </w:rPr>
            </w:pPr>
          </w:p>
        </w:tc>
        <w:tc>
          <w:tcPr>
            <w:tcW w:w="335" w:type="pct"/>
            <w:gridSpan w:val="3"/>
            <w:tcBorders>
              <w:right w:val="single" w:sz="4" w:space="0" w:color="auto"/>
            </w:tcBorders>
            <w:vAlign w:val="center"/>
            <w:hideMark/>
          </w:tcPr>
          <w:p w:rsidR="00190CB0" w:rsidRDefault="00190CB0" w:rsidP="00E33C7B">
            <w:pPr>
              <w:pStyle w:val="IntenseQuote"/>
              <w:rPr>
                <w:sz w:val="24"/>
                <w:szCs w:val="24"/>
              </w:rPr>
            </w:pPr>
            <w:r>
              <w:t>z</w:t>
            </w:r>
          </w:p>
        </w:tc>
        <w:tc>
          <w:tcPr>
            <w:tcW w:w="396" w:type="pct"/>
            <w:gridSpan w:val="6"/>
            <w:tcBorders>
              <w:left w:val="single" w:sz="4" w:space="0" w:color="auto"/>
            </w:tcBorders>
            <w:vAlign w:val="center"/>
          </w:tcPr>
          <w:p w:rsidR="00190CB0" w:rsidRDefault="00190CB0" w:rsidP="00190CB0">
            <w:pPr>
              <w:pStyle w:val="IntenseQuote"/>
              <w:rPr>
                <w:sz w:val="24"/>
                <w:szCs w:val="24"/>
              </w:rPr>
            </w:pPr>
          </w:p>
        </w:tc>
        <w:tc>
          <w:tcPr>
            <w:tcW w:w="234" w:type="pct"/>
            <w:gridSpan w:val="2"/>
            <w:tcBorders>
              <w:right w:val="single" w:sz="4" w:space="0" w:color="auto"/>
            </w:tcBorders>
            <w:vAlign w:val="center"/>
            <w:hideMark/>
          </w:tcPr>
          <w:p w:rsidR="00190CB0" w:rsidRDefault="00190CB0" w:rsidP="00E33C7B">
            <w:pPr>
              <w:pStyle w:val="IntenseQuote"/>
              <w:rPr>
                <w:sz w:val="24"/>
                <w:szCs w:val="24"/>
              </w:rPr>
            </w:pPr>
            <w:r>
              <w:t>z</w:t>
            </w:r>
          </w:p>
        </w:tc>
        <w:tc>
          <w:tcPr>
            <w:tcW w:w="471" w:type="pct"/>
            <w:gridSpan w:val="7"/>
            <w:tcBorders>
              <w:left w:val="single" w:sz="4" w:space="0" w:color="auto"/>
            </w:tcBorders>
            <w:vAlign w:val="center"/>
          </w:tcPr>
          <w:p w:rsidR="00190CB0" w:rsidRDefault="00190CB0" w:rsidP="00190CB0">
            <w:pPr>
              <w:pStyle w:val="IntenseQuote"/>
              <w:rPr>
                <w:sz w:val="24"/>
                <w:szCs w:val="24"/>
              </w:rPr>
            </w:pPr>
          </w:p>
        </w:tc>
        <w:tc>
          <w:tcPr>
            <w:tcW w:w="435" w:type="pct"/>
            <w:gridSpan w:val="5"/>
            <w:tcBorders>
              <w:right w:val="single" w:sz="4" w:space="0" w:color="auto"/>
            </w:tcBorders>
            <w:vAlign w:val="center"/>
            <w:hideMark/>
          </w:tcPr>
          <w:p w:rsidR="00190CB0" w:rsidRDefault="00190CB0" w:rsidP="00E33C7B">
            <w:pPr>
              <w:pStyle w:val="IntenseQuote"/>
              <w:rPr>
                <w:sz w:val="24"/>
                <w:szCs w:val="24"/>
              </w:rPr>
            </w:pPr>
            <w:r>
              <w:t>z</w:t>
            </w:r>
          </w:p>
        </w:tc>
        <w:tc>
          <w:tcPr>
            <w:tcW w:w="255" w:type="pct"/>
            <w:gridSpan w:val="4"/>
            <w:tcBorders>
              <w:left w:val="single" w:sz="4" w:space="0" w:color="auto"/>
            </w:tcBorders>
            <w:vAlign w:val="center"/>
          </w:tcPr>
          <w:p w:rsidR="00190CB0" w:rsidRDefault="00190CB0" w:rsidP="00190CB0">
            <w:pPr>
              <w:pStyle w:val="IntenseQuote"/>
              <w:rPr>
                <w:sz w:val="24"/>
                <w:szCs w:val="24"/>
              </w:rPr>
            </w:pPr>
          </w:p>
        </w:tc>
        <w:tc>
          <w:tcPr>
            <w:tcW w:w="431" w:type="pct"/>
            <w:gridSpan w:val="5"/>
            <w:tcBorders>
              <w:right w:val="single" w:sz="4" w:space="0" w:color="auto"/>
            </w:tcBorders>
            <w:vAlign w:val="center"/>
            <w:hideMark/>
          </w:tcPr>
          <w:p w:rsidR="00190CB0" w:rsidRDefault="00190CB0" w:rsidP="00E33C7B">
            <w:pPr>
              <w:pStyle w:val="IntenseQuote"/>
              <w:rPr>
                <w:sz w:val="24"/>
                <w:szCs w:val="24"/>
              </w:rPr>
            </w:pPr>
            <w:r>
              <w:t>z</w:t>
            </w:r>
          </w:p>
        </w:tc>
        <w:tc>
          <w:tcPr>
            <w:tcW w:w="312" w:type="pct"/>
            <w:gridSpan w:val="5"/>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small letter z</w:t>
            </w:r>
          </w:p>
        </w:tc>
      </w:tr>
      <w:tr w:rsidR="00190CB0" w:rsidTr="00190CB0">
        <w:trPr>
          <w:tblCellSpacing w:w="15" w:type="dxa"/>
        </w:trPr>
        <w:tc>
          <w:tcPr>
            <w:tcW w:w="554" w:type="pct"/>
            <w:gridSpan w:val="6"/>
            <w:tcBorders>
              <w:right w:val="single" w:sz="4" w:space="0" w:color="auto"/>
            </w:tcBorders>
            <w:vAlign w:val="center"/>
            <w:hideMark/>
          </w:tcPr>
          <w:p w:rsidR="00190CB0" w:rsidRDefault="00190CB0" w:rsidP="00E33C7B">
            <w:pPr>
              <w:pStyle w:val="IntenseQuote"/>
              <w:rPr>
                <w:sz w:val="24"/>
                <w:szCs w:val="24"/>
              </w:rPr>
            </w:pPr>
            <w:r>
              <w:t>123</w:t>
            </w:r>
          </w:p>
        </w:tc>
        <w:tc>
          <w:tcPr>
            <w:tcW w:w="221" w:type="pct"/>
            <w:gridSpan w:val="3"/>
            <w:tcBorders>
              <w:left w:val="single" w:sz="4" w:space="0" w:color="auto"/>
            </w:tcBorders>
            <w:vAlign w:val="center"/>
          </w:tcPr>
          <w:p w:rsidR="00190CB0" w:rsidRDefault="00190CB0" w:rsidP="00190CB0">
            <w:pPr>
              <w:pStyle w:val="IntenseQuote"/>
              <w:rPr>
                <w:sz w:val="24"/>
                <w:szCs w:val="24"/>
              </w:rPr>
            </w:pPr>
          </w:p>
        </w:tc>
        <w:tc>
          <w:tcPr>
            <w:tcW w:w="498" w:type="pct"/>
            <w:gridSpan w:val="6"/>
            <w:tcBorders>
              <w:right w:val="single" w:sz="4" w:space="0" w:color="auto"/>
            </w:tcBorders>
            <w:vAlign w:val="center"/>
            <w:hideMark/>
          </w:tcPr>
          <w:p w:rsidR="00190CB0" w:rsidRDefault="00190CB0" w:rsidP="00E33C7B">
            <w:pPr>
              <w:pStyle w:val="IntenseQuote"/>
              <w:rPr>
                <w:sz w:val="24"/>
                <w:szCs w:val="24"/>
              </w:rPr>
            </w:pPr>
            <w:r>
              <w:t>{</w:t>
            </w:r>
          </w:p>
        </w:tc>
        <w:tc>
          <w:tcPr>
            <w:tcW w:w="233" w:type="pct"/>
            <w:gridSpan w:val="3"/>
            <w:tcBorders>
              <w:left w:val="single" w:sz="4" w:space="0" w:color="auto"/>
            </w:tcBorders>
            <w:vAlign w:val="center"/>
          </w:tcPr>
          <w:p w:rsidR="00190CB0" w:rsidRDefault="00190CB0" w:rsidP="00190CB0">
            <w:pPr>
              <w:pStyle w:val="IntenseQuote"/>
              <w:rPr>
                <w:sz w:val="24"/>
                <w:szCs w:val="24"/>
              </w:rPr>
            </w:pPr>
          </w:p>
        </w:tc>
        <w:tc>
          <w:tcPr>
            <w:tcW w:w="491" w:type="pct"/>
            <w:gridSpan w:val="6"/>
            <w:tcBorders>
              <w:right w:val="single" w:sz="4" w:space="0" w:color="auto"/>
            </w:tcBorders>
            <w:vAlign w:val="center"/>
            <w:hideMark/>
          </w:tcPr>
          <w:p w:rsidR="00190CB0" w:rsidRDefault="00190CB0" w:rsidP="00E33C7B">
            <w:pPr>
              <w:pStyle w:val="IntenseQuote"/>
              <w:rPr>
                <w:sz w:val="24"/>
                <w:szCs w:val="24"/>
              </w:rPr>
            </w:pPr>
            <w:r>
              <w:t>{</w:t>
            </w:r>
          </w:p>
        </w:tc>
        <w:tc>
          <w:tcPr>
            <w:tcW w:w="213" w:type="pct"/>
            <w:gridSpan w:val="3"/>
            <w:tcBorders>
              <w:left w:val="single" w:sz="4" w:space="0" w:color="auto"/>
            </w:tcBorders>
            <w:vAlign w:val="center"/>
          </w:tcPr>
          <w:p w:rsidR="00190CB0" w:rsidRDefault="00190CB0" w:rsidP="00190CB0">
            <w:pPr>
              <w:pStyle w:val="IntenseQuote"/>
              <w:rPr>
                <w:sz w:val="24"/>
                <w:szCs w:val="24"/>
              </w:rPr>
            </w:pPr>
          </w:p>
        </w:tc>
        <w:tc>
          <w:tcPr>
            <w:tcW w:w="299" w:type="pct"/>
            <w:gridSpan w:val="3"/>
            <w:tcBorders>
              <w:right w:val="single" w:sz="4" w:space="0" w:color="auto"/>
            </w:tcBorders>
            <w:vAlign w:val="center"/>
            <w:hideMark/>
          </w:tcPr>
          <w:p w:rsidR="00190CB0" w:rsidRDefault="00190CB0" w:rsidP="00E33C7B">
            <w:pPr>
              <w:pStyle w:val="IntenseQuote"/>
              <w:rPr>
                <w:sz w:val="24"/>
                <w:szCs w:val="24"/>
              </w:rPr>
            </w:pPr>
            <w:r>
              <w:t>{</w:t>
            </w:r>
          </w:p>
        </w:tc>
        <w:tc>
          <w:tcPr>
            <w:tcW w:w="392" w:type="pct"/>
            <w:gridSpan w:val="6"/>
            <w:tcBorders>
              <w:left w:val="single" w:sz="4" w:space="0" w:color="auto"/>
            </w:tcBorders>
            <w:vAlign w:val="center"/>
          </w:tcPr>
          <w:p w:rsidR="00190CB0" w:rsidRDefault="00190CB0" w:rsidP="00190CB0">
            <w:pPr>
              <w:pStyle w:val="IntenseQuote"/>
              <w:rPr>
                <w:sz w:val="24"/>
                <w:szCs w:val="24"/>
              </w:rPr>
            </w:pPr>
          </w:p>
        </w:tc>
        <w:tc>
          <w:tcPr>
            <w:tcW w:w="216" w:type="pct"/>
            <w:gridSpan w:val="2"/>
            <w:tcBorders>
              <w:right w:val="single" w:sz="4" w:space="0" w:color="auto"/>
            </w:tcBorders>
            <w:vAlign w:val="center"/>
            <w:hideMark/>
          </w:tcPr>
          <w:p w:rsidR="00190CB0" w:rsidRDefault="00190CB0" w:rsidP="00E33C7B">
            <w:pPr>
              <w:pStyle w:val="IntenseQuote"/>
              <w:rPr>
                <w:sz w:val="24"/>
                <w:szCs w:val="24"/>
              </w:rPr>
            </w:pPr>
            <w:r>
              <w:t>{</w:t>
            </w:r>
          </w:p>
        </w:tc>
        <w:tc>
          <w:tcPr>
            <w:tcW w:w="526" w:type="pct"/>
            <w:gridSpan w:val="8"/>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left curly bracket</w:t>
            </w:r>
          </w:p>
        </w:tc>
      </w:tr>
      <w:tr w:rsidR="00190CB0" w:rsidTr="00190CB0">
        <w:trPr>
          <w:tblCellSpacing w:w="15" w:type="dxa"/>
        </w:trPr>
        <w:tc>
          <w:tcPr>
            <w:tcW w:w="554" w:type="pct"/>
            <w:gridSpan w:val="6"/>
            <w:tcBorders>
              <w:right w:val="single" w:sz="4" w:space="0" w:color="auto"/>
            </w:tcBorders>
            <w:vAlign w:val="center"/>
            <w:hideMark/>
          </w:tcPr>
          <w:p w:rsidR="00190CB0" w:rsidRDefault="00190CB0" w:rsidP="00E33C7B">
            <w:pPr>
              <w:pStyle w:val="IntenseQuote"/>
              <w:rPr>
                <w:sz w:val="24"/>
                <w:szCs w:val="24"/>
              </w:rPr>
            </w:pPr>
            <w:r>
              <w:t>124</w:t>
            </w:r>
          </w:p>
        </w:tc>
        <w:tc>
          <w:tcPr>
            <w:tcW w:w="221" w:type="pct"/>
            <w:gridSpan w:val="3"/>
            <w:tcBorders>
              <w:left w:val="single" w:sz="4" w:space="0" w:color="auto"/>
            </w:tcBorders>
            <w:vAlign w:val="center"/>
          </w:tcPr>
          <w:p w:rsidR="00190CB0" w:rsidRDefault="00190CB0" w:rsidP="00190CB0">
            <w:pPr>
              <w:pStyle w:val="IntenseQuote"/>
              <w:rPr>
                <w:sz w:val="24"/>
                <w:szCs w:val="24"/>
              </w:rPr>
            </w:pPr>
          </w:p>
        </w:tc>
        <w:tc>
          <w:tcPr>
            <w:tcW w:w="498" w:type="pct"/>
            <w:gridSpan w:val="6"/>
            <w:tcBorders>
              <w:right w:val="single" w:sz="4" w:space="0" w:color="auto"/>
            </w:tcBorders>
            <w:vAlign w:val="center"/>
            <w:hideMark/>
          </w:tcPr>
          <w:p w:rsidR="00190CB0" w:rsidRDefault="00190CB0" w:rsidP="00E33C7B">
            <w:pPr>
              <w:pStyle w:val="IntenseQuote"/>
              <w:rPr>
                <w:sz w:val="24"/>
                <w:szCs w:val="24"/>
              </w:rPr>
            </w:pPr>
            <w:r>
              <w:t>|</w:t>
            </w:r>
          </w:p>
        </w:tc>
        <w:tc>
          <w:tcPr>
            <w:tcW w:w="233" w:type="pct"/>
            <w:gridSpan w:val="3"/>
            <w:tcBorders>
              <w:left w:val="single" w:sz="4" w:space="0" w:color="auto"/>
            </w:tcBorders>
            <w:vAlign w:val="center"/>
          </w:tcPr>
          <w:p w:rsidR="00190CB0" w:rsidRDefault="00190CB0" w:rsidP="00190CB0">
            <w:pPr>
              <w:pStyle w:val="IntenseQuote"/>
              <w:rPr>
                <w:sz w:val="24"/>
                <w:szCs w:val="24"/>
              </w:rPr>
            </w:pPr>
          </w:p>
        </w:tc>
        <w:tc>
          <w:tcPr>
            <w:tcW w:w="491" w:type="pct"/>
            <w:gridSpan w:val="6"/>
            <w:tcBorders>
              <w:right w:val="single" w:sz="4" w:space="0" w:color="auto"/>
            </w:tcBorders>
            <w:vAlign w:val="center"/>
            <w:hideMark/>
          </w:tcPr>
          <w:p w:rsidR="00190CB0" w:rsidRDefault="00190CB0" w:rsidP="00E33C7B">
            <w:pPr>
              <w:pStyle w:val="IntenseQuote"/>
              <w:rPr>
                <w:sz w:val="24"/>
                <w:szCs w:val="24"/>
              </w:rPr>
            </w:pPr>
            <w:r>
              <w:t>|</w:t>
            </w:r>
          </w:p>
        </w:tc>
        <w:tc>
          <w:tcPr>
            <w:tcW w:w="213" w:type="pct"/>
            <w:gridSpan w:val="3"/>
            <w:tcBorders>
              <w:left w:val="single" w:sz="4" w:space="0" w:color="auto"/>
            </w:tcBorders>
            <w:vAlign w:val="center"/>
          </w:tcPr>
          <w:p w:rsidR="00190CB0" w:rsidRDefault="00190CB0" w:rsidP="00190CB0">
            <w:pPr>
              <w:pStyle w:val="IntenseQuote"/>
              <w:rPr>
                <w:sz w:val="24"/>
                <w:szCs w:val="24"/>
              </w:rPr>
            </w:pPr>
          </w:p>
        </w:tc>
        <w:tc>
          <w:tcPr>
            <w:tcW w:w="299" w:type="pct"/>
            <w:gridSpan w:val="3"/>
            <w:tcBorders>
              <w:right w:val="single" w:sz="4" w:space="0" w:color="auto"/>
            </w:tcBorders>
            <w:vAlign w:val="center"/>
            <w:hideMark/>
          </w:tcPr>
          <w:p w:rsidR="00190CB0" w:rsidRDefault="00190CB0" w:rsidP="00E33C7B">
            <w:pPr>
              <w:pStyle w:val="IntenseQuote"/>
              <w:rPr>
                <w:sz w:val="24"/>
                <w:szCs w:val="24"/>
              </w:rPr>
            </w:pPr>
            <w:r>
              <w:t>|</w:t>
            </w:r>
          </w:p>
        </w:tc>
        <w:tc>
          <w:tcPr>
            <w:tcW w:w="392" w:type="pct"/>
            <w:gridSpan w:val="6"/>
            <w:tcBorders>
              <w:left w:val="single" w:sz="4" w:space="0" w:color="auto"/>
            </w:tcBorders>
            <w:vAlign w:val="center"/>
          </w:tcPr>
          <w:p w:rsidR="00190CB0" w:rsidRDefault="00190CB0" w:rsidP="00190CB0">
            <w:pPr>
              <w:pStyle w:val="IntenseQuote"/>
              <w:rPr>
                <w:sz w:val="24"/>
                <w:szCs w:val="24"/>
              </w:rPr>
            </w:pPr>
          </w:p>
        </w:tc>
        <w:tc>
          <w:tcPr>
            <w:tcW w:w="216" w:type="pct"/>
            <w:gridSpan w:val="2"/>
            <w:tcBorders>
              <w:right w:val="single" w:sz="4" w:space="0" w:color="auto"/>
            </w:tcBorders>
            <w:vAlign w:val="center"/>
            <w:hideMark/>
          </w:tcPr>
          <w:p w:rsidR="00190CB0" w:rsidRDefault="00190CB0" w:rsidP="00E33C7B">
            <w:pPr>
              <w:pStyle w:val="IntenseQuote"/>
              <w:rPr>
                <w:sz w:val="24"/>
                <w:szCs w:val="24"/>
              </w:rPr>
            </w:pPr>
            <w:r>
              <w:t>|</w:t>
            </w:r>
          </w:p>
        </w:tc>
        <w:tc>
          <w:tcPr>
            <w:tcW w:w="526" w:type="pct"/>
            <w:gridSpan w:val="8"/>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vertical line</w:t>
            </w:r>
          </w:p>
        </w:tc>
      </w:tr>
      <w:tr w:rsidR="00190CB0" w:rsidTr="00190CB0">
        <w:trPr>
          <w:tblCellSpacing w:w="15" w:type="dxa"/>
        </w:trPr>
        <w:tc>
          <w:tcPr>
            <w:tcW w:w="554" w:type="pct"/>
            <w:gridSpan w:val="6"/>
            <w:tcBorders>
              <w:right w:val="single" w:sz="4" w:space="0" w:color="auto"/>
            </w:tcBorders>
            <w:vAlign w:val="center"/>
            <w:hideMark/>
          </w:tcPr>
          <w:p w:rsidR="00190CB0" w:rsidRDefault="00190CB0" w:rsidP="00E33C7B">
            <w:pPr>
              <w:pStyle w:val="IntenseQuote"/>
              <w:rPr>
                <w:sz w:val="24"/>
                <w:szCs w:val="24"/>
              </w:rPr>
            </w:pPr>
            <w:r>
              <w:t>125</w:t>
            </w:r>
          </w:p>
        </w:tc>
        <w:tc>
          <w:tcPr>
            <w:tcW w:w="221" w:type="pct"/>
            <w:gridSpan w:val="3"/>
            <w:tcBorders>
              <w:left w:val="single" w:sz="4" w:space="0" w:color="auto"/>
            </w:tcBorders>
            <w:vAlign w:val="center"/>
          </w:tcPr>
          <w:p w:rsidR="00190CB0" w:rsidRDefault="00190CB0" w:rsidP="00190CB0">
            <w:pPr>
              <w:pStyle w:val="IntenseQuote"/>
              <w:rPr>
                <w:sz w:val="24"/>
                <w:szCs w:val="24"/>
              </w:rPr>
            </w:pPr>
          </w:p>
        </w:tc>
        <w:tc>
          <w:tcPr>
            <w:tcW w:w="498" w:type="pct"/>
            <w:gridSpan w:val="6"/>
            <w:tcBorders>
              <w:right w:val="single" w:sz="4" w:space="0" w:color="auto"/>
            </w:tcBorders>
            <w:vAlign w:val="center"/>
            <w:hideMark/>
          </w:tcPr>
          <w:p w:rsidR="00190CB0" w:rsidRDefault="00190CB0" w:rsidP="00E33C7B">
            <w:pPr>
              <w:pStyle w:val="IntenseQuote"/>
              <w:rPr>
                <w:sz w:val="24"/>
                <w:szCs w:val="24"/>
              </w:rPr>
            </w:pPr>
            <w:r>
              <w:t>}</w:t>
            </w:r>
          </w:p>
        </w:tc>
        <w:tc>
          <w:tcPr>
            <w:tcW w:w="233" w:type="pct"/>
            <w:gridSpan w:val="3"/>
            <w:tcBorders>
              <w:left w:val="single" w:sz="4" w:space="0" w:color="auto"/>
            </w:tcBorders>
            <w:vAlign w:val="center"/>
          </w:tcPr>
          <w:p w:rsidR="00190CB0" w:rsidRDefault="00190CB0" w:rsidP="00190CB0">
            <w:pPr>
              <w:pStyle w:val="IntenseQuote"/>
              <w:rPr>
                <w:sz w:val="24"/>
                <w:szCs w:val="24"/>
              </w:rPr>
            </w:pPr>
          </w:p>
        </w:tc>
        <w:tc>
          <w:tcPr>
            <w:tcW w:w="491" w:type="pct"/>
            <w:gridSpan w:val="6"/>
            <w:tcBorders>
              <w:right w:val="single" w:sz="4" w:space="0" w:color="auto"/>
            </w:tcBorders>
            <w:vAlign w:val="center"/>
            <w:hideMark/>
          </w:tcPr>
          <w:p w:rsidR="00190CB0" w:rsidRDefault="00190CB0" w:rsidP="00E33C7B">
            <w:pPr>
              <w:pStyle w:val="IntenseQuote"/>
              <w:rPr>
                <w:sz w:val="24"/>
                <w:szCs w:val="24"/>
              </w:rPr>
            </w:pPr>
            <w:r>
              <w:t>}</w:t>
            </w:r>
          </w:p>
        </w:tc>
        <w:tc>
          <w:tcPr>
            <w:tcW w:w="213" w:type="pct"/>
            <w:gridSpan w:val="3"/>
            <w:tcBorders>
              <w:left w:val="single" w:sz="4" w:space="0" w:color="auto"/>
            </w:tcBorders>
            <w:vAlign w:val="center"/>
          </w:tcPr>
          <w:p w:rsidR="00190CB0" w:rsidRDefault="00190CB0" w:rsidP="00190CB0">
            <w:pPr>
              <w:pStyle w:val="IntenseQuote"/>
              <w:rPr>
                <w:sz w:val="24"/>
                <w:szCs w:val="24"/>
              </w:rPr>
            </w:pPr>
          </w:p>
        </w:tc>
        <w:tc>
          <w:tcPr>
            <w:tcW w:w="299" w:type="pct"/>
            <w:gridSpan w:val="3"/>
            <w:tcBorders>
              <w:right w:val="single" w:sz="4" w:space="0" w:color="auto"/>
            </w:tcBorders>
            <w:vAlign w:val="center"/>
            <w:hideMark/>
          </w:tcPr>
          <w:p w:rsidR="00190CB0" w:rsidRDefault="00190CB0" w:rsidP="00E33C7B">
            <w:pPr>
              <w:pStyle w:val="IntenseQuote"/>
              <w:rPr>
                <w:sz w:val="24"/>
                <w:szCs w:val="24"/>
              </w:rPr>
            </w:pPr>
            <w:r>
              <w:t>}</w:t>
            </w:r>
          </w:p>
        </w:tc>
        <w:tc>
          <w:tcPr>
            <w:tcW w:w="392" w:type="pct"/>
            <w:gridSpan w:val="6"/>
            <w:tcBorders>
              <w:left w:val="single" w:sz="4" w:space="0" w:color="auto"/>
            </w:tcBorders>
            <w:vAlign w:val="center"/>
          </w:tcPr>
          <w:p w:rsidR="00190CB0" w:rsidRDefault="00190CB0" w:rsidP="00190CB0">
            <w:pPr>
              <w:pStyle w:val="IntenseQuote"/>
              <w:rPr>
                <w:sz w:val="24"/>
                <w:szCs w:val="24"/>
              </w:rPr>
            </w:pPr>
          </w:p>
        </w:tc>
        <w:tc>
          <w:tcPr>
            <w:tcW w:w="216" w:type="pct"/>
            <w:gridSpan w:val="2"/>
            <w:tcBorders>
              <w:right w:val="single" w:sz="4" w:space="0" w:color="auto"/>
            </w:tcBorders>
            <w:vAlign w:val="center"/>
            <w:hideMark/>
          </w:tcPr>
          <w:p w:rsidR="00190CB0" w:rsidRDefault="00190CB0" w:rsidP="00E33C7B">
            <w:pPr>
              <w:pStyle w:val="IntenseQuote"/>
              <w:rPr>
                <w:sz w:val="24"/>
                <w:szCs w:val="24"/>
              </w:rPr>
            </w:pPr>
            <w:r>
              <w:t>}</w:t>
            </w:r>
          </w:p>
        </w:tc>
        <w:tc>
          <w:tcPr>
            <w:tcW w:w="526" w:type="pct"/>
            <w:gridSpan w:val="8"/>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right curly bracket</w:t>
            </w:r>
          </w:p>
        </w:tc>
      </w:tr>
      <w:tr w:rsidR="00190CB0" w:rsidTr="00190CB0">
        <w:trPr>
          <w:tblCellSpacing w:w="15" w:type="dxa"/>
        </w:trPr>
        <w:tc>
          <w:tcPr>
            <w:tcW w:w="554" w:type="pct"/>
            <w:gridSpan w:val="6"/>
            <w:tcBorders>
              <w:right w:val="single" w:sz="4" w:space="0" w:color="auto"/>
            </w:tcBorders>
            <w:vAlign w:val="center"/>
            <w:hideMark/>
          </w:tcPr>
          <w:p w:rsidR="00190CB0" w:rsidRDefault="00190CB0" w:rsidP="00E33C7B">
            <w:pPr>
              <w:pStyle w:val="IntenseQuote"/>
              <w:rPr>
                <w:sz w:val="24"/>
                <w:szCs w:val="24"/>
              </w:rPr>
            </w:pPr>
            <w:r>
              <w:t>126</w:t>
            </w:r>
          </w:p>
        </w:tc>
        <w:tc>
          <w:tcPr>
            <w:tcW w:w="221" w:type="pct"/>
            <w:gridSpan w:val="3"/>
            <w:tcBorders>
              <w:left w:val="single" w:sz="4" w:space="0" w:color="auto"/>
            </w:tcBorders>
            <w:vAlign w:val="center"/>
          </w:tcPr>
          <w:p w:rsidR="00190CB0" w:rsidRDefault="00190CB0" w:rsidP="00190CB0">
            <w:pPr>
              <w:pStyle w:val="IntenseQuote"/>
              <w:rPr>
                <w:sz w:val="24"/>
                <w:szCs w:val="24"/>
              </w:rPr>
            </w:pPr>
          </w:p>
        </w:tc>
        <w:tc>
          <w:tcPr>
            <w:tcW w:w="498" w:type="pct"/>
            <w:gridSpan w:val="6"/>
            <w:tcBorders>
              <w:right w:val="single" w:sz="4" w:space="0" w:color="auto"/>
            </w:tcBorders>
            <w:vAlign w:val="center"/>
            <w:hideMark/>
          </w:tcPr>
          <w:p w:rsidR="00190CB0" w:rsidRDefault="00190CB0" w:rsidP="00E33C7B">
            <w:pPr>
              <w:pStyle w:val="IntenseQuote"/>
              <w:rPr>
                <w:sz w:val="24"/>
                <w:szCs w:val="24"/>
              </w:rPr>
            </w:pPr>
            <w:r>
              <w:t>~</w:t>
            </w:r>
          </w:p>
        </w:tc>
        <w:tc>
          <w:tcPr>
            <w:tcW w:w="233" w:type="pct"/>
            <w:gridSpan w:val="3"/>
            <w:tcBorders>
              <w:left w:val="single" w:sz="4" w:space="0" w:color="auto"/>
            </w:tcBorders>
            <w:vAlign w:val="center"/>
          </w:tcPr>
          <w:p w:rsidR="00190CB0" w:rsidRDefault="00190CB0" w:rsidP="00190CB0">
            <w:pPr>
              <w:pStyle w:val="IntenseQuote"/>
              <w:rPr>
                <w:sz w:val="24"/>
                <w:szCs w:val="24"/>
              </w:rPr>
            </w:pPr>
          </w:p>
        </w:tc>
        <w:tc>
          <w:tcPr>
            <w:tcW w:w="491" w:type="pct"/>
            <w:gridSpan w:val="6"/>
            <w:tcBorders>
              <w:right w:val="single" w:sz="4" w:space="0" w:color="auto"/>
            </w:tcBorders>
            <w:vAlign w:val="center"/>
            <w:hideMark/>
          </w:tcPr>
          <w:p w:rsidR="00190CB0" w:rsidRDefault="00190CB0" w:rsidP="00E33C7B">
            <w:pPr>
              <w:pStyle w:val="IntenseQuote"/>
              <w:rPr>
                <w:sz w:val="24"/>
                <w:szCs w:val="24"/>
              </w:rPr>
            </w:pPr>
            <w:r>
              <w:t>~</w:t>
            </w:r>
          </w:p>
        </w:tc>
        <w:tc>
          <w:tcPr>
            <w:tcW w:w="213" w:type="pct"/>
            <w:gridSpan w:val="3"/>
            <w:tcBorders>
              <w:left w:val="single" w:sz="4" w:space="0" w:color="auto"/>
            </w:tcBorders>
            <w:vAlign w:val="center"/>
          </w:tcPr>
          <w:p w:rsidR="00190CB0" w:rsidRDefault="00190CB0" w:rsidP="00190CB0">
            <w:pPr>
              <w:pStyle w:val="IntenseQuote"/>
              <w:rPr>
                <w:sz w:val="24"/>
                <w:szCs w:val="24"/>
              </w:rPr>
            </w:pPr>
          </w:p>
        </w:tc>
        <w:tc>
          <w:tcPr>
            <w:tcW w:w="299" w:type="pct"/>
            <w:gridSpan w:val="3"/>
            <w:tcBorders>
              <w:right w:val="single" w:sz="4" w:space="0" w:color="auto"/>
            </w:tcBorders>
            <w:vAlign w:val="center"/>
            <w:hideMark/>
          </w:tcPr>
          <w:p w:rsidR="00190CB0" w:rsidRDefault="00190CB0" w:rsidP="00E33C7B">
            <w:pPr>
              <w:pStyle w:val="IntenseQuote"/>
              <w:rPr>
                <w:sz w:val="24"/>
                <w:szCs w:val="24"/>
              </w:rPr>
            </w:pPr>
            <w:r>
              <w:t>~</w:t>
            </w:r>
          </w:p>
        </w:tc>
        <w:tc>
          <w:tcPr>
            <w:tcW w:w="392" w:type="pct"/>
            <w:gridSpan w:val="6"/>
            <w:tcBorders>
              <w:left w:val="single" w:sz="4" w:space="0" w:color="auto"/>
            </w:tcBorders>
            <w:vAlign w:val="center"/>
          </w:tcPr>
          <w:p w:rsidR="00190CB0" w:rsidRDefault="00190CB0" w:rsidP="00190CB0">
            <w:pPr>
              <w:pStyle w:val="IntenseQuote"/>
              <w:rPr>
                <w:sz w:val="24"/>
                <w:szCs w:val="24"/>
              </w:rPr>
            </w:pPr>
          </w:p>
        </w:tc>
        <w:tc>
          <w:tcPr>
            <w:tcW w:w="216" w:type="pct"/>
            <w:gridSpan w:val="2"/>
            <w:tcBorders>
              <w:right w:val="single" w:sz="4" w:space="0" w:color="auto"/>
            </w:tcBorders>
            <w:vAlign w:val="center"/>
            <w:hideMark/>
          </w:tcPr>
          <w:p w:rsidR="00190CB0" w:rsidRDefault="00190CB0" w:rsidP="00E33C7B">
            <w:pPr>
              <w:pStyle w:val="IntenseQuote"/>
              <w:rPr>
                <w:sz w:val="24"/>
                <w:szCs w:val="24"/>
              </w:rPr>
            </w:pPr>
            <w:r>
              <w:t>~</w:t>
            </w:r>
          </w:p>
        </w:tc>
        <w:tc>
          <w:tcPr>
            <w:tcW w:w="526" w:type="pct"/>
            <w:gridSpan w:val="8"/>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tilde</w:t>
            </w:r>
          </w:p>
        </w:tc>
      </w:tr>
      <w:tr w:rsidR="00190CB0" w:rsidTr="00190CB0">
        <w:trPr>
          <w:tblCellSpacing w:w="15" w:type="dxa"/>
        </w:trPr>
        <w:tc>
          <w:tcPr>
            <w:tcW w:w="554" w:type="pct"/>
            <w:gridSpan w:val="6"/>
            <w:tcBorders>
              <w:right w:val="single" w:sz="4" w:space="0" w:color="auto"/>
            </w:tcBorders>
            <w:vAlign w:val="center"/>
            <w:hideMark/>
          </w:tcPr>
          <w:p w:rsidR="00190CB0" w:rsidRDefault="00190CB0" w:rsidP="00E33C7B">
            <w:pPr>
              <w:pStyle w:val="IntenseQuote"/>
              <w:rPr>
                <w:sz w:val="24"/>
                <w:szCs w:val="24"/>
              </w:rPr>
            </w:pPr>
            <w:r>
              <w:t>127</w:t>
            </w:r>
          </w:p>
        </w:tc>
        <w:tc>
          <w:tcPr>
            <w:tcW w:w="221" w:type="pct"/>
            <w:gridSpan w:val="3"/>
            <w:tcBorders>
              <w:left w:val="single" w:sz="4" w:space="0" w:color="auto"/>
            </w:tcBorders>
            <w:vAlign w:val="center"/>
          </w:tcPr>
          <w:p w:rsidR="00190CB0" w:rsidRDefault="00190CB0" w:rsidP="00190CB0">
            <w:pPr>
              <w:pStyle w:val="IntenseQuote"/>
              <w:rPr>
                <w:sz w:val="24"/>
                <w:szCs w:val="24"/>
              </w:rPr>
            </w:pPr>
          </w:p>
        </w:tc>
        <w:tc>
          <w:tcPr>
            <w:tcW w:w="498" w:type="pct"/>
            <w:gridSpan w:val="6"/>
            <w:tcBorders>
              <w:right w:val="single" w:sz="4" w:space="0" w:color="auto"/>
            </w:tcBorders>
            <w:vAlign w:val="center"/>
            <w:hideMark/>
          </w:tcPr>
          <w:p w:rsidR="00190CB0" w:rsidRDefault="00190CB0" w:rsidP="00E33C7B">
            <w:pPr>
              <w:pStyle w:val="IntenseQuote"/>
              <w:rPr>
                <w:sz w:val="24"/>
                <w:szCs w:val="24"/>
              </w:rPr>
            </w:pPr>
            <w:r>
              <w:t>DEL</w:t>
            </w:r>
          </w:p>
        </w:tc>
        <w:tc>
          <w:tcPr>
            <w:tcW w:w="233" w:type="pct"/>
            <w:gridSpan w:val="3"/>
            <w:tcBorders>
              <w:left w:val="single" w:sz="4" w:space="0" w:color="auto"/>
            </w:tcBorders>
            <w:vAlign w:val="center"/>
          </w:tcPr>
          <w:p w:rsidR="00190CB0" w:rsidRDefault="00190CB0" w:rsidP="00190CB0">
            <w:pPr>
              <w:pStyle w:val="IntenseQuote"/>
              <w:rPr>
                <w:sz w:val="24"/>
                <w:szCs w:val="24"/>
              </w:rPr>
            </w:pPr>
          </w:p>
        </w:tc>
        <w:tc>
          <w:tcPr>
            <w:tcW w:w="491"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13" w:type="pct"/>
            <w:gridSpan w:val="3"/>
            <w:tcBorders>
              <w:left w:val="single" w:sz="4" w:space="0" w:color="auto"/>
            </w:tcBorders>
            <w:vAlign w:val="center"/>
          </w:tcPr>
          <w:p w:rsidR="00190CB0" w:rsidRDefault="00190CB0" w:rsidP="00190CB0">
            <w:pPr>
              <w:pStyle w:val="IntenseQuote"/>
              <w:rPr>
                <w:sz w:val="24"/>
                <w:szCs w:val="24"/>
              </w:rPr>
            </w:pPr>
          </w:p>
        </w:tc>
        <w:tc>
          <w:tcPr>
            <w:tcW w:w="299" w:type="pct"/>
            <w:gridSpan w:val="3"/>
            <w:tcBorders>
              <w:right w:val="single" w:sz="4" w:space="0" w:color="auto"/>
            </w:tcBorders>
            <w:vAlign w:val="center"/>
            <w:hideMark/>
          </w:tcPr>
          <w:p w:rsidR="00190CB0" w:rsidRDefault="00190CB0" w:rsidP="00E33C7B">
            <w:pPr>
              <w:pStyle w:val="IntenseQuote"/>
              <w:rPr>
                <w:sz w:val="24"/>
                <w:szCs w:val="24"/>
              </w:rPr>
            </w:pPr>
            <w:r>
              <w:t> </w:t>
            </w:r>
          </w:p>
        </w:tc>
        <w:tc>
          <w:tcPr>
            <w:tcW w:w="392" w:type="pct"/>
            <w:gridSpan w:val="6"/>
            <w:tcBorders>
              <w:left w:val="single" w:sz="4" w:space="0" w:color="auto"/>
            </w:tcBorders>
            <w:vAlign w:val="center"/>
          </w:tcPr>
          <w:p w:rsidR="00190CB0" w:rsidRDefault="00190CB0" w:rsidP="00190CB0">
            <w:pPr>
              <w:pStyle w:val="IntenseQuote"/>
              <w:rPr>
                <w:sz w:val="24"/>
                <w:szCs w:val="24"/>
              </w:rPr>
            </w:pPr>
          </w:p>
        </w:tc>
        <w:tc>
          <w:tcPr>
            <w:tcW w:w="216" w:type="pct"/>
            <w:gridSpan w:val="2"/>
            <w:tcBorders>
              <w:right w:val="single" w:sz="4" w:space="0" w:color="auto"/>
            </w:tcBorders>
            <w:vAlign w:val="center"/>
            <w:hideMark/>
          </w:tcPr>
          <w:p w:rsidR="00190CB0" w:rsidRDefault="00190CB0" w:rsidP="00E33C7B">
            <w:pPr>
              <w:pStyle w:val="IntenseQuote"/>
              <w:rPr>
                <w:sz w:val="24"/>
                <w:szCs w:val="24"/>
              </w:rPr>
            </w:pPr>
            <w:r>
              <w:t> </w:t>
            </w:r>
          </w:p>
        </w:tc>
        <w:tc>
          <w:tcPr>
            <w:tcW w:w="526" w:type="pct"/>
            <w:gridSpan w:val="8"/>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 </w:t>
            </w:r>
          </w:p>
        </w:tc>
      </w:tr>
      <w:tr w:rsidR="00190CB0" w:rsidTr="00190CB0">
        <w:trPr>
          <w:tblCellSpacing w:w="15" w:type="dxa"/>
        </w:trPr>
        <w:tc>
          <w:tcPr>
            <w:tcW w:w="554" w:type="pct"/>
            <w:gridSpan w:val="6"/>
            <w:tcBorders>
              <w:right w:val="single" w:sz="4" w:space="0" w:color="auto"/>
            </w:tcBorders>
            <w:vAlign w:val="center"/>
            <w:hideMark/>
          </w:tcPr>
          <w:p w:rsidR="00190CB0" w:rsidRDefault="00190CB0" w:rsidP="00E33C7B">
            <w:pPr>
              <w:pStyle w:val="IntenseQuote"/>
              <w:rPr>
                <w:sz w:val="24"/>
                <w:szCs w:val="24"/>
              </w:rPr>
            </w:pPr>
            <w:r>
              <w:t>128</w:t>
            </w:r>
          </w:p>
        </w:tc>
        <w:tc>
          <w:tcPr>
            <w:tcW w:w="221" w:type="pct"/>
            <w:gridSpan w:val="3"/>
            <w:tcBorders>
              <w:left w:val="single" w:sz="4" w:space="0" w:color="auto"/>
            </w:tcBorders>
            <w:vAlign w:val="center"/>
          </w:tcPr>
          <w:p w:rsidR="00190CB0" w:rsidRDefault="00190CB0" w:rsidP="00190CB0">
            <w:pPr>
              <w:pStyle w:val="IntenseQuote"/>
              <w:rPr>
                <w:sz w:val="24"/>
                <w:szCs w:val="24"/>
              </w:rPr>
            </w:pPr>
          </w:p>
        </w:tc>
        <w:tc>
          <w:tcPr>
            <w:tcW w:w="498"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33" w:type="pct"/>
            <w:gridSpan w:val="3"/>
            <w:tcBorders>
              <w:left w:val="single" w:sz="4" w:space="0" w:color="auto"/>
            </w:tcBorders>
            <w:vAlign w:val="center"/>
          </w:tcPr>
          <w:p w:rsidR="00190CB0" w:rsidRDefault="00190CB0" w:rsidP="00190CB0">
            <w:pPr>
              <w:pStyle w:val="IntenseQuote"/>
              <w:rPr>
                <w:sz w:val="24"/>
                <w:szCs w:val="24"/>
              </w:rPr>
            </w:pPr>
          </w:p>
        </w:tc>
        <w:tc>
          <w:tcPr>
            <w:tcW w:w="491" w:type="pct"/>
            <w:gridSpan w:val="6"/>
            <w:tcBorders>
              <w:right w:val="single" w:sz="4" w:space="0" w:color="auto"/>
            </w:tcBorders>
            <w:vAlign w:val="center"/>
            <w:hideMark/>
          </w:tcPr>
          <w:p w:rsidR="00190CB0" w:rsidRDefault="00190CB0" w:rsidP="00E33C7B">
            <w:pPr>
              <w:pStyle w:val="IntenseQuote"/>
              <w:rPr>
                <w:sz w:val="24"/>
                <w:szCs w:val="24"/>
              </w:rPr>
            </w:pPr>
            <w:r>
              <w:t>€</w:t>
            </w:r>
          </w:p>
        </w:tc>
        <w:tc>
          <w:tcPr>
            <w:tcW w:w="213" w:type="pct"/>
            <w:gridSpan w:val="3"/>
            <w:tcBorders>
              <w:left w:val="single" w:sz="4" w:space="0" w:color="auto"/>
            </w:tcBorders>
            <w:vAlign w:val="center"/>
          </w:tcPr>
          <w:p w:rsidR="00190CB0" w:rsidRDefault="00190CB0" w:rsidP="00190CB0">
            <w:pPr>
              <w:pStyle w:val="IntenseQuote"/>
              <w:rPr>
                <w:sz w:val="24"/>
                <w:szCs w:val="24"/>
              </w:rPr>
            </w:pPr>
          </w:p>
        </w:tc>
        <w:tc>
          <w:tcPr>
            <w:tcW w:w="299" w:type="pct"/>
            <w:gridSpan w:val="3"/>
            <w:tcBorders>
              <w:right w:val="single" w:sz="4" w:space="0" w:color="auto"/>
            </w:tcBorders>
            <w:vAlign w:val="center"/>
            <w:hideMark/>
          </w:tcPr>
          <w:p w:rsidR="00190CB0" w:rsidRDefault="00190CB0" w:rsidP="00E33C7B">
            <w:pPr>
              <w:pStyle w:val="IntenseQuote"/>
              <w:rPr>
                <w:sz w:val="24"/>
                <w:szCs w:val="24"/>
              </w:rPr>
            </w:pPr>
            <w:r>
              <w:t> </w:t>
            </w:r>
          </w:p>
        </w:tc>
        <w:tc>
          <w:tcPr>
            <w:tcW w:w="392" w:type="pct"/>
            <w:gridSpan w:val="6"/>
            <w:tcBorders>
              <w:left w:val="single" w:sz="4" w:space="0" w:color="auto"/>
            </w:tcBorders>
            <w:vAlign w:val="center"/>
          </w:tcPr>
          <w:p w:rsidR="00190CB0" w:rsidRDefault="00190CB0" w:rsidP="00190CB0">
            <w:pPr>
              <w:pStyle w:val="IntenseQuote"/>
              <w:rPr>
                <w:sz w:val="24"/>
                <w:szCs w:val="24"/>
              </w:rPr>
            </w:pPr>
          </w:p>
        </w:tc>
        <w:tc>
          <w:tcPr>
            <w:tcW w:w="216" w:type="pct"/>
            <w:gridSpan w:val="2"/>
            <w:tcBorders>
              <w:right w:val="single" w:sz="4" w:space="0" w:color="auto"/>
            </w:tcBorders>
            <w:vAlign w:val="center"/>
            <w:hideMark/>
          </w:tcPr>
          <w:p w:rsidR="00190CB0" w:rsidRDefault="00190CB0" w:rsidP="00E33C7B">
            <w:pPr>
              <w:pStyle w:val="IntenseQuote"/>
              <w:rPr>
                <w:sz w:val="24"/>
                <w:szCs w:val="24"/>
              </w:rPr>
            </w:pPr>
            <w:r>
              <w:t> </w:t>
            </w:r>
          </w:p>
        </w:tc>
        <w:tc>
          <w:tcPr>
            <w:tcW w:w="526" w:type="pct"/>
            <w:gridSpan w:val="8"/>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euro sign</w:t>
            </w:r>
          </w:p>
        </w:tc>
      </w:tr>
      <w:tr w:rsidR="00190CB0" w:rsidTr="00190CB0">
        <w:trPr>
          <w:tblCellSpacing w:w="15" w:type="dxa"/>
        </w:trPr>
        <w:tc>
          <w:tcPr>
            <w:tcW w:w="554" w:type="pct"/>
            <w:gridSpan w:val="6"/>
            <w:tcBorders>
              <w:right w:val="single" w:sz="4" w:space="0" w:color="auto"/>
            </w:tcBorders>
            <w:vAlign w:val="center"/>
            <w:hideMark/>
          </w:tcPr>
          <w:p w:rsidR="00190CB0" w:rsidRDefault="00190CB0" w:rsidP="00E33C7B">
            <w:pPr>
              <w:pStyle w:val="IntenseQuote"/>
              <w:rPr>
                <w:sz w:val="24"/>
                <w:szCs w:val="24"/>
              </w:rPr>
            </w:pPr>
            <w:r>
              <w:t>129</w:t>
            </w:r>
          </w:p>
        </w:tc>
        <w:tc>
          <w:tcPr>
            <w:tcW w:w="221" w:type="pct"/>
            <w:gridSpan w:val="3"/>
            <w:tcBorders>
              <w:left w:val="single" w:sz="4" w:space="0" w:color="auto"/>
            </w:tcBorders>
            <w:vAlign w:val="center"/>
          </w:tcPr>
          <w:p w:rsidR="00190CB0" w:rsidRDefault="00190CB0" w:rsidP="00190CB0">
            <w:pPr>
              <w:pStyle w:val="IntenseQuote"/>
              <w:rPr>
                <w:sz w:val="24"/>
                <w:szCs w:val="24"/>
              </w:rPr>
            </w:pPr>
          </w:p>
        </w:tc>
        <w:tc>
          <w:tcPr>
            <w:tcW w:w="498"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33" w:type="pct"/>
            <w:gridSpan w:val="3"/>
            <w:tcBorders>
              <w:left w:val="single" w:sz="4" w:space="0" w:color="auto"/>
            </w:tcBorders>
            <w:vAlign w:val="center"/>
          </w:tcPr>
          <w:p w:rsidR="00190CB0" w:rsidRDefault="00190CB0" w:rsidP="00190CB0">
            <w:pPr>
              <w:pStyle w:val="IntenseQuote"/>
              <w:rPr>
                <w:sz w:val="24"/>
                <w:szCs w:val="24"/>
              </w:rPr>
            </w:pPr>
          </w:p>
        </w:tc>
        <w:tc>
          <w:tcPr>
            <w:tcW w:w="491" w:type="pct"/>
            <w:gridSpan w:val="6"/>
            <w:tcBorders>
              <w:right w:val="single" w:sz="4" w:space="0" w:color="auto"/>
            </w:tcBorders>
            <w:vAlign w:val="center"/>
            <w:hideMark/>
          </w:tcPr>
          <w:p w:rsidR="00190CB0" w:rsidRDefault="00190CB0" w:rsidP="00E33C7B">
            <w:pPr>
              <w:pStyle w:val="IntenseQuote"/>
              <w:rPr>
                <w:sz w:val="24"/>
                <w:szCs w:val="24"/>
              </w:rPr>
            </w:pPr>
            <w:r>
              <w:rPr>
                <w:rFonts w:ascii="Cambria" w:hAnsi="Cambria" w:cs="Cambria"/>
              </w:rPr>
              <w:t></w:t>
            </w:r>
          </w:p>
        </w:tc>
        <w:tc>
          <w:tcPr>
            <w:tcW w:w="213" w:type="pct"/>
            <w:gridSpan w:val="3"/>
            <w:tcBorders>
              <w:left w:val="single" w:sz="4" w:space="0" w:color="auto"/>
            </w:tcBorders>
            <w:vAlign w:val="center"/>
          </w:tcPr>
          <w:p w:rsidR="00190CB0" w:rsidRDefault="00190CB0" w:rsidP="00190CB0">
            <w:pPr>
              <w:pStyle w:val="IntenseQuote"/>
              <w:rPr>
                <w:sz w:val="24"/>
                <w:szCs w:val="24"/>
              </w:rPr>
            </w:pPr>
          </w:p>
        </w:tc>
        <w:tc>
          <w:tcPr>
            <w:tcW w:w="299" w:type="pct"/>
            <w:gridSpan w:val="3"/>
            <w:tcBorders>
              <w:right w:val="single" w:sz="4" w:space="0" w:color="auto"/>
            </w:tcBorders>
            <w:vAlign w:val="center"/>
            <w:hideMark/>
          </w:tcPr>
          <w:p w:rsidR="00190CB0" w:rsidRDefault="00190CB0" w:rsidP="00E33C7B">
            <w:pPr>
              <w:pStyle w:val="IntenseQuote"/>
              <w:rPr>
                <w:sz w:val="24"/>
                <w:szCs w:val="24"/>
              </w:rPr>
            </w:pPr>
            <w:r>
              <w:rPr>
                <w:rFonts w:ascii="Cambria" w:hAnsi="Cambria" w:cs="Cambria"/>
              </w:rPr>
              <w:t></w:t>
            </w:r>
          </w:p>
        </w:tc>
        <w:tc>
          <w:tcPr>
            <w:tcW w:w="392" w:type="pct"/>
            <w:gridSpan w:val="6"/>
            <w:tcBorders>
              <w:left w:val="single" w:sz="4" w:space="0" w:color="auto"/>
            </w:tcBorders>
            <w:vAlign w:val="center"/>
          </w:tcPr>
          <w:p w:rsidR="00190CB0" w:rsidRDefault="00190CB0" w:rsidP="00190CB0">
            <w:pPr>
              <w:pStyle w:val="IntenseQuote"/>
              <w:rPr>
                <w:sz w:val="24"/>
                <w:szCs w:val="24"/>
              </w:rPr>
            </w:pPr>
          </w:p>
        </w:tc>
        <w:tc>
          <w:tcPr>
            <w:tcW w:w="216" w:type="pct"/>
            <w:gridSpan w:val="2"/>
            <w:tcBorders>
              <w:right w:val="single" w:sz="4" w:space="0" w:color="auto"/>
            </w:tcBorders>
            <w:vAlign w:val="center"/>
            <w:hideMark/>
          </w:tcPr>
          <w:p w:rsidR="00190CB0" w:rsidRDefault="00190CB0" w:rsidP="00E33C7B">
            <w:pPr>
              <w:pStyle w:val="IntenseQuote"/>
              <w:rPr>
                <w:sz w:val="24"/>
                <w:szCs w:val="24"/>
              </w:rPr>
            </w:pPr>
            <w:r>
              <w:rPr>
                <w:rFonts w:ascii="Cambria" w:hAnsi="Cambria" w:cs="Cambria"/>
              </w:rPr>
              <w:t></w:t>
            </w:r>
          </w:p>
        </w:tc>
        <w:tc>
          <w:tcPr>
            <w:tcW w:w="526" w:type="pct"/>
            <w:gridSpan w:val="8"/>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NOT USED</w:t>
            </w:r>
          </w:p>
        </w:tc>
      </w:tr>
      <w:tr w:rsidR="00190CB0" w:rsidTr="00190CB0">
        <w:trPr>
          <w:tblCellSpacing w:w="15" w:type="dxa"/>
        </w:trPr>
        <w:tc>
          <w:tcPr>
            <w:tcW w:w="554" w:type="pct"/>
            <w:gridSpan w:val="6"/>
            <w:tcBorders>
              <w:right w:val="single" w:sz="4" w:space="0" w:color="auto"/>
            </w:tcBorders>
            <w:vAlign w:val="center"/>
            <w:hideMark/>
          </w:tcPr>
          <w:p w:rsidR="00190CB0" w:rsidRDefault="00190CB0" w:rsidP="00E33C7B">
            <w:pPr>
              <w:pStyle w:val="IntenseQuote"/>
              <w:rPr>
                <w:sz w:val="24"/>
                <w:szCs w:val="24"/>
              </w:rPr>
            </w:pPr>
            <w:r>
              <w:t>130</w:t>
            </w:r>
          </w:p>
        </w:tc>
        <w:tc>
          <w:tcPr>
            <w:tcW w:w="221" w:type="pct"/>
            <w:gridSpan w:val="3"/>
            <w:tcBorders>
              <w:left w:val="single" w:sz="4" w:space="0" w:color="auto"/>
            </w:tcBorders>
            <w:vAlign w:val="center"/>
          </w:tcPr>
          <w:p w:rsidR="00190CB0" w:rsidRDefault="00190CB0" w:rsidP="00190CB0">
            <w:pPr>
              <w:pStyle w:val="IntenseQuote"/>
              <w:rPr>
                <w:sz w:val="24"/>
                <w:szCs w:val="24"/>
              </w:rPr>
            </w:pPr>
          </w:p>
        </w:tc>
        <w:tc>
          <w:tcPr>
            <w:tcW w:w="498"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33" w:type="pct"/>
            <w:gridSpan w:val="3"/>
            <w:tcBorders>
              <w:left w:val="single" w:sz="4" w:space="0" w:color="auto"/>
            </w:tcBorders>
            <w:vAlign w:val="center"/>
          </w:tcPr>
          <w:p w:rsidR="00190CB0" w:rsidRDefault="00190CB0" w:rsidP="00190CB0">
            <w:pPr>
              <w:pStyle w:val="IntenseQuote"/>
              <w:rPr>
                <w:sz w:val="24"/>
                <w:szCs w:val="24"/>
              </w:rPr>
            </w:pPr>
          </w:p>
        </w:tc>
        <w:tc>
          <w:tcPr>
            <w:tcW w:w="491" w:type="pct"/>
            <w:gridSpan w:val="6"/>
            <w:tcBorders>
              <w:right w:val="single" w:sz="4" w:space="0" w:color="auto"/>
            </w:tcBorders>
            <w:vAlign w:val="center"/>
            <w:hideMark/>
          </w:tcPr>
          <w:p w:rsidR="00190CB0" w:rsidRDefault="00190CB0" w:rsidP="00E33C7B">
            <w:pPr>
              <w:pStyle w:val="IntenseQuote"/>
              <w:rPr>
                <w:sz w:val="24"/>
                <w:szCs w:val="24"/>
              </w:rPr>
            </w:pPr>
            <w:r>
              <w:t>‚</w:t>
            </w:r>
          </w:p>
        </w:tc>
        <w:tc>
          <w:tcPr>
            <w:tcW w:w="213" w:type="pct"/>
            <w:gridSpan w:val="3"/>
            <w:tcBorders>
              <w:left w:val="single" w:sz="4" w:space="0" w:color="auto"/>
            </w:tcBorders>
            <w:vAlign w:val="center"/>
          </w:tcPr>
          <w:p w:rsidR="00190CB0" w:rsidRDefault="00190CB0" w:rsidP="00190CB0">
            <w:pPr>
              <w:pStyle w:val="IntenseQuote"/>
              <w:rPr>
                <w:sz w:val="24"/>
                <w:szCs w:val="24"/>
              </w:rPr>
            </w:pPr>
          </w:p>
        </w:tc>
        <w:tc>
          <w:tcPr>
            <w:tcW w:w="299" w:type="pct"/>
            <w:gridSpan w:val="3"/>
            <w:tcBorders>
              <w:right w:val="single" w:sz="4" w:space="0" w:color="auto"/>
            </w:tcBorders>
            <w:vAlign w:val="center"/>
            <w:hideMark/>
          </w:tcPr>
          <w:p w:rsidR="00190CB0" w:rsidRDefault="00190CB0" w:rsidP="00E33C7B">
            <w:pPr>
              <w:pStyle w:val="IntenseQuote"/>
              <w:rPr>
                <w:sz w:val="24"/>
                <w:szCs w:val="24"/>
              </w:rPr>
            </w:pPr>
            <w:r>
              <w:t> </w:t>
            </w:r>
          </w:p>
        </w:tc>
        <w:tc>
          <w:tcPr>
            <w:tcW w:w="392" w:type="pct"/>
            <w:gridSpan w:val="6"/>
            <w:tcBorders>
              <w:left w:val="single" w:sz="4" w:space="0" w:color="auto"/>
            </w:tcBorders>
            <w:vAlign w:val="center"/>
          </w:tcPr>
          <w:p w:rsidR="00190CB0" w:rsidRDefault="00190CB0" w:rsidP="00190CB0">
            <w:pPr>
              <w:pStyle w:val="IntenseQuote"/>
              <w:rPr>
                <w:sz w:val="24"/>
                <w:szCs w:val="24"/>
              </w:rPr>
            </w:pPr>
          </w:p>
        </w:tc>
        <w:tc>
          <w:tcPr>
            <w:tcW w:w="216" w:type="pct"/>
            <w:gridSpan w:val="2"/>
            <w:tcBorders>
              <w:right w:val="single" w:sz="4" w:space="0" w:color="auto"/>
            </w:tcBorders>
            <w:vAlign w:val="center"/>
            <w:hideMark/>
          </w:tcPr>
          <w:p w:rsidR="00190CB0" w:rsidRDefault="00190CB0" w:rsidP="00E33C7B">
            <w:pPr>
              <w:pStyle w:val="IntenseQuote"/>
              <w:rPr>
                <w:sz w:val="24"/>
                <w:szCs w:val="24"/>
              </w:rPr>
            </w:pPr>
            <w:r>
              <w:t> </w:t>
            </w:r>
          </w:p>
        </w:tc>
        <w:tc>
          <w:tcPr>
            <w:tcW w:w="526" w:type="pct"/>
            <w:gridSpan w:val="8"/>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single low-9 quotation mark</w:t>
            </w:r>
          </w:p>
        </w:tc>
      </w:tr>
      <w:tr w:rsidR="00190CB0" w:rsidTr="00190CB0">
        <w:trPr>
          <w:tblCellSpacing w:w="15" w:type="dxa"/>
        </w:trPr>
        <w:tc>
          <w:tcPr>
            <w:tcW w:w="554" w:type="pct"/>
            <w:gridSpan w:val="6"/>
            <w:tcBorders>
              <w:right w:val="single" w:sz="4" w:space="0" w:color="auto"/>
            </w:tcBorders>
            <w:vAlign w:val="center"/>
            <w:hideMark/>
          </w:tcPr>
          <w:p w:rsidR="00190CB0" w:rsidRDefault="00190CB0" w:rsidP="00E33C7B">
            <w:pPr>
              <w:pStyle w:val="IntenseQuote"/>
              <w:rPr>
                <w:sz w:val="24"/>
                <w:szCs w:val="24"/>
              </w:rPr>
            </w:pPr>
            <w:r>
              <w:t>131</w:t>
            </w:r>
          </w:p>
        </w:tc>
        <w:tc>
          <w:tcPr>
            <w:tcW w:w="221" w:type="pct"/>
            <w:gridSpan w:val="3"/>
            <w:tcBorders>
              <w:left w:val="single" w:sz="4" w:space="0" w:color="auto"/>
            </w:tcBorders>
            <w:vAlign w:val="center"/>
          </w:tcPr>
          <w:p w:rsidR="00190CB0" w:rsidRDefault="00190CB0" w:rsidP="00190CB0">
            <w:pPr>
              <w:pStyle w:val="IntenseQuote"/>
              <w:rPr>
                <w:sz w:val="24"/>
                <w:szCs w:val="24"/>
              </w:rPr>
            </w:pPr>
          </w:p>
        </w:tc>
        <w:tc>
          <w:tcPr>
            <w:tcW w:w="498"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33" w:type="pct"/>
            <w:gridSpan w:val="3"/>
            <w:tcBorders>
              <w:left w:val="single" w:sz="4" w:space="0" w:color="auto"/>
            </w:tcBorders>
            <w:vAlign w:val="center"/>
          </w:tcPr>
          <w:p w:rsidR="00190CB0" w:rsidRDefault="00190CB0" w:rsidP="00190CB0">
            <w:pPr>
              <w:pStyle w:val="IntenseQuote"/>
              <w:rPr>
                <w:sz w:val="24"/>
                <w:szCs w:val="24"/>
              </w:rPr>
            </w:pPr>
          </w:p>
        </w:tc>
        <w:tc>
          <w:tcPr>
            <w:tcW w:w="491" w:type="pct"/>
            <w:gridSpan w:val="6"/>
            <w:tcBorders>
              <w:right w:val="single" w:sz="4" w:space="0" w:color="auto"/>
            </w:tcBorders>
            <w:vAlign w:val="center"/>
            <w:hideMark/>
          </w:tcPr>
          <w:p w:rsidR="00190CB0" w:rsidRDefault="00190CB0" w:rsidP="00E33C7B">
            <w:pPr>
              <w:pStyle w:val="IntenseQuote"/>
              <w:rPr>
                <w:sz w:val="24"/>
                <w:szCs w:val="24"/>
              </w:rPr>
            </w:pPr>
            <w:r>
              <w:t>ƒ</w:t>
            </w:r>
          </w:p>
        </w:tc>
        <w:tc>
          <w:tcPr>
            <w:tcW w:w="213" w:type="pct"/>
            <w:gridSpan w:val="3"/>
            <w:tcBorders>
              <w:left w:val="single" w:sz="4" w:space="0" w:color="auto"/>
            </w:tcBorders>
            <w:vAlign w:val="center"/>
          </w:tcPr>
          <w:p w:rsidR="00190CB0" w:rsidRDefault="00190CB0" w:rsidP="00190CB0">
            <w:pPr>
              <w:pStyle w:val="IntenseQuote"/>
              <w:rPr>
                <w:sz w:val="24"/>
                <w:szCs w:val="24"/>
              </w:rPr>
            </w:pPr>
          </w:p>
        </w:tc>
        <w:tc>
          <w:tcPr>
            <w:tcW w:w="299" w:type="pct"/>
            <w:gridSpan w:val="3"/>
            <w:tcBorders>
              <w:right w:val="single" w:sz="4" w:space="0" w:color="auto"/>
            </w:tcBorders>
            <w:vAlign w:val="center"/>
            <w:hideMark/>
          </w:tcPr>
          <w:p w:rsidR="00190CB0" w:rsidRDefault="00190CB0" w:rsidP="00E33C7B">
            <w:pPr>
              <w:pStyle w:val="IntenseQuote"/>
              <w:rPr>
                <w:sz w:val="24"/>
                <w:szCs w:val="24"/>
              </w:rPr>
            </w:pPr>
            <w:r>
              <w:t> </w:t>
            </w:r>
          </w:p>
        </w:tc>
        <w:tc>
          <w:tcPr>
            <w:tcW w:w="392" w:type="pct"/>
            <w:gridSpan w:val="6"/>
            <w:tcBorders>
              <w:left w:val="single" w:sz="4" w:space="0" w:color="auto"/>
            </w:tcBorders>
            <w:vAlign w:val="center"/>
          </w:tcPr>
          <w:p w:rsidR="00190CB0" w:rsidRDefault="00190CB0" w:rsidP="00190CB0">
            <w:pPr>
              <w:pStyle w:val="IntenseQuote"/>
              <w:rPr>
                <w:sz w:val="24"/>
                <w:szCs w:val="24"/>
              </w:rPr>
            </w:pPr>
          </w:p>
        </w:tc>
        <w:tc>
          <w:tcPr>
            <w:tcW w:w="216" w:type="pct"/>
            <w:gridSpan w:val="2"/>
            <w:tcBorders>
              <w:right w:val="single" w:sz="4" w:space="0" w:color="auto"/>
            </w:tcBorders>
            <w:vAlign w:val="center"/>
            <w:hideMark/>
          </w:tcPr>
          <w:p w:rsidR="00190CB0" w:rsidRDefault="00190CB0" w:rsidP="00E33C7B">
            <w:pPr>
              <w:pStyle w:val="IntenseQuote"/>
              <w:rPr>
                <w:sz w:val="24"/>
                <w:szCs w:val="24"/>
              </w:rPr>
            </w:pPr>
            <w:r>
              <w:t> </w:t>
            </w:r>
          </w:p>
        </w:tc>
        <w:tc>
          <w:tcPr>
            <w:tcW w:w="526" w:type="pct"/>
            <w:gridSpan w:val="8"/>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small letter f with hook</w:t>
            </w:r>
          </w:p>
        </w:tc>
      </w:tr>
      <w:tr w:rsidR="00190CB0" w:rsidTr="00190CB0">
        <w:trPr>
          <w:tblCellSpacing w:w="15" w:type="dxa"/>
        </w:trPr>
        <w:tc>
          <w:tcPr>
            <w:tcW w:w="554" w:type="pct"/>
            <w:gridSpan w:val="6"/>
            <w:tcBorders>
              <w:right w:val="single" w:sz="4" w:space="0" w:color="auto"/>
            </w:tcBorders>
            <w:vAlign w:val="center"/>
            <w:hideMark/>
          </w:tcPr>
          <w:p w:rsidR="00190CB0" w:rsidRDefault="00190CB0" w:rsidP="00E33C7B">
            <w:pPr>
              <w:pStyle w:val="IntenseQuote"/>
              <w:rPr>
                <w:sz w:val="24"/>
                <w:szCs w:val="24"/>
              </w:rPr>
            </w:pPr>
            <w:r>
              <w:t>132</w:t>
            </w:r>
          </w:p>
        </w:tc>
        <w:tc>
          <w:tcPr>
            <w:tcW w:w="221" w:type="pct"/>
            <w:gridSpan w:val="3"/>
            <w:tcBorders>
              <w:left w:val="single" w:sz="4" w:space="0" w:color="auto"/>
            </w:tcBorders>
            <w:vAlign w:val="center"/>
          </w:tcPr>
          <w:p w:rsidR="00190CB0" w:rsidRDefault="00190CB0" w:rsidP="00190CB0">
            <w:pPr>
              <w:pStyle w:val="IntenseQuote"/>
              <w:rPr>
                <w:sz w:val="24"/>
                <w:szCs w:val="24"/>
              </w:rPr>
            </w:pPr>
          </w:p>
        </w:tc>
        <w:tc>
          <w:tcPr>
            <w:tcW w:w="498"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33" w:type="pct"/>
            <w:gridSpan w:val="3"/>
            <w:tcBorders>
              <w:left w:val="single" w:sz="4" w:space="0" w:color="auto"/>
            </w:tcBorders>
            <w:vAlign w:val="center"/>
          </w:tcPr>
          <w:p w:rsidR="00190CB0" w:rsidRDefault="00190CB0" w:rsidP="00190CB0">
            <w:pPr>
              <w:pStyle w:val="IntenseQuote"/>
              <w:rPr>
                <w:sz w:val="24"/>
                <w:szCs w:val="24"/>
              </w:rPr>
            </w:pPr>
          </w:p>
        </w:tc>
        <w:tc>
          <w:tcPr>
            <w:tcW w:w="491" w:type="pct"/>
            <w:gridSpan w:val="6"/>
            <w:tcBorders>
              <w:right w:val="single" w:sz="4" w:space="0" w:color="auto"/>
            </w:tcBorders>
            <w:vAlign w:val="center"/>
            <w:hideMark/>
          </w:tcPr>
          <w:p w:rsidR="00190CB0" w:rsidRDefault="00190CB0" w:rsidP="00E33C7B">
            <w:pPr>
              <w:pStyle w:val="IntenseQuote"/>
              <w:rPr>
                <w:sz w:val="24"/>
                <w:szCs w:val="24"/>
              </w:rPr>
            </w:pPr>
            <w:r>
              <w:t>„</w:t>
            </w:r>
          </w:p>
        </w:tc>
        <w:tc>
          <w:tcPr>
            <w:tcW w:w="213" w:type="pct"/>
            <w:gridSpan w:val="3"/>
            <w:tcBorders>
              <w:left w:val="single" w:sz="4" w:space="0" w:color="auto"/>
            </w:tcBorders>
            <w:vAlign w:val="center"/>
          </w:tcPr>
          <w:p w:rsidR="00190CB0" w:rsidRDefault="00190CB0" w:rsidP="00190CB0">
            <w:pPr>
              <w:pStyle w:val="IntenseQuote"/>
              <w:rPr>
                <w:sz w:val="24"/>
                <w:szCs w:val="24"/>
              </w:rPr>
            </w:pPr>
          </w:p>
        </w:tc>
        <w:tc>
          <w:tcPr>
            <w:tcW w:w="299" w:type="pct"/>
            <w:gridSpan w:val="3"/>
            <w:tcBorders>
              <w:right w:val="single" w:sz="4" w:space="0" w:color="auto"/>
            </w:tcBorders>
            <w:vAlign w:val="center"/>
            <w:hideMark/>
          </w:tcPr>
          <w:p w:rsidR="00190CB0" w:rsidRDefault="00190CB0" w:rsidP="00E33C7B">
            <w:pPr>
              <w:pStyle w:val="IntenseQuote"/>
              <w:rPr>
                <w:sz w:val="24"/>
                <w:szCs w:val="24"/>
              </w:rPr>
            </w:pPr>
            <w:r>
              <w:t> </w:t>
            </w:r>
          </w:p>
        </w:tc>
        <w:tc>
          <w:tcPr>
            <w:tcW w:w="392" w:type="pct"/>
            <w:gridSpan w:val="6"/>
            <w:tcBorders>
              <w:left w:val="single" w:sz="4" w:space="0" w:color="auto"/>
            </w:tcBorders>
            <w:vAlign w:val="center"/>
          </w:tcPr>
          <w:p w:rsidR="00190CB0" w:rsidRDefault="00190CB0" w:rsidP="00190CB0">
            <w:pPr>
              <w:pStyle w:val="IntenseQuote"/>
              <w:rPr>
                <w:sz w:val="24"/>
                <w:szCs w:val="24"/>
              </w:rPr>
            </w:pPr>
          </w:p>
        </w:tc>
        <w:tc>
          <w:tcPr>
            <w:tcW w:w="216" w:type="pct"/>
            <w:gridSpan w:val="2"/>
            <w:tcBorders>
              <w:right w:val="single" w:sz="4" w:space="0" w:color="auto"/>
            </w:tcBorders>
            <w:vAlign w:val="center"/>
            <w:hideMark/>
          </w:tcPr>
          <w:p w:rsidR="00190CB0" w:rsidRDefault="00190CB0" w:rsidP="00E33C7B">
            <w:pPr>
              <w:pStyle w:val="IntenseQuote"/>
              <w:rPr>
                <w:sz w:val="24"/>
                <w:szCs w:val="24"/>
              </w:rPr>
            </w:pPr>
            <w:r>
              <w:t> </w:t>
            </w:r>
          </w:p>
        </w:tc>
        <w:tc>
          <w:tcPr>
            <w:tcW w:w="526" w:type="pct"/>
            <w:gridSpan w:val="8"/>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double low-9 quotation mark</w:t>
            </w:r>
          </w:p>
        </w:tc>
      </w:tr>
      <w:tr w:rsidR="00190CB0" w:rsidTr="00190CB0">
        <w:trPr>
          <w:tblCellSpacing w:w="15" w:type="dxa"/>
        </w:trPr>
        <w:tc>
          <w:tcPr>
            <w:tcW w:w="554" w:type="pct"/>
            <w:gridSpan w:val="6"/>
            <w:tcBorders>
              <w:right w:val="single" w:sz="4" w:space="0" w:color="auto"/>
            </w:tcBorders>
            <w:vAlign w:val="center"/>
            <w:hideMark/>
          </w:tcPr>
          <w:p w:rsidR="00190CB0" w:rsidRDefault="00190CB0" w:rsidP="00E33C7B">
            <w:pPr>
              <w:pStyle w:val="IntenseQuote"/>
              <w:rPr>
                <w:sz w:val="24"/>
                <w:szCs w:val="24"/>
              </w:rPr>
            </w:pPr>
            <w:r>
              <w:t>133</w:t>
            </w:r>
          </w:p>
        </w:tc>
        <w:tc>
          <w:tcPr>
            <w:tcW w:w="221" w:type="pct"/>
            <w:gridSpan w:val="3"/>
            <w:tcBorders>
              <w:left w:val="single" w:sz="4" w:space="0" w:color="auto"/>
            </w:tcBorders>
            <w:vAlign w:val="center"/>
          </w:tcPr>
          <w:p w:rsidR="00190CB0" w:rsidRDefault="00190CB0" w:rsidP="00190CB0">
            <w:pPr>
              <w:pStyle w:val="IntenseQuote"/>
              <w:rPr>
                <w:sz w:val="24"/>
                <w:szCs w:val="24"/>
              </w:rPr>
            </w:pPr>
          </w:p>
        </w:tc>
        <w:tc>
          <w:tcPr>
            <w:tcW w:w="498"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33" w:type="pct"/>
            <w:gridSpan w:val="3"/>
            <w:tcBorders>
              <w:left w:val="single" w:sz="4" w:space="0" w:color="auto"/>
            </w:tcBorders>
            <w:vAlign w:val="center"/>
          </w:tcPr>
          <w:p w:rsidR="00190CB0" w:rsidRDefault="00190CB0" w:rsidP="00190CB0">
            <w:pPr>
              <w:pStyle w:val="IntenseQuote"/>
              <w:rPr>
                <w:sz w:val="24"/>
                <w:szCs w:val="24"/>
              </w:rPr>
            </w:pPr>
          </w:p>
        </w:tc>
        <w:tc>
          <w:tcPr>
            <w:tcW w:w="491" w:type="pct"/>
            <w:gridSpan w:val="6"/>
            <w:tcBorders>
              <w:right w:val="single" w:sz="4" w:space="0" w:color="auto"/>
            </w:tcBorders>
            <w:vAlign w:val="center"/>
            <w:hideMark/>
          </w:tcPr>
          <w:p w:rsidR="00190CB0" w:rsidRDefault="00190CB0" w:rsidP="00E33C7B">
            <w:pPr>
              <w:pStyle w:val="IntenseQuote"/>
              <w:rPr>
                <w:sz w:val="24"/>
                <w:szCs w:val="24"/>
              </w:rPr>
            </w:pPr>
            <w:r>
              <w:t>…</w:t>
            </w:r>
          </w:p>
        </w:tc>
        <w:tc>
          <w:tcPr>
            <w:tcW w:w="213" w:type="pct"/>
            <w:gridSpan w:val="3"/>
            <w:tcBorders>
              <w:left w:val="single" w:sz="4" w:space="0" w:color="auto"/>
            </w:tcBorders>
            <w:vAlign w:val="center"/>
          </w:tcPr>
          <w:p w:rsidR="00190CB0" w:rsidRDefault="00190CB0" w:rsidP="00190CB0">
            <w:pPr>
              <w:pStyle w:val="IntenseQuote"/>
              <w:rPr>
                <w:sz w:val="24"/>
                <w:szCs w:val="24"/>
              </w:rPr>
            </w:pPr>
          </w:p>
        </w:tc>
        <w:tc>
          <w:tcPr>
            <w:tcW w:w="299" w:type="pct"/>
            <w:gridSpan w:val="3"/>
            <w:tcBorders>
              <w:right w:val="single" w:sz="4" w:space="0" w:color="auto"/>
            </w:tcBorders>
            <w:vAlign w:val="center"/>
            <w:hideMark/>
          </w:tcPr>
          <w:p w:rsidR="00190CB0" w:rsidRDefault="00190CB0" w:rsidP="00E33C7B">
            <w:pPr>
              <w:pStyle w:val="IntenseQuote"/>
              <w:rPr>
                <w:sz w:val="24"/>
                <w:szCs w:val="24"/>
              </w:rPr>
            </w:pPr>
            <w:r>
              <w:t> </w:t>
            </w:r>
          </w:p>
        </w:tc>
        <w:tc>
          <w:tcPr>
            <w:tcW w:w="392" w:type="pct"/>
            <w:gridSpan w:val="6"/>
            <w:tcBorders>
              <w:left w:val="single" w:sz="4" w:space="0" w:color="auto"/>
            </w:tcBorders>
            <w:vAlign w:val="center"/>
          </w:tcPr>
          <w:p w:rsidR="00190CB0" w:rsidRDefault="00190CB0" w:rsidP="00190CB0">
            <w:pPr>
              <w:pStyle w:val="IntenseQuote"/>
              <w:rPr>
                <w:sz w:val="24"/>
                <w:szCs w:val="24"/>
              </w:rPr>
            </w:pPr>
          </w:p>
        </w:tc>
        <w:tc>
          <w:tcPr>
            <w:tcW w:w="216" w:type="pct"/>
            <w:gridSpan w:val="2"/>
            <w:tcBorders>
              <w:right w:val="single" w:sz="4" w:space="0" w:color="auto"/>
            </w:tcBorders>
            <w:vAlign w:val="center"/>
            <w:hideMark/>
          </w:tcPr>
          <w:p w:rsidR="00190CB0" w:rsidRDefault="00190CB0" w:rsidP="00E33C7B">
            <w:pPr>
              <w:pStyle w:val="IntenseQuote"/>
              <w:rPr>
                <w:sz w:val="24"/>
                <w:szCs w:val="24"/>
              </w:rPr>
            </w:pPr>
            <w:r>
              <w:t> </w:t>
            </w:r>
          </w:p>
        </w:tc>
        <w:tc>
          <w:tcPr>
            <w:tcW w:w="526" w:type="pct"/>
            <w:gridSpan w:val="8"/>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horizontal ellipsis</w:t>
            </w:r>
          </w:p>
        </w:tc>
      </w:tr>
      <w:tr w:rsidR="00190CB0" w:rsidTr="00190CB0">
        <w:trPr>
          <w:tblCellSpacing w:w="15" w:type="dxa"/>
        </w:trPr>
        <w:tc>
          <w:tcPr>
            <w:tcW w:w="554" w:type="pct"/>
            <w:gridSpan w:val="6"/>
            <w:tcBorders>
              <w:right w:val="single" w:sz="4" w:space="0" w:color="auto"/>
            </w:tcBorders>
            <w:vAlign w:val="center"/>
            <w:hideMark/>
          </w:tcPr>
          <w:p w:rsidR="00190CB0" w:rsidRDefault="00190CB0" w:rsidP="00E33C7B">
            <w:pPr>
              <w:pStyle w:val="IntenseQuote"/>
              <w:rPr>
                <w:sz w:val="24"/>
                <w:szCs w:val="24"/>
              </w:rPr>
            </w:pPr>
            <w:r>
              <w:t>134</w:t>
            </w:r>
          </w:p>
        </w:tc>
        <w:tc>
          <w:tcPr>
            <w:tcW w:w="221" w:type="pct"/>
            <w:gridSpan w:val="3"/>
            <w:tcBorders>
              <w:left w:val="single" w:sz="4" w:space="0" w:color="auto"/>
            </w:tcBorders>
            <w:vAlign w:val="center"/>
          </w:tcPr>
          <w:p w:rsidR="00190CB0" w:rsidRDefault="00190CB0" w:rsidP="00190CB0">
            <w:pPr>
              <w:pStyle w:val="IntenseQuote"/>
              <w:rPr>
                <w:sz w:val="24"/>
                <w:szCs w:val="24"/>
              </w:rPr>
            </w:pPr>
          </w:p>
        </w:tc>
        <w:tc>
          <w:tcPr>
            <w:tcW w:w="498"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33" w:type="pct"/>
            <w:gridSpan w:val="3"/>
            <w:tcBorders>
              <w:left w:val="single" w:sz="4" w:space="0" w:color="auto"/>
            </w:tcBorders>
            <w:vAlign w:val="center"/>
          </w:tcPr>
          <w:p w:rsidR="00190CB0" w:rsidRDefault="00190CB0" w:rsidP="00190CB0">
            <w:pPr>
              <w:pStyle w:val="IntenseQuote"/>
              <w:rPr>
                <w:sz w:val="24"/>
                <w:szCs w:val="24"/>
              </w:rPr>
            </w:pPr>
          </w:p>
        </w:tc>
        <w:tc>
          <w:tcPr>
            <w:tcW w:w="491" w:type="pct"/>
            <w:gridSpan w:val="6"/>
            <w:tcBorders>
              <w:right w:val="single" w:sz="4" w:space="0" w:color="auto"/>
            </w:tcBorders>
            <w:vAlign w:val="center"/>
            <w:hideMark/>
          </w:tcPr>
          <w:p w:rsidR="00190CB0" w:rsidRDefault="00190CB0" w:rsidP="00E33C7B">
            <w:pPr>
              <w:pStyle w:val="IntenseQuote"/>
              <w:rPr>
                <w:sz w:val="24"/>
                <w:szCs w:val="24"/>
              </w:rPr>
            </w:pPr>
            <w:r>
              <w:t>†</w:t>
            </w:r>
          </w:p>
        </w:tc>
        <w:tc>
          <w:tcPr>
            <w:tcW w:w="213" w:type="pct"/>
            <w:gridSpan w:val="3"/>
            <w:tcBorders>
              <w:left w:val="single" w:sz="4" w:space="0" w:color="auto"/>
            </w:tcBorders>
            <w:vAlign w:val="center"/>
          </w:tcPr>
          <w:p w:rsidR="00190CB0" w:rsidRDefault="00190CB0" w:rsidP="00190CB0">
            <w:pPr>
              <w:pStyle w:val="IntenseQuote"/>
              <w:rPr>
                <w:sz w:val="24"/>
                <w:szCs w:val="24"/>
              </w:rPr>
            </w:pPr>
          </w:p>
        </w:tc>
        <w:tc>
          <w:tcPr>
            <w:tcW w:w="299" w:type="pct"/>
            <w:gridSpan w:val="3"/>
            <w:tcBorders>
              <w:right w:val="single" w:sz="4" w:space="0" w:color="auto"/>
            </w:tcBorders>
            <w:vAlign w:val="center"/>
            <w:hideMark/>
          </w:tcPr>
          <w:p w:rsidR="00190CB0" w:rsidRDefault="00190CB0" w:rsidP="00E33C7B">
            <w:pPr>
              <w:pStyle w:val="IntenseQuote"/>
              <w:rPr>
                <w:sz w:val="24"/>
                <w:szCs w:val="24"/>
              </w:rPr>
            </w:pPr>
            <w:r>
              <w:t> </w:t>
            </w:r>
          </w:p>
        </w:tc>
        <w:tc>
          <w:tcPr>
            <w:tcW w:w="392" w:type="pct"/>
            <w:gridSpan w:val="6"/>
            <w:tcBorders>
              <w:left w:val="single" w:sz="4" w:space="0" w:color="auto"/>
            </w:tcBorders>
            <w:vAlign w:val="center"/>
          </w:tcPr>
          <w:p w:rsidR="00190CB0" w:rsidRDefault="00190CB0" w:rsidP="00190CB0">
            <w:pPr>
              <w:pStyle w:val="IntenseQuote"/>
              <w:rPr>
                <w:sz w:val="24"/>
                <w:szCs w:val="24"/>
              </w:rPr>
            </w:pPr>
          </w:p>
        </w:tc>
        <w:tc>
          <w:tcPr>
            <w:tcW w:w="216" w:type="pct"/>
            <w:gridSpan w:val="2"/>
            <w:tcBorders>
              <w:right w:val="single" w:sz="4" w:space="0" w:color="auto"/>
            </w:tcBorders>
            <w:vAlign w:val="center"/>
            <w:hideMark/>
          </w:tcPr>
          <w:p w:rsidR="00190CB0" w:rsidRDefault="00190CB0" w:rsidP="00E33C7B">
            <w:pPr>
              <w:pStyle w:val="IntenseQuote"/>
              <w:rPr>
                <w:sz w:val="24"/>
                <w:szCs w:val="24"/>
              </w:rPr>
            </w:pPr>
            <w:r>
              <w:t> </w:t>
            </w:r>
          </w:p>
        </w:tc>
        <w:tc>
          <w:tcPr>
            <w:tcW w:w="526" w:type="pct"/>
            <w:gridSpan w:val="8"/>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dagger</w:t>
            </w:r>
          </w:p>
        </w:tc>
      </w:tr>
      <w:tr w:rsidR="00190CB0" w:rsidTr="00190CB0">
        <w:trPr>
          <w:tblCellSpacing w:w="15" w:type="dxa"/>
        </w:trPr>
        <w:tc>
          <w:tcPr>
            <w:tcW w:w="444" w:type="pct"/>
            <w:gridSpan w:val="4"/>
            <w:tcBorders>
              <w:right w:val="single" w:sz="4" w:space="0" w:color="auto"/>
            </w:tcBorders>
            <w:vAlign w:val="center"/>
            <w:hideMark/>
          </w:tcPr>
          <w:p w:rsidR="00190CB0" w:rsidRDefault="00190CB0" w:rsidP="00E33C7B">
            <w:pPr>
              <w:pStyle w:val="IntenseQuote"/>
              <w:rPr>
                <w:sz w:val="24"/>
                <w:szCs w:val="24"/>
              </w:rPr>
            </w:pPr>
            <w:r>
              <w:t>135</w:t>
            </w:r>
          </w:p>
        </w:tc>
        <w:tc>
          <w:tcPr>
            <w:tcW w:w="331" w:type="pct"/>
            <w:gridSpan w:val="5"/>
            <w:tcBorders>
              <w:left w:val="single" w:sz="4" w:space="0" w:color="auto"/>
            </w:tcBorders>
            <w:vAlign w:val="center"/>
          </w:tcPr>
          <w:p w:rsidR="00190CB0" w:rsidRDefault="00190CB0" w:rsidP="00190CB0">
            <w:pPr>
              <w:pStyle w:val="IntenseQuote"/>
              <w:rPr>
                <w:sz w:val="24"/>
                <w:szCs w:val="24"/>
              </w:rPr>
            </w:pPr>
          </w:p>
        </w:tc>
        <w:tc>
          <w:tcPr>
            <w:tcW w:w="382" w:type="pct"/>
            <w:gridSpan w:val="4"/>
            <w:tcBorders>
              <w:right w:val="single" w:sz="4" w:space="0" w:color="auto"/>
            </w:tcBorders>
            <w:vAlign w:val="center"/>
            <w:hideMark/>
          </w:tcPr>
          <w:p w:rsidR="00190CB0" w:rsidRDefault="00190CB0" w:rsidP="00E33C7B">
            <w:pPr>
              <w:pStyle w:val="IntenseQuote"/>
              <w:rPr>
                <w:sz w:val="24"/>
                <w:szCs w:val="24"/>
              </w:rPr>
            </w:pPr>
            <w:r>
              <w:t> </w:t>
            </w:r>
          </w:p>
        </w:tc>
        <w:tc>
          <w:tcPr>
            <w:tcW w:w="349" w:type="pct"/>
            <w:gridSpan w:val="5"/>
            <w:tcBorders>
              <w:left w:val="single" w:sz="4" w:space="0" w:color="auto"/>
            </w:tcBorders>
            <w:vAlign w:val="center"/>
          </w:tcPr>
          <w:p w:rsidR="00190CB0" w:rsidRDefault="00190CB0" w:rsidP="00190CB0">
            <w:pPr>
              <w:pStyle w:val="IntenseQuote"/>
              <w:rPr>
                <w:sz w:val="24"/>
                <w:szCs w:val="24"/>
              </w:rPr>
            </w:pPr>
          </w:p>
        </w:tc>
        <w:tc>
          <w:tcPr>
            <w:tcW w:w="425" w:type="pct"/>
            <w:gridSpan w:val="5"/>
            <w:tcBorders>
              <w:right w:val="single" w:sz="4" w:space="0" w:color="auto"/>
            </w:tcBorders>
            <w:vAlign w:val="center"/>
            <w:hideMark/>
          </w:tcPr>
          <w:p w:rsidR="00190CB0" w:rsidRDefault="00190CB0" w:rsidP="00E33C7B">
            <w:pPr>
              <w:pStyle w:val="IntenseQuote"/>
              <w:rPr>
                <w:sz w:val="24"/>
                <w:szCs w:val="24"/>
              </w:rPr>
            </w:pPr>
            <w:r>
              <w:t>‡</w:t>
            </w:r>
          </w:p>
        </w:tc>
        <w:tc>
          <w:tcPr>
            <w:tcW w:w="279" w:type="pct"/>
            <w:gridSpan w:val="4"/>
            <w:tcBorders>
              <w:left w:val="single" w:sz="4" w:space="0" w:color="auto"/>
            </w:tcBorders>
            <w:vAlign w:val="center"/>
          </w:tcPr>
          <w:p w:rsidR="00190CB0" w:rsidRDefault="00190CB0" w:rsidP="00190CB0">
            <w:pPr>
              <w:pStyle w:val="IntenseQuote"/>
              <w:rPr>
                <w:sz w:val="24"/>
                <w:szCs w:val="24"/>
              </w:rPr>
            </w:pPr>
          </w:p>
        </w:tc>
        <w:tc>
          <w:tcPr>
            <w:tcW w:w="491"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00" w:type="pct"/>
            <w:gridSpan w:val="3"/>
            <w:tcBorders>
              <w:left w:val="single" w:sz="4" w:space="0" w:color="auto"/>
            </w:tcBorders>
            <w:vAlign w:val="center"/>
          </w:tcPr>
          <w:p w:rsidR="00190CB0" w:rsidRDefault="00190CB0" w:rsidP="00190CB0">
            <w:pPr>
              <w:pStyle w:val="IntenseQuote"/>
              <w:rPr>
                <w:sz w:val="24"/>
                <w:szCs w:val="24"/>
              </w:rPr>
            </w:pPr>
          </w:p>
        </w:tc>
        <w:tc>
          <w:tcPr>
            <w:tcW w:w="454"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88" w:type="pct"/>
            <w:gridSpan w:val="4"/>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double dagger</w:t>
            </w:r>
          </w:p>
        </w:tc>
      </w:tr>
      <w:tr w:rsidR="00190CB0" w:rsidTr="00190CB0">
        <w:trPr>
          <w:tblCellSpacing w:w="15" w:type="dxa"/>
        </w:trPr>
        <w:tc>
          <w:tcPr>
            <w:tcW w:w="444" w:type="pct"/>
            <w:gridSpan w:val="4"/>
            <w:tcBorders>
              <w:right w:val="single" w:sz="4" w:space="0" w:color="auto"/>
            </w:tcBorders>
            <w:vAlign w:val="center"/>
            <w:hideMark/>
          </w:tcPr>
          <w:p w:rsidR="00190CB0" w:rsidRDefault="00190CB0" w:rsidP="00E33C7B">
            <w:pPr>
              <w:pStyle w:val="IntenseQuote"/>
              <w:rPr>
                <w:sz w:val="24"/>
                <w:szCs w:val="24"/>
              </w:rPr>
            </w:pPr>
            <w:r>
              <w:t>136</w:t>
            </w:r>
          </w:p>
        </w:tc>
        <w:tc>
          <w:tcPr>
            <w:tcW w:w="331" w:type="pct"/>
            <w:gridSpan w:val="5"/>
            <w:tcBorders>
              <w:left w:val="single" w:sz="4" w:space="0" w:color="auto"/>
            </w:tcBorders>
            <w:vAlign w:val="center"/>
          </w:tcPr>
          <w:p w:rsidR="00190CB0" w:rsidRDefault="00190CB0" w:rsidP="00190CB0">
            <w:pPr>
              <w:pStyle w:val="IntenseQuote"/>
              <w:rPr>
                <w:sz w:val="24"/>
                <w:szCs w:val="24"/>
              </w:rPr>
            </w:pPr>
          </w:p>
        </w:tc>
        <w:tc>
          <w:tcPr>
            <w:tcW w:w="382" w:type="pct"/>
            <w:gridSpan w:val="4"/>
            <w:tcBorders>
              <w:right w:val="single" w:sz="4" w:space="0" w:color="auto"/>
            </w:tcBorders>
            <w:vAlign w:val="center"/>
            <w:hideMark/>
          </w:tcPr>
          <w:p w:rsidR="00190CB0" w:rsidRDefault="00190CB0" w:rsidP="00E33C7B">
            <w:pPr>
              <w:pStyle w:val="IntenseQuote"/>
              <w:rPr>
                <w:sz w:val="24"/>
                <w:szCs w:val="24"/>
              </w:rPr>
            </w:pPr>
            <w:r>
              <w:t> </w:t>
            </w:r>
          </w:p>
        </w:tc>
        <w:tc>
          <w:tcPr>
            <w:tcW w:w="349" w:type="pct"/>
            <w:gridSpan w:val="5"/>
            <w:tcBorders>
              <w:left w:val="single" w:sz="4" w:space="0" w:color="auto"/>
            </w:tcBorders>
            <w:vAlign w:val="center"/>
          </w:tcPr>
          <w:p w:rsidR="00190CB0" w:rsidRDefault="00190CB0" w:rsidP="00190CB0">
            <w:pPr>
              <w:pStyle w:val="IntenseQuote"/>
              <w:rPr>
                <w:sz w:val="24"/>
                <w:szCs w:val="24"/>
              </w:rPr>
            </w:pPr>
          </w:p>
        </w:tc>
        <w:tc>
          <w:tcPr>
            <w:tcW w:w="425" w:type="pct"/>
            <w:gridSpan w:val="5"/>
            <w:tcBorders>
              <w:right w:val="single" w:sz="4" w:space="0" w:color="auto"/>
            </w:tcBorders>
            <w:vAlign w:val="center"/>
            <w:hideMark/>
          </w:tcPr>
          <w:p w:rsidR="00190CB0" w:rsidRDefault="00190CB0" w:rsidP="00E33C7B">
            <w:pPr>
              <w:pStyle w:val="IntenseQuote"/>
              <w:rPr>
                <w:sz w:val="24"/>
                <w:szCs w:val="24"/>
              </w:rPr>
            </w:pPr>
            <w:r>
              <w:t>ˆ</w:t>
            </w:r>
          </w:p>
        </w:tc>
        <w:tc>
          <w:tcPr>
            <w:tcW w:w="279" w:type="pct"/>
            <w:gridSpan w:val="4"/>
            <w:tcBorders>
              <w:left w:val="single" w:sz="4" w:space="0" w:color="auto"/>
            </w:tcBorders>
            <w:vAlign w:val="center"/>
          </w:tcPr>
          <w:p w:rsidR="00190CB0" w:rsidRDefault="00190CB0" w:rsidP="00190CB0">
            <w:pPr>
              <w:pStyle w:val="IntenseQuote"/>
              <w:rPr>
                <w:sz w:val="24"/>
                <w:szCs w:val="24"/>
              </w:rPr>
            </w:pPr>
          </w:p>
        </w:tc>
        <w:tc>
          <w:tcPr>
            <w:tcW w:w="491"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00" w:type="pct"/>
            <w:gridSpan w:val="3"/>
            <w:tcBorders>
              <w:left w:val="single" w:sz="4" w:space="0" w:color="auto"/>
            </w:tcBorders>
            <w:vAlign w:val="center"/>
          </w:tcPr>
          <w:p w:rsidR="00190CB0" w:rsidRDefault="00190CB0" w:rsidP="00190CB0">
            <w:pPr>
              <w:pStyle w:val="IntenseQuote"/>
              <w:rPr>
                <w:sz w:val="24"/>
                <w:szCs w:val="24"/>
              </w:rPr>
            </w:pPr>
          </w:p>
        </w:tc>
        <w:tc>
          <w:tcPr>
            <w:tcW w:w="454"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88" w:type="pct"/>
            <w:gridSpan w:val="4"/>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modifier letter circumflex accent</w:t>
            </w:r>
          </w:p>
        </w:tc>
      </w:tr>
      <w:tr w:rsidR="00190CB0" w:rsidTr="00190CB0">
        <w:trPr>
          <w:tblCellSpacing w:w="15" w:type="dxa"/>
        </w:trPr>
        <w:tc>
          <w:tcPr>
            <w:tcW w:w="444" w:type="pct"/>
            <w:gridSpan w:val="4"/>
            <w:tcBorders>
              <w:right w:val="single" w:sz="4" w:space="0" w:color="auto"/>
            </w:tcBorders>
            <w:vAlign w:val="center"/>
            <w:hideMark/>
          </w:tcPr>
          <w:p w:rsidR="00190CB0" w:rsidRDefault="00190CB0" w:rsidP="00E33C7B">
            <w:pPr>
              <w:pStyle w:val="IntenseQuote"/>
              <w:rPr>
                <w:sz w:val="24"/>
                <w:szCs w:val="24"/>
              </w:rPr>
            </w:pPr>
            <w:r>
              <w:t>137</w:t>
            </w:r>
          </w:p>
        </w:tc>
        <w:tc>
          <w:tcPr>
            <w:tcW w:w="331" w:type="pct"/>
            <w:gridSpan w:val="5"/>
            <w:tcBorders>
              <w:left w:val="single" w:sz="4" w:space="0" w:color="auto"/>
            </w:tcBorders>
            <w:vAlign w:val="center"/>
          </w:tcPr>
          <w:p w:rsidR="00190CB0" w:rsidRDefault="00190CB0" w:rsidP="00190CB0">
            <w:pPr>
              <w:pStyle w:val="IntenseQuote"/>
              <w:rPr>
                <w:sz w:val="24"/>
                <w:szCs w:val="24"/>
              </w:rPr>
            </w:pPr>
          </w:p>
        </w:tc>
        <w:tc>
          <w:tcPr>
            <w:tcW w:w="382" w:type="pct"/>
            <w:gridSpan w:val="4"/>
            <w:tcBorders>
              <w:right w:val="single" w:sz="4" w:space="0" w:color="auto"/>
            </w:tcBorders>
            <w:vAlign w:val="center"/>
            <w:hideMark/>
          </w:tcPr>
          <w:p w:rsidR="00190CB0" w:rsidRDefault="00190CB0" w:rsidP="00E33C7B">
            <w:pPr>
              <w:pStyle w:val="IntenseQuote"/>
              <w:rPr>
                <w:sz w:val="24"/>
                <w:szCs w:val="24"/>
              </w:rPr>
            </w:pPr>
            <w:r>
              <w:t> </w:t>
            </w:r>
          </w:p>
        </w:tc>
        <w:tc>
          <w:tcPr>
            <w:tcW w:w="349" w:type="pct"/>
            <w:gridSpan w:val="5"/>
            <w:tcBorders>
              <w:left w:val="single" w:sz="4" w:space="0" w:color="auto"/>
            </w:tcBorders>
            <w:vAlign w:val="center"/>
          </w:tcPr>
          <w:p w:rsidR="00190CB0" w:rsidRDefault="00190CB0" w:rsidP="00190CB0">
            <w:pPr>
              <w:pStyle w:val="IntenseQuote"/>
              <w:rPr>
                <w:sz w:val="24"/>
                <w:szCs w:val="24"/>
              </w:rPr>
            </w:pPr>
          </w:p>
        </w:tc>
        <w:tc>
          <w:tcPr>
            <w:tcW w:w="425" w:type="pct"/>
            <w:gridSpan w:val="5"/>
            <w:tcBorders>
              <w:right w:val="single" w:sz="4" w:space="0" w:color="auto"/>
            </w:tcBorders>
            <w:vAlign w:val="center"/>
            <w:hideMark/>
          </w:tcPr>
          <w:p w:rsidR="00190CB0" w:rsidRDefault="00190CB0" w:rsidP="00E33C7B">
            <w:pPr>
              <w:pStyle w:val="IntenseQuote"/>
              <w:rPr>
                <w:sz w:val="24"/>
                <w:szCs w:val="24"/>
              </w:rPr>
            </w:pPr>
            <w:r>
              <w:t>‰</w:t>
            </w:r>
          </w:p>
        </w:tc>
        <w:tc>
          <w:tcPr>
            <w:tcW w:w="279" w:type="pct"/>
            <w:gridSpan w:val="4"/>
            <w:tcBorders>
              <w:left w:val="single" w:sz="4" w:space="0" w:color="auto"/>
            </w:tcBorders>
            <w:vAlign w:val="center"/>
          </w:tcPr>
          <w:p w:rsidR="00190CB0" w:rsidRDefault="00190CB0" w:rsidP="00190CB0">
            <w:pPr>
              <w:pStyle w:val="IntenseQuote"/>
              <w:rPr>
                <w:sz w:val="24"/>
                <w:szCs w:val="24"/>
              </w:rPr>
            </w:pPr>
          </w:p>
        </w:tc>
        <w:tc>
          <w:tcPr>
            <w:tcW w:w="491"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00" w:type="pct"/>
            <w:gridSpan w:val="3"/>
            <w:tcBorders>
              <w:left w:val="single" w:sz="4" w:space="0" w:color="auto"/>
            </w:tcBorders>
            <w:vAlign w:val="center"/>
          </w:tcPr>
          <w:p w:rsidR="00190CB0" w:rsidRDefault="00190CB0" w:rsidP="00190CB0">
            <w:pPr>
              <w:pStyle w:val="IntenseQuote"/>
              <w:rPr>
                <w:sz w:val="24"/>
                <w:szCs w:val="24"/>
              </w:rPr>
            </w:pPr>
          </w:p>
        </w:tc>
        <w:tc>
          <w:tcPr>
            <w:tcW w:w="454"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88" w:type="pct"/>
            <w:gridSpan w:val="4"/>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per mille sign</w:t>
            </w:r>
          </w:p>
        </w:tc>
      </w:tr>
      <w:tr w:rsidR="00190CB0" w:rsidTr="00190CB0">
        <w:trPr>
          <w:tblCellSpacing w:w="15" w:type="dxa"/>
        </w:trPr>
        <w:tc>
          <w:tcPr>
            <w:tcW w:w="444" w:type="pct"/>
            <w:gridSpan w:val="4"/>
            <w:tcBorders>
              <w:right w:val="single" w:sz="4" w:space="0" w:color="auto"/>
            </w:tcBorders>
            <w:vAlign w:val="center"/>
            <w:hideMark/>
          </w:tcPr>
          <w:p w:rsidR="00190CB0" w:rsidRDefault="00190CB0" w:rsidP="00E33C7B">
            <w:pPr>
              <w:pStyle w:val="IntenseQuote"/>
              <w:rPr>
                <w:sz w:val="24"/>
                <w:szCs w:val="24"/>
              </w:rPr>
            </w:pPr>
            <w:r>
              <w:t>138</w:t>
            </w:r>
          </w:p>
        </w:tc>
        <w:tc>
          <w:tcPr>
            <w:tcW w:w="331" w:type="pct"/>
            <w:gridSpan w:val="5"/>
            <w:tcBorders>
              <w:left w:val="single" w:sz="4" w:space="0" w:color="auto"/>
            </w:tcBorders>
            <w:vAlign w:val="center"/>
          </w:tcPr>
          <w:p w:rsidR="00190CB0" w:rsidRDefault="00190CB0" w:rsidP="00190CB0">
            <w:pPr>
              <w:pStyle w:val="IntenseQuote"/>
              <w:rPr>
                <w:sz w:val="24"/>
                <w:szCs w:val="24"/>
              </w:rPr>
            </w:pPr>
          </w:p>
        </w:tc>
        <w:tc>
          <w:tcPr>
            <w:tcW w:w="382" w:type="pct"/>
            <w:gridSpan w:val="4"/>
            <w:tcBorders>
              <w:right w:val="single" w:sz="4" w:space="0" w:color="auto"/>
            </w:tcBorders>
            <w:vAlign w:val="center"/>
            <w:hideMark/>
          </w:tcPr>
          <w:p w:rsidR="00190CB0" w:rsidRDefault="00190CB0" w:rsidP="00E33C7B">
            <w:pPr>
              <w:pStyle w:val="IntenseQuote"/>
              <w:rPr>
                <w:sz w:val="24"/>
                <w:szCs w:val="24"/>
              </w:rPr>
            </w:pPr>
            <w:r>
              <w:t> </w:t>
            </w:r>
          </w:p>
        </w:tc>
        <w:tc>
          <w:tcPr>
            <w:tcW w:w="349" w:type="pct"/>
            <w:gridSpan w:val="5"/>
            <w:tcBorders>
              <w:left w:val="single" w:sz="4" w:space="0" w:color="auto"/>
            </w:tcBorders>
            <w:vAlign w:val="center"/>
          </w:tcPr>
          <w:p w:rsidR="00190CB0" w:rsidRDefault="00190CB0" w:rsidP="00190CB0">
            <w:pPr>
              <w:pStyle w:val="IntenseQuote"/>
              <w:rPr>
                <w:sz w:val="24"/>
                <w:szCs w:val="24"/>
              </w:rPr>
            </w:pPr>
          </w:p>
        </w:tc>
        <w:tc>
          <w:tcPr>
            <w:tcW w:w="425" w:type="pct"/>
            <w:gridSpan w:val="5"/>
            <w:tcBorders>
              <w:right w:val="single" w:sz="4" w:space="0" w:color="auto"/>
            </w:tcBorders>
            <w:vAlign w:val="center"/>
            <w:hideMark/>
          </w:tcPr>
          <w:p w:rsidR="00190CB0" w:rsidRDefault="00190CB0" w:rsidP="00E33C7B">
            <w:pPr>
              <w:pStyle w:val="IntenseQuote"/>
              <w:rPr>
                <w:sz w:val="24"/>
                <w:szCs w:val="24"/>
              </w:rPr>
            </w:pPr>
            <w:r>
              <w:t>Š</w:t>
            </w:r>
          </w:p>
        </w:tc>
        <w:tc>
          <w:tcPr>
            <w:tcW w:w="279" w:type="pct"/>
            <w:gridSpan w:val="4"/>
            <w:tcBorders>
              <w:left w:val="single" w:sz="4" w:space="0" w:color="auto"/>
            </w:tcBorders>
            <w:vAlign w:val="center"/>
          </w:tcPr>
          <w:p w:rsidR="00190CB0" w:rsidRDefault="00190CB0" w:rsidP="00190CB0">
            <w:pPr>
              <w:pStyle w:val="IntenseQuote"/>
              <w:rPr>
                <w:sz w:val="24"/>
                <w:szCs w:val="24"/>
              </w:rPr>
            </w:pPr>
          </w:p>
        </w:tc>
        <w:tc>
          <w:tcPr>
            <w:tcW w:w="491"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00" w:type="pct"/>
            <w:gridSpan w:val="3"/>
            <w:tcBorders>
              <w:left w:val="single" w:sz="4" w:space="0" w:color="auto"/>
            </w:tcBorders>
            <w:vAlign w:val="center"/>
          </w:tcPr>
          <w:p w:rsidR="00190CB0" w:rsidRDefault="00190CB0" w:rsidP="00190CB0">
            <w:pPr>
              <w:pStyle w:val="IntenseQuote"/>
              <w:rPr>
                <w:sz w:val="24"/>
                <w:szCs w:val="24"/>
              </w:rPr>
            </w:pPr>
          </w:p>
        </w:tc>
        <w:tc>
          <w:tcPr>
            <w:tcW w:w="454"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88" w:type="pct"/>
            <w:gridSpan w:val="4"/>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 xml:space="preserve">Latin capital letter S with </w:t>
            </w:r>
            <w:proofErr w:type="spellStart"/>
            <w:r>
              <w:t>caron</w:t>
            </w:r>
            <w:proofErr w:type="spellEnd"/>
          </w:p>
        </w:tc>
      </w:tr>
      <w:tr w:rsidR="00190CB0" w:rsidTr="00190CB0">
        <w:trPr>
          <w:tblCellSpacing w:w="15" w:type="dxa"/>
        </w:trPr>
        <w:tc>
          <w:tcPr>
            <w:tcW w:w="444" w:type="pct"/>
            <w:gridSpan w:val="4"/>
            <w:tcBorders>
              <w:right w:val="single" w:sz="4" w:space="0" w:color="auto"/>
            </w:tcBorders>
            <w:vAlign w:val="center"/>
            <w:hideMark/>
          </w:tcPr>
          <w:p w:rsidR="00190CB0" w:rsidRDefault="00190CB0" w:rsidP="00E33C7B">
            <w:pPr>
              <w:pStyle w:val="IntenseQuote"/>
              <w:rPr>
                <w:sz w:val="24"/>
                <w:szCs w:val="24"/>
              </w:rPr>
            </w:pPr>
            <w:r>
              <w:t>139</w:t>
            </w:r>
          </w:p>
        </w:tc>
        <w:tc>
          <w:tcPr>
            <w:tcW w:w="331" w:type="pct"/>
            <w:gridSpan w:val="5"/>
            <w:tcBorders>
              <w:left w:val="single" w:sz="4" w:space="0" w:color="auto"/>
            </w:tcBorders>
            <w:vAlign w:val="center"/>
          </w:tcPr>
          <w:p w:rsidR="00190CB0" w:rsidRDefault="00190CB0" w:rsidP="00190CB0">
            <w:pPr>
              <w:pStyle w:val="IntenseQuote"/>
              <w:rPr>
                <w:sz w:val="24"/>
                <w:szCs w:val="24"/>
              </w:rPr>
            </w:pPr>
          </w:p>
        </w:tc>
        <w:tc>
          <w:tcPr>
            <w:tcW w:w="382" w:type="pct"/>
            <w:gridSpan w:val="4"/>
            <w:tcBorders>
              <w:right w:val="single" w:sz="4" w:space="0" w:color="auto"/>
            </w:tcBorders>
            <w:vAlign w:val="center"/>
            <w:hideMark/>
          </w:tcPr>
          <w:p w:rsidR="00190CB0" w:rsidRDefault="00190CB0" w:rsidP="00E33C7B">
            <w:pPr>
              <w:pStyle w:val="IntenseQuote"/>
              <w:rPr>
                <w:sz w:val="24"/>
                <w:szCs w:val="24"/>
              </w:rPr>
            </w:pPr>
            <w:r>
              <w:t> </w:t>
            </w:r>
          </w:p>
        </w:tc>
        <w:tc>
          <w:tcPr>
            <w:tcW w:w="349" w:type="pct"/>
            <w:gridSpan w:val="5"/>
            <w:tcBorders>
              <w:left w:val="single" w:sz="4" w:space="0" w:color="auto"/>
            </w:tcBorders>
            <w:vAlign w:val="center"/>
          </w:tcPr>
          <w:p w:rsidR="00190CB0" w:rsidRDefault="00190CB0" w:rsidP="00190CB0">
            <w:pPr>
              <w:pStyle w:val="IntenseQuote"/>
              <w:rPr>
                <w:sz w:val="24"/>
                <w:szCs w:val="24"/>
              </w:rPr>
            </w:pPr>
          </w:p>
        </w:tc>
        <w:tc>
          <w:tcPr>
            <w:tcW w:w="425" w:type="pct"/>
            <w:gridSpan w:val="5"/>
            <w:tcBorders>
              <w:right w:val="single" w:sz="4" w:space="0" w:color="auto"/>
            </w:tcBorders>
            <w:vAlign w:val="center"/>
            <w:hideMark/>
          </w:tcPr>
          <w:p w:rsidR="00190CB0" w:rsidRDefault="00190CB0" w:rsidP="00E33C7B">
            <w:pPr>
              <w:pStyle w:val="IntenseQuote"/>
              <w:rPr>
                <w:sz w:val="24"/>
                <w:szCs w:val="24"/>
              </w:rPr>
            </w:pPr>
            <w:r>
              <w:t>‹</w:t>
            </w:r>
          </w:p>
        </w:tc>
        <w:tc>
          <w:tcPr>
            <w:tcW w:w="279" w:type="pct"/>
            <w:gridSpan w:val="4"/>
            <w:tcBorders>
              <w:left w:val="single" w:sz="4" w:space="0" w:color="auto"/>
            </w:tcBorders>
            <w:vAlign w:val="center"/>
          </w:tcPr>
          <w:p w:rsidR="00190CB0" w:rsidRDefault="00190CB0" w:rsidP="00190CB0">
            <w:pPr>
              <w:pStyle w:val="IntenseQuote"/>
              <w:rPr>
                <w:sz w:val="24"/>
                <w:szCs w:val="24"/>
              </w:rPr>
            </w:pPr>
          </w:p>
        </w:tc>
        <w:tc>
          <w:tcPr>
            <w:tcW w:w="491"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00" w:type="pct"/>
            <w:gridSpan w:val="3"/>
            <w:tcBorders>
              <w:left w:val="single" w:sz="4" w:space="0" w:color="auto"/>
            </w:tcBorders>
            <w:vAlign w:val="center"/>
          </w:tcPr>
          <w:p w:rsidR="00190CB0" w:rsidRDefault="00190CB0" w:rsidP="00190CB0">
            <w:pPr>
              <w:pStyle w:val="IntenseQuote"/>
              <w:rPr>
                <w:sz w:val="24"/>
                <w:szCs w:val="24"/>
              </w:rPr>
            </w:pPr>
          </w:p>
        </w:tc>
        <w:tc>
          <w:tcPr>
            <w:tcW w:w="454"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88" w:type="pct"/>
            <w:gridSpan w:val="4"/>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single left-pointing angle quotation mark</w:t>
            </w:r>
          </w:p>
        </w:tc>
      </w:tr>
      <w:tr w:rsidR="00190CB0" w:rsidTr="00190CB0">
        <w:trPr>
          <w:tblCellSpacing w:w="15" w:type="dxa"/>
        </w:trPr>
        <w:tc>
          <w:tcPr>
            <w:tcW w:w="444" w:type="pct"/>
            <w:gridSpan w:val="4"/>
            <w:tcBorders>
              <w:right w:val="single" w:sz="4" w:space="0" w:color="auto"/>
            </w:tcBorders>
            <w:vAlign w:val="center"/>
            <w:hideMark/>
          </w:tcPr>
          <w:p w:rsidR="00190CB0" w:rsidRDefault="00190CB0" w:rsidP="00E33C7B">
            <w:pPr>
              <w:pStyle w:val="IntenseQuote"/>
              <w:rPr>
                <w:sz w:val="24"/>
                <w:szCs w:val="24"/>
              </w:rPr>
            </w:pPr>
            <w:r>
              <w:t>140</w:t>
            </w:r>
          </w:p>
        </w:tc>
        <w:tc>
          <w:tcPr>
            <w:tcW w:w="331" w:type="pct"/>
            <w:gridSpan w:val="5"/>
            <w:tcBorders>
              <w:left w:val="single" w:sz="4" w:space="0" w:color="auto"/>
            </w:tcBorders>
            <w:vAlign w:val="center"/>
          </w:tcPr>
          <w:p w:rsidR="00190CB0" w:rsidRDefault="00190CB0" w:rsidP="00190CB0">
            <w:pPr>
              <w:pStyle w:val="IntenseQuote"/>
              <w:rPr>
                <w:sz w:val="24"/>
                <w:szCs w:val="24"/>
              </w:rPr>
            </w:pPr>
          </w:p>
        </w:tc>
        <w:tc>
          <w:tcPr>
            <w:tcW w:w="382" w:type="pct"/>
            <w:gridSpan w:val="4"/>
            <w:tcBorders>
              <w:right w:val="single" w:sz="4" w:space="0" w:color="auto"/>
            </w:tcBorders>
            <w:vAlign w:val="center"/>
            <w:hideMark/>
          </w:tcPr>
          <w:p w:rsidR="00190CB0" w:rsidRDefault="00190CB0" w:rsidP="00E33C7B">
            <w:pPr>
              <w:pStyle w:val="IntenseQuote"/>
              <w:rPr>
                <w:sz w:val="24"/>
                <w:szCs w:val="24"/>
              </w:rPr>
            </w:pPr>
            <w:r>
              <w:t> </w:t>
            </w:r>
          </w:p>
        </w:tc>
        <w:tc>
          <w:tcPr>
            <w:tcW w:w="349" w:type="pct"/>
            <w:gridSpan w:val="5"/>
            <w:tcBorders>
              <w:left w:val="single" w:sz="4" w:space="0" w:color="auto"/>
            </w:tcBorders>
            <w:vAlign w:val="center"/>
          </w:tcPr>
          <w:p w:rsidR="00190CB0" w:rsidRDefault="00190CB0" w:rsidP="00190CB0">
            <w:pPr>
              <w:pStyle w:val="IntenseQuote"/>
              <w:rPr>
                <w:sz w:val="24"/>
                <w:szCs w:val="24"/>
              </w:rPr>
            </w:pPr>
          </w:p>
        </w:tc>
        <w:tc>
          <w:tcPr>
            <w:tcW w:w="425" w:type="pct"/>
            <w:gridSpan w:val="5"/>
            <w:tcBorders>
              <w:right w:val="single" w:sz="4" w:space="0" w:color="auto"/>
            </w:tcBorders>
            <w:vAlign w:val="center"/>
            <w:hideMark/>
          </w:tcPr>
          <w:p w:rsidR="00190CB0" w:rsidRDefault="00190CB0" w:rsidP="00E33C7B">
            <w:pPr>
              <w:pStyle w:val="IntenseQuote"/>
              <w:rPr>
                <w:sz w:val="24"/>
                <w:szCs w:val="24"/>
              </w:rPr>
            </w:pPr>
            <w:r>
              <w:t>Œ</w:t>
            </w:r>
          </w:p>
        </w:tc>
        <w:tc>
          <w:tcPr>
            <w:tcW w:w="279" w:type="pct"/>
            <w:gridSpan w:val="4"/>
            <w:tcBorders>
              <w:left w:val="single" w:sz="4" w:space="0" w:color="auto"/>
            </w:tcBorders>
            <w:vAlign w:val="center"/>
          </w:tcPr>
          <w:p w:rsidR="00190CB0" w:rsidRDefault="00190CB0" w:rsidP="00190CB0">
            <w:pPr>
              <w:pStyle w:val="IntenseQuote"/>
              <w:rPr>
                <w:sz w:val="24"/>
                <w:szCs w:val="24"/>
              </w:rPr>
            </w:pPr>
          </w:p>
        </w:tc>
        <w:tc>
          <w:tcPr>
            <w:tcW w:w="491"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00" w:type="pct"/>
            <w:gridSpan w:val="3"/>
            <w:tcBorders>
              <w:left w:val="single" w:sz="4" w:space="0" w:color="auto"/>
            </w:tcBorders>
            <w:vAlign w:val="center"/>
          </w:tcPr>
          <w:p w:rsidR="00190CB0" w:rsidRDefault="00190CB0" w:rsidP="00190CB0">
            <w:pPr>
              <w:pStyle w:val="IntenseQuote"/>
              <w:rPr>
                <w:sz w:val="24"/>
                <w:szCs w:val="24"/>
              </w:rPr>
            </w:pPr>
          </w:p>
        </w:tc>
        <w:tc>
          <w:tcPr>
            <w:tcW w:w="454"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88" w:type="pct"/>
            <w:gridSpan w:val="4"/>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Latin capital ligature OE</w:t>
            </w:r>
          </w:p>
        </w:tc>
      </w:tr>
      <w:tr w:rsidR="00190CB0" w:rsidTr="00190CB0">
        <w:trPr>
          <w:tblCellSpacing w:w="15" w:type="dxa"/>
        </w:trPr>
        <w:tc>
          <w:tcPr>
            <w:tcW w:w="444" w:type="pct"/>
            <w:gridSpan w:val="4"/>
            <w:tcBorders>
              <w:right w:val="single" w:sz="4" w:space="0" w:color="auto"/>
            </w:tcBorders>
            <w:vAlign w:val="center"/>
            <w:hideMark/>
          </w:tcPr>
          <w:p w:rsidR="00190CB0" w:rsidRDefault="00190CB0" w:rsidP="00E33C7B">
            <w:pPr>
              <w:pStyle w:val="IntenseQuote"/>
              <w:rPr>
                <w:sz w:val="24"/>
                <w:szCs w:val="24"/>
              </w:rPr>
            </w:pPr>
            <w:r>
              <w:t>141</w:t>
            </w:r>
          </w:p>
        </w:tc>
        <w:tc>
          <w:tcPr>
            <w:tcW w:w="331" w:type="pct"/>
            <w:gridSpan w:val="5"/>
            <w:tcBorders>
              <w:left w:val="single" w:sz="4" w:space="0" w:color="auto"/>
            </w:tcBorders>
            <w:vAlign w:val="center"/>
          </w:tcPr>
          <w:p w:rsidR="00190CB0" w:rsidRDefault="00190CB0" w:rsidP="00190CB0">
            <w:pPr>
              <w:pStyle w:val="IntenseQuote"/>
              <w:rPr>
                <w:sz w:val="24"/>
                <w:szCs w:val="24"/>
              </w:rPr>
            </w:pPr>
          </w:p>
        </w:tc>
        <w:tc>
          <w:tcPr>
            <w:tcW w:w="382" w:type="pct"/>
            <w:gridSpan w:val="4"/>
            <w:tcBorders>
              <w:right w:val="single" w:sz="4" w:space="0" w:color="auto"/>
            </w:tcBorders>
            <w:vAlign w:val="center"/>
            <w:hideMark/>
          </w:tcPr>
          <w:p w:rsidR="00190CB0" w:rsidRDefault="00190CB0" w:rsidP="00E33C7B">
            <w:pPr>
              <w:pStyle w:val="IntenseQuote"/>
              <w:rPr>
                <w:sz w:val="24"/>
                <w:szCs w:val="24"/>
              </w:rPr>
            </w:pPr>
            <w:r>
              <w:t> </w:t>
            </w:r>
          </w:p>
        </w:tc>
        <w:tc>
          <w:tcPr>
            <w:tcW w:w="349" w:type="pct"/>
            <w:gridSpan w:val="5"/>
            <w:tcBorders>
              <w:left w:val="single" w:sz="4" w:space="0" w:color="auto"/>
            </w:tcBorders>
            <w:vAlign w:val="center"/>
          </w:tcPr>
          <w:p w:rsidR="00190CB0" w:rsidRDefault="00190CB0" w:rsidP="00190CB0">
            <w:pPr>
              <w:pStyle w:val="IntenseQuote"/>
              <w:rPr>
                <w:sz w:val="24"/>
                <w:szCs w:val="24"/>
              </w:rPr>
            </w:pPr>
          </w:p>
        </w:tc>
        <w:tc>
          <w:tcPr>
            <w:tcW w:w="425" w:type="pct"/>
            <w:gridSpan w:val="5"/>
            <w:tcBorders>
              <w:right w:val="single" w:sz="4" w:space="0" w:color="auto"/>
            </w:tcBorders>
            <w:vAlign w:val="center"/>
            <w:hideMark/>
          </w:tcPr>
          <w:p w:rsidR="00190CB0" w:rsidRDefault="00190CB0" w:rsidP="00E33C7B">
            <w:pPr>
              <w:pStyle w:val="IntenseQuote"/>
              <w:rPr>
                <w:sz w:val="24"/>
                <w:szCs w:val="24"/>
              </w:rPr>
            </w:pPr>
            <w:r>
              <w:rPr>
                <w:rFonts w:ascii="Cambria" w:hAnsi="Cambria" w:cs="Cambria"/>
              </w:rPr>
              <w:t></w:t>
            </w:r>
          </w:p>
        </w:tc>
        <w:tc>
          <w:tcPr>
            <w:tcW w:w="279" w:type="pct"/>
            <w:gridSpan w:val="4"/>
            <w:tcBorders>
              <w:left w:val="single" w:sz="4" w:space="0" w:color="auto"/>
            </w:tcBorders>
            <w:vAlign w:val="center"/>
          </w:tcPr>
          <w:p w:rsidR="00190CB0" w:rsidRDefault="00190CB0" w:rsidP="00190CB0">
            <w:pPr>
              <w:pStyle w:val="IntenseQuote"/>
              <w:rPr>
                <w:sz w:val="24"/>
                <w:szCs w:val="24"/>
              </w:rPr>
            </w:pPr>
          </w:p>
        </w:tc>
        <w:tc>
          <w:tcPr>
            <w:tcW w:w="491" w:type="pct"/>
            <w:gridSpan w:val="6"/>
            <w:tcBorders>
              <w:right w:val="single" w:sz="4" w:space="0" w:color="auto"/>
            </w:tcBorders>
            <w:vAlign w:val="center"/>
            <w:hideMark/>
          </w:tcPr>
          <w:p w:rsidR="00190CB0" w:rsidRDefault="00190CB0" w:rsidP="00E33C7B">
            <w:pPr>
              <w:pStyle w:val="IntenseQuote"/>
              <w:rPr>
                <w:sz w:val="24"/>
                <w:szCs w:val="24"/>
              </w:rPr>
            </w:pPr>
            <w:r>
              <w:rPr>
                <w:rFonts w:ascii="Cambria" w:hAnsi="Cambria" w:cs="Cambria"/>
              </w:rPr>
              <w:t></w:t>
            </w:r>
          </w:p>
        </w:tc>
        <w:tc>
          <w:tcPr>
            <w:tcW w:w="200" w:type="pct"/>
            <w:gridSpan w:val="3"/>
            <w:tcBorders>
              <w:left w:val="single" w:sz="4" w:space="0" w:color="auto"/>
            </w:tcBorders>
            <w:vAlign w:val="center"/>
          </w:tcPr>
          <w:p w:rsidR="00190CB0" w:rsidRDefault="00190CB0" w:rsidP="00190CB0">
            <w:pPr>
              <w:pStyle w:val="IntenseQuote"/>
              <w:rPr>
                <w:sz w:val="24"/>
                <w:szCs w:val="24"/>
              </w:rPr>
            </w:pPr>
          </w:p>
        </w:tc>
        <w:tc>
          <w:tcPr>
            <w:tcW w:w="454" w:type="pct"/>
            <w:gridSpan w:val="6"/>
            <w:tcBorders>
              <w:right w:val="single" w:sz="4" w:space="0" w:color="auto"/>
            </w:tcBorders>
            <w:vAlign w:val="center"/>
            <w:hideMark/>
          </w:tcPr>
          <w:p w:rsidR="00190CB0" w:rsidRDefault="00190CB0" w:rsidP="00E33C7B">
            <w:pPr>
              <w:pStyle w:val="IntenseQuote"/>
              <w:rPr>
                <w:sz w:val="24"/>
                <w:szCs w:val="24"/>
              </w:rPr>
            </w:pPr>
            <w:r>
              <w:rPr>
                <w:rFonts w:ascii="Cambria" w:hAnsi="Cambria" w:cs="Cambria"/>
              </w:rPr>
              <w:t></w:t>
            </w:r>
          </w:p>
        </w:tc>
        <w:tc>
          <w:tcPr>
            <w:tcW w:w="288" w:type="pct"/>
            <w:gridSpan w:val="4"/>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NOT USED</w:t>
            </w:r>
          </w:p>
        </w:tc>
      </w:tr>
      <w:tr w:rsidR="00190CB0" w:rsidTr="00190CB0">
        <w:trPr>
          <w:tblCellSpacing w:w="15" w:type="dxa"/>
        </w:trPr>
        <w:tc>
          <w:tcPr>
            <w:tcW w:w="444" w:type="pct"/>
            <w:gridSpan w:val="4"/>
            <w:tcBorders>
              <w:right w:val="single" w:sz="4" w:space="0" w:color="auto"/>
            </w:tcBorders>
            <w:vAlign w:val="center"/>
            <w:hideMark/>
          </w:tcPr>
          <w:p w:rsidR="00190CB0" w:rsidRDefault="00190CB0" w:rsidP="00E33C7B">
            <w:pPr>
              <w:pStyle w:val="IntenseQuote"/>
              <w:rPr>
                <w:sz w:val="24"/>
                <w:szCs w:val="24"/>
              </w:rPr>
            </w:pPr>
            <w:r>
              <w:t>142</w:t>
            </w:r>
          </w:p>
        </w:tc>
        <w:tc>
          <w:tcPr>
            <w:tcW w:w="331" w:type="pct"/>
            <w:gridSpan w:val="5"/>
            <w:tcBorders>
              <w:left w:val="single" w:sz="4" w:space="0" w:color="auto"/>
            </w:tcBorders>
            <w:vAlign w:val="center"/>
          </w:tcPr>
          <w:p w:rsidR="00190CB0" w:rsidRDefault="00190CB0" w:rsidP="00190CB0">
            <w:pPr>
              <w:pStyle w:val="IntenseQuote"/>
              <w:rPr>
                <w:sz w:val="24"/>
                <w:szCs w:val="24"/>
              </w:rPr>
            </w:pPr>
          </w:p>
        </w:tc>
        <w:tc>
          <w:tcPr>
            <w:tcW w:w="382" w:type="pct"/>
            <w:gridSpan w:val="4"/>
            <w:tcBorders>
              <w:right w:val="single" w:sz="4" w:space="0" w:color="auto"/>
            </w:tcBorders>
            <w:vAlign w:val="center"/>
            <w:hideMark/>
          </w:tcPr>
          <w:p w:rsidR="00190CB0" w:rsidRDefault="00190CB0" w:rsidP="00E33C7B">
            <w:pPr>
              <w:pStyle w:val="IntenseQuote"/>
              <w:rPr>
                <w:sz w:val="24"/>
                <w:szCs w:val="24"/>
              </w:rPr>
            </w:pPr>
            <w:r>
              <w:t> </w:t>
            </w:r>
          </w:p>
        </w:tc>
        <w:tc>
          <w:tcPr>
            <w:tcW w:w="349" w:type="pct"/>
            <w:gridSpan w:val="5"/>
            <w:tcBorders>
              <w:left w:val="single" w:sz="4" w:space="0" w:color="auto"/>
            </w:tcBorders>
            <w:vAlign w:val="center"/>
          </w:tcPr>
          <w:p w:rsidR="00190CB0" w:rsidRDefault="00190CB0" w:rsidP="00190CB0">
            <w:pPr>
              <w:pStyle w:val="IntenseQuote"/>
              <w:rPr>
                <w:sz w:val="24"/>
                <w:szCs w:val="24"/>
              </w:rPr>
            </w:pPr>
          </w:p>
        </w:tc>
        <w:tc>
          <w:tcPr>
            <w:tcW w:w="425" w:type="pct"/>
            <w:gridSpan w:val="5"/>
            <w:tcBorders>
              <w:right w:val="single" w:sz="4" w:space="0" w:color="auto"/>
            </w:tcBorders>
            <w:vAlign w:val="center"/>
            <w:hideMark/>
          </w:tcPr>
          <w:p w:rsidR="00190CB0" w:rsidRDefault="00190CB0" w:rsidP="00E33C7B">
            <w:pPr>
              <w:pStyle w:val="IntenseQuote"/>
              <w:rPr>
                <w:sz w:val="24"/>
                <w:szCs w:val="24"/>
              </w:rPr>
            </w:pPr>
            <w:r>
              <w:t>Ž</w:t>
            </w:r>
          </w:p>
        </w:tc>
        <w:tc>
          <w:tcPr>
            <w:tcW w:w="279" w:type="pct"/>
            <w:gridSpan w:val="4"/>
            <w:tcBorders>
              <w:left w:val="single" w:sz="4" w:space="0" w:color="auto"/>
            </w:tcBorders>
            <w:vAlign w:val="center"/>
          </w:tcPr>
          <w:p w:rsidR="00190CB0" w:rsidRDefault="00190CB0" w:rsidP="00190CB0">
            <w:pPr>
              <w:pStyle w:val="IntenseQuote"/>
              <w:rPr>
                <w:sz w:val="24"/>
                <w:szCs w:val="24"/>
              </w:rPr>
            </w:pPr>
          </w:p>
        </w:tc>
        <w:tc>
          <w:tcPr>
            <w:tcW w:w="491"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00" w:type="pct"/>
            <w:gridSpan w:val="3"/>
            <w:tcBorders>
              <w:left w:val="single" w:sz="4" w:space="0" w:color="auto"/>
            </w:tcBorders>
            <w:vAlign w:val="center"/>
          </w:tcPr>
          <w:p w:rsidR="00190CB0" w:rsidRDefault="00190CB0" w:rsidP="00190CB0">
            <w:pPr>
              <w:pStyle w:val="IntenseQuote"/>
              <w:rPr>
                <w:sz w:val="24"/>
                <w:szCs w:val="24"/>
              </w:rPr>
            </w:pPr>
          </w:p>
        </w:tc>
        <w:tc>
          <w:tcPr>
            <w:tcW w:w="454"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88" w:type="pct"/>
            <w:gridSpan w:val="4"/>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 xml:space="preserve">Latin capital letter Z with </w:t>
            </w:r>
            <w:proofErr w:type="spellStart"/>
            <w:r>
              <w:t>caron</w:t>
            </w:r>
            <w:proofErr w:type="spellEnd"/>
          </w:p>
        </w:tc>
      </w:tr>
      <w:tr w:rsidR="00190CB0" w:rsidTr="00190CB0">
        <w:trPr>
          <w:tblCellSpacing w:w="15" w:type="dxa"/>
        </w:trPr>
        <w:tc>
          <w:tcPr>
            <w:tcW w:w="444" w:type="pct"/>
            <w:gridSpan w:val="4"/>
            <w:tcBorders>
              <w:right w:val="single" w:sz="4" w:space="0" w:color="auto"/>
            </w:tcBorders>
            <w:vAlign w:val="center"/>
            <w:hideMark/>
          </w:tcPr>
          <w:p w:rsidR="00190CB0" w:rsidRDefault="00190CB0" w:rsidP="00E33C7B">
            <w:pPr>
              <w:pStyle w:val="IntenseQuote"/>
              <w:rPr>
                <w:sz w:val="24"/>
                <w:szCs w:val="24"/>
              </w:rPr>
            </w:pPr>
            <w:r>
              <w:t>143</w:t>
            </w:r>
          </w:p>
        </w:tc>
        <w:tc>
          <w:tcPr>
            <w:tcW w:w="331" w:type="pct"/>
            <w:gridSpan w:val="5"/>
            <w:tcBorders>
              <w:left w:val="single" w:sz="4" w:space="0" w:color="auto"/>
            </w:tcBorders>
            <w:vAlign w:val="center"/>
          </w:tcPr>
          <w:p w:rsidR="00190CB0" w:rsidRDefault="00190CB0" w:rsidP="00190CB0">
            <w:pPr>
              <w:pStyle w:val="IntenseQuote"/>
              <w:rPr>
                <w:sz w:val="24"/>
                <w:szCs w:val="24"/>
              </w:rPr>
            </w:pPr>
          </w:p>
        </w:tc>
        <w:tc>
          <w:tcPr>
            <w:tcW w:w="382" w:type="pct"/>
            <w:gridSpan w:val="4"/>
            <w:tcBorders>
              <w:right w:val="single" w:sz="4" w:space="0" w:color="auto"/>
            </w:tcBorders>
            <w:vAlign w:val="center"/>
            <w:hideMark/>
          </w:tcPr>
          <w:p w:rsidR="00190CB0" w:rsidRDefault="00190CB0" w:rsidP="00E33C7B">
            <w:pPr>
              <w:pStyle w:val="IntenseQuote"/>
              <w:rPr>
                <w:sz w:val="24"/>
                <w:szCs w:val="24"/>
              </w:rPr>
            </w:pPr>
            <w:r>
              <w:t> </w:t>
            </w:r>
          </w:p>
        </w:tc>
        <w:tc>
          <w:tcPr>
            <w:tcW w:w="349" w:type="pct"/>
            <w:gridSpan w:val="5"/>
            <w:tcBorders>
              <w:left w:val="single" w:sz="4" w:space="0" w:color="auto"/>
            </w:tcBorders>
            <w:vAlign w:val="center"/>
          </w:tcPr>
          <w:p w:rsidR="00190CB0" w:rsidRDefault="00190CB0" w:rsidP="00190CB0">
            <w:pPr>
              <w:pStyle w:val="IntenseQuote"/>
              <w:rPr>
                <w:sz w:val="24"/>
                <w:szCs w:val="24"/>
              </w:rPr>
            </w:pPr>
          </w:p>
        </w:tc>
        <w:tc>
          <w:tcPr>
            <w:tcW w:w="425" w:type="pct"/>
            <w:gridSpan w:val="5"/>
            <w:tcBorders>
              <w:right w:val="single" w:sz="4" w:space="0" w:color="auto"/>
            </w:tcBorders>
            <w:vAlign w:val="center"/>
            <w:hideMark/>
          </w:tcPr>
          <w:p w:rsidR="00190CB0" w:rsidRDefault="00190CB0" w:rsidP="00E33C7B">
            <w:pPr>
              <w:pStyle w:val="IntenseQuote"/>
              <w:rPr>
                <w:sz w:val="24"/>
                <w:szCs w:val="24"/>
              </w:rPr>
            </w:pPr>
            <w:r>
              <w:rPr>
                <w:rFonts w:ascii="Cambria" w:hAnsi="Cambria" w:cs="Cambria"/>
              </w:rPr>
              <w:t></w:t>
            </w:r>
          </w:p>
        </w:tc>
        <w:tc>
          <w:tcPr>
            <w:tcW w:w="279" w:type="pct"/>
            <w:gridSpan w:val="4"/>
            <w:tcBorders>
              <w:left w:val="single" w:sz="4" w:space="0" w:color="auto"/>
            </w:tcBorders>
            <w:vAlign w:val="center"/>
          </w:tcPr>
          <w:p w:rsidR="00190CB0" w:rsidRDefault="00190CB0" w:rsidP="00190CB0">
            <w:pPr>
              <w:pStyle w:val="IntenseQuote"/>
              <w:rPr>
                <w:sz w:val="24"/>
                <w:szCs w:val="24"/>
              </w:rPr>
            </w:pPr>
          </w:p>
        </w:tc>
        <w:tc>
          <w:tcPr>
            <w:tcW w:w="491" w:type="pct"/>
            <w:gridSpan w:val="6"/>
            <w:tcBorders>
              <w:right w:val="single" w:sz="4" w:space="0" w:color="auto"/>
            </w:tcBorders>
            <w:vAlign w:val="center"/>
            <w:hideMark/>
          </w:tcPr>
          <w:p w:rsidR="00190CB0" w:rsidRDefault="00190CB0" w:rsidP="00E33C7B">
            <w:pPr>
              <w:pStyle w:val="IntenseQuote"/>
              <w:rPr>
                <w:sz w:val="24"/>
                <w:szCs w:val="24"/>
              </w:rPr>
            </w:pPr>
            <w:r>
              <w:rPr>
                <w:rFonts w:ascii="Cambria" w:hAnsi="Cambria" w:cs="Cambria"/>
              </w:rPr>
              <w:t></w:t>
            </w:r>
          </w:p>
        </w:tc>
        <w:tc>
          <w:tcPr>
            <w:tcW w:w="200" w:type="pct"/>
            <w:gridSpan w:val="3"/>
            <w:tcBorders>
              <w:left w:val="single" w:sz="4" w:space="0" w:color="auto"/>
            </w:tcBorders>
            <w:vAlign w:val="center"/>
          </w:tcPr>
          <w:p w:rsidR="00190CB0" w:rsidRDefault="00190CB0" w:rsidP="00190CB0">
            <w:pPr>
              <w:pStyle w:val="IntenseQuote"/>
              <w:rPr>
                <w:sz w:val="24"/>
                <w:szCs w:val="24"/>
              </w:rPr>
            </w:pPr>
          </w:p>
        </w:tc>
        <w:tc>
          <w:tcPr>
            <w:tcW w:w="454" w:type="pct"/>
            <w:gridSpan w:val="6"/>
            <w:tcBorders>
              <w:right w:val="single" w:sz="4" w:space="0" w:color="auto"/>
            </w:tcBorders>
            <w:vAlign w:val="center"/>
            <w:hideMark/>
          </w:tcPr>
          <w:p w:rsidR="00190CB0" w:rsidRDefault="00190CB0" w:rsidP="00E33C7B">
            <w:pPr>
              <w:pStyle w:val="IntenseQuote"/>
              <w:rPr>
                <w:sz w:val="24"/>
                <w:szCs w:val="24"/>
              </w:rPr>
            </w:pPr>
            <w:r>
              <w:rPr>
                <w:rFonts w:ascii="Cambria" w:hAnsi="Cambria" w:cs="Cambria"/>
              </w:rPr>
              <w:t></w:t>
            </w:r>
          </w:p>
        </w:tc>
        <w:tc>
          <w:tcPr>
            <w:tcW w:w="288" w:type="pct"/>
            <w:gridSpan w:val="4"/>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NOT USED</w:t>
            </w:r>
          </w:p>
        </w:tc>
      </w:tr>
      <w:tr w:rsidR="00190CB0" w:rsidTr="00190CB0">
        <w:trPr>
          <w:tblCellSpacing w:w="15" w:type="dxa"/>
        </w:trPr>
        <w:tc>
          <w:tcPr>
            <w:tcW w:w="444" w:type="pct"/>
            <w:gridSpan w:val="4"/>
            <w:tcBorders>
              <w:right w:val="single" w:sz="4" w:space="0" w:color="auto"/>
            </w:tcBorders>
            <w:vAlign w:val="center"/>
            <w:hideMark/>
          </w:tcPr>
          <w:p w:rsidR="00190CB0" w:rsidRDefault="00190CB0" w:rsidP="00E33C7B">
            <w:pPr>
              <w:pStyle w:val="IntenseQuote"/>
              <w:rPr>
                <w:sz w:val="24"/>
                <w:szCs w:val="24"/>
              </w:rPr>
            </w:pPr>
            <w:r>
              <w:t>144</w:t>
            </w:r>
          </w:p>
        </w:tc>
        <w:tc>
          <w:tcPr>
            <w:tcW w:w="331" w:type="pct"/>
            <w:gridSpan w:val="5"/>
            <w:tcBorders>
              <w:left w:val="single" w:sz="4" w:space="0" w:color="auto"/>
            </w:tcBorders>
            <w:vAlign w:val="center"/>
          </w:tcPr>
          <w:p w:rsidR="00190CB0" w:rsidRDefault="00190CB0" w:rsidP="00190CB0">
            <w:pPr>
              <w:pStyle w:val="IntenseQuote"/>
              <w:rPr>
                <w:sz w:val="24"/>
                <w:szCs w:val="24"/>
              </w:rPr>
            </w:pPr>
          </w:p>
        </w:tc>
        <w:tc>
          <w:tcPr>
            <w:tcW w:w="382" w:type="pct"/>
            <w:gridSpan w:val="4"/>
            <w:tcBorders>
              <w:right w:val="single" w:sz="4" w:space="0" w:color="auto"/>
            </w:tcBorders>
            <w:vAlign w:val="center"/>
            <w:hideMark/>
          </w:tcPr>
          <w:p w:rsidR="00190CB0" w:rsidRDefault="00190CB0" w:rsidP="00E33C7B">
            <w:pPr>
              <w:pStyle w:val="IntenseQuote"/>
              <w:rPr>
                <w:sz w:val="24"/>
                <w:szCs w:val="24"/>
              </w:rPr>
            </w:pPr>
            <w:r>
              <w:t> </w:t>
            </w:r>
          </w:p>
        </w:tc>
        <w:tc>
          <w:tcPr>
            <w:tcW w:w="349" w:type="pct"/>
            <w:gridSpan w:val="5"/>
            <w:tcBorders>
              <w:left w:val="single" w:sz="4" w:space="0" w:color="auto"/>
            </w:tcBorders>
            <w:vAlign w:val="center"/>
          </w:tcPr>
          <w:p w:rsidR="00190CB0" w:rsidRDefault="00190CB0" w:rsidP="00190CB0">
            <w:pPr>
              <w:pStyle w:val="IntenseQuote"/>
              <w:rPr>
                <w:sz w:val="24"/>
                <w:szCs w:val="24"/>
              </w:rPr>
            </w:pPr>
          </w:p>
        </w:tc>
        <w:tc>
          <w:tcPr>
            <w:tcW w:w="425" w:type="pct"/>
            <w:gridSpan w:val="5"/>
            <w:tcBorders>
              <w:right w:val="single" w:sz="4" w:space="0" w:color="auto"/>
            </w:tcBorders>
            <w:vAlign w:val="center"/>
            <w:hideMark/>
          </w:tcPr>
          <w:p w:rsidR="00190CB0" w:rsidRDefault="00190CB0" w:rsidP="00E33C7B">
            <w:pPr>
              <w:pStyle w:val="IntenseQuote"/>
              <w:rPr>
                <w:sz w:val="24"/>
                <w:szCs w:val="24"/>
              </w:rPr>
            </w:pPr>
            <w:r>
              <w:rPr>
                <w:rFonts w:ascii="Cambria" w:hAnsi="Cambria" w:cs="Cambria"/>
              </w:rPr>
              <w:t></w:t>
            </w:r>
          </w:p>
        </w:tc>
        <w:tc>
          <w:tcPr>
            <w:tcW w:w="279" w:type="pct"/>
            <w:gridSpan w:val="4"/>
            <w:tcBorders>
              <w:left w:val="single" w:sz="4" w:space="0" w:color="auto"/>
            </w:tcBorders>
            <w:vAlign w:val="center"/>
          </w:tcPr>
          <w:p w:rsidR="00190CB0" w:rsidRDefault="00190CB0" w:rsidP="00190CB0">
            <w:pPr>
              <w:pStyle w:val="IntenseQuote"/>
              <w:rPr>
                <w:sz w:val="24"/>
                <w:szCs w:val="24"/>
              </w:rPr>
            </w:pPr>
          </w:p>
        </w:tc>
        <w:tc>
          <w:tcPr>
            <w:tcW w:w="491" w:type="pct"/>
            <w:gridSpan w:val="6"/>
            <w:tcBorders>
              <w:right w:val="single" w:sz="4" w:space="0" w:color="auto"/>
            </w:tcBorders>
            <w:vAlign w:val="center"/>
            <w:hideMark/>
          </w:tcPr>
          <w:p w:rsidR="00190CB0" w:rsidRDefault="00190CB0" w:rsidP="00E33C7B">
            <w:pPr>
              <w:pStyle w:val="IntenseQuote"/>
              <w:rPr>
                <w:sz w:val="24"/>
                <w:szCs w:val="24"/>
              </w:rPr>
            </w:pPr>
            <w:r>
              <w:rPr>
                <w:rFonts w:ascii="Cambria" w:hAnsi="Cambria" w:cs="Cambria"/>
              </w:rPr>
              <w:t></w:t>
            </w:r>
          </w:p>
        </w:tc>
        <w:tc>
          <w:tcPr>
            <w:tcW w:w="200" w:type="pct"/>
            <w:gridSpan w:val="3"/>
            <w:tcBorders>
              <w:left w:val="single" w:sz="4" w:space="0" w:color="auto"/>
            </w:tcBorders>
            <w:vAlign w:val="center"/>
          </w:tcPr>
          <w:p w:rsidR="00190CB0" w:rsidRDefault="00190CB0" w:rsidP="00190CB0">
            <w:pPr>
              <w:pStyle w:val="IntenseQuote"/>
              <w:rPr>
                <w:sz w:val="24"/>
                <w:szCs w:val="24"/>
              </w:rPr>
            </w:pPr>
          </w:p>
        </w:tc>
        <w:tc>
          <w:tcPr>
            <w:tcW w:w="454" w:type="pct"/>
            <w:gridSpan w:val="6"/>
            <w:tcBorders>
              <w:right w:val="single" w:sz="4" w:space="0" w:color="auto"/>
            </w:tcBorders>
            <w:vAlign w:val="center"/>
            <w:hideMark/>
          </w:tcPr>
          <w:p w:rsidR="00190CB0" w:rsidRDefault="00190CB0" w:rsidP="00E33C7B">
            <w:pPr>
              <w:pStyle w:val="IntenseQuote"/>
              <w:rPr>
                <w:sz w:val="24"/>
                <w:szCs w:val="24"/>
              </w:rPr>
            </w:pPr>
            <w:r>
              <w:rPr>
                <w:rFonts w:ascii="Cambria" w:hAnsi="Cambria" w:cs="Cambria"/>
              </w:rPr>
              <w:t></w:t>
            </w:r>
          </w:p>
        </w:tc>
        <w:tc>
          <w:tcPr>
            <w:tcW w:w="288" w:type="pct"/>
            <w:gridSpan w:val="4"/>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NOT USED</w:t>
            </w:r>
          </w:p>
        </w:tc>
      </w:tr>
      <w:tr w:rsidR="00190CB0" w:rsidTr="00190CB0">
        <w:trPr>
          <w:tblCellSpacing w:w="15" w:type="dxa"/>
        </w:trPr>
        <w:tc>
          <w:tcPr>
            <w:tcW w:w="444" w:type="pct"/>
            <w:gridSpan w:val="4"/>
            <w:tcBorders>
              <w:right w:val="single" w:sz="4" w:space="0" w:color="auto"/>
            </w:tcBorders>
            <w:vAlign w:val="center"/>
            <w:hideMark/>
          </w:tcPr>
          <w:p w:rsidR="00190CB0" w:rsidRDefault="00190CB0" w:rsidP="00E33C7B">
            <w:pPr>
              <w:pStyle w:val="IntenseQuote"/>
              <w:rPr>
                <w:sz w:val="24"/>
                <w:szCs w:val="24"/>
              </w:rPr>
            </w:pPr>
            <w:r>
              <w:t>145</w:t>
            </w:r>
          </w:p>
        </w:tc>
        <w:tc>
          <w:tcPr>
            <w:tcW w:w="331" w:type="pct"/>
            <w:gridSpan w:val="5"/>
            <w:tcBorders>
              <w:left w:val="single" w:sz="4" w:space="0" w:color="auto"/>
            </w:tcBorders>
            <w:vAlign w:val="center"/>
          </w:tcPr>
          <w:p w:rsidR="00190CB0" w:rsidRDefault="00190CB0" w:rsidP="00190CB0">
            <w:pPr>
              <w:pStyle w:val="IntenseQuote"/>
              <w:rPr>
                <w:sz w:val="24"/>
                <w:szCs w:val="24"/>
              </w:rPr>
            </w:pPr>
          </w:p>
        </w:tc>
        <w:tc>
          <w:tcPr>
            <w:tcW w:w="382" w:type="pct"/>
            <w:gridSpan w:val="4"/>
            <w:tcBorders>
              <w:right w:val="single" w:sz="4" w:space="0" w:color="auto"/>
            </w:tcBorders>
            <w:vAlign w:val="center"/>
            <w:hideMark/>
          </w:tcPr>
          <w:p w:rsidR="00190CB0" w:rsidRDefault="00190CB0" w:rsidP="00E33C7B">
            <w:pPr>
              <w:pStyle w:val="IntenseQuote"/>
              <w:rPr>
                <w:sz w:val="24"/>
                <w:szCs w:val="24"/>
              </w:rPr>
            </w:pPr>
            <w:r>
              <w:t> </w:t>
            </w:r>
          </w:p>
        </w:tc>
        <w:tc>
          <w:tcPr>
            <w:tcW w:w="349" w:type="pct"/>
            <w:gridSpan w:val="5"/>
            <w:tcBorders>
              <w:left w:val="single" w:sz="4" w:space="0" w:color="auto"/>
            </w:tcBorders>
            <w:vAlign w:val="center"/>
          </w:tcPr>
          <w:p w:rsidR="00190CB0" w:rsidRDefault="00190CB0" w:rsidP="00190CB0">
            <w:pPr>
              <w:pStyle w:val="IntenseQuote"/>
              <w:rPr>
                <w:sz w:val="24"/>
                <w:szCs w:val="24"/>
              </w:rPr>
            </w:pPr>
          </w:p>
        </w:tc>
        <w:tc>
          <w:tcPr>
            <w:tcW w:w="425" w:type="pct"/>
            <w:gridSpan w:val="5"/>
            <w:tcBorders>
              <w:right w:val="single" w:sz="4" w:space="0" w:color="auto"/>
            </w:tcBorders>
            <w:vAlign w:val="center"/>
            <w:hideMark/>
          </w:tcPr>
          <w:p w:rsidR="00190CB0" w:rsidRDefault="00190CB0" w:rsidP="00E33C7B">
            <w:pPr>
              <w:pStyle w:val="IntenseQuote"/>
              <w:rPr>
                <w:sz w:val="24"/>
                <w:szCs w:val="24"/>
              </w:rPr>
            </w:pPr>
            <w:r>
              <w:t>‘</w:t>
            </w:r>
          </w:p>
        </w:tc>
        <w:tc>
          <w:tcPr>
            <w:tcW w:w="279" w:type="pct"/>
            <w:gridSpan w:val="4"/>
            <w:tcBorders>
              <w:left w:val="single" w:sz="4" w:space="0" w:color="auto"/>
            </w:tcBorders>
            <w:vAlign w:val="center"/>
          </w:tcPr>
          <w:p w:rsidR="00190CB0" w:rsidRDefault="00190CB0" w:rsidP="00190CB0">
            <w:pPr>
              <w:pStyle w:val="IntenseQuote"/>
              <w:rPr>
                <w:sz w:val="24"/>
                <w:szCs w:val="24"/>
              </w:rPr>
            </w:pPr>
          </w:p>
        </w:tc>
        <w:tc>
          <w:tcPr>
            <w:tcW w:w="491"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00" w:type="pct"/>
            <w:gridSpan w:val="3"/>
            <w:tcBorders>
              <w:left w:val="single" w:sz="4" w:space="0" w:color="auto"/>
            </w:tcBorders>
            <w:vAlign w:val="center"/>
          </w:tcPr>
          <w:p w:rsidR="00190CB0" w:rsidRDefault="00190CB0" w:rsidP="00190CB0">
            <w:pPr>
              <w:pStyle w:val="IntenseQuote"/>
              <w:rPr>
                <w:sz w:val="24"/>
                <w:szCs w:val="24"/>
              </w:rPr>
            </w:pPr>
          </w:p>
        </w:tc>
        <w:tc>
          <w:tcPr>
            <w:tcW w:w="454"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88" w:type="pct"/>
            <w:gridSpan w:val="4"/>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left single quotation mark</w:t>
            </w:r>
          </w:p>
        </w:tc>
      </w:tr>
      <w:tr w:rsidR="00190CB0" w:rsidTr="00190CB0">
        <w:trPr>
          <w:tblCellSpacing w:w="15" w:type="dxa"/>
        </w:trPr>
        <w:tc>
          <w:tcPr>
            <w:tcW w:w="793" w:type="pct"/>
            <w:gridSpan w:val="9"/>
            <w:vAlign w:val="center"/>
            <w:hideMark/>
          </w:tcPr>
          <w:p w:rsidR="00190CB0" w:rsidRDefault="00190CB0" w:rsidP="00E33C7B">
            <w:pPr>
              <w:pStyle w:val="IntenseQuote"/>
              <w:rPr>
                <w:sz w:val="24"/>
                <w:szCs w:val="24"/>
              </w:rPr>
            </w:pPr>
            <w:r>
              <w:t>146</w:t>
            </w:r>
          </w:p>
        </w:tc>
        <w:tc>
          <w:tcPr>
            <w:tcW w:w="748" w:type="pct"/>
            <w:gridSpan w:val="9"/>
            <w:vAlign w:val="center"/>
            <w:hideMark/>
          </w:tcPr>
          <w:p w:rsidR="00190CB0" w:rsidRDefault="00190CB0" w:rsidP="00E33C7B">
            <w:pPr>
              <w:pStyle w:val="IntenseQuote"/>
              <w:rPr>
                <w:sz w:val="24"/>
                <w:szCs w:val="24"/>
              </w:rPr>
            </w:pPr>
            <w:r>
              <w:t> </w:t>
            </w:r>
          </w:p>
        </w:tc>
        <w:tc>
          <w:tcPr>
            <w:tcW w:w="722" w:type="pct"/>
            <w:gridSpan w:val="9"/>
            <w:vAlign w:val="center"/>
            <w:hideMark/>
          </w:tcPr>
          <w:p w:rsidR="00190CB0" w:rsidRDefault="00190CB0" w:rsidP="00E33C7B">
            <w:pPr>
              <w:pStyle w:val="IntenseQuote"/>
              <w:rPr>
                <w:sz w:val="24"/>
                <w:szCs w:val="24"/>
              </w:rPr>
            </w:pPr>
            <w:r>
              <w:t>’</w:t>
            </w:r>
          </w:p>
        </w:tc>
        <w:tc>
          <w:tcPr>
            <w:tcW w:w="708" w:type="pct"/>
            <w:gridSpan w:val="9"/>
            <w:vAlign w:val="center"/>
            <w:hideMark/>
          </w:tcPr>
          <w:p w:rsidR="00190CB0" w:rsidRDefault="00190CB0" w:rsidP="00E33C7B">
            <w:pPr>
              <w:pStyle w:val="IntenseQuote"/>
              <w:rPr>
                <w:sz w:val="24"/>
                <w:szCs w:val="24"/>
              </w:rPr>
            </w:pPr>
            <w:r>
              <w:t> </w:t>
            </w:r>
          </w:p>
        </w:tc>
        <w:tc>
          <w:tcPr>
            <w:tcW w:w="455"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87" w:type="pct"/>
            <w:gridSpan w:val="4"/>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right single quotation mark</w:t>
            </w:r>
          </w:p>
        </w:tc>
      </w:tr>
      <w:tr w:rsidR="00190CB0" w:rsidTr="00190CB0">
        <w:trPr>
          <w:tblCellSpacing w:w="15" w:type="dxa"/>
        </w:trPr>
        <w:tc>
          <w:tcPr>
            <w:tcW w:w="793" w:type="pct"/>
            <w:gridSpan w:val="9"/>
            <w:vAlign w:val="center"/>
            <w:hideMark/>
          </w:tcPr>
          <w:p w:rsidR="00190CB0" w:rsidRDefault="00190CB0" w:rsidP="00E33C7B">
            <w:pPr>
              <w:pStyle w:val="IntenseQuote"/>
              <w:rPr>
                <w:sz w:val="24"/>
                <w:szCs w:val="24"/>
              </w:rPr>
            </w:pPr>
            <w:r>
              <w:t>147</w:t>
            </w:r>
          </w:p>
        </w:tc>
        <w:tc>
          <w:tcPr>
            <w:tcW w:w="748" w:type="pct"/>
            <w:gridSpan w:val="9"/>
            <w:vAlign w:val="center"/>
            <w:hideMark/>
          </w:tcPr>
          <w:p w:rsidR="00190CB0" w:rsidRDefault="00190CB0" w:rsidP="00E33C7B">
            <w:pPr>
              <w:pStyle w:val="IntenseQuote"/>
              <w:rPr>
                <w:sz w:val="24"/>
                <w:szCs w:val="24"/>
              </w:rPr>
            </w:pPr>
            <w:r>
              <w:t> </w:t>
            </w:r>
          </w:p>
        </w:tc>
        <w:tc>
          <w:tcPr>
            <w:tcW w:w="722" w:type="pct"/>
            <w:gridSpan w:val="9"/>
            <w:vAlign w:val="center"/>
            <w:hideMark/>
          </w:tcPr>
          <w:p w:rsidR="00190CB0" w:rsidRDefault="00190CB0" w:rsidP="00E33C7B">
            <w:pPr>
              <w:pStyle w:val="IntenseQuote"/>
              <w:rPr>
                <w:sz w:val="24"/>
                <w:szCs w:val="24"/>
              </w:rPr>
            </w:pPr>
            <w:r>
              <w:t>“</w:t>
            </w:r>
          </w:p>
        </w:tc>
        <w:tc>
          <w:tcPr>
            <w:tcW w:w="708" w:type="pct"/>
            <w:gridSpan w:val="9"/>
            <w:vAlign w:val="center"/>
            <w:hideMark/>
          </w:tcPr>
          <w:p w:rsidR="00190CB0" w:rsidRDefault="00190CB0" w:rsidP="00E33C7B">
            <w:pPr>
              <w:pStyle w:val="IntenseQuote"/>
              <w:rPr>
                <w:sz w:val="24"/>
                <w:szCs w:val="24"/>
              </w:rPr>
            </w:pPr>
            <w:r>
              <w:t> </w:t>
            </w:r>
          </w:p>
        </w:tc>
        <w:tc>
          <w:tcPr>
            <w:tcW w:w="455"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87" w:type="pct"/>
            <w:gridSpan w:val="4"/>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left double quotation mark</w:t>
            </w:r>
          </w:p>
        </w:tc>
      </w:tr>
      <w:tr w:rsidR="00190CB0" w:rsidTr="00190CB0">
        <w:trPr>
          <w:tblCellSpacing w:w="15" w:type="dxa"/>
        </w:trPr>
        <w:tc>
          <w:tcPr>
            <w:tcW w:w="793" w:type="pct"/>
            <w:gridSpan w:val="9"/>
            <w:vAlign w:val="center"/>
            <w:hideMark/>
          </w:tcPr>
          <w:p w:rsidR="00190CB0" w:rsidRDefault="00190CB0" w:rsidP="00E33C7B">
            <w:pPr>
              <w:pStyle w:val="IntenseQuote"/>
              <w:rPr>
                <w:sz w:val="24"/>
                <w:szCs w:val="24"/>
              </w:rPr>
            </w:pPr>
            <w:r>
              <w:t>148</w:t>
            </w:r>
          </w:p>
        </w:tc>
        <w:tc>
          <w:tcPr>
            <w:tcW w:w="748" w:type="pct"/>
            <w:gridSpan w:val="9"/>
            <w:vAlign w:val="center"/>
            <w:hideMark/>
          </w:tcPr>
          <w:p w:rsidR="00190CB0" w:rsidRDefault="00190CB0" w:rsidP="00E33C7B">
            <w:pPr>
              <w:pStyle w:val="IntenseQuote"/>
              <w:rPr>
                <w:sz w:val="24"/>
                <w:szCs w:val="24"/>
              </w:rPr>
            </w:pPr>
            <w:r>
              <w:t> </w:t>
            </w:r>
          </w:p>
        </w:tc>
        <w:tc>
          <w:tcPr>
            <w:tcW w:w="722" w:type="pct"/>
            <w:gridSpan w:val="9"/>
            <w:vAlign w:val="center"/>
            <w:hideMark/>
          </w:tcPr>
          <w:p w:rsidR="00190CB0" w:rsidRDefault="00190CB0" w:rsidP="00E33C7B">
            <w:pPr>
              <w:pStyle w:val="IntenseQuote"/>
              <w:rPr>
                <w:sz w:val="24"/>
                <w:szCs w:val="24"/>
              </w:rPr>
            </w:pPr>
            <w:r>
              <w:t>”</w:t>
            </w:r>
          </w:p>
        </w:tc>
        <w:tc>
          <w:tcPr>
            <w:tcW w:w="708" w:type="pct"/>
            <w:gridSpan w:val="9"/>
            <w:vAlign w:val="center"/>
            <w:hideMark/>
          </w:tcPr>
          <w:p w:rsidR="00190CB0" w:rsidRDefault="00190CB0" w:rsidP="00E33C7B">
            <w:pPr>
              <w:pStyle w:val="IntenseQuote"/>
              <w:rPr>
                <w:sz w:val="24"/>
                <w:szCs w:val="24"/>
              </w:rPr>
            </w:pPr>
            <w:r>
              <w:t> </w:t>
            </w:r>
          </w:p>
        </w:tc>
        <w:tc>
          <w:tcPr>
            <w:tcW w:w="455"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87" w:type="pct"/>
            <w:gridSpan w:val="4"/>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right double quotation mark</w:t>
            </w:r>
          </w:p>
        </w:tc>
      </w:tr>
      <w:tr w:rsidR="00190CB0" w:rsidTr="00190CB0">
        <w:trPr>
          <w:tblCellSpacing w:w="15" w:type="dxa"/>
        </w:trPr>
        <w:tc>
          <w:tcPr>
            <w:tcW w:w="793" w:type="pct"/>
            <w:gridSpan w:val="9"/>
            <w:vAlign w:val="center"/>
            <w:hideMark/>
          </w:tcPr>
          <w:p w:rsidR="00190CB0" w:rsidRDefault="00190CB0" w:rsidP="00E33C7B">
            <w:pPr>
              <w:pStyle w:val="IntenseQuote"/>
              <w:rPr>
                <w:sz w:val="24"/>
                <w:szCs w:val="24"/>
              </w:rPr>
            </w:pPr>
            <w:r>
              <w:t>149</w:t>
            </w:r>
          </w:p>
        </w:tc>
        <w:tc>
          <w:tcPr>
            <w:tcW w:w="748" w:type="pct"/>
            <w:gridSpan w:val="9"/>
            <w:vAlign w:val="center"/>
            <w:hideMark/>
          </w:tcPr>
          <w:p w:rsidR="00190CB0" w:rsidRDefault="00190CB0" w:rsidP="00E33C7B">
            <w:pPr>
              <w:pStyle w:val="IntenseQuote"/>
              <w:rPr>
                <w:sz w:val="24"/>
                <w:szCs w:val="24"/>
              </w:rPr>
            </w:pPr>
            <w:r>
              <w:t> </w:t>
            </w:r>
          </w:p>
        </w:tc>
        <w:tc>
          <w:tcPr>
            <w:tcW w:w="722" w:type="pct"/>
            <w:gridSpan w:val="9"/>
            <w:vAlign w:val="center"/>
            <w:hideMark/>
          </w:tcPr>
          <w:p w:rsidR="00190CB0" w:rsidRDefault="00190CB0" w:rsidP="00E33C7B">
            <w:pPr>
              <w:pStyle w:val="IntenseQuote"/>
              <w:rPr>
                <w:sz w:val="24"/>
                <w:szCs w:val="24"/>
              </w:rPr>
            </w:pPr>
            <w:r>
              <w:t>•</w:t>
            </w:r>
          </w:p>
        </w:tc>
        <w:tc>
          <w:tcPr>
            <w:tcW w:w="708" w:type="pct"/>
            <w:gridSpan w:val="9"/>
            <w:vAlign w:val="center"/>
            <w:hideMark/>
          </w:tcPr>
          <w:p w:rsidR="00190CB0" w:rsidRDefault="00190CB0" w:rsidP="00E33C7B">
            <w:pPr>
              <w:pStyle w:val="IntenseQuote"/>
              <w:rPr>
                <w:sz w:val="24"/>
                <w:szCs w:val="24"/>
              </w:rPr>
            </w:pPr>
            <w:r>
              <w:t> </w:t>
            </w:r>
          </w:p>
        </w:tc>
        <w:tc>
          <w:tcPr>
            <w:tcW w:w="455"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87" w:type="pct"/>
            <w:gridSpan w:val="4"/>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bullet</w:t>
            </w:r>
          </w:p>
        </w:tc>
      </w:tr>
      <w:tr w:rsidR="00190CB0" w:rsidTr="00190CB0">
        <w:trPr>
          <w:tblCellSpacing w:w="15" w:type="dxa"/>
        </w:trPr>
        <w:tc>
          <w:tcPr>
            <w:tcW w:w="793" w:type="pct"/>
            <w:gridSpan w:val="9"/>
            <w:vAlign w:val="center"/>
            <w:hideMark/>
          </w:tcPr>
          <w:p w:rsidR="00190CB0" w:rsidRDefault="00190CB0" w:rsidP="00E33C7B">
            <w:pPr>
              <w:pStyle w:val="IntenseQuote"/>
              <w:rPr>
                <w:sz w:val="24"/>
                <w:szCs w:val="24"/>
              </w:rPr>
            </w:pPr>
            <w:r>
              <w:t>150</w:t>
            </w:r>
          </w:p>
        </w:tc>
        <w:tc>
          <w:tcPr>
            <w:tcW w:w="748" w:type="pct"/>
            <w:gridSpan w:val="9"/>
            <w:vAlign w:val="center"/>
            <w:hideMark/>
          </w:tcPr>
          <w:p w:rsidR="00190CB0" w:rsidRDefault="00190CB0" w:rsidP="00E33C7B">
            <w:pPr>
              <w:pStyle w:val="IntenseQuote"/>
              <w:rPr>
                <w:sz w:val="24"/>
                <w:szCs w:val="24"/>
              </w:rPr>
            </w:pPr>
            <w:r>
              <w:t> </w:t>
            </w:r>
          </w:p>
        </w:tc>
        <w:tc>
          <w:tcPr>
            <w:tcW w:w="722" w:type="pct"/>
            <w:gridSpan w:val="9"/>
            <w:vAlign w:val="center"/>
            <w:hideMark/>
          </w:tcPr>
          <w:p w:rsidR="00190CB0" w:rsidRDefault="00190CB0" w:rsidP="00E33C7B">
            <w:pPr>
              <w:pStyle w:val="IntenseQuote"/>
              <w:rPr>
                <w:sz w:val="24"/>
                <w:szCs w:val="24"/>
              </w:rPr>
            </w:pPr>
            <w:r>
              <w:t>–</w:t>
            </w:r>
          </w:p>
        </w:tc>
        <w:tc>
          <w:tcPr>
            <w:tcW w:w="708" w:type="pct"/>
            <w:gridSpan w:val="9"/>
            <w:vAlign w:val="center"/>
            <w:hideMark/>
          </w:tcPr>
          <w:p w:rsidR="00190CB0" w:rsidRDefault="00190CB0" w:rsidP="00E33C7B">
            <w:pPr>
              <w:pStyle w:val="IntenseQuote"/>
              <w:rPr>
                <w:sz w:val="24"/>
                <w:szCs w:val="24"/>
              </w:rPr>
            </w:pPr>
            <w:r>
              <w:t> </w:t>
            </w:r>
          </w:p>
        </w:tc>
        <w:tc>
          <w:tcPr>
            <w:tcW w:w="455"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87" w:type="pct"/>
            <w:gridSpan w:val="4"/>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en dash</w:t>
            </w:r>
          </w:p>
        </w:tc>
      </w:tr>
      <w:tr w:rsidR="00190CB0" w:rsidTr="00190CB0">
        <w:trPr>
          <w:tblCellSpacing w:w="15" w:type="dxa"/>
        </w:trPr>
        <w:tc>
          <w:tcPr>
            <w:tcW w:w="793" w:type="pct"/>
            <w:gridSpan w:val="9"/>
            <w:vAlign w:val="center"/>
            <w:hideMark/>
          </w:tcPr>
          <w:p w:rsidR="00190CB0" w:rsidRDefault="00190CB0" w:rsidP="00E33C7B">
            <w:pPr>
              <w:pStyle w:val="IntenseQuote"/>
              <w:rPr>
                <w:sz w:val="24"/>
                <w:szCs w:val="24"/>
              </w:rPr>
            </w:pPr>
            <w:r>
              <w:t>151</w:t>
            </w:r>
          </w:p>
        </w:tc>
        <w:tc>
          <w:tcPr>
            <w:tcW w:w="748" w:type="pct"/>
            <w:gridSpan w:val="9"/>
            <w:vAlign w:val="center"/>
            <w:hideMark/>
          </w:tcPr>
          <w:p w:rsidR="00190CB0" w:rsidRDefault="00190CB0" w:rsidP="00E33C7B">
            <w:pPr>
              <w:pStyle w:val="IntenseQuote"/>
              <w:rPr>
                <w:sz w:val="24"/>
                <w:szCs w:val="24"/>
              </w:rPr>
            </w:pPr>
            <w:r>
              <w:t> </w:t>
            </w:r>
          </w:p>
        </w:tc>
        <w:tc>
          <w:tcPr>
            <w:tcW w:w="722" w:type="pct"/>
            <w:gridSpan w:val="9"/>
            <w:vAlign w:val="center"/>
            <w:hideMark/>
          </w:tcPr>
          <w:p w:rsidR="00190CB0" w:rsidRDefault="00190CB0" w:rsidP="00E33C7B">
            <w:pPr>
              <w:pStyle w:val="IntenseQuote"/>
              <w:rPr>
                <w:sz w:val="24"/>
                <w:szCs w:val="24"/>
              </w:rPr>
            </w:pPr>
            <w:r>
              <w:t>—</w:t>
            </w:r>
          </w:p>
        </w:tc>
        <w:tc>
          <w:tcPr>
            <w:tcW w:w="708" w:type="pct"/>
            <w:gridSpan w:val="9"/>
            <w:vAlign w:val="center"/>
            <w:hideMark/>
          </w:tcPr>
          <w:p w:rsidR="00190CB0" w:rsidRDefault="00190CB0" w:rsidP="00E33C7B">
            <w:pPr>
              <w:pStyle w:val="IntenseQuote"/>
              <w:rPr>
                <w:sz w:val="24"/>
                <w:szCs w:val="24"/>
              </w:rPr>
            </w:pPr>
            <w:r>
              <w:t> </w:t>
            </w:r>
          </w:p>
        </w:tc>
        <w:tc>
          <w:tcPr>
            <w:tcW w:w="455"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87" w:type="pct"/>
            <w:gridSpan w:val="4"/>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proofErr w:type="spellStart"/>
            <w:r>
              <w:t>em</w:t>
            </w:r>
            <w:proofErr w:type="spellEnd"/>
            <w:r>
              <w:t xml:space="preserve"> dash</w:t>
            </w:r>
          </w:p>
        </w:tc>
      </w:tr>
      <w:tr w:rsidR="00190CB0" w:rsidTr="00190CB0">
        <w:trPr>
          <w:tblCellSpacing w:w="15" w:type="dxa"/>
        </w:trPr>
        <w:tc>
          <w:tcPr>
            <w:tcW w:w="793" w:type="pct"/>
            <w:gridSpan w:val="9"/>
            <w:vAlign w:val="center"/>
            <w:hideMark/>
          </w:tcPr>
          <w:p w:rsidR="00190CB0" w:rsidRDefault="00190CB0" w:rsidP="00E33C7B">
            <w:pPr>
              <w:pStyle w:val="IntenseQuote"/>
              <w:rPr>
                <w:sz w:val="24"/>
                <w:szCs w:val="24"/>
              </w:rPr>
            </w:pPr>
            <w:r>
              <w:t>152</w:t>
            </w:r>
          </w:p>
        </w:tc>
        <w:tc>
          <w:tcPr>
            <w:tcW w:w="748" w:type="pct"/>
            <w:gridSpan w:val="9"/>
            <w:vAlign w:val="center"/>
            <w:hideMark/>
          </w:tcPr>
          <w:p w:rsidR="00190CB0" w:rsidRDefault="00190CB0" w:rsidP="00E33C7B">
            <w:pPr>
              <w:pStyle w:val="IntenseQuote"/>
              <w:rPr>
                <w:sz w:val="24"/>
                <w:szCs w:val="24"/>
              </w:rPr>
            </w:pPr>
            <w:r>
              <w:t> </w:t>
            </w:r>
          </w:p>
        </w:tc>
        <w:tc>
          <w:tcPr>
            <w:tcW w:w="722" w:type="pct"/>
            <w:gridSpan w:val="9"/>
            <w:vAlign w:val="center"/>
            <w:hideMark/>
          </w:tcPr>
          <w:p w:rsidR="00190CB0" w:rsidRDefault="00190CB0" w:rsidP="00E33C7B">
            <w:pPr>
              <w:pStyle w:val="IntenseQuote"/>
              <w:rPr>
                <w:sz w:val="24"/>
                <w:szCs w:val="24"/>
              </w:rPr>
            </w:pPr>
            <w:r>
              <w:t>˜</w:t>
            </w:r>
          </w:p>
        </w:tc>
        <w:tc>
          <w:tcPr>
            <w:tcW w:w="708" w:type="pct"/>
            <w:gridSpan w:val="9"/>
            <w:vAlign w:val="center"/>
            <w:hideMark/>
          </w:tcPr>
          <w:p w:rsidR="00190CB0" w:rsidRDefault="00190CB0" w:rsidP="00E33C7B">
            <w:pPr>
              <w:pStyle w:val="IntenseQuote"/>
              <w:rPr>
                <w:sz w:val="24"/>
                <w:szCs w:val="24"/>
              </w:rPr>
            </w:pPr>
            <w:r>
              <w:t> </w:t>
            </w:r>
          </w:p>
        </w:tc>
        <w:tc>
          <w:tcPr>
            <w:tcW w:w="455"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87" w:type="pct"/>
            <w:gridSpan w:val="4"/>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small tilde</w:t>
            </w:r>
          </w:p>
        </w:tc>
      </w:tr>
      <w:tr w:rsidR="00190CB0" w:rsidTr="00190CB0">
        <w:trPr>
          <w:tblCellSpacing w:w="15" w:type="dxa"/>
        </w:trPr>
        <w:tc>
          <w:tcPr>
            <w:tcW w:w="793" w:type="pct"/>
            <w:gridSpan w:val="9"/>
            <w:vAlign w:val="center"/>
            <w:hideMark/>
          </w:tcPr>
          <w:p w:rsidR="00190CB0" w:rsidRDefault="00190CB0" w:rsidP="00E33C7B">
            <w:pPr>
              <w:pStyle w:val="IntenseQuote"/>
              <w:rPr>
                <w:sz w:val="24"/>
                <w:szCs w:val="24"/>
              </w:rPr>
            </w:pPr>
            <w:r>
              <w:t>153</w:t>
            </w:r>
          </w:p>
        </w:tc>
        <w:tc>
          <w:tcPr>
            <w:tcW w:w="748" w:type="pct"/>
            <w:gridSpan w:val="9"/>
            <w:vAlign w:val="center"/>
            <w:hideMark/>
          </w:tcPr>
          <w:p w:rsidR="00190CB0" w:rsidRDefault="00190CB0" w:rsidP="00E33C7B">
            <w:pPr>
              <w:pStyle w:val="IntenseQuote"/>
              <w:rPr>
                <w:sz w:val="24"/>
                <w:szCs w:val="24"/>
              </w:rPr>
            </w:pPr>
            <w:r>
              <w:t> </w:t>
            </w:r>
          </w:p>
        </w:tc>
        <w:tc>
          <w:tcPr>
            <w:tcW w:w="722" w:type="pct"/>
            <w:gridSpan w:val="9"/>
            <w:vAlign w:val="center"/>
            <w:hideMark/>
          </w:tcPr>
          <w:p w:rsidR="00190CB0" w:rsidRDefault="00190CB0" w:rsidP="00E33C7B">
            <w:pPr>
              <w:pStyle w:val="IntenseQuote"/>
              <w:rPr>
                <w:sz w:val="24"/>
                <w:szCs w:val="24"/>
              </w:rPr>
            </w:pPr>
            <w:r>
              <w:t>™</w:t>
            </w:r>
          </w:p>
        </w:tc>
        <w:tc>
          <w:tcPr>
            <w:tcW w:w="708" w:type="pct"/>
            <w:gridSpan w:val="9"/>
            <w:vAlign w:val="center"/>
            <w:hideMark/>
          </w:tcPr>
          <w:p w:rsidR="00190CB0" w:rsidRDefault="00190CB0" w:rsidP="00E33C7B">
            <w:pPr>
              <w:pStyle w:val="IntenseQuote"/>
              <w:rPr>
                <w:sz w:val="24"/>
                <w:szCs w:val="24"/>
              </w:rPr>
            </w:pPr>
            <w:r>
              <w:t> </w:t>
            </w:r>
          </w:p>
        </w:tc>
        <w:tc>
          <w:tcPr>
            <w:tcW w:w="455"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87" w:type="pct"/>
            <w:gridSpan w:val="4"/>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trade mark sign</w:t>
            </w:r>
          </w:p>
        </w:tc>
      </w:tr>
      <w:tr w:rsidR="00190CB0" w:rsidTr="00190CB0">
        <w:trPr>
          <w:tblCellSpacing w:w="15" w:type="dxa"/>
        </w:trPr>
        <w:tc>
          <w:tcPr>
            <w:tcW w:w="793" w:type="pct"/>
            <w:gridSpan w:val="9"/>
            <w:vAlign w:val="center"/>
            <w:hideMark/>
          </w:tcPr>
          <w:p w:rsidR="00190CB0" w:rsidRDefault="00190CB0" w:rsidP="00E33C7B">
            <w:pPr>
              <w:pStyle w:val="IntenseQuote"/>
              <w:rPr>
                <w:sz w:val="24"/>
                <w:szCs w:val="24"/>
              </w:rPr>
            </w:pPr>
            <w:r>
              <w:t>154</w:t>
            </w:r>
          </w:p>
        </w:tc>
        <w:tc>
          <w:tcPr>
            <w:tcW w:w="748" w:type="pct"/>
            <w:gridSpan w:val="9"/>
            <w:vAlign w:val="center"/>
            <w:hideMark/>
          </w:tcPr>
          <w:p w:rsidR="00190CB0" w:rsidRDefault="00190CB0" w:rsidP="00E33C7B">
            <w:pPr>
              <w:pStyle w:val="IntenseQuote"/>
              <w:rPr>
                <w:sz w:val="24"/>
                <w:szCs w:val="24"/>
              </w:rPr>
            </w:pPr>
            <w:r>
              <w:t> </w:t>
            </w:r>
          </w:p>
        </w:tc>
        <w:tc>
          <w:tcPr>
            <w:tcW w:w="722" w:type="pct"/>
            <w:gridSpan w:val="9"/>
            <w:vAlign w:val="center"/>
            <w:hideMark/>
          </w:tcPr>
          <w:p w:rsidR="00190CB0" w:rsidRDefault="00190CB0" w:rsidP="00E33C7B">
            <w:pPr>
              <w:pStyle w:val="IntenseQuote"/>
              <w:rPr>
                <w:sz w:val="24"/>
                <w:szCs w:val="24"/>
              </w:rPr>
            </w:pPr>
            <w:r>
              <w:t>š</w:t>
            </w:r>
          </w:p>
        </w:tc>
        <w:tc>
          <w:tcPr>
            <w:tcW w:w="708" w:type="pct"/>
            <w:gridSpan w:val="9"/>
            <w:vAlign w:val="center"/>
            <w:hideMark/>
          </w:tcPr>
          <w:p w:rsidR="00190CB0" w:rsidRDefault="00190CB0" w:rsidP="00E33C7B">
            <w:pPr>
              <w:pStyle w:val="IntenseQuote"/>
              <w:rPr>
                <w:sz w:val="24"/>
                <w:szCs w:val="24"/>
              </w:rPr>
            </w:pPr>
            <w:r>
              <w:t> </w:t>
            </w:r>
          </w:p>
        </w:tc>
        <w:tc>
          <w:tcPr>
            <w:tcW w:w="455"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87" w:type="pct"/>
            <w:gridSpan w:val="4"/>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 xml:space="preserve">Latin small letter s with </w:t>
            </w:r>
            <w:proofErr w:type="spellStart"/>
            <w:r>
              <w:t>caron</w:t>
            </w:r>
            <w:proofErr w:type="spellEnd"/>
          </w:p>
        </w:tc>
      </w:tr>
      <w:tr w:rsidR="00190CB0" w:rsidTr="00190CB0">
        <w:trPr>
          <w:tblCellSpacing w:w="15" w:type="dxa"/>
        </w:trPr>
        <w:tc>
          <w:tcPr>
            <w:tcW w:w="793" w:type="pct"/>
            <w:gridSpan w:val="9"/>
            <w:vAlign w:val="center"/>
            <w:hideMark/>
          </w:tcPr>
          <w:p w:rsidR="00190CB0" w:rsidRDefault="00190CB0" w:rsidP="00E33C7B">
            <w:pPr>
              <w:pStyle w:val="IntenseQuote"/>
              <w:rPr>
                <w:sz w:val="24"/>
                <w:szCs w:val="24"/>
              </w:rPr>
            </w:pPr>
            <w:r>
              <w:t>155</w:t>
            </w:r>
          </w:p>
        </w:tc>
        <w:tc>
          <w:tcPr>
            <w:tcW w:w="748" w:type="pct"/>
            <w:gridSpan w:val="9"/>
            <w:vAlign w:val="center"/>
            <w:hideMark/>
          </w:tcPr>
          <w:p w:rsidR="00190CB0" w:rsidRDefault="00190CB0" w:rsidP="00E33C7B">
            <w:pPr>
              <w:pStyle w:val="IntenseQuote"/>
              <w:rPr>
                <w:sz w:val="24"/>
                <w:szCs w:val="24"/>
              </w:rPr>
            </w:pPr>
            <w:r>
              <w:t> </w:t>
            </w:r>
          </w:p>
        </w:tc>
        <w:tc>
          <w:tcPr>
            <w:tcW w:w="722" w:type="pct"/>
            <w:gridSpan w:val="9"/>
            <w:vAlign w:val="center"/>
            <w:hideMark/>
          </w:tcPr>
          <w:p w:rsidR="00190CB0" w:rsidRDefault="00190CB0" w:rsidP="00E33C7B">
            <w:pPr>
              <w:pStyle w:val="IntenseQuote"/>
              <w:rPr>
                <w:sz w:val="24"/>
                <w:szCs w:val="24"/>
              </w:rPr>
            </w:pPr>
            <w:r>
              <w:t>›</w:t>
            </w:r>
          </w:p>
        </w:tc>
        <w:tc>
          <w:tcPr>
            <w:tcW w:w="708" w:type="pct"/>
            <w:gridSpan w:val="9"/>
            <w:vAlign w:val="center"/>
            <w:hideMark/>
          </w:tcPr>
          <w:p w:rsidR="00190CB0" w:rsidRDefault="00190CB0" w:rsidP="00E33C7B">
            <w:pPr>
              <w:pStyle w:val="IntenseQuote"/>
              <w:rPr>
                <w:sz w:val="24"/>
                <w:szCs w:val="24"/>
              </w:rPr>
            </w:pPr>
            <w:r>
              <w:t> </w:t>
            </w:r>
          </w:p>
        </w:tc>
        <w:tc>
          <w:tcPr>
            <w:tcW w:w="455" w:type="pct"/>
            <w:gridSpan w:val="6"/>
            <w:tcBorders>
              <w:right w:val="single" w:sz="4" w:space="0" w:color="auto"/>
            </w:tcBorders>
            <w:vAlign w:val="center"/>
            <w:hideMark/>
          </w:tcPr>
          <w:p w:rsidR="00190CB0" w:rsidRDefault="00190CB0" w:rsidP="00E33C7B">
            <w:pPr>
              <w:pStyle w:val="IntenseQuote"/>
              <w:rPr>
                <w:sz w:val="24"/>
                <w:szCs w:val="24"/>
              </w:rPr>
            </w:pPr>
            <w:r>
              <w:t> </w:t>
            </w:r>
          </w:p>
        </w:tc>
        <w:tc>
          <w:tcPr>
            <w:tcW w:w="287" w:type="pct"/>
            <w:gridSpan w:val="4"/>
            <w:tcBorders>
              <w:left w:val="single" w:sz="4" w:space="0" w:color="auto"/>
            </w:tcBorders>
            <w:vAlign w:val="center"/>
          </w:tcPr>
          <w:p w:rsidR="00190CB0" w:rsidRDefault="00190CB0" w:rsidP="00190CB0">
            <w:pPr>
              <w:pStyle w:val="IntenseQuote"/>
              <w:rPr>
                <w:sz w:val="24"/>
                <w:szCs w:val="24"/>
              </w:rPr>
            </w:pPr>
          </w:p>
        </w:tc>
        <w:tc>
          <w:tcPr>
            <w:tcW w:w="1148" w:type="pct"/>
            <w:vAlign w:val="center"/>
            <w:hideMark/>
          </w:tcPr>
          <w:p w:rsidR="00190CB0" w:rsidRDefault="00190CB0" w:rsidP="00E33C7B">
            <w:pPr>
              <w:pStyle w:val="IntenseQuote"/>
              <w:rPr>
                <w:sz w:val="24"/>
                <w:szCs w:val="24"/>
              </w:rPr>
            </w:pPr>
            <w:r>
              <w:t>single right-pointing angle quotation mark</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156</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œ</w:t>
            </w:r>
          </w:p>
        </w:tc>
        <w:tc>
          <w:tcPr>
            <w:tcW w:w="708" w:type="pct"/>
            <w:gridSpan w:val="9"/>
            <w:vAlign w:val="center"/>
            <w:hideMark/>
          </w:tcPr>
          <w:p w:rsidR="0038077C" w:rsidRDefault="0038077C" w:rsidP="00E33C7B">
            <w:pPr>
              <w:pStyle w:val="IntenseQuote"/>
              <w:rPr>
                <w:sz w:val="24"/>
                <w:szCs w:val="24"/>
              </w:rPr>
            </w:pPr>
            <w:r>
              <w:t> </w:t>
            </w:r>
          </w:p>
        </w:tc>
        <w:tc>
          <w:tcPr>
            <w:tcW w:w="760" w:type="pct"/>
            <w:gridSpan w:val="10"/>
            <w:vAlign w:val="center"/>
            <w:hideMark/>
          </w:tcPr>
          <w:p w:rsidR="0038077C" w:rsidRDefault="0038077C" w:rsidP="00E33C7B">
            <w:pPr>
              <w:pStyle w:val="IntenseQuote"/>
              <w:rPr>
                <w:sz w:val="24"/>
                <w:szCs w:val="24"/>
              </w:rPr>
            </w:pPr>
            <w:r>
              <w:t> </w:t>
            </w:r>
          </w:p>
        </w:tc>
        <w:tc>
          <w:tcPr>
            <w:tcW w:w="1148" w:type="pct"/>
            <w:vAlign w:val="center"/>
            <w:hideMark/>
          </w:tcPr>
          <w:p w:rsidR="0038077C" w:rsidRDefault="0038077C" w:rsidP="00E33C7B">
            <w:pPr>
              <w:pStyle w:val="IntenseQuote"/>
              <w:rPr>
                <w:sz w:val="24"/>
                <w:szCs w:val="24"/>
              </w:rPr>
            </w:pPr>
            <w:r>
              <w:t xml:space="preserve">Latin small ligature </w:t>
            </w:r>
            <w:proofErr w:type="spellStart"/>
            <w:r>
              <w:t>oe</w:t>
            </w:r>
            <w:proofErr w:type="spellEnd"/>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157</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rPr>
                <w:rFonts w:ascii="Cambria" w:hAnsi="Cambria" w:cs="Cambria"/>
              </w:rPr>
              <w:t></w:t>
            </w:r>
          </w:p>
        </w:tc>
        <w:tc>
          <w:tcPr>
            <w:tcW w:w="708" w:type="pct"/>
            <w:gridSpan w:val="9"/>
            <w:vAlign w:val="center"/>
            <w:hideMark/>
          </w:tcPr>
          <w:p w:rsidR="0038077C" w:rsidRDefault="0038077C" w:rsidP="00E33C7B">
            <w:pPr>
              <w:pStyle w:val="IntenseQuote"/>
              <w:rPr>
                <w:sz w:val="24"/>
                <w:szCs w:val="24"/>
              </w:rPr>
            </w:pPr>
            <w:r>
              <w:rPr>
                <w:rFonts w:ascii="Cambria" w:hAnsi="Cambria" w:cs="Cambria"/>
              </w:rPr>
              <w:t></w:t>
            </w:r>
          </w:p>
        </w:tc>
        <w:tc>
          <w:tcPr>
            <w:tcW w:w="760" w:type="pct"/>
            <w:gridSpan w:val="10"/>
            <w:vAlign w:val="center"/>
            <w:hideMark/>
          </w:tcPr>
          <w:p w:rsidR="0038077C" w:rsidRDefault="0038077C" w:rsidP="00E33C7B">
            <w:pPr>
              <w:pStyle w:val="IntenseQuote"/>
              <w:rPr>
                <w:sz w:val="24"/>
                <w:szCs w:val="24"/>
              </w:rPr>
            </w:pPr>
            <w:r>
              <w:rPr>
                <w:rFonts w:ascii="Cambria" w:hAnsi="Cambria" w:cs="Cambria"/>
              </w:rPr>
              <w:t></w:t>
            </w:r>
          </w:p>
        </w:tc>
        <w:tc>
          <w:tcPr>
            <w:tcW w:w="1148" w:type="pct"/>
            <w:vAlign w:val="center"/>
            <w:hideMark/>
          </w:tcPr>
          <w:p w:rsidR="0038077C" w:rsidRDefault="0038077C" w:rsidP="00E33C7B">
            <w:pPr>
              <w:pStyle w:val="IntenseQuote"/>
              <w:rPr>
                <w:sz w:val="24"/>
                <w:szCs w:val="24"/>
              </w:rPr>
            </w:pPr>
            <w:r>
              <w:t>NOT USED</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158</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ž</w:t>
            </w:r>
          </w:p>
        </w:tc>
        <w:tc>
          <w:tcPr>
            <w:tcW w:w="708" w:type="pct"/>
            <w:gridSpan w:val="9"/>
            <w:vAlign w:val="center"/>
            <w:hideMark/>
          </w:tcPr>
          <w:p w:rsidR="0038077C" w:rsidRDefault="0038077C" w:rsidP="00E33C7B">
            <w:pPr>
              <w:pStyle w:val="IntenseQuote"/>
              <w:rPr>
                <w:sz w:val="24"/>
                <w:szCs w:val="24"/>
              </w:rPr>
            </w:pPr>
            <w:r>
              <w:t> </w:t>
            </w:r>
          </w:p>
        </w:tc>
        <w:tc>
          <w:tcPr>
            <w:tcW w:w="760" w:type="pct"/>
            <w:gridSpan w:val="10"/>
            <w:vAlign w:val="center"/>
            <w:hideMark/>
          </w:tcPr>
          <w:p w:rsidR="0038077C" w:rsidRDefault="0038077C" w:rsidP="00E33C7B">
            <w:pPr>
              <w:pStyle w:val="IntenseQuote"/>
              <w:rPr>
                <w:sz w:val="24"/>
                <w:szCs w:val="24"/>
              </w:rPr>
            </w:pPr>
            <w:r>
              <w:t> </w:t>
            </w:r>
          </w:p>
        </w:tc>
        <w:tc>
          <w:tcPr>
            <w:tcW w:w="1148" w:type="pct"/>
            <w:vAlign w:val="center"/>
            <w:hideMark/>
          </w:tcPr>
          <w:p w:rsidR="0038077C" w:rsidRDefault="0038077C" w:rsidP="00E33C7B">
            <w:pPr>
              <w:pStyle w:val="IntenseQuote"/>
              <w:rPr>
                <w:sz w:val="24"/>
                <w:szCs w:val="24"/>
              </w:rPr>
            </w:pPr>
            <w:r>
              <w:t xml:space="preserve">Latin small letter z with </w:t>
            </w:r>
            <w:proofErr w:type="spellStart"/>
            <w:r>
              <w:t>caron</w:t>
            </w:r>
            <w:proofErr w:type="spellEnd"/>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159</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Ÿ</w:t>
            </w:r>
          </w:p>
        </w:tc>
        <w:tc>
          <w:tcPr>
            <w:tcW w:w="708" w:type="pct"/>
            <w:gridSpan w:val="9"/>
            <w:vAlign w:val="center"/>
            <w:hideMark/>
          </w:tcPr>
          <w:p w:rsidR="0038077C" w:rsidRDefault="0038077C" w:rsidP="00E33C7B">
            <w:pPr>
              <w:pStyle w:val="IntenseQuote"/>
              <w:rPr>
                <w:sz w:val="24"/>
                <w:szCs w:val="24"/>
              </w:rPr>
            </w:pPr>
            <w:r>
              <w:t> </w:t>
            </w:r>
          </w:p>
        </w:tc>
        <w:tc>
          <w:tcPr>
            <w:tcW w:w="760" w:type="pct"/>
            <w:gridSpan w:val="10"/>
            <w:vAlign w:val="center"/>
            <w:hideMark/>
          </w:tcPr>
          <w:p w:rsidR="0038077C" w:rsidRDefault="0038077C" w:rsidP="00E33C7B">
            <w:pPr>
              <w:pStyle w:val="IntenseQuote"/>
              <w:rPr>
                <w:sz w:val="24"/>
                <w:szCs w:val="24"/>
              </w:rPr>
            </w:pPr>
            <w:r>
              <w:t> </w:t>
            </w:r>
          </w:p>
        </w:tc>
        <w:tc>
          <w:tcPr>
            <w:tcW w:w="1148" w:type="pct"/>
            <w:vAlign w:val="center"/>
            <w:hideMark/>
          </w:tcPr>
          <w:p w:rsidR="0038077C" w:rsidRDefault="0038077C" w:rsidP="00E33C7B">
            <w:pPr>
              <w:pStyle w:val="IntenseQuote"/>
              <w:rPr>
                <w:sz w:val="24"/>
                <w:szCs w:val="24"/>
              </w:rPr>
            </w:pPr>
            <w:r>
              <w:t xml:space="preserve">Latin capital letter Y with </w:t>
            </w:r>
            <w:proofErr w:type="spellStart"/>
            <w:r>
              <w:t>diaeresis</w:t>
            </w:r>
            <w:proofErr w:type="spellEnd"/>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160</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 </w:t>
            </w:r>
          </w:p>
        </w:tc>
        <w:tc>
          <w:tcPr>
            <w:tcW w:w="708" w:type="pct"/>
            <w:gridSpan w:val="9"/>
            <w:vAlign w:val="center"/>
            <w:hideMark/>
          </w:tcPr>
          <w:p w:rsidR="0038077C" w:rsidRDefault="0038077C" w:rsidP="00E33C7B">
            <w:pPr>
              <w:pStyle w:val="IntenseQuote"/>
              <w:rPr>
                <w:sz w:val="24"/>
                <w:szCs w:val="24"/>
              </w:rPr>
            </w:pPr>
            <w:r>
              <w:t> </w:t>
            </w:r>
          </w:p>
        </w:tc>
        <w:tc>
          <w:tcPr>
            <w:tcW w:w="760" w:type="pct"/>
            <w:gridSpan w:val="10"/>
            <w:vAlign w:val="center"/>
            <w:hideMark/>
          </w:tcPr>
          <w:p w:rsidR="0038077C" w:rsidRDefault="0038077C" w:rsidP="00E33C7B">
            <w:pPr>
              <w:pStyle w:val="IntenseQuote"/>
              <w:rPr>
                <w:sz w:val="24"/>
                <w:szCs w:val="24"/>
              </w:rPr>
            </w:pPr>
            <w:r>
              <w:t> </w:t>
            </w:r>
          </w:p>
        </w:tc>
        <w:tc>
          <w:tcPr>
            <w:tcW w:w="1148" w:type="pct"/>
            <w:vAlign w:val="center"/>
            <w:hideMark/>
          </w:tcPr>
          <w:p w:rsidR="0038077C" w:rsidRDefault="0038077C" w:rsidP="00E33C7B">
            <w:pPr>
              <w:pStyle w:val="IntenseQuote"/>
              <w:rPr>
                <w:sz w:val="24"/>
                <w:szCs w:val="24"/>
              </w:rPr>
            </w:pPr>
            <w:r>
              <w:t>no-break space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161</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r>
              <w:t>inverted exclamation mark</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162</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r>
              <w:t>cent sign</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163</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r>
              <w:t>pound sign</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164</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r>
              <w:t>currency sign</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165</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r>
              <w:t>yen sign</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166</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r>
              <w:t>broken bar</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167</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r>
              <w:t>section sign</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168</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proofErr w:type="spellStart"/>
            <w:r>
              <w:t>diaeresis</w:t>
            </w:r>
            <w:proofErr w:type="spellEnd"/>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169</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r>
              <w:t>copyright sign</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170</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ª</w:t>
            </w:r>
          </w:p>
        </w:tc>
        <w:tc>
          <w:tcPr>
            <w:tcW w:w="708" w:type="pct"/>
            <w:gridSpan w:val="9"/>
            <w:vAlign w:val="center"/>
            <w:hideMark/>
          </w:tcPr>
          <w:p w:rsidR="0038077C" w:rsidRDefault="0038077C" w:rsidP="00E33C7B">
            <w:pPr>
              <w:pStyle w:val="IntenseQuote"/>
              <w:rPr>
                <w:sz w:val="24"/>
                <w:szCs w:val="24"/>
              </w:rPr>
            </w:pPr>
            <w:r>
              <w:t>ª</w:t>
            </w:r>
          </w:p>
        </w:tc>
        <w:tc>
          <w:tcPr>
            <w:tcW w:w="760" w:type="pct"/>
            <w:gridSpan w:val="10"/>
            <w:vAlign w:val="center"/>
            <w:hideMark/>
          </w:tcPr>
          <w:p w:rsidR="0038077C" w:rsidRDefault="0038077C" w:rsidP="00E33C7B">
            <w:pPr>
              <w:pStyle w:val="IntenseQuote"/>
              <w:rPr>
                <w:sz w:val="24"/>
                <w:szCs w:val="24"/>
              </w:rPr>
            </w:pPr>
            <w:r>
              <w:t>ª</w:t>
            </w:r>
          </w:p>
        </w:tc>
        <w:tc>
          <w:tcPr>
            <w:tcW w:w="1148" w:type="pct"/>
            <w:vAlign w:val="center"/>
            <w:hideMark/>
          </w:tcPr>
          <w:p w:rsidR="0038077C" w:rsidRDefault="0038077C" w:rsidP="00E33C7B">
            <w:pPr>
              <w:pStyle w:val="IntenseQuote"/>
              <w:rPr>
                <w:sz w:val="24"/>
                <w:szCs w:val="24"/>
              </w:rPr>
            </w:pPr>
            <w:r>
              <w:t>feminine ordinal indicator</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171</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r>
              <w:t>left-pointing double angle quotation mark</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172</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r>
              <w:t>not sign</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173</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softHyphen/>
            </w:r>
          </w:p>
        </w:tc>
        <w:tc>
          <w:tcPr>
            <w:tcW w:w="708" w:type="pct"/>
            <w:gridSpan w:val="9"/>
            <w:vAlign w:val="center"/>
            <w:hideMark/>
          </w:tcPr>
          <w:p w:rsidR="0038077C" w:rsidRDefault="0038077C" w:rsidP="00E33C7B">
            <w:pPr>
              <w:pStyle w:val="IntenseQuote"/>
              <w:rPr>
                <w:sz w:val="24"/>
                <w:szCs w:val="24"/>
              </w:rPr>
            </w:pPr>
            <w:r>
              <w:softHyphen/>
            </w:r>
          </w:p>
        </w:tc>
        <w:tc>
          <w:tcPr>
            <w:tcW w:w="760" w:type="pct"/>
            <w:gridSpan w:val="10"/>
            <w:vAlign w:val="center"/>
            <w:hideMark/>
          </w:tcPr>
          <w:p w:rsidR="0038077C" w:rsidRDefault="0038077C" w:rsidP="00E33C7B">
            <w:pPr>
              <w:pStyle w:val="IntenseQuote"/>
              <w:rPr>
                <w:sz w:val="24"/>
                <w:szCs w:val="24"/>
              </w:rPr>
            </w:pPr>
            <w:r>
              <w:softHyphen/>
            </w:r>
          </w:p>
        </w:tc>
        <w:tc>
          <w:tcPr>
            <w:tcW w:w="1148" w:type="pct"/>
            <w:vAlign w:val="center"/>
            <w:hideMark/>
          </w:tcPr>
          <w:p w:rsidR="0038077C" w:rsidRDefault="0038077C" w:rsidP="00E33C7B">
            <w:pPr>
              <w:pStyle w:val="IntenseQuote"/>
              <w:rPr>
                <w:sz w:val="24"/>
                <w:szCs w:val="24"/>
              </w:rPr>
            </w:pPr>
            <w:r>
              <w:t>soft hyphen</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174</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r>
              <w:t>registered sign</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175</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r>
              <w:t>macron</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176</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r>
              <w:t>degree sign</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177</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r>
              <w:t>plus-minus sign</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178</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²</w:t>
            </w:r>
          </w:p>
        </w:tc>
        <w:tc>
          <w:tcPr>
            <w:tcW w:w="708" w:type="pct"/>
            <w:gridSpan w:val="9"/>
            <w:vAlign w:val="center"/>
            <w:hideMark/>
          </w:tcPr>
          <w:p w:rsidR="0038077C" w:rsidRDefault="0038077C" w:rsidP="00E33C7B">
            <w:pPr>
              <w:pStyle w:val="IntenseQuote"/>
              <w:rPr>
                <w:sz w:val="24"/>
                <w:szCs w:val="24"/>
              </w:rPr>
            </w:pPr>
            <w:r>
              <w:t>²</w:t>
            </w:r>
          </w:p>
        </w:tc>
        <w:tc>
          <w:tcPr>
            <w:tcW w:w="760" w:type="pct"/>
            <w:gridSpan w:val="10"/>
            <w:vAlign w:val="center"/>
            <w:hideMark/>
          </w:tcPr>
          <w:p w:rsidR="0038077C" w:rsidRDefault="0038077C" w:rsidP="00E33C7B">
            <w:pPr>
              <w:pStyle w:val="IntenseQuote"/>
              <w:rPr>
                <w:sz w:val="24"/>
                <w:szCs w:val="24"/>
              </w:rPr>
            </w:pPr>
            <w:r>
              <w:t>²</w:t>
            </w:r>
          </w:p>
        </w:tc>
        <w:tc>
          <w:tcPr>
            <w:tcW w:w="1148" w:type="pct"/>
            <w:vAlign w:val="center"/>
            <w:hideMark/>
          </w:tcPr>
          <w:p w:rsidR="0038077C" w:rsidRDefault="0038077C" w:rsidP="00E33C7B">
            <w:pPr>
              <w:pStyle w:val="IntenseQuote"/>
              <w:rPr>
                <w:sz w:val="24"/>
                <w:szCs w:val="24"/>
              </w:rPr>
            </w:pPr>
            <w:r>
              <w:t>superscript two</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179</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³</w:t>
            </w:r>
          </w:p>
        </w:tc>
        <w:tc>
          <w:tcPr>
            <w:tcW w:w="708" w:type="pct"/>
            <w:gridSpan w:val="9"/>
            <w:vAlign w:val="center"/>
            <w:hideMark/>
          </w:tcPr>
          <w:p w:rsidR="0038077C" w:rsidRDefault="0038077C" w:rsidP="00E33C7B">
            <w:pPr>
              <w:pStyle w:val="IntenseQuote"/>
              <w:rPr>
                <w:sz w:val="24"/>
                <w:szCs w:val="24"/>
              </w:rPr>
            </w:pPr>
            <w:r>
              <w:t>³</w:t>
            </w:r>
          </w:p>
        </w:tc>
        <w:tc>
          <w:tcPr>
            <w:tcW w:w="760" w:type="pct"/>
            <w:gridSpan w:val="10"/>
            <w:vAlign w:val="center"/>
            <w:hideMark/>
          </w:tcPr>
          <w:p w:rsidR="0038077C" w:rsidRDefault="0038077C" w:rsidP="00E33C7B">
            <w:pPr>
              <w:pStyle w:val="IntenseQuote"/>
              <w:rPr>
                <w:sz w:val="24"/>
                <w:szCs w:val="24"/>
              </w:rPr>
            </w:pPr>
            <w:r>
              <w:t>³</w:t>
            </w:r>
          </w:p>
        </w:tc>
        <w:tc>
          <w:tcPr>
            <w:tcW w:w="1148" w:type="pct"/>
            <w:vAlign w:val="center"/>
            <w:hideMark/>
          </w:tcPr>
          <w:p w:rsidR="0038077C" w:rsidRDefault="0038077C" w:rsidP="00E33C7B">
            <w:pPr>
              <w:pStyle w:val="IntenseQuote"/>
              <w:rPr>
                <w:sz w:val="24"/>
                <w:szCs w:val="24"/>
              </w:rPr>
            </w:pPr>
            <w:r>
              <w:t>superscript three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180</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r>
              <w:t>acute accent</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181</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µ</w:t>
            </w:r>
          </w:p>
        </w:tc>
        <w:tc>
          <w:tcPr>
            <w:tcW w:w="708" w:type="pct"/>
            <w:gridSpan w:val="9"/>
            <w:vAlign w:val="center"/>
            <w:hideMark/>
          </w:tcPr>
          <w:p w:rsidR="0038077C" w:rsidRDefault="0038077C" w:rsidP="00E33C7B">
            <w:pPr>
              <w:pStyle w:val="IntenseQuote"/>
              <w:rPr>
                <w:sz w:val="24"/>
                <w:szCs w:val="24"/>
              </w:rPr>
            </w:pPr>
            <w:r>
              <w:t>µ</w:t>
            </w:r>
          </w:p>
        </w:tc>
        <w:tc>
          <w:tcPr>
            <w:tcW w:w="760" w:type="pct"/>
            <w:gridSpan w:val="10"/>
            <w:vAlign w:val="center"/>
            <w:hideMark/>
          </w:tcPr>
          <w:p w:rsidR="0038077C" w:rsidRDefault="0038077C" w:rsidP="00E33C7B">
            <w:pPr>
              <w:pStyle w:val="IntenseQuote"/>
              <w:rPr>
                <w:sz w:val="24"/>
                <w:szCs w:val="24"/>
              </w:rPr>
            </w:pPr>
            <w:r>
              <w:t>µ</w:t>
            </w:r>
          </w:p>
        </w:tc>
        <w:tc>
          <w:tcPr>
            <w:tcW w:w="1148" w:type="pct"/>
            <w:vAlign w:val="center"/>
            <w:hideMark/>
          </w:tcPr>
          <w:p w:rsidR="0038077C" w:rsidRDefault="0038077C" w:rsidP="00E33C7B">
            <w:pPr>
              <w:pStyle w:val="IntenseQuote"/>
              <w:rPr>
                <w:sz w:val="24"/>
                <w:szCs w:val="24"/>
              </w:rPr>
            </w:pPr>
            <w:r>
              <w:t>micro sign</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182</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proofErr w:type="spellStart"/>
            <w:r>
              <w:t>pilcrow</w:t>
            </w:r>
            <w:proofErr w:type="spellEnd"/>
            <w:r>
              <w:t xml:space="preserve"> sign</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183</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r>
              <w:t>middle dot</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184</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r>
              <w:t>cedilla</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185</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¹</w:t>
            </w:r>
          </w:p>
        </w:tc>
        <w:tc>
          <w:tcPr>
            <w:tcW w:w="708" w:type="pct"/>
            <w:gridSpan w:val="9"/>
            <w:vAlign w:val="center"/>
            <w:hideMark/>
          </w:tcPr>
          <w:p w:rsidR="0038077C" w:rsidRDefault="0038077C" w:rsidP="00E33C7B">
            <w:pPr>
              <w:pStyle w:val="IntenseQuote"/>
              <w:rPr>
                <w:sz w:val="24"/>
                <w:szCs w:val="24"/>
              </w:rPr>
            </w:pPr>
            <w:r>
              <w:t>¹</w:t>
            </w:r>
          </w:p>
        </w:tc>
        <w:tc>
          <w:tcPr>
            <w:tcW w:w="760" w:type="pct"/>
            <w:gridSpan w:val="10"/>
            <w:vAlign w:val="center"/>
            <w:hideMark/>
          </w:tcPr>
          <w:p w:rsidR="0038077C" w:rsidRDefault="0038077C" w:rsidP="00E33C7B">
            <w:pPr>
              <w:pStyle w:val="IntenseQuote"/>
              <w:rPr>
                <w:sz w:val="24"/>
                <w:szCs w:val="24"/>
              </w:rPr>
            </w:pPr>
            <w:r>
              <w:t>¹</w:t>
            </w:r>
          </w:p>
        </w:tc>
        <w:tc>
          <w:tcPr>
            <w:tcW w:w="1148" w:type="pct"/>
            <w:vAlign w:val="center"/>
            <w:hideMark/>
          </w:tcPr>
          <w:p w:rsidR="0038077C" w:rsidRDefault="0038077C" w:rsidP="00E33C7B">
            <w:pPr>
              <w:pStyle w:val="IntenseQuote"/>
              <w:rPr>
                <w:sz w:val="24"/>
                <w:szCs w:val="24"/>
              </w:rPr>
            </w:pPr>
            <w:r>
              <w:t>superscript one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186</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º</w:t>
            </w:r>
          </w:p>
        </w:tc>
        <w:tc>
          <w:tcPr>
            <w:tcW w:w="708" w:type="pct"/>
            <w:gridSpan w:val="9"/>
            <w:vAlign w:val="center"/>
            <w:hideMark/>
          </w:tcPr>
          <w:p w:rsidR="0038077C" w:rsidRDefault="0038077C" w:rsidP="00E33C7B">
            <w:pPr>
              <w:pStyle w:val="IntenseQuote"/>
              <w:rPr>
                <w:sz w:val="24"/>
                <w:szCs w:val="24"/>
              </w:rPr>
            </w:pPr>
            <w:r>
              <w:t>º</w:t>
            </w:r>
          </w:p>
        </w:tc>
        <w:tc>
          <w:tcPr>
            <w:tcW w:w="760" w:type="pct"/>
            <w:gridSpan w:val="10"/>
            <w:vAlign w:val="center"/>
            <w:hideMark/>
          </w:tcPr>
          <w:p w:rsidR="0038077C" w:rsidRDefault="0038077C" w:rsidP="00E33C7B">
            <w:pPr>
              <w:pStyle w:val="IntenseQuote"/>
              <w:rPr>
                <w:sz w:val="24"/>
                <w:szCs w:val="24"/>
              </w:rPr>
            </w:pPr>
            <w:r>
              <w:t>º</w:t>
            </w:r>
          </w:p>
        </w:tc>
        <w:tc>
          <w:tcPr>
            <w:tcW w:w="1148" w:type="pct"/>
            <w:vAlign w:val="center"/>
            <w:hideMark/>
          </w:tcPr>
          <w:p w:rsidR="0038077C" w:rsidRDefault="0038077C" w:rsidP="00E33C7B">
            <w:pPr>
              <w:pStyle w:val="IntenseQuote"/>
              <w:rPr>
                <w:sz w:val="24"/>
                <w:szCs w:val="24"/>
              </w:rPr>
            </w:pPr>
            <w:r>
              <w:t>masculine ordinal indicator</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187</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r>
              <w:t>right-pointing double angle quotation mark</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188</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¼</w:t>
            </w:r>
          </w:p>
        </w:tc>
        <w:tc>
          <w:tcPr>
            <w:tcW w:w="708" w:type="pct"/>
            <w:gridSpan w:val="9"/>
            <w:vAlign w:val="center"/>
            <w:hideMark/>
          </w:tcPr>
          <w:p w:rsidR="0038077C" w:rsidRDefault="0038077C" w:rsidP="00E33C7B">
            <w:pPr>
              <w:pStyle w:val="IntenseQuote"/>
              <w:rPr>
                <w:sz w:val="24"/>
                <w:szCs w:val="24"/>
              </w:rPr>
            </w:pPr>
            <w:r>
              <w:t>¼</w:t>
            </w:r>
          </w:p>
        </w:tc>
        <w:tc>
          <w:tcPr>
            <w:tcW w:w="760" w:type="pct"/>
            <w:gridSpan w:val="10"/>
            <w:vAlign w:val="center"/>
            <w:hideMark/>
          </w:tcPr>
          <w:p w:rsidR="0038077C" w:rsidRDefault="0038077C" w:rsidP="00E33C7B">
            <w:pPr>
              <w:pStyle w:val="IntenseQuote"/>
              <w:rPr>
                <w:sz w:val="24"/>
                <w:szCs w:val="24"/>
              </w:rPr>
            </w:pPr>
            <w:r>
              <w:t>¼</w:t>
            </w:r>
          </w:p>
        </w:tc>
        <w:tc>
          <w:tcPr>
            <w:tcW w:w="1148" w:type="pct"/>
            <w:vAlign w:val="center"/>
            <w:hideMark/>
          </w:tcPr>
          <w:p w:rsidR="0038077C" w:rsidRDefault="0038077C" w:rsidP="00E33C7B">
            <w:pPr>
              <w:pStyle w:val="IntenseQuote"/>
              <w:rPr>
                <w:sz w:val="24"/>
                <w:szCs w:val="24"/>
              </w:rPr>
            </w:pPr>
            <w:r>
              <w:t>vulgar fraction one quarter</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189</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½</w:t>
            </w:r>
          </w:p>
        </w:tc>
        <w:tc>
          <w:tcPr>
            <w:tcW w:w="708" w:type="pct"/>
            <w:gridSpan w:val="9"/>
            <w:vAlign w:val="center"/>
            <w:hideMark/>
          </w:tcPr>
          <w:p w:rsidR="0038077C" w:rsidRDefault="0038077C" w:rsidP="00E33C7B">
            <w:pPr>
              <w:pStyle w:val="IntenseQuote"/>
              <w:rPr>
                <w:sz w:val="24"/>
                <w:szCs w:val="24"/>
              </w:rPr>
            </w:pPr>
            <w:r>
              <w:t>½</w:t>
            </w:r>
          </w:p>
        </w:tc>
        <w:tc>
          <w:tcPr>
            <w:tcW w:w="760" w:type="pct"/>
            <w:gridSpan w:val="10"/>
            <w:vAlign w:val="center"/>
            <w:hideMark/>
          </w:tcPr>
          <w:p w:rsidR="0038077C" w:rsidRDefault="0038077C" w:rsidP="00E33C7B">
            <w:pPr>
              <w:pStyle w:val="IntenseQuote"/>
              <w:rPr>
                <w:sz w:val="24"/>
                <w:szCs w:val="24"/>
              </w:rPr>
            </w:pPr>
            <w:r>
              <w:t>½</w:t>
            </w:r>
          </w:p>
        </w:tc>
        <w:tc>
          <w:tcPr>
            <w:tcW w:w="1148" w:type="pct"/>
            <w:vAlign w:val="center"/>
            <w:hideMark/>
          </w:tcPr>
          <w:p w:rsidR="0038077C" w:rsidRDefault="0038077C" w:rsidP="00E33C7B">
            <w:pPr>
              <w:pStyle w:val="IntenseQuote"/>
              <w:rPr>
                <w:sz w:val="24"/>
                <w:szCs w:val="24"/>
              </w:rPr>
            </w:pPr>
            <w:r>
              <w:t>vulgar fraction one half</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190</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¾</w:t>
            </w:r>
          </w:p>
        </w:tc>
        <w:tc>
          <w:tcPr>
            <w:tcW w:w="708" w:type="pct"/>
            <w:gridSpan w:val="9"/>
            <w:vAlign w:val="center"/>
            <w:hideMark/>
          </w:tcPr>
          <w:p w:rsidR="0038077C" w:rsidRDefault="0038077C" w:rsidP="00E33C7B">
            <w:pPr>
              <w:pStyle w:val="IntenseQuote"/>
              <w:rPr>
                <w:sz w:val="24"/>
                <w:szCs w:val="24"/>
              </w:rPr>
            </w:pPr>
            <w:r>
              <w:t>¾</w:t>
            </w:r>
          </w:p>
        </w:tc>
        <w:tc>
          <w:tcPr>
            <w:tcW w:w="760" w:type="pct"/>
            <w:gridSpan w:val="10"/>
            <w:vAlign w:val="center"/>
            <w:hideMark/>
          </w:tcPr>
          <w:p w:rsidR="0038077C" w:rsidRDefault="0038077C" w:rsidP="00E33C7B">
            <w:pPr>
              <w:pStyle w:val="IntenseQuote"/>
              <w:rPr>
                <w:sz w:val="24"/>
                <w:szCs w:val="24"/>
              </w:rPr>
            </w:pPr>
            <w:r>
              <w:t>¾</w:t>
            </w:r>
          </w:p>
        </w:tc>
        <w:tc>
          <w:tcPr>
            <w:tcW w:w="1148" w:type="pct"/>
            <w:vAlign w:val="center"/>
            <w:hideMark/>
          </w:tcPr>
          <w:p w:rsidR="0038077C" w:rsidRDefault="0038077C" w:rsidP="00E33C7B">
            <w:pPr>
              <w:pStyle w:val="IntenseQuote"/>
              <w:rPr>
                <w:sz w:val="24"/>
                <w:szCs w:val="24"/>
              </w:rPr>
            </w:pPr>
            <w:r>
              <w:t>vulgar fraction three quarters</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191</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r>
              <w:t>inverted question mark</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192</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À</w:t>
            </w:r>
          </w:p>
        </w:tc>
        <w:tc>
          <w:tcPr>
            <w:tcW w:w="708" w:type="pct"/>
            <w:gridSpan w:val="9"/>
            <w:vAlign w:val="center"/>
            <w:hideMark/>
          </w:tcPr>
          <w:p w:rsidR="0038077C" w:rsidRDefault="0038077C" w:rsidP="00E33C7B">
            <w:pPr>
              <w:pStyle w:val="IntenseQuote"/>
              <w:rPr>
                <w:sz w:val="24"/>
                <w:szCs w:val="24"/>
              </w:rPr>
            </w:pPr>
            <w:r>
              <w:t>À</w:t>
            </w:r>
          </w:p>
        </w:tc>
        <w:tc>
          <w:tcPr>
            <w:tcW w:w="760" w:type="pct"/>
            <w:gridSpan w:val="10"/>
            <w:vAlign w:val="center"/>
            <w:hideMark/>
          </w:tcPr>
          <w:p w:rsidR="0038077C" w:rsidRDefault="0038077C" w:rsidP="00E33C7B">
            <w:pPr>
              <w:pStyle w:val="IntenseQuote"/>
              <w:rPr>
                <w:sz w:val="24"/>
                <w:szCs w:val="24"/>
              </w:rPr>
            </w:pPr>
            <w:r>
              <w:t>À</w:t>
            </w:r>
          </w:p>
        </w:tc>
        <w:tc>
          <w:tcPr>
            <w:tcW w:w="1148" w:type="pct"/>
            <w:vAlign w:val="center"/>
            <w:hideMark/>
          </w:tcPr>
          <w:p w:rsidR="0038077C" w:rsidRDefault="0038077C" w:rsidP="00E33C7B">
            <w:pPr>
              <w:pStyle w:val="IntenseQuote"/>
              <w:rPr>
                <w:sz w:val="24"/>
                <w:szCs w:val="24"/>
              </w:rPr>
            </w:pPr>
            <w:r>
              <w:t>Latin capital letter A with grave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193</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Á</w:t>
            </w:r>
          </w:p>
        </w:tc>
        <w:tc>
          <w:tcPr>
            <w:tcW w:w="708" w:type="pct"/>
            <w:gridSpan w:val="9"/>
            <w:vAlign w:val="center"/>
            <w:hideMark/>
          </w:tcPr>
          <w:p w:rsidR="0038077C" w:rsidRDefault="0038077C" w:rsidP="00E33C7B">
            <w:pPr>
              <w:pStyle w:val="IntenseQuote"/>
              <w:rPr>
                <w:sz w:val="24"/>
                <w:szCs w:val="24"/>
              </w:rPr>
            </w:pPr>
            <w:r>
              <w:t>Á</w:t>
            </w:r>
          </w:p>
        </w:tc>
        <w:tc>
          <w:tcPr>
            <w:tcW w:w="760" w:type="pct"/>
            <w:gridSpan w:val="10"/>
            <w:vAlign w:val="center"/>
            <w:hideMark/>
          </w:tcPr>
          <w:p w:rsidR="0038077C" w:rsidRDefault="0038077C" w:rsidP="00E33C7B">
            <w:pPr>
              <w:pStyle w:val="IntenseQuote"/>
              <w:rPr>
                <w:sz w:val="24"/>
                <w:szCs w:val="24"/>
              </w:rPr>
            </w:pPr>
            <w:r>
              <w:t>Á</w:t>
            </w:r>
          </w:p>
        </w:tc>
        <w:tc>
          <w:tcPr>
            <w:tcW w:w="1148" w:type="pct"/>
            <w:vAlign w:val="center"/>
            <w:hideMark/>
          </w:tcPr>
          <w:p w:rsidR="0038077C" w:rsidRDefault="0038077C" w:rsidP="00E33C7B">
            <w:pPr>
              <w:pStyle w:val="IntenseQuote"/>
              <w:rPr>
                <w:sz w:val="24"/>
                <w:szCs w:val="24"/>
              </w:rPr>
            </w:pPr>
            <w:r>
              <w:t>Latin capital letter A with acute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194</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Â</w:t>
            </w:r>
          </w:p>
        </w:tc>
        <w:tc>
          <w:tcPr>
            <w:tcW w:w="708" w:type="pct"/>
            <w:gridSpan w:val="9"/>
            <w:vAlign w:val="center"/>
            <w:hideMark/>
          </w:tcPr>
          <w:p w:rsidR="0038077C" w:rsidRDefault="0038077C" w:rsidP="00E33C7B">
            <w:pPr>
              <w:pStyle w:val="IntenseQuote"/>
              <w:rPr>
                <w:sz w:val="24"/>
                <w:szCs w:val="24"/>
              </w:rPr>
            </w:pPr>
            <w:r>
              <w:t>Â</w:t>
            </w:r>
          </w:p>
        </w:tc>
        <w:tc>
          <w:tcPr>
            <w:tcW w:w="760" w:type="pct"/>
            <w:gridSpan w:val="10"/>
            <w:vAlign w:val="center"/>
            <w:hideMark/>
          </w:tcPr>
          <w:p w:rsidR="0038077C" w:rsidRDefault="0038077C" w:rsidP="00E33C7B">
            <w:pPr>
              <w:pStyle w:val="IntenseQuote"/>
              <w:rPr>
                <w:sz w:val="24"/>
                <w:szCs w:val="24"/>
              </w:rPr>
            </w:pPr>
            <w:r>
              <w:t>Â</w:t>
            </w:r>
          </w:p>
        </w:tc>
        <w:tc>
          <w:tcPr>
            <w:tcW w:w="1148" w:type="pct"/>
            <w:vAlign w:val="center"/>
            <w:hideMark/>
          </w:tcPr>
          <w:p w:rsidR="0038077C" w:rsidRDefault="0038077C" w:rsidP="00E33C7B">
            <w:pPr>
              <w:pStyle w:val="IntenseQuote"/>
              <w:rPr>
                <w:sz w:val="24"/>
                <w:szCs w:val="24"/>
              </w:rPr>
            </w:pPr>
            <w:r>
              <w:t>Latin capital letter A with circumflex</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195</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Ã</w:t>
            </w:r>
          </w:p>
        </w:tc>
        <w:tc>
          <w:tcPr>
            <w:tcW w:w="708" w:type="pct"/>
            <w:gridSpan w:val="9"/>
            <w:vAlign w:val="center"/>
            <w:hideMark/>
          </w:tcPr>
          <w:p w:rsidR="0038077C" w:rsidRDefault="0038077C" w:rsidP="00E33C7B">
            <w:pPr>
              <w:pStyle w:val="IntenseQuote"/>
              <w:rPr>
                <w:sz w:val="24"/>
                <w:szCs w:val="24"/>
              </w:rPr>
            </w:pPr>
            <w:r>
              <w:t>Ã</w:t>
            </w:r>
          </w:p>
        </w:tc>
        <w:tc>
          <w:tcPr>
            <w:tcW w:w="760" w:type="pct"/>
            <w:gridSpan w:val="10"/>
            <w:vAlign w:val="center"/>
            <w:hideMark/>
          </w:tcPr>
          <w:p w:rsidR="0038077C" w:rsidRDefault="0038077C" w:rsidP="00E33C7B">
            <w:pPr>
              <w:pStyle w:val="IntenseQuote"/>
              <w:rPr>
                <w:sz w:val="24"/>
                <w:szCs w:val="24"/>
              </w:rPr>
            </w:pPr>
            <w:r>
              <w:t>Ã</w:t>
            </w:r>
          </w:p>
        </w:tc>
        <w:tc>
          <w:tcPr>
            <w:tcW w:w="1148" w:type="pct"/>
            <w:vAlign w:val="center"/>
            <w:hideMark/>
          </w:tcPr>
          <w:p w:rsidR="0038077C" w:rsidRDefault="0038077C" w:rsidP="00E33C7B">
            <w:pPr>
              <w:pStyle w:val="IntenseQuote"/>
              <w:rPr>
                <w:sz w:val="24"/>
                <w:szCs w:val="24"/>
              </w:rPr>
            </w:pPr>
            <w:r>
              <w:t>Latin capital letter A with tilde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196</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Ä</w:t>
            </w:r>
          </w:p>
        </w:tc>
        <w:tc>
          <w:tcPr>
            <w:tcW w:w="708" w:type="pct"/>
            <w:gridSpan w:val="9"/>
            <w:vAlign w:val="center"/>
            <w:hideMark/>
          </w:tcPr>
          <w:p w:rsidR="0038077C" w:rsidRDefault="0038077C" w:rsidP="00E33C7B">
            <w:pPr>
              <w:pStyle w:val="IntenseQuote"/>
              <w:rPr>
                <w:sz w:val="24"/>
                <w:szCs w:val="24"/>
              </w:rPr>
            </w:pPr>
            <w:r>
              <w:t>Ä</w:t>
            </w:r>
          </w:p>
        </w:tc>
        <w:tc>
          <w:tcPr>
            <w:tcW w:w="760" w:type="pct"/>
            <w:gridSpan w:val="10"/>
            <w:vAlign w:val="center"/>
            <w:hideMark/>
          </w:tcPr>
          <w:p w:rsidR="0038077C" w:rsidRDefault="0038077C" w:rsidP="00E33C7B">
            <w:pPr>
              <w:pStyle w:val="IntenseQuote"/>
              <w:rPr>
                <w:sz w:val="24"/>
                <w:szCs w:val="24"/>
              </w:rPr>
            </w:pPr>
            <w:r>
              <w:t>Ä</w:t>
            </w:r>
          </w:p>
        </w:tc>
        <w:tc>
          <w:tcPr>
            <w:tcW w:w="1148" w:type="pct"/>
            <w:vAlign w:val="center"/>
            <w:hideMark/>
          </w:tcPr>
          <w:p w:rsidR="0038077C" w:rsidRDefault="0038077C" w:rsidP="00E33C7B">
            <w:pPr>
              <w:pStyle w:val="IntenseQuote"/>
              <w:rPr>
                <w:sz w:val="24"/>
                <w:szCs w:val="24"/>
              </w:rPr>
            </w:pPr>
            <w:r>
              <w:t xml:space="preserve">Latin capital letter A with </w:t>
            </w:r>
            <w:proofErr w:type="spellStart"/>
            <w:r>
              <w:t>diaeresis</w:t>
            </w:r>
            <w:proofErr w:type="spellEnd"/>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197</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Å</w:t>
            </w:r>
          </w:p>
        </w:tc>
        <w:tc>
          <w:tcPr>
            <w:tcW w:w="708" w:type="pct"/>
            <w:gridSpan w:val="9"/>
            <w:vAlign w:val="center"/>
            <w:hideMark/>
          </w:tcPr>
          <w:p w:rsidR="0038077C" w:rsidRDefault="0038077C" w:rsidP="00E33C7B">
            <w:pPr>
              <w:pStyle w:val="IntenseQuote"/>
              <w:rPr>
                <w:sz w:val="24"/>
                <w:szCs w:val="24"/>
              </w:rPr>
            </w:pPr>
            <w:r>
              <w:t>Å</w:t>
            </w:r>
          </w:p>
        </w:tc>
        <w:tc>
          <w:tcPr>
            <w:tcW w:w="760" w:type="pct"/>
            <w:gridSpan w:val="10"/>
            <w:vAlign w:val="center"/>
            <w:hideMark/>
          </w:tcPr>
          <w:p w:rsidR="0038077C" w:rsidRDefault="0038077C" w:rsidP="00E33C7B">
            <w:pPr>
              <w:pStyle w:val="IntenseQuote"/>
              <w:rPr>
                <w:sz w:val="24"/>
                <w:szCs w:val="24"/>
              </w:rPr>
            </w:pPr>
            <w:r>
              <w:t>Å</w:t>
            </w:r>
          </w:p>
        </w:tc>
        <w:tc>
          <w:tcPr>
            <w:tcW w:w="1148" w:type="pct"/>
            <w:vAlign w:val="center"/>
            <w:hideMark/>
          </w:tcPr>
          <w:p w:rsidR="0038077C" w:rsidRDefault="0038077C" w:rsidP="00E33C7B">
            <w:pPr>
              <w:pStyle w:val="IntenseQuote"/>
              <w:rPr>
                <w:sz w:val="24"/>
                <w:szCs w:val="24"/>
              </w:rPr>
            </w:pPr>
            <w:r>
              <w:t>Latin capital letter A with ring above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198</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Æ</w:t>
            </w:r>
          </w:p>
        </w:tc>
        <w:tc>
          <w:tcPr>
            <w:tcW w:w="708" w:type="pct"/>
            <w:gridSpan w:val="9"/>
            <w:vAlign w:val="center"/>
            <w:hideMark/>
          </w:tcPr>
          <w:p w:rsidR="0038077C" w:rsidRDefault="0038077C" w:rsidP="00E33C7B">
            <w:pPr>
              <w:pStyle w:val="IntenseQuote"/>
              <w:rPr>
                <w:sz w:val="24"/>
                <w:szCs w:val="24"/>
              </w:rPr>
            </w:pPr>
            <w:r>
              <w:t>Æ</w:t>
            </w:r>
          </w:p>
        </w:tc>
        <w:tc>
          <w:tcPr>
            <w:tcW w:w="760" w:type="pct"/>
            <w:gridSpan w:val="10"/>
            <w:vAlign w:val="center"/>
            <w:hideMark/>
          </w:tcPr>
          <w:p w:rsidR="0038077C" w:rsidRDefault="0038077C" w:rsidP="00E33C7B">
            <w:pPr>
              <w:pStyle w:val="IntenseQuote"/>
              <w:rPr>
                <w:sz w:val="24"/>
                <w:szCs w:val="24"/>
              </w:rPr>
            </w:pPr>
            <w:r>
              <w:t>Æ</w:t>
            </w:r>
          </w:p>
        </w:tc>
        <w:tc>
          <w:tcPr>
            <w:tcW w:w="1148" w:type="pct"/>
            <w:vAlign w:val="center"/>
            <w:hideMark/>
          </w:tcPr>
          <w:p w:rsidR="0038077C" w:rsidRDefault="0038077C" w:rsidP="00E33C7B">
            <w:pPr>
              <w:pStyle w:val="IntenseQuote"/>
              <w:rPr>
                <w:sz w:val="24"/>
                <w:szCs w:val="24"/>
              </w:rPr>
            </w:pPr>
            <w:r>
              <w:t>Latin capital letter AE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199</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Ç</w:t>
            </w:r>
          </w:p>
        </w:tc>
        <w:tc>
          <w:tcPr>
            <w:tcW w:w="708" w:type="pct"/>
            <w:gridSpan w:val="9"/>
            <w:vAlign w:val="center"/>
            <w:hideMark/>
          </w:tcPr>
          <w:p w:rsidR="0038077C" w:rsidRDefault="0038077C" w:rsidP="00E33C7B">
            <w:pPr>
              <w:pStyle w:val="IntenseQuote"/>
              <w:rPr>
                <w:sz w:val="24"/>
                <w:szCs w:val="24"/>
              </w:rPr>
            </w:pPr>
            <w:r>
              <w:t>Ç</w:t>
            </w:r>
          </w:p>
        </w:tc>
        <w:tc>
          <w:tcPr>
            <w:tcW w:w="760" w:type="pct"/>
            <w:gridSpan w:val="10"/>
            <w:vAlign w:val="center"/>
            <w:hideMark/>
          </w:tcPr>
          <w:p w:rsidR="0038077C" w:rsidRDefault="0038077C" w:rsidP="00E33C7B">
            <w:pPr>
              <w:pStyle w:val="IntenseQuote"/>
              <w:rPr>
                <w:sz w:val="24"/>
                <w:szCs w:val="24"/>
              </w:rPr>
            </w:pPr>
            <w:r>
              <w:t>Ç</w:t>
            </w:r>
          </w:p>
        </w:tc>
        <w:tc>
          <w:tcPr>
            <w:tcW w:w="1148" w:type="pct"/>
            <w:vAlign w:val="center"/>
            <w:hideMark/>
          </w:tcPr>
          <w:p w:rsidR="0038077C" w:rsidRDefault="0038077C" w:rsidP="00E33C7B">
            <w:pPr>
              <w:pStyle w:val="IntenseQuote"/>
              <w:rPr>
                <w:sz w:val="24"/>
                <w:szCs w:val="24"/>
              </w:rPr>
            </w:pPr>
            <w:r>
              <w:t>Latin capital letter C with cedilla</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200</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È</w:t>
            </w:r>
          </w:p>
        </w:tc>
        <w:tc>
          <w:tcPr>
            <w:tcW w:w="708" w:type="pct"/>
            <w:gridSpan w:val="9"/>
            <w:vAlign w:val="center"/>
            <w:hideMark/>
          </w:tcPr>
          <w:p w:rsidR="0038077C" w:rsidRDefault="0038077C" w:rsidP="00E33C7B">
            <w:pPr>
              <w:pStyle w:val="IntenseQuote"/>
              <w:rPr>
                <w:sz w:val="24"/>
                <w:szCs w:val="24"/>
              </w:rPr>
            </w:pPr>
            <w:r>
              <w:t>È</w:t>
            </w:r>
          </w:p>
        </w:tc>
        <w:tc>
          <w:tcPr>
            <w:tcW w:w="760" w:type="pct"/>
            <w:gridSpan w:val="10"/>
            <w:vAlign w:val="center"/>
            <w:hideMark/>
          </w:tcPr>
          <w:p w:rsidR="0038077C" w:rsidRDefault="0038077C" w:rsidP="00E33C7B">
            <w:pPr>
              <w:pStyle w:val="IntenseQuote"/>
              <w:rPr>
                <w:sz w:val="24"/>
                <w:szCs w:val="24"/>
              </w:rPr>
            </w:pPr>
            <w:r>
              <w:t>È</w:t>
            </w:r>
          </w:p>
        </w:tc>
        <w:tc>
          <w:tcPr>
            <w:tcW w:w="1148" w:type="pct"/>
            <w:vAlign w:val="center"/>
            <w:hideMark/>
          </w:tcPr>
          <w:p w:rsidR="0038077C" w:rsidRDefault="0038077C" w:rsidP="00E33C7B">
            <w:pPr>
              <w:pStyle w:val="IntenseQuote"/>
              <w:rPr>
                <w:sz w:val="24"/>
                <w:szCs w:val="24"/>
              </w:rPr>
            </w:pPr>
            <w:r>
              <w:t>Latin capital letter E with grave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201</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É</w:t>
            </w:r>
          </w:p>
        </w:tc>
        <w:tc>
          <w:tcPr>
            <w:tcW w:w="708" w:type="pct"/>
            <w:gridSpan w:val="9"/>
            <w:vAlign w:val="center"/>
            <w:hideMark/>
          </w:tcPr>
          <w:p w:rsidR="0038077C" w:rsidRDefault="0038077C" w:rsidP="00E33C7B">
            <w:pPr>
              <w:pStyle w:val="IntenseQuote"/>
              <w:rPr>
                <w:sz w:val="24"/>
                <w:szCs w:val="24"/>
              </w:rPr>
            </w:pPr>
            <w:r>
              <w:t>É</w:t>
            </w:r>
          </w:p>
        </w:tc>
        <w:tc>
          <w:tcPr>
            <w:tcW w:w="760" w:type="pct"/>
            <w:gridSpan w:val="10"/>
            <w:vAlign w:val="center"/>
            <w:hideMark/>
          </w:tcPr>
          <w:p w:rsidR="0038077C" w:rsidRDefault="0038077C" w:rsidP="00E33C7B">
            <w:pPr>
              <w:pStyle w:val="IntenseQuote"/>
              <w:rPr>
                <w:sz w:val="24"/>
                <w:szCs w:val="24"/>
              </w:rPr>
            </w:pPr>
            <w:r>
              <w:t>É</w:t>
            </w:r>
          </w:p>
        </w:tc>
        <w:tc>
          <w:tcPr>
            <w:tcW w:w="1148" w:type="pct"/>
            <w:vAlign w:val="center"/>
            <w:hideMark/>
          </w:tcPr>
          <w:p w:rsidR="0038077C" w:rsidRDefault="0038077C" w:rsidP="00E33C7B">
            <w:pPr>
              <w:pStyle w:val="IntenseQuote"/>
              <w:rPr>
                <w:sz w:val="24"/>
                <w:szCs w:val="24"/>
              </w:rPr>
            </w:pPr>
            <w:r>
              <w:t>Latin capital letter E with acute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202</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Ê</w:t>
            </w:r>
          </w:p>
        </w:tc>
        <w:tc>
          <w:tcPr>
            <w:tcW w:w="708" w:type="pct"/>
            <w:gridSpan w:val="9"/>
            <w:vAlign w:val="center"/>
            <w:hideMark/>
          </w:tcPr>
          <w:p w:rsidR="0038077C" w:rsidRDefault="0038077C" w:rsidP="00E33C7B">
            <w:pPr>
              <w:pStyle w:val="IntenseQuote"/>
              <w:rPr>
                <w:sz w:val="24"/>
                <w:szCs w:val="24"/>
              </w:rPr>
            </w:pPr>
            <w:r>
              <w:t>Ê</w:t>
            </w:r>
          </w:p>
        </w:tc>
        <w:tc>
          <w:tcPr>
            <w:tcW w:w="760" w:type="pct"/>
            <w:gridSpan w:val="10"/>
            <w:vAlign w:val="center"/>
            <w:hideMark/>
          </w:tcPr>
          <w:p w:rsidR="0038077C" w:rsidRDefault="0038077C" w:rsidP="00E33C7B">
            <w:pPr>
              <w:pStyle w:val="IntenseQuote"/>
              <w:rPr>
                <w:sz w:val="24"/>
                <w:szCs w:val="24"/>
              </w:rPr>
            </w:pPr>
            <w:r>
              <w:t>Ê</w:t>
            </w:r>
          </w:p>
        </w:tc>
        <w:tc>
          <w:tcPr>
            <w:tcW w:w="1148" w:type="pct"/>
            <w:vAlign w:val="center"/>
            <w:hideMark/>
          </w:tcPr>
          <w:p w:rsidR="0038077C" w:rsidRDefault="0038077C" w:rsidP="00E33C7B">
            <w:pPr>
              <w:pStyle w:val="IntenseQuote"/>
              <w:rPr>
                <w:sz w:val="24"/>
                <w:szCs w:val="24"/>
              </w:rPr>
            </w:pPr>
            <w:r>
              <w:t>Latin capital letter E with circumflex</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203</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Ë</w:t>
            </w:r>
          </w:p>
        </w:tc>
        <w:tc>
          <w:tcPr>
            <w:tcW w:w="708" w:type="pct"/>
            <w:gridSpan w:val="9"/>
            <w:vAlign w:val="center"/>
            <w:hideMark/>
          </w:tcPr>
          <w:p w:rsidR="0038077C" w:rsidRDefault="0038077C" w:rsidP="00E33C7B">
            <w:pPr>
              <w:pStyle w:val="IntenseQuote"/>
              <w:rPr>
                <w:sz w:val="24"/>
                <w:szCs w:val="24"/>
              </w:rPr>
            </w:pPr>
            <w:r>
              <w:t>Ë</w:t>
            </w:r>
          </w:p>
        </w:tc>
        <w:tc>
          <w:tcPr>
            <w:tcW w:w="760" w:type="pct"/>
            <w:gridSpan w:val="10"/>
            <w:vAlign w:val="center"/>
            <w:hideMark/>
          </w:tcPr>
          <w:p w:rsidR="0038077C" w:rsidRDefault="0038077C" w:rsidP="00E33C7B">
            <w:pPr>
              <w:pStyle w:val="IntenseQuote"/>
              <w:rPr>
                <w:sz w:val="24"/>
                <w:szCs w:val="24"/>
              </w:rPr>
            </w:pPr>
            <w:r>
              <w:t>Ë</w:t>
            </w:r>
          </w:p>
        </w:tc>
        <w:tc>
          <w:tcPr>
            <w:tcW w:w="1148" w:type="pct"/>
            <w:vAlign w:val="center"/>
            <w:hideMark/>
          </w:tcPr>
          <w:p w:rsidR="0038077C" w:rsidRDefault="0038077C" w:rsidP="00E33C7B">
            <w:pPr>
              <w:pStyle w:val="IntenseQuote"/>
              <w:rPr>
                <w:sz w:val="24"/>
                <w:szCs w:val="24"/>
              </w:rPr>
            </w:pPr>
            <w:r>
              <w:t xml:space="preserve">Latin capital letter E with </w:t>
            </w:r>
            <w:proofErr w:type="spellStart"/>
            <w:r>
              <w:t>diaeresis</w:t>
            </w:r>
            <w:proofErr w:type="spellEnd"/>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204</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Ì</w:t>
            </w:r>
          </w:p>
        </w:tc>
        <w:tc>
          <w:tcPr>
            <w:tcW w:w="708" w:type="pct"/>
            <w:gridSpan w:val="9"/>
            <w:vAlign w:val="center"/>
            <w:hideMark/>
          </w:tcPr>
          <w:p w:rsidR="0038077C" w:rsidRDefault="0038077C" w:rsidP="00E33C7B">
            <w:pPr>
              <w:pStyle w:val="IntenseQuote"/>
              <w:rPr>
                <w:sz w:val="24"/>
                <w:szCs w:val="24"/>
              </w:rPr>
            </w:pPr>
            <w:r>
              <w:t>Ì</w:t>
            </w:r>
          </w:p>
        </w:tc>
        <w:tc>
          <w:tcPr>
            <w:tcW w:w="760" w:type="pct"/>
            <w:gridSpan w:val="10"/>
            <w:vAlign w:val="center"/>
            <w:hideMark/>
          </w:tcPr>
          <w:p w:rsidR="0038077C" w:rsidRDefault="0038077C" w:rsidP="00E33C7B">
            <w:pPr>
              <w:pStyle w:val="IntenseQuote"/>
              <w:rPr>
                <w:sz w:val="24"/>
                <w:szCs w:val="24"/>
              </w:rPr>
            </w:pPr>
            <w:r>
              <w:t>Ì</w:t>
            </w:r>
          </w:p>
        </w:tc>
        <w:tc>
          <w:tcPr>
            <w:tcW w:w="1148" w:type="pct"/>
            <w:vAlign w:val="center"/>
            <w:hideMark/>
          </w:tcPr>
          <w:p w:rsidR="0038077C" w:rsidRDefault="0038077C" w:rsidP="00E33C7B">
            <w:pPr>
              <w:pStyle w:val="IntenseQuote"/>
              <w:rPr>
                <w:sz w:val="24"/>
                <w:szCs w:val="24"/>
              </w:rPr>
            </w:pPr>
            <w:r>
              <w:t>Latin capital letter I with grave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205</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Í</w:t>
            </w:r>
          </w:p>
        </w:tc>
        <w:tc>
          <w:tcPr>
            <w:tcW w:w="708" w:type="pct"/>
            <w:gridSpan w:val="9"/>
            <w:vAlign w:val="center"/>
            <w:hideMark/>
          </w:tcPr>
          <w:p w:rsidR="0038077C" w:rsidRDefault="0038077C" w:rsidP="00E33C7B">
            <w:pPr>
              <w:pStyle w:val="IntenseQuote"/>
              <w:rPr>
                <w:sz w:val="24"/>
                <w:szCs w:val="24"/>
              </w:rPr>
            </w:pPr>
            <w:r>
              <w:t>Í</w:t>
            </w:r>
          </w:p>
        </w:tc>
        <w:tc>
          <w:tcPr>
            <w:tcW w:w="760" w:type="pct"/>
            <w:gridSpan w:val="10"/>
            <w:vAlign w:val="center"/>
            <w:hideMark/>
          </w:tcPr>
          <w:p w:rsidR="0038077C" w:rsidRDefault="0038077C" w:rsidP="00E33C7B">
            <w:pPr>
              <w:pStyle w:val="IntenseQuote"/>
              <w:rPr>
                <w:sz w:val="24"/>
                <w:szCs w:val="24"/>
              </w:rPr>
            </w:pPr>
            <w:r>
              <w:t>Í</w:t>
            </w:r>
          </w:p>
        </w:tc>
        <w:tc>
          <w:tcPr>
            <w:tcW w:w="1148" w:type="pct"/>
            <w:vAlign w:val="center"/>
            <w:hideMark/>
          </w:tcPr>
          <w:p w:rsidR="0038077C" w:rsidRDefault="0038077C" w:rsidP="00E33C7B">
            <w:pPr>
              <w:pStyle w:val="IntenseQuote"/>
              <w:rPr>
                <w:sz w:val="24"/>
                <w:szCs w:val="24"/>
              </w:rPr>
            </w:pPr>
            <w:r>
              <w:t>Latin capital letter I with acute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206</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Î</w:t>
            </w:r>
          </w:p>
        </w:tc>
        <w:tc>
          <w:tcPr>
            <w:tcW w:w="708" w:type="pct"/>
            <w:gridSpan w:val="9"/>
            <w:vAlign w:val="center"/>
            <w:hideMark/>
          </w:tcPr>
          <w:p w:rsidR="0038077C" w:rsidRDefault="0038077C" w:rsidP="00E33C7B">
            <w:pPr>
              <w:pStyle w:val="IntenseQuote"/>
              <w:rPr>
                <w:sz w:val="24"/>
                <w:szCs w:val="24"/>
              </w:rPr>
            </w:pPr>
            <w:r>
              <w:t>Î</w:t>
            </w:r>
          </w:p>
        </w:tc>
        <w:tc>
          <w:tcPr>
            <w:tcW w:w="760" w:type="pct"/>
            <w:gridSpan w:val="10"/>
            <w:vAlign w:val="center"/>
            <w:hideMark/>
          </w:tcPr>
          <w:p w:rsidR="0038077C" w:rsidRDefault="0038077C" w:rsidP="00E33C7B">
            <w:pPr>
              <w:pStyle w:val="IntenseQuote"/>
              <w:rPr>
                <w:sz w:val="24"/>
                <w:szCs w:val="24"/>
              </w:rPr>
            </w:pPr>
            <w:r>
              <w:t>Î</w:t>
            </w:r>
          </w:p>
        </w:tc>
        <w:tc>
          <w:tcPr>
            <w:tcW w:w="1148" w:type="pct"/>
            <w:vAlign w:val="center"/>
            <w:hideMark/>
          </w:tcPr>
          <w:p w:rsidR="0038077C" w:rsidRDefault="0038077C" w:rsidP="00E33C7B">
            <w:pPr>
              <w:pStyle w:val="IntenseQuote"/>
              <w:rPr>
                <w:sz w:val="24"/>
                <w:szCs w:val="24"/>
              </w:rPr>
            </w:pPr>
            <w:r>
              <w:t>Latin capital letter I with circumflex</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207</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Ï</w:t>
            </w:r>
          </w:p>
        </w:tc>
        <w:tc>
          <w:tcPr>
            <w:tcW w:w="708" w:type="pct"/>
            <w:gridSpan w:val="9"/>
            <w:vAlign w:val="center"/>
            <w:hideMark/>
          </w:tcPr>
          <w:p w:rsidR="0038077C" w:rsidRDefault="0038077C" w:rsidP="00E33C7B">
            <w:pPr>
              <w:pStyle w:val="IntenseQuote"/>
              <w:rPr>
                <w:sz w:val="24"/>
                <w:szCs w:val="24"/>
              </w:rPr>
            </w:pPr>
            <w:r>
              <w:t>Ï</w:t>
            </w:r>
          </w:p>
        </w:tc>
        <w:tc>
          <w:tcPr>
            <w:tcW w:w="760" w:type="pct"/>
            <w:gridSpan w:val="10"/>
            <w:vAlign w:val="center"/>
            <w:hideMark/>
          </w:tcPr>
          <w:p w:rsidR="0038077C" w:rsidRDefault="0038077C" w:rsidP="00E33C7B">
            <w:pPr>
              <w:pStyle w:val="IntenseQuote"/>
              <w:rPr>
                <w:sz w:val="24"/>
                <w:szCs w:val="24"/>
              </w:rPr>
            </w:pPr>
            <w:r>
              <w:t>Ï</w:t>
            </w:r>
          </w:p>
        </w:tc>
        <w:tc>
          <w:tcPr>
            <w:tcW w:w="1148" w:type="pct"/>
            <w:vAlign w:val="center"/>
            <w:hideMark/>
          </w:tcPr>
          <w:p w:rsidR="0038077C" w:rsidRDefault="0038077C" w:rsidP="00E33C7B">
            <w:pPr>
              <w:pStyle w:val="IntenseQuote"/>
              <w:rPr>
                <w:sz w:val="24"/>
                <w:szCs w:val="24"/>
              </w:rPr>
            </w:pPr>
            <w:r>
              <w:t xml:space="preserve">Latin capital letter I with </w:t>
            </w:r>
            <w:proofErr w:type="spellStart"/>
            <w:r>
              <w:t>diaeresis</w:t>
            </w:r>
            <w:proofErr w:type="spellEnd"/>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208</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Ð</w:t>
            </w:r>
          </w:p>
        </w:tc>
        <w:tc>
          <w:tcPr>
            <w:tcW w:w="708" w:type="pct"/>
            <w:gridSpan w:val="9"/>
            <w:vAlign w:val="center"/>
            <w:hideMark/>
          </w:tcPr>
          <w:p w:rsidR="0038077C" w:rsidRDefault="0038077C" w:rsidP="00E33C7B">
            <w:pPr>
              <w:pStyle w:val="IntenseQuote"/>
              <w:rPr>
                <w:sz w:val="24"/>
                <w:szCs w:val="24"/>
              </w:rPr>
            </w:pPr>
            <w:r>
              <w:t>Ð</w:t>
            </w:r>
          </w:p>
        </w:tc>
        <w:tc>
          <w:tcPr>
            <w:tcW w:w="760" w:type="pct"/>
            <w:gridSpan w:val="10"/>
            <w:vAlign w:val="center"/>
            <w:hideMark/>
          </w:tcPr>
          <w:p w:rsidR="0038077C" w:rsidRDefault="0038077C" w:rsidP="00E33C7B">
            <w:pPr>
              <w:pStyle w:val="IntenseQuote"/>
              <w:rPr>
                <w:sz w:val="24"/>
                <w:szCs w:val="24"/>
              </w:rPr>
            </w:pPr>
            <w:r>
              <w:t>Ð</w:t>
            </w:r>
          </w:p>
        </w:tc>
        <w:tc>
          <w:tcPr>
            <w:tcW w:w="1148" w:type="pct"/>
            <w:vAlign w:val="center"/>
            <w:hideMark/>
          </w:tcPr>
          <w:p w:rsidR="0038077C" w:rsidRDefault="0038077C" w:rsidP="00E33C7B">
            <w:pPr>
              <w:pStyle w:val="IntenseQuote"/>
              <w:rPr>
                <w:sz w:val="24"/>
                <w:szCs w:val="24"/>
              </w:rPr>
            </w:pPr>
            <w:r>
              <w:t>Latin capital letter Eth</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209</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Ñ</w:t>
            </w:r>
          </w:p>
        </w:tc>
        <w:tc>
          <w:tcPr>
            <w:tcW w:w="708" w:type="pct"/>
            <w:gridSpan w:val="9"/>
            <w:vAlign w:val="center"/>
            <w:hideMark/>
          </w:tcPr>
          <w:p w:rsidR="0038077C" w:rsidRDefault="0038077C" w:rsidP="00E33C7B">
            <w:pPr>
              <w:pStyle w:val="IntenseQuote"/>
              <w:rPr>
                <w:sz w:val="24"/>
                <w:szCs w:val="24"/>
              </w:rPr>
            </w:pPr>
            <w:r>
              <w:t>Ñ</w:t>
            </w:r>
          </w:p>
        </w:tc>
        <w:tc>
          <w:tcPr>
            <w:tcW w:w="760" w:type="pct"/>
            <w:gridSpan w:val="10"/>
            <w:vAlign w:val="center"/>
            <w:hideMark/>
          </w:tcPr>
          <w:p w:rsidR="0038077C" w:rsidRDefault="0038077C" w:rsidP="00E33C7B">
            <w:pPr>
              <w:pStyle w:val="IntenseQuote"/>
              <w:rPr>
                <w:sz w:val="24"/>
                <w:szCs w:val="24"/>
              </w:rPr>
            </w:pPr>
            <w:r>
              <w:t>Ñ</w:t>
            </w:r>
          </w:p>
        </w:tc>
        <w:tc>
          <w:tcPr>
            <w:tcW w:w="1148" w:type="pct"/>
            <w:vAlign w:val="center"/>
            <w:hideMark/>
          </w:tcPr>
          <w:p w:rsidR="0038077C" w:rsidRDefault="0038077C" w:rsidP="00E33C7B">
            <w:pPr>
              <w:pStyle w:val="IntenseQuote"/>
              <w:rPr>
                <w:sz w:val="24"/>
                <w:szCs w:val="24"/>
              </w:rPr>
            </w:pPr>
            <w:r>
              <w:t>Latin capital letter N with tilde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210</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Ò</w:t>
            </w:r>
          </w:p>
        </w:tc>
        <w:tc>
          <w:tcPr>
            <w:tcW w:w="708" w:type="pct"/>
            <w:gridSpan w:val="9"/>
            <w:vAlign w:val="center"/>
            <w:hideMark/>
          </w:tcPr>
          <w:p w:rsidR="0038077C" w:rsidRDefault="0038077C" w:rsidP="00E33C7B">
            <w:pPr>
              <w:pStyle w:val="IntenseQuote"/>
              <w:rPr>
                <w:sz w:val="24"/>
                <w:szCs w:val="24"/>
              </w:rPr>
            </w:pPr>
            <w:r>
              <w:t>Ò</w:t>
            </w:r>
          </w:p>
        </w:tc>
        <w:tc>
          <w:tcPr>
            <w:tcW w:w="760" w:type="pct"/>
            <w:gridSpan w:val="10"/>
            <w:vAlign w:val="center"/>
            <w:hideMark/>
          </w:tcPr>
          <w:p w:rsidR="0038077C" w:rsidRDefault="0038077C" w:rsidP="00E33C7B">
            <w:pPr>
              <w:pStyle w:val="IntenseQuote"/>
              <w:rPr>
                <w:sz w:val="24"/>
                <w:szCs w:val="24"/>
              </w:rPr>
            </w:pPr>
            <w:r>
              <w:t>Ò</w:t>
            </w:r>
          </w:p>
        </w:tc>
        <w:tc>
          <w:tcPr>
            <w:tcW w:w="1148" w:type="pct"/>
            <w:vAlign w:val="center"/>
            <w:hideMark/>
          </w:tcPr>
          <w:p w:rsidR="0038077C" w:rsidRDefault="0038077C" w:rsidP="00E33C7B">
            <w:pPr>
              <w:pStyle w:val="IntenseQuote"/>
              <w:rPr>
                <w:sz w:val="24"/>
                <w:szCs w:val="24"/>
              </w:rPr>
            </w:pPr>
            <w:r>
              <w:t>Latin capital letter O with grave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211</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Ó</w:t>
            </w:r>
          </w:p>
        </w:tc>
        <w:tc>
          <w:tcPr>
            <w:tcW w:w="708" w:type="pct"/>
            <w:gridSpan w:val="9"/>
            <w:vAlign w:val="center"/>
            <w:hideMark/>
          </w:tcPr>
          <w:p w:rsidR="0038077C" w:rsidRDefault="0038077C" w:rsidP="00E33C7B">
            <w:pPr>
              <w:pStyle w:val="IntenseQuote"/>
              <w:rPr>
                <w:sz w:val="24"/>
                <w:szCs w:val="24"/>
              </w:rPr>
            </w:pPr>
            <w:r>
              <w:t>Ó</w:t>
            </w:r>
          </w:p>
        </w:tc>
        <w:tc>
          <w:tcPr>
            <w:tcW w:w="760" w:type="pct"/>
            <w:gridSpan w:val="10"/>
            <w:vAlign w:val="center"/>
            <w:hideMark/>
          </w:tcPr>
          <w:p w:rsidR="0038077C" w:rsidRDefault="0038077C" w:rsidP="00E33C7B">
            <w:pPr>
              <w:pStyle w:val="IntenseQuote"/>
              <w:rPr>
                <w:sz w:val="24"/>
                <w:szCs w:val="24"/>
              </w:rPr>
            </w:pPr>
            <w:r>
              <w:t>Ó</w:t>
            </w:r>
          </w:p>
        </w:tc>
        <w:tc>
          <w:tcPr>
            <w:tcW w:w="1148" w:type="pct"/>
            <w:vAlign w:val="center"/>
            <w:hideMark/>
          </w:tcPr>
          <w:p w:rsidR="0038077C" w:rsidRDefault="0038077C" w:rsidP="00E33C7B">
            <w:pPr>
              <w:pStyle w:val="IntenseQuote"/>
              <w:rPr>
                <w:sz w:val="24"/>
                <w:szCs w:val="24"/>
              </w:rPr>
            </w:pPr>
            <w:r>
              <w:t>Latin capital letter O with acute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212</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Ô</w:t>
            </w:r>
          </w:p>
        </w:tc>
        <w:tc>
          <w:tcPr>
            <w:tcW w:w="708" w:type="pct"/>
            <w:gridSpan w:val="9"/>
            <w:vAlign w:val="center"/>
            <w:hideMark/>
          </w:tcPr>
          <w:p w:rsidR="0038077C" w:rsidRDefault="0038077C" w:rsidP="00E33C7B">
            <w:pPr>
              <w:pStyle w:val="IntenseQuote"/>
              <w:rPr>
                <w:sz w:val="24"/>
                <w:szCs w:val="24"/>
              </w:rPr>
            </w:pPr>
            <w:r>
              <w:t>Ô</w:t>
            </w:r>
          </w:p>
        </w:tc>
        <w:tc>
          <w:tcPr>
            <w:tcW w:w="760" w:type="pct"/>
            <w:gridSpan w:val="10"/>
            <w:vAlign w:val="center"/>
            <w:hideMark/>
          </w:tcPr>
          <w:p w:rsidR="0038077C" w:rsidRDefault="0038077C" w:rsidP="00E33C7B">
            <w:pPr>
              <w:pStyle w:val="IntenseQuote"/>
              <w:rPr>
                <w:sz w:val="24"/>
                <w:szCs w:val="24"/>
              </w:rPr>
            </w:pPr>
            <w:r>
              <w:t>Ô</w:t>
            </w:r>
          </w:p>
        </w:tc>
        <w:tc>
          <w:tcPr>
            <w:tcW w:w="1148" w:type="pct"/>
            <w:vAlign w:val="center"/>
            <w:hideMark/>
          </w:tcPr>
          <w:p w:rsidR="0038077C" w:rsidRDefault="0038077C" w:rsidP="00E33C7B">
            <w:pPr>
              <w:pStyle w:val="IntenseQuote"/>
              <w:rPr>
                <w:sz w:val="24"/>
                <w:szCs w:val="24"/>
              </w:rPr>
            </w:pPr>
            <w:r>
              <w:t>Latin capital letter O with circumflex</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213</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Õ</w:t>
            </w:r>
          </w:p>
        </w:tc>
        <w:tc>
          <w:tcPr>
            <w:tcW w:w="708" w:type="pct"/>
            <w:gridSpan w:val="9"/>
            <w:vAlign w:val="center"/>
            <w:hideMark/>
          </w:tcPr>
          <w:p w:rsidR="0038077C" w:rsidRDefault="0038077C" w:rsidP="00E33C7B">
            <w:pPr>
              <w:pStyle w:val="IntenseQuote"/>
              <w:rPr>
                <w:sz w:val="24"/>
                <w:szCs w:val="24"/>
              </w:rPr>
            </w:pPr>
            <w:r>
              <w:t>Õ</w:t>
            </w:r>
          </w:p>
        </w:tc>
        <w:tc>
          <w:tcPr>
            <w:tcW w:w="760" w:type="pct"/>
            <w:gridSpan w:val="10"/>
            <w:vAlign w:val="center"/>
            <w:hideMark/>
          </w:tcPr>
          <w:p w:rsidR="0038077C" w:rsidRDefault="0038077C" w:rsidP="00E33C7B">
            <w:pPr>
              <w:pStyle w:val="IntenseQuote"/>
              <w:rPr>
                <w:sz w:val="24"/>
                <w:szCs w:val="24"/>
              </w:rPr>
            </w:pPr>
            <w:r>
              <w:t>Õ</w:t>
            </w:r>
          </w:p>
        </w:tc>
        <w:tc>
          <w:tcPr>
            <w:tcW w:w="1148" w:type="pct"/>
            <w:vAlign w:val="center"/>
            <w:hideMark/>
          </w:tcPr>
          <w:p w:rsidR="0038077C" w:rsidRDefault="0038077C" w:rsidP="00E33C7B">
            <w:pPr>
              <w:pStyle w:val="IntenseQuote"/>
              <w:rPr>
                <w:sz w:val="24"/>
                <w:szCs w:val="24"/>
              </w:rPr>
            </w:pPr>
            <w:r>
              <w:t>Latin capital letter O with tilde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214</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Ö</w:t>
            </w:r>
          </w:p>
        </w:tc>
        <w:tc>
          <w:tcPr>
            <w:tcW w:w="708" w:type="pct"/>
            <w:gridSpan w:val="9"/>
            <w:vAlign w:val="center"/>
            <w:hideMark/>
          </w:tcPr>
          <w:p w:rsidR="0038077C" w:rsidRDefault="0038077C" w:rsidP="00E33C7B">
            <w:pPr>
              <w:pStyle w:val="IntenseQuote"/>
              <w:rPr>
                <w:sz w:val="24"/>
                <w:szCs w:val="24"/>
              </w:rPr>
            </w:pPr>
            <w:r>
              <w:t>Ö</w:t>
            </w:r>
          </w:p>
        </w:tc>
        <w:tc>
          <w:tcPr>
            <w:tcW w:w="760" w:type="pct"/>
            <w:gridSpan w:val="10"/>
            <w:vAlign w:val="center"/>
            <w:hideMark/>
          </w:tcPr>
          <w:p w:rsidR="0038077C" w:rsidRDefault="0038077C" w:rsidP="00E33C7B">
            <w:pPr>
              <w:pStyle w:val="IntenseQuote"/>
              <w:rPr>
                <w:sz w:val="24"/>
                <w:szCs w:val="24"/>
              </w:rPr>
            </w:pPr>
            <w:r>
              <w:t>Ö</w:t>
            </w:r>
          </w:p>
        </w:tc>
        <w:tc>
          <w:tcPr>
            <w:tcW w:w="1148" w:type="pct"/>
            <w:vAlign w:val="center"/>
            <w:hideMark/>
          </w:tcPr>
          <w:p w:rsidR="0038077C" w:rsidRDefault="0038077C" w:rsidP="00E33C7B">
            <w:pPr>
              <w:pStyle w:val="IntenseQuote"/>
              <w:rPr>
                <w:sz w:val="24"/>
                <w:szCs w:val="24"/>
              </w:rPr>
            </w:pPr>
            <w:r>
              <w:t xml:space="preserve">Latin capital letter O with </w:t>
            </w:r>
            <w:proofErr w:type="spellStart"/>
            <w:r>
              <w:t>diaeresis</w:t>
            </w:r>
            <w:proofErr w:type="spellEnd"/>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215</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r>
              <w:t>multiplication sign</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216</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Ø</w:t>
            </w:r>
          </w:p>
        </w:tc>
        <w:tc>
          <w:tcPr>
            <w:tcW w:w="708" w:type="pct"/>
            <w:gridSpan w:val="9"/>
            <w:vAlign w:val="center"/>
            <w:hideMark/>
          </w:tcPr>
          <w:p w:rsidR="0038077C" w:rsidRDefault="0038077C" w:rsidP="00E33C7B">
            <w:pPr>
              <w:pStyle w:val="IntenseQuote"/>
              <w:rPr>
                <w:sz w:val="24"/>
                <w:szCs w:val="24"/>
              </w:rPr>
            </w:pPr>
            <w:r>
              <w:t>Ø</w:t>
            </w:r>
          </w:p>
        </w:tc>
        <w:tc>
          <w:tcPr>
            <w:tcW w:w="760" w:type="pct"/>
            <w:gridSpan w:val="10"/>
            <w:vAlign w:val="center"/>
            <w:hideMark/>
          </w:tcPr>
          <w:p w:rsidR="0038077C" w:rsidRDefault="0038077C" w:rsidP="00E33C7B">
            <w:pPr>
              <w:pStyle w:val="IntenseQuote"/>
              <w:rPr>
                <w:sz w:val="24"/>
                <w:szCs w:val="24"/>
              </w:rPr>
            </w:pPr>
            <w:r>
              <w:t>Ø</w:t>
            </w:r>
          </w:p>
        </w:tc>
        <w:tc>
          <w:tcPr>
            <w:tcW w:w="1148" w:type="pct"/>
            <w:vAlign w:val="center"/>
            <w:hideMark/>
          </w:tcPr>
          <w:p w:rsidR="0038077C" w:rsidRDefault="0038077C" w:rsidP="00E33C7B">
            <w:pPr>
              <w:pStyle w:val="IntenseQuote"/>
              <w:rPr>
                <w:sz w:val="24"/>
                <w:szCs w:val="24"/>
              </w:rPr>
            </w:pPr>
            <w:r>
              <w:t>Latin capital letter O with stroke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217</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Ù</w:t>
            </w:r>
          </w:p>
        </w:tc>
        <w:tc>
          <w:tcPr>
            <w:tcW w:w="708" w:type="pct"/>
            <w:gridSpan w:val="9"/>
            <w:vAlign w:val="center"/>
            <w:hideMark/>
          </w:tcPr>
          <w:p w:rsidR="0038077C" w:rsidRDefault="0038077C" w:rsidP="00E33C7B">
            <w:pPr>
              <w:pStyle w:val="IntenseQuote"/>
              <w:rPr>
                <w:sz w:val="24"/>
                <w:szCs w:val="24"/>
              </w:rPr>
            </w:pPr>
            <w:r>
              <w:t>Ù</w:t>
            </w:r>
          </w:p>
        </w:tc>
        <w:tc>
          <w:tcPr>
            <w:tcW w:w="760" w:type="pct"/>
            <w:gridSpan w:val="10"/>
            <w:vAlign w:val="center"/>
            <w:hideMark/>
          </w:tcPr>
          <w:p w:rsidR="0038077C" w:rsidRDefault="0038077C" w:rsidP="00E33C7B">
            <w:pPr>
              <w:pStyle w:val="IntenseQuote"/>
              <w:rPr>
                <w:sz w:val="24"/>
                <w:szCs w:val="24"/>
              </w:rPr>
            </w:pPr>
            <w:r>
              <w:t>Ù</w:t>
            </w:r>
          </w:p>
        </w:tc>
        <w:tc>
          <w:tcPr>
            <w:tcW w:w="1148" w:type="pct"/>
            <w:vAlign w:val="center"/>
            <w:hideMark/>
          </w:tcPr>
          <w:p w:rsidR="0038077C" w:rsidRDefault="0038077C" w:rsidP="00E33C7B">
            <w:pPr>
              <w:pStyle w:val="IntenseQuote"/>
              <w:rPr>
                <w:sz w:val="24"/>
                <w:szCs w:val="24"/>
              </w:rPr>
            </w:pPr>
            <w:r>
              <w:t>Latin capital letter U with grave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218</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Ú</w:t>
            </w:r>
          </w:p>
        </w:tc>
        <w:tc>
          <w:tcPr>
            <w:tcW w:w="708" w:type="pct"/>
            <w:gridSpan w:val="9"/>
            <w:vAlign w:val="center"/>
            <w:hideMark/>
          </w:tcPr>
          <w:p w:rsidR="0038077C" w:rsidRDefault="0038077C" w:rsidP="00E33C7B">
            <w:pPr>
              <w:pStyle w:val="IntenseQuote"/>
              <w:rPr>
                <w:sz w:val="24"/>
                <w:szCs w:val="24"/>
              </w:rPr>
            </w:pPr>
            <w:r>
              <w:t>Ú</w:t>
            </w:r>
          </w:p>
        </w:tc>
        <w:tc>
          <w:tcPr>
            <w:tcW w:w="760" w:type="pct"/>
            <w:gridSpan w:val="10"/>
            <w:vAlign w:val="center"/>
            <w:hideMark/>
          </w:tcPr>
          <w:p w:rsidR="0038077C" w:rsidRDefault="0038077C" w:rsidP="00E33C7B">
            <w:pPr>
              <w:pStyle w:val="IntenseQuote"/>
              <w:rPr>
                <w:sz w:val="24"/>
                <w:szCs w:val="24"/>
              </w:rPr>
            </w:pPr>
            <w:r>
              <w:t>Ú</w:t>
            </w:r>
          </w:p>
        </w:tc>
        <w:tc>
          <w:tcPr>
            <w:tcW w:w="1148" w:type="pct"/>
            <w:vAlign w:val="center"/>
            <w:hideMark/>
          </w:tcPr>
          <w:p w:rsidR="0038077C" w:rsidRDefault="0038077C" w:rsidP="00E33C7B">
            <w:pPr>
              <w:pStyle w:val="IntenseQuote"/>
              <w:rPr>
                <w:sz w:val="24"/>
                <w:szCs w:val="24"/>
              </w:rPr>
            </w:pPr>
            <w:r>
              <w:t>Latin capital letter U with acute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219</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Û</w:t>
            </w:r>
          </w:p>
        </w:tc>
        <w:tc>
          <w:tcPr>
            <w:tcW w:w="708" w:type="pct"/>
            <w:gridSpan w:val="9"/>
            <w:vAlign w:val="center"/>
            <w:hideMark/>
          </w:tcPr>
          <w:p w:rsidR="0038077C" w:rsidRDefault="0038077C" w:rsidP="00E33C7B">
            <w:pPr>
              <w:pStyle w:val="IntenseQuote"/>
              <w:rPr>
                <w:sz w:val="24"/>
                <w:szCs w:val="24"/>
              </w:rPr>
            </w:pPr>
            <w:r>
              <w:t>Û</w:t>
            </w:r>
          </w:p>
        </w:tc>
        <w:tc>
          <w:tcPr>
            <w:tcW w:w="760" w:type="pct"/>
            <w:gridSpan w:val="10"/>
            <w:vAlign w:val="center"/>
            <w:hideMark/>
          </w:tcPr>
          <w:p w:rsidR="0038077C" w:rsidRDefault="0038077C" w:rsidP="00E33C7B">
            <w:pPr>
              <w:pStyle w:val="IntenseQuote"/>
              <w:rPr>
                <w:sz w:val="24"/>
                <w:szCs w:val="24"/>
              </w:rPr>
            </w:pPr>
            <w:r>
              <w:t>Û</w:t>
            </w:r>
          </w:p>
        </w:tc>
        <w:tc>
          <w:tcPr>
            <w:tcW w:w="1148" w:type="pct"/>
            <w:vAlign w:val="center"/>
            <w:hideMark/>
          </w:tcPr>
          <w:p w:rsidR="0038077C" w:rsidRDefault="0038077C" w:rsidP="00E33C7B">
            <w:pPr>
              <w:pStyle w:val="IntenseQuote"/>
              <w:rPr>
                <w:sz w:val="24"/>
                <w:szCs w:val="24"/>
              </w:rPr>
            </w:pPr>
            <w:r>
              <w:t>Latin capital letter U with circumflex</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220</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Ü</w:t>
            </w:r>
          </w:p>
        </w:tc>
        <w:tc>
          <w:tcPr>
            <w:tcW w:w="708" w:type="pct"/>
            <w:gridSpan w:val="9"/>
            <w:vAlign w:val="center"/>
            <w:hideMark/>
          </w:tcPr>
          <w:p w:rsidR="0038077C" w:rsidRDefault="0038077C" w:rsidP="00E33C7B">
            <w:pPr>
              <w:pStyle w:val="IntenseQuote"/>
              <w:rPr>
                <w:sz w:val="24"/>
                <w:szCs w:val="24"/>
              </w:rPr>
            </w:pPr>
            <w:r>
              <w:t>Ü</w:t>
            </w:r>
          </w:p>
        </w:tc>
        <w:tc>
          <w:tcPr>
            <w:tcW w:w="760" w:type="pct"/>
            <w:gridSpan w:val="10"/>
            <w:vAlign w:val="center"/>
            <w:hideMark/>
          </w:tcPr>
          <w:p w:rsidR="0038077C" w:rsidRDefault="0038077C" w:rsidP="00E33C7B">
            <w:pPr>
              <w:pStyle w:val="IntenseQuote"/>
              <w:rPr>
                <w:sz w:val="24"/>
                <w:szCs w:val="24"/>
              </w:rPr>
            </w:pPr>
            <w:r>
              <w:t>Ü</w:t>
            </w:r>
          </w:p>
        </w:tc>
        <w:tc>
          <w:tcPr>
            <w:tcW w:w="1148" w:type="pct"/>
            <w:vAlign w:val="center"/>
            <w:hideMark/>
          </w:tcPr>
          <w:p w:rsidR="0038077C" w:rsidRDefault="0038077C" w:rsidP="00E33C7B">
            <w:pPr>
              <w:pStyle w:val="IntenseQuote"/>
              <w:rPr>
                <w:sz w:val="24"/>
                <w:szCs w:val="24"/>
              </w:rPr>
            </w:pPr>
            <w:r>
              <w:t xml:space="preserve">Latin capital letter U with </w:t>
            </w:r>
            <w:proofErr w:type="spellStart"/>
            <w:r>
              <w:t>diaeresis</w:t>
            </w:r>
            <w:proofErr w:type="spellEnd"/>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221</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Ý</w:t>
            </w:r>
          </w:p>
        </w:tc>
        <w:tc>
          <w:tcPr>
            <w:tcW w:w="708" w:type="pct"/>
            <w:gridSpan w:val="9"/>
            <w:vAlign w:val="center"/>
            <w:hideMark/>
          </w:tcPr>
          <w:p w:rsidR="0038077C" w:rsidRDefault="0038077C" w:rsidP="00E33C7B">
            <w:pPr>
              <w:pStyle w:val="IntenseQuote"/>
              <w:rPr>
                <w:sz w:val="24"/>
                <w:szCs w:val="24"/>
              </w:rPr>
            </w:pPr>
            <w:r>
              <w:t>Ý</w:t>
            </w:r>
          </w:p>
        </w:tc>
        <w:tc>
          <w:tcPr>
            <w:tcW w:w="760" w:type="pct"/>
            <w:gridSpan w:val="10"/>
            <w:vAlign w:val="center"/>
            <w:hideMark/>
          </w:tcPr>
          <w:p w:rsidR="0038077C" w:rsidRDefault="0038077C" w:rsidP="00E33C7B">
            <w:pPr>
              <w:pStyle w:val="IntenseQuote"/>
              <w:rPr>
                <w:sz w:val="24"/>
                <w:szCs w:val="24"/>
              </w:rPr>
            </w:pPr>
            <w:r>
              <w:t>Ý</w:t>
            </w:r>
          </w:p>
        </w:tc>
        <w:tc>
          <w:tcPr>
            <w:tcW w:w="1148" w:type="pct"/>
            <w:vAlign w:val="center"/>
            <w:hideMark/>
          </w:tcPr>
          <w:p w:rsidR="0038077C" w:rsidRDefault="0038077C" w:rsidP="00E33C7B">
            <w:pPr>
              <w:pStyle w:val="IntenseQuote"/>
              <w:rPr>
                <w:sz w:val="24"/>
                <w:szCs w:val="24"/>
              </w:rPr>
            </w:pPr>
            <w:r>
              <w:t>Latin capital letter Y with acute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222</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Þ</w:t>
            </w:r>
          </w:p>
        </w:tc>
        <w:tc>
          <w:tcPr>
            <w:tcW w:w="708" w:type="pct"/>
            <w:gridSpan w:val="9"/>
            <w:vAlign w:val="center"/>
            <w:hideMark/>
          </w:tcPr>
          <w:p w:rsidR="0038077C" w:rsidRDefault="0038077C" w:rsidP="00E33C7B">
            <w:pPr>
              <w:pStyle w:val="IntenseQuote"/>
              <w:rPr>
                <w:sz w:val="24"/>
                <w:szCs w:val="24"/>
              </w:rPr>
            </w:pPr>
            <w:r>
              <w:t>Þ</w:t>
            </w:r>
          </w:p>
        </w:tc>
        <w:tc>
          <w:tcPr>
            <w:tcW w:w="760" w:type="pct"/>
            <w:gridSpan w:val="10"/>
            <w:vAlign w:val="center"/>
            <w:hideMark/>
          </w:tcPr>
          <w:p w:rsidR="0038077C" w:rsidRDefault="0038077C" w:rsidP="00E33C7B">
            <w:pPr>
              <w:pStyle w:val="IntenseQuote"/>
              <w:rPr>
                <w:sz w:val="24"/>
                <w:szCs w:val="24"/>
              </w:rPr>
            </w:pPr>
            <w:r>
              <w:t>Þ</w:t>
            </w:r>
          </w:p>
        </w:tc>
        <w:tc>
          <w:tcPr>
            <w:tcW w:w="1148" w:type="pct"/>
            <w:vAlign w:val="center"/>
            <w:hideMark/>
          </w:tcPr>
          <w:p w:rsidR="0038077C" w:rsidRDefault="0038077C" w:rsidP="00E33C7B">
            <w:pPr>
              <w:pStyle w:val="IntenseQuote"/>
              <w:rPr>
                <w:sz w:val="24"/>
                <w:szCs w:val="24"/>
              </w:rPr>
            </w:pPr>
            <w:r>
              <w:t>Latin capital letter Thorn</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223</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ß</w:t>
            </w:r>
          </w:p>
        </w:tc>
        <w:tc>
          <w:tcPr>
            <w:tcW w:w="708" w:type="pct"/>
            <w:gridSpan w:val="9"/>
            <w:vAlign w:val="center"/>
            <w:hideMark/>
          </w:tcPr>
          <w:p w:rsidR="0038077C" w:rsidRDefault="0038077C" w:rsidP="00E33C7B">
            <w:pPr>
              <w:pStyle w:val="IntenseQuote"/>
              <w:rPr>
                <w:sz w:val="24"/>
                <w:szCs w:val="24"/>
              </w:rPr>
            </w:pPr>
            <w:r>
              <w:t>ß</w:t>
            </w:r>
          </w:p>
        </w:tc>
        <w:tc>
          <w:tcPr>
            <w:tcW w:w="760" w:type="pct"/>
            <w:gridSpan w:val="10"/>
            <w:vAlign w:val="center"/>
            <w:hideMark/>
          </w:tcPr>
          <w:p w:rsidR="0038077C" w:rsidRDefault="0038077C" w:rsidP="00E33C7B">
            <w:pPr>
              <w:pStyle w:val="IntenseQuote"/>
              <w:rPr>
                <w:sz w:val="24"/>
                <w:szCs w:val="24"/>
              </w:rPr>
            </w:pPr>
            <w:r>
              <w:t>ß</w:t>
            </w:r>
          </w:p>
        </w:tc>
        <w:tc>
          <w:tcPr>
            <w:tcW w:w="1148" w:type="pct"/>
            <w:vAlign w:val="center"/>
            <w:hideMark/>
          </w:tcPr>
          <w:p w:rsidR="0038077C" w:rsidRDefault="0038077C" w:rsidP="00E33C7B">
            <w:pPr>
              <w:pStyle w:val="IntenseQuote"/>
              <w:rPr>
                <w:sz w:val="24"/>
                <w:szCs w:val="24"/>
              </w:rPr>
            </w:pPr>
            <w:r>
              <w:t>Latin small letter sharp s</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224</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à</w:t>
            </w:r>
          </w:p>
        </w:tc>
        <w:tc>
          <w:tcPr>
            <w:tcW w:w="708" w:type="pct"/>
            <w:gridSpan w:val="9"/>
            <w:vAlign w:val="center"/>
            <w:hideMark/>
          </w:tcPr>
          <w:p w:rsidR="0038077C" w:rsidRDefault="0038077C" w:rsidP="00E33C7B">
            <w:pPr>
              <w:pStyle w:val="IntenseQuote"/>
              <w:rPr>
                <w:sz w:val="24"/>
                <w:szCs w:val="24"/>
              </w:rPr>
            </w:pPr>
            <w:r>
              <w:t>à</w:t>
            </w:r>
          </w:p>
        </w:tc>
        <w:tc>
          <w:tcPr>
            <w:tcW w:w="760" w:type="pct"/>
            <w:gridSpan w:val="10"/>
            <w:vAlign w:val="center"/>
            <w:hideMark/>
          </w:tcPr>
          <w:p w:rsidR="0038077C" w:rsidRDefault="0038077C" w:rsidP="00E33C7B">
            <w:pPr>
              <w:pStyle w:val="IntenseQuote"/>
              <w:rPr>
                <w:sz w:val="24"/>
                <w:szCs w:val="24"/>
              </w:rPr>
            </w:pPr>
            <w:r>
              <w:t>à</w:t>
            </w:r>
          </w:p>
        </w:tc>
        <w:tc>
          <w:tcPr>
            <w:tcW w:w="1148" w:type="pct"/>
            <w:vAlign w:val="center"/>
            <w:hideMark/>
          </w:tcPr>
          <w:p w:rsidR="0038077C" w:rsidRDefault="0038077C" w:rsidP="00E33C7B">
            <w:pPr>
              <w:pStyle w:val="IntenseQuote"/>
              <w:rPr>
                <w:sz w:val="24"/>
                <w:szCs w:val="24"/>
              </w:rPr>
            </w:pPr>
            <w:r>
              <w:t>Latin small letter a with grave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225</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á</w:t>
            </w:r>
          </w:p>
        </w:tc>
        <w:tc>
          <w:tcPr>
            <w:tcW w:w="708" w:type="pct"/>
            <w:gridSpan w:val="9"/>
            <w:vAlign w:val="center"/>
            <w:hideMark/>
          </w:tcPr>
          <w:p w:rsidR="0038077C" w:rsidRDefault="0038077C" w:rsidP="00E33C7B">
            <w:pPr>
              <w:pStyle w:val="IntenseQuote"/>
              <w:rPr>
                <w:sz w:val="24"/>
                <w:szCs w:val="24"/>
              </w:rPr>
            </w:pPr>
            <w:r>
              <w:t>á</w:t>
            </w:r>
          </w:p>
        </w:tc>
        <w:tc>
          <w:tcPr>
            <w:tcW w:w="760" w:type="pct"/>
            <w:gridSpan w:val="10"/>
            <w:vAlign w:val="center"/>
            <w:hideMark/>
          </w:tcPr>
          <w:p w:rsidR="0038077C" w:rsidRDefault="0038077C" w:rsidP="00E33C7B">
            <w:pPr>
              <w:pStyle w:val="IntenseQuote"/>
              <w:rPr>
                <w:sz w:val="24"/>
                <w:szCs w:val="24"/>
              </w:rPr>
            </w:pPr>
            <w:r>
              <w:t>á</w:t>
            </w:r>
          </w:p>
        </w:tc>
        <w:tc>
          <w:tcPr>
            <w:tcW w:w="1148" w:type="pct"/>
            <w:vAlign w:val="center"/>
            <w:hideMark/>
          </w:tcPr>
          <w:p w:rsidR="0038077C" w:rsidRDefault="0038077C" w:rsidP="00E33C7B">
            <w:pPr>
              <w:pStyle w:val="IntenseQuote"/>
              <w:rPr>
                <w:sz w:val="24"/>
                <w:szCs w:val="24"/>
              </w:rPr>
            </w:pPr>
            <w:r>
              <w:t>Latin small letter a with acute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226</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â</w:t>
            </w:r>
          </w:p>
        </w:tc>
        <w:tc>
          <w:tcPr>
            <w:tcW w:w="708" w:type="pct"/>
            <w:gridSpan w:val="9"/>
            <w:vAlign w:val="center"/>
            <w:hideMark/>
          </w:tcPr>
          <w:p w:rsidR="0038077C" w:rsidRDefault="0038077C" w:rsidP="00E33C7B">
            <w:pPr>
              <w:pStyle w:val="IntenseQuote"/>
              <w:rPr>
                <w:sz w:val="24"/>
                <w:szCs w:val="24"/>
              </w:rPr>
            </w:pPr>
            <w:r>
              <w:t>â</w:t>
            </w:r>
          </w:p>
        </w:tc>
        <w:tc>
          <w:tcPr>
            <w:tcW w:w="760" w:type="pct"/>
            <w:gridSpan w:val="10"/>
            <w:vAlign w:val="center"/>
            <w:hideMark/>
          </w:tcPr>
          <w:p w:rsidR="0038077C" w:rsidRDefault="0038077C" w:rsidP="00E33C7B">
            <w:pPr>
              <w:pStyle w:val="IntenseQuote"/>
              <w:rPr>
                <w:sz w:val="24"/>
                <w:szCs w:val="24"/>
              </w:rPr>
            </w:pPr>
            <w:r>
              <w:t>â</w:t>
            </w:r>
          </w:p>
        </w:tc>
        <w:tc>
          <w:tcPr>
            <w:tcW w:w="1148" w:type="pct"/>
            <w:vAlign w:val="center"/>
            <w:hideMark/>
          </w:tcPr>
          <w:p w:rsidR="0038077C" w:rsidRDefault="0038077C" w:rsidP="00E33C7B">
            <w:pPr>
              <w:pStyle w:val="IntenseQuote"/>
              <w:rPr>
                <w:sz w:val="24"/>
                <w:szCs w:val="24"/>
              </w:rPr>
            </w:pPr>
            <w:r>
              <w:t>Latin small letter a with circumflex</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227</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ã</w:t>
            </w:r>
          </w:p>
        </w:tc>
        <w:tc>
          <w:tcPr>
            <w:tcW w:w="708" w:type="pct"/>
            <w:gridSpan w:val="9"/>
            <w:vAlign w:val="center"/>
            <w:hideMark/>
          </w:tcPr>
          <w:p w:rsidR="0038077C" w:rsidRDefault="0038077C" w:rsidP="00E33C7B">
            <w:pPr>
              <w:pStyle w:val="IntenseQuote"/>
              <w:rPr>
                <w:sz w:val="24"/>
                <w:szCs w:val="24"/>
              </w:rPr>
            </w:pPr>
            <w:r>
              <w:t>ã</w:t>
            </w:r>
          </w:p>
        </w:tc>
        <w:tc>
          <w:tcPr>
            <w:tcW w:w="760" w:type="pct"/>
            <w:gridSpan w:val="10"/>
            <w:vAlign w:val="center"/>
            <w:hideMark/>
          </w:tcPr>
          <w:p w:rsidR="0038077C" w:rsidRDefault="0038077C" w:rsidP="00E33C7B">
            <w:pPr>
              <w:pStyle w:val="IntenseQuote"/>
              <w:rPr>
                <w:sz w:val="24"/>
                <w:szCs w:val="24"/>
              </w:rPr>
            </w:pPr>
            <w:r>
              <w:t>ã</w:t>
            </w:r>
          </w:p>
        </w:tc>
        <w:tc>
          <w:tcPr>
            <w:tcW w:w="1148" w:type="pct"/>
            <w:vAlign w:val="center"/>
            <w:hideMark/>
          </w:tcPr>
          <w:p w:rsidR="0038077C" w:rsidRDefault="0038077C" w:rsidP="00E33C7B">
            <w:pPr>
              <w:pStyle w:val="IntenseQuote"/>
              <w:rPr>
                <w:sz w:val="24"/>
                <w:szCs w:val="24"/>
              </w:rPr>
            </w:pPr>
            <w:r>
              <w:t>Latin small letter a with tilde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228</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ä</w:t>
            </w:r>
          </w:p>
        </w:tc>
        <w:tc>
          <w:tcPr>
            <w:tcW w:w="708" w:type="pct"/>
            <w:gridSpan w:val="9"/>
            <w:vAlign w:val="center"/>
            <w:hideMark/>
          </w:tcPr>
          <w:p w:rsidR="0038077C" w:rsidRDefault="0038077C" w:rsidP="00E33C7B">
            <w:pPr>
              <w:pStyle w:val="IntenseQuote"/>
              <w:rPr>
                <w:sz w:val="24"/>
                <w:szCs w:val="24"/>
              </w:rPr>
            </w:pPr>
            <w:r>
              <w:t>ä</w:t>
            </w:r>
          </w:p>
        </w:tc>
        <w:tc>
          <w:tcPr>
            <w:tcW w:w="760" w:type="pct"/>
            <w:gridSpan w:val="10"/>
            <w:vAlign w:val="center"/>
            <w:hideMark/>
          </w:tcPr>
          <w:p w:rsidR="0038077C" w:rsidRDefault="0038077C" w:rsidP="00E33C7B">
            <w:pPr>
              <w:pStyle w:val="IntenseQuote"/>
              <w:rPr>
                <w:sz w:val="24"/>
                <w:szCs w:val="24"/>
              </w:rPr>
            </w:pPr>
            <w:r>
              <w:t>ä</w:t>
            </w:r>
          </w:p>
        </w:tc>
        <w:tc>
          <w:tcPr>
            <w:tcW w:w="1148" w:type="pct"/>
            <w:vAlign w:val="center"/>
            <w:hideMark/>
          </w:tcPr>
          <w:p w:rsidR="0038077C" w:rsidRDefault="0038077C" w:rsidP="00E33C7B">
            <w:pPr>
              <w:pStyle w:val="IntenseQuote"/>
              <w:rPr>
                <w:sz w:val="24"/>
                <w:szCs w:val="24"/>
              </w:rPr>
            </w:pPr>
            <w:r>
              <w:t xml:space="preserve">Latin small letter a with </w:t>
            </w:r>
            <w:proofErr w:type="spellStart"/>
            <w:r>
              <w:t>diaeresis</w:t>
            </w:r>
            <w:proofErr w:type="spellEnd"/>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229</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å</w:t>
            </w:r>
          </w:p>
        </w:tc>
        <w:tc>
          <w:tcPr>
            <w:tcW w:w="708" w:type="pct"/>
            <w:gridSpan w:val="9"/>
            <w:vAlign w:val="center"/>
            <w:hideMark/>
          </w:tcPr>
          <w:p w:rsidR="0038077C" w:rsidRDefault="0038077C" w:rsidP="00E33C7B">
            <w:pPr>
              <w:pStyle w:val="IntenseQuote"/>
              <w:rPr>
                <w:sz w:val="24"/>
                <w:szCs w:val="24"/>
              </w:rPr>
            </w:pPr>
            <w:r>
              <w:t>å</w:t>
            </w:r>
          </w:p>
        </w:tc>
        <w:tc>
          <w:tcPr>
            <w:tcW w:w="760" w:type="pct"/>
            <w:gridSpan w:val="10"/>
            <w:vAlign w:val="center"/>
            <w:hideMark/>
          </w:tcPr>
          <w:p w:rsidR="0038077C" w:rsidRDefault="0038077C" w:rsidP="00E33C7B">
            <w:pPr>
              <w:pStyle w:val="IntenseQuote"/>
              <w:rPr>
                <w:sz w:val="24"/>
                <w:szCs w:val="24"/>
              </w:rPr>
            </w:pPr>
            <w:r>
              <w:t>å</w:t>
            </w:r>
          </w:p>
        </w:tc>
        <w:tc>
          <w:tcPr>
            <w:tcW w:w="1148" w:type="pct"/>
            <w:vAlign w:val="center"/>
            <w:hideMark/>
          </w:tcPr>
          <w:p w:rsidR="0038077C" w:rsidRDefault="0038077C" w:rsidP="00E33C7B">
            <w:pPr>
              <w:pStyle w:val="IntenseQuote"/>
              <w:rPr>
                <w:sz w:val="24"/>
                <w:szCs w:val="24"/>
              </w:rPr>
            </w:pPr>
            <w:r>
              <w:t>Latin small letter a with ring above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230</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æ</w:t>
            </w:r>
          </w:p>
        </w:tc>
        <w:tc>
          <w:tcPr>
            <w:tcW w:w="708" w:type="pct"/>
            <w:gridSpan w:val="9"/>
            <w:vAlign w:val="center"/>
            <w:hideMark/>
          </w:tcPr>
          <w:p w:rsidR="0038077C" w:rsidRDefault="0038077C" w:rsidP="00E33C7B">
            <w:pPr>
              <w:pStyle w:val="IntenseQuote"/>
              <w:rPr>
                <w:sz w:val="24"/>
                <w:szCs w:val="24"/>
              </w:rPr>
            </w:pPr>
            <w:r>
              <w:t>æ</w:t>
            </w:r>
          </w:p>
        </w:tc>
        <w:tc>
          <w:tcPr>
            <w:tcW w:w="760" w:type="pct"/>
            <w:gridSpan w:val="10"/>
            <w:vAlign w:val="center"/>
            <w:hideMark/>
          </w:tcPr>
          <w:p w:rsidR="0038077C" w:rsidRDefault="0038077C" w:rsidP="00E33C7B">
            <w:pPr>
              <w:pStyle w:val="IntenseQuote"/>
              <w:rPr>
                <w:sz w:val="24"/>
                <w:szCs w:val="24"/>
              </w:rPr>
            </w:pPr>
            <w:r>
              <w:t>æ</w:t>
            </w:r>
          </w:p>
        </w:tc>
        <w:tc>
          <w:tcPr>
            <w:tcW w:w="1148" w:type="pct"/>
            <w:vAlign w:val="center"/>
            <w:hideMark/>
          </w:tcPr>
          <w:p w:rsidR="0038077C" w:rsidRDefault="0038077C" w:rsidP="00E33C7B">
            <w:pPr>
              <w:pStyle w:val="IntenseQuote"/>
              <w:rPr>
                <w:sz w:val="24"/>
                <w:szCs w:val="24"/>
              </w:rPr>
            </w:pPr>
            <w:r>
              <w:t xml:space="preserve">Latin small letter </w:t>
            </w:r>
            <w:proofErr w:type="spellStart"/>
            <w:r>
              <w:t>ae</w:t>
            </w:r>
            <w:proofErr w:type="spellEnd"/>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231</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ç</w:t>
            </w:r>
          </w:p>
        </w:tc>
        <w:tc>
          <w:tcPr>
            <w:tcW w:w="708" w:type="pct"/>
            <w:gridSpan w:val="9"/>
            <w:vAlign w:val="center"/>
            <w:hideMark/>
          </w:tcPr>
          <w:p w:rsidR="0038077C" w:rsidRDefault="0038077C" w:rsidP="00E33C7B">
            <w:pPr>
              <w:pStyle w:val="IntenseQuote"/>
              <w:rPr>
                <w:sz w:val="24"/>
                <w:szCs w:val="24"/>
              </w:rPr>
            </w:pPr>
            <w:r>
              <w:t>ç</w:t>
            </w:r>
          </w:p>
        </w:tc>
        <w:tc>
          <w:tcPr>
            <w:tcW w:w="760" w:type="pct"/>
            <w:gridSpan w:val="10"/>
            <w:vAlign w:val="center"/>
            <w:hideMark/>
          </w:tcPr>
          <w:p w:rsidR="0038077C" w:rsidRDefault="0038077C" w:rsidP="00E33C7B">
            <w:pPr>
              <w:pStyle w:val="IntenseQuote"/>
              <w:rPr>
                <w:sz w:val="24"/>
                <w:szCs w:val="24"/>
              </w:rPr>
            </w:pPr>
            <w:r>
              <w:t>ç</w:t>
            </w:r>
          </w:p>
        </w:tc>
        <w:tc>
          <w:tcPr>
            <w:tcW w:w="1148" w:type="pct"/>
            <w:vAlign w:val="center"/>
            <w:hideMark/>
          </w:tcPr>
          <w:p w:rsidR="0038077C" w:rsidRDefault="0038077C" w:rsidP="00E33C7B">
            <w:pPr>
              <w:pStyle w:val="IntenseQuote"/>
              <w:rPr>
                <w:sz w:val="24"/>
                <w:szCs w:val="24"/>
              </w:rPr>
            </w:pPr>
            <w:r>
              <w:t>Latin small letter c with cedilla</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232</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è</w:t>
            </w:r>
          </w:p>
        </w:tc>
        <w:tc>
          <w:tcPr>
            <w:tcW w:w="708" w:type="pct"/>
            <w:gridSpan w:val="9"/>
            <w:vAlign w:val="center"/>
            <w:hideMark/>
          </w:tcPr>
          <w:p w:rsidR="0038077C" w:rsidRDefault="0038077C" w:rsidP="00E33C7B">
            <w:pPr>
              <w:pStyle w:val="IntenseQuote"/>
              <w:rPr>
                <w:sz w:val="24"/>
                <w:szCs w:val="24"/>
              </w:rPr>
            </w:pPr>
            <w:r>
              <w:t>è</w:t>
            </w:r>
          </w:p>
        </w:tc>
        <w:tc>
          <w:tcPr>
            <w:tcW w:w="760" w:type="pct"/>
            <w:gridSpan w:val="10"/>
            <w:vAlign w:val="center"/>
            <w:hideMark/>
          </w:tcPr>
          <w:p w:rsidR="0038077C" w:rsidRDefault="0038077C" w:rsidP="00E33C7B">
            <w:pPr>
              <w:pStyle w:val="IntenseQuote"/>
              <w:rPr>
                <w:sz w:val="24"/>
                <w:szCs w:val="24"/>
              </w:rPr>
            </w:pPr>
            <w:r>
              <w:t>è</w:t>
            </w:r>
          </w:p>
        </w:tc>
        <w:tc>
          <w:tcPr>
            <w:tcW w:w="1148" w:type="pct"/>
            <w:vAlign w:val="center"/>
            <w:hideMark/>
          </w:tcPr>
          <w:p w:rsidR="0038077C" w:rsidRDefault="0038077C" w:rsidP="00E33C7B">
            <w:pPr>
              <w:pStyle w:val="IntenseQuote"/>
              <w:rPr>
                <w:sz w:val="24"/>
                <w:szCs w:val="24"/>
              </w:rPr>
            </w:pPr>
            <w:r>
              <w:t>Latin small letter e with grave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233</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é</w:t>
            </w:r>
          </w:p>
        </w:tc>
        <w:tc>
          <w:tcPr>
            <w:tcW w:w="708" w:type="pct"/>
            <w:gridSpan w:val="9"/>
            <w:vAlign w:val="center"/>
            <w:hideMark/>
          </w:tcPr>
          <w:p w:rsidR="0038077C" w:rsidRDefault="0038077C" w:rsidP="00E33C7B">
            <w:pPr>
              <w:pStyle w:val="IntenseQuote"/>
              <w:rPr>
                <w:sz w:val="24"/>
                <w:szCs w:val="24"/>
              </w:rPr>
            </w:pPr>
            <w:r>
              <w:t>é</w:t>
            </w:r>
          </w:p>
        </w:tc>
        <w:tc>
          <w:tcPr>
            <w:tcW w:w="760" w:type="pct"/>
            <w:gridSpan w:val="10"/>
            <w:vAlign w:val="center"/>
            <w:hideMark/>
          </w:tcPr>
          <w:p w:rsidR="0038077C" w:rsidRDefault="0038077C" w:rsidP="00E33C7B">
            <w:pPr>
              <w:pStyle w:val="IntenseQuote"/>
              <w:rPr>
                <w:sz w:val="24"/>
                <w:szCs w:val="24"/>
              </w:rPr>
            </w:pPr>
            <w:r>
              <w:t>é</w:t>
            </w:r>
          </w:p>
        </w:tc>
        <w:tc>
          <w:tcPr>
            <w:tcW w:w="1148" w:type="pct"/>
            <w:vAlign w:val="center"/>
            <w:hideMark/>
          </w:tcPr>
          <w:p w:rsidR="0038077C" w:rsidRDefault="0038077C" w:rsidP="00E33C7B">
            <w:pPr>
              <w:pStyle w:val="IntenseQuote"/>
              <w:rPr>
                <w:sz w:val="24"/>
                <w:szCs w:val="24"/>
              </w:rPr>
            </w:pPr>
            <w:r>
              <w:t>Latin small letter e with acute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234</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ê</w:t>
            </w:r>
          </w:p>
        </w:tc>
        <w:tc>
          <w:tcPr>
            <w:tcW w:w="708" w:type="pct"/>
            <w:gridSpan w:val="9"/>
            <w:vAlign w:val="center"/>
            <w:hideMark/>
          </w:tcPr>
          <w:p w:rsidR="0038077C" w:rsidRDefault="0038077C" w:rsidP="00E33C7B">
            <w:pPr>
              <w:pStyle w:val="IntenseQuote"/>
              <w:rPr>
                <w:sz w:val="24"/>
                <w:szCs w:val="24"/>
              </w:rPr>
            </w:pPr>
            <w:r>
              <w:t>ê</w:t>
            </w:r>
          </w:p>
        </w:tc>
        <w:tc>
          <w:tcPr>
            <w:tcW w:w="760" w:type="pct"/>
            <w:gridSpan w:val="10"/>
            <w:vAlign w:val="center"/>
            <w:hideMark/>
          </w:tcPr>
          <w:p w:rsidR="0038077C" w:rsidRDefault="0038077C" w:rsidP="00E33C7B">
            <w:pPr>
              <w:pStyle w:val="IntenseQuote"/>
              <w:rPr>
                <w:sz w:val="24"/>
                <w:szCs w:val="24"/>
              </w:rPr>
            </w:pPr>
            <w:r>
              <w:t>ê</w:t>
            </w:r>
          </w:p>
        </w:tc>
        <w:tc>
          <w:tcPr>
            <w:tcW w:w="1148" w:type="pct"/>
            <w:vAlign w:val="center"/>
            <w:hideMark/>
          </w:tcPr>
          <w:p w:rsidR="0038077C" w:rsidRDefault="0038077C" w:rsidP="00E33C7B">
            <w:pPr>
              <w:pStyle w:val="IntenseQuote"/>
              <w:rPr>
                <w:sz w:val="24"/>
                <w:szCs w:val="24"/>
              </w:rPr>
            </w:pPr>
            <w:r>
              <w:t>Latin small letter e with circumflex</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235</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ë</w:t>
            </w:r>
          </w:p>
        </w:tc>
        <w:tc>
          <w:tcPr>
            <w:tcW w:w="708" w:type="pct"/>
            <w:gridSpan w:val="9"/>
            <w:vAlign w:val="center"/>
            <w:hideMark/>
          </w:tcPr>
          <w:p w:rsidR="0038077C" w:rsidRDefault="0038077C" w:rsidP="00E33C7B">
            <w:pPr>
              <w:pStyle w:val="IntenseQuote"/>
              <w:rPr>
                <w:sz w:val="24"/>
                <w:szCs w:val="24"/>
              </w:rPr>
            </w:pPr>
            <w:r>
              <w:t>ë</w:t>
            </w:r>
          </w:p>
        </w:tc>
        <w:tc>
          <w:tcPr>
            <w:tcW w:w="760" w:type="pct"/>
            <w:gridSpan w:val="10"/>
            <w:vAlign w:val="center"/>
            <w:hideMark/>
          </w:tcPr>
          <w:p w:rsidR="0038077C" w:rsidRDefault="0038077C" w:rsidP="00E33C7B">
            <w:pPr>
              <w:pStyle w:val="IntenseQuote"/>
              <w:rPr>
                <w:sz w:val="24"/>
                <w:szCs w:val="24"/>
              </w:rPr>
            </w:pPr>
            <w:r>
              <w:t>ë</w:t>
            </w:r>
          </w:p>
        </w:tc>
        <w:tc>
          <w:tcPr>
            <w:tcW w:w="1148" w:type="pct"/>
            <w:vAlign w:val="center"/>
            <w:hideMark/>
          </w:tcPr>
          <w:p w:rsidR="0038077C" w:rsidRDefault="0038077C" w:rsidP="00E33C7B">
            <w:pPr>
              <w:pStyle w:val="IntenseQuote"/>
              <w:rPr>
                <w:sz w:val="24"/>
                <w:szCs w:val="24"/>
              </w:rPr>
            </w:pPr>
            <w:r>
              <w:t xml:space="preserve">Latin small letter e with </w:t>
            </w:r>
            <w:proofErr w:type="spellStart"/>
            <w:r>
              <w:t>diaeresis</w:t>
            </w:r>
            <w:proofErr w:type="spellEnd"/>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236</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ì</w:t>
            </w:r>
          </w:p>
        </w:tc>
        <w:tc>
          <w:tcPr>
            <w:tcW w:w="708" w:type="pct"/>
            <w:gridSpan w:val="9"/>
            <w:vAlign w:val="center"/>
            <w:hideMark/>
          </w:tcPr>
          <w:p w:rsidR="0038077C" w:rsidRDefault="0038077C" w:rsidP="00E33C7B">
            <w:pPr>
              <w:pStyle w:val="IntenseQuote"/>
              <w:rPr>
                <w:sz w:val="24"/>
                <w:szCs w:val="24"/>
              </w:rPr>
            </w:pPr>
            <w:r>
              <w:t>ì</w:t>
            </w:r>
          </w:p>
        </w:tc>
        <w:tc>
          <w:tcPr>
            <w:tcW w:w="760" w:type="pct"/>
            <w:gridSpan w:val="10"/>
            <w:vAlign w:val="center"/>
            <w:hideMark/>
          </w:tcPr>
          <w:p w:rsidR="0038077C" w:rsidRDefault="0038077C" w:rsidP="00E33C7B">
            <w:pPr>
              <w:pStyle w:val="IntenseQuote"/>
              <w:rPr>
                <w:sz w:val="24"/>
                <w:szCs w:val="24"/>
              </w:rPr>
            </w:pPr>
            <w:r>
              <w:t>ì</w:t>
            </w:r>
          </w:p>
        </w:tc>
        <w:tc>
          <w:tcPr>
            <w:tcW w:w="1148" w:type="pct"/>
            <w:vAlign w:val="center"/>
            <w:hideMark/>
          </w:tcPr>
          <w:p w:rsidR="0038077C" w:rsidRDefault="0038077C" w:rsidP="00E33C7B">
            <w:pPr>
              <w:pStyle w:val="IntenseQuote"/>
              <w:rPr>
                <w:sz w:val="24"/>
                <w:szCs w:val="24"/>
              </w:rPr>
            </w:pPr>
            <w:r>
              <w:t>Latin small letter i with grave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237</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í</w:t>
            </w:r>
          </w:p>
        </w:tc>
        <w:tc>
          <w:tcPr>
            <w:tcW w:w="708" w:type="pct"/>
            <w:gridSpan w:val="9"/>
            <w:vAlign w:val="center"/>
            <w:hideMark/>
          </w:tcPr>
          <w:p w:rsidR="0038077C" w:rsidRDefault="0038077C" w:rsidP="00E33C7B">
            <w:pPr>
              <w:pStyle w:val="IntenseQuote"/>
              <w:rPr>
                <w:sz w:val="24"/>
                <w:szCs w:val="24"/>
              </w:rPr>
            </w:pPr>
            <w:r>
              <w:t>í</w:t>
            </w:r>
          </w:p>
        </w:tc>
        <w:tc>
          <w:tcPr>
            <w:tcW w:w="760" w:type="pct"/>
            <w:gridSpan w:val="10"/>
            <w:vAlign w:val="center"/>
            <w:hideMark/>
          </w:tcPr>
          <w:p w:rsidR="0038077C" w:rsidRDefault="0038077C" w:rsidP="00E33C7B">
            <w:pPr>
              <w:pStyle w:val="IntenseQuote"/>
              <w:rPr>
                <w:sz w:val="24"/>
                <w:szCs w:val="24"/>
              </w:rPr>
            </w:pPr>
            <w:r>
              <w:t>í</w:t>
            </w:r>
          </w:p>
        </w:tc>
        <w:tc>
          <w:tcPr>
            <w:tcW w:w="1148" w:type="pct"/>
            <w:vAlign w:val="center"/>
            <w:hideMark/>
          </w:tcPr>
          <w:p w:rsidR="0038077C" w:rsidRDefault="0038077C" w:rsidP="00E33C7B">
            <w:pPr>
              <w:pStyle w:val="IntenseQuote"/>
              <w:rPr>
                <w:sz w:val="24"/>
                <w:szCs w:val="24"/>
              </w:rPr>
            </w:pPr>
            <w:r>
              <w:t>Latin small letter i with acute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238</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î</w:t>
            </w:r>
          </w:p>
        </w:tc>
        <w:tc>
          <w:tcPr>
            <w:tcW w:w="708" w:type="pct"/>
            <w:gridSpan w:val="9"/>
            <w:vAlign w:val="center"/>
            <w:hideMark/>
          </w:tcPr>
          <w:p w:rsidR="0038077C" w:rsidRDefault="0038077C" w:rsidP="00E33C7B">
            <w:pPr>
              <w:pStyle w:val="IntenseQuote"/>
              <w:rPr>
                <w:sz w:val="24"/>
                <w:szCs w:val="24"/>
              </w:rPr>
            </w:pPr>
            <w:r>
              <w:t>î</w:t>
            </w:r>
          </w:p>
        </w:tc>
        <w:tc>
          <w:tcPr>
            <w:tcW w:w="760" w:type="pct"/>
            <w:gridSpan w:val="10"/>
            <w:vAlign w:val="center"/>
            <w:hideMark/>
          </w:tcPr>
          <w:p w:rsidR="0038077C" w:rsidRDefault="0038077C" w:rsidP="00E33C7B">
            <w:pPr>
              <w:pStyle w:val="IntenseQuote"/>
              <w:rPr>
                <w:sz w:val="24"/>
                <w:szCs w:val="24"/>
              </w:rPr>
            </w:pPr>
            <w:r>
              <w:t>î</w:t>
            </w:r>
          </w:p>
        </w:tc>
        <w:tc>
          <w:tcPr>
            <w:tcW w:w="1148" w:type="pct"/>
            <w:vAlign w:val="center"/>
            <w:hideMark/>
          </w:tcPr>
          <w:p w:rsidR="0038077C" w:rsidRDefault="0038077C" w:rsidP="00E33C7B">
            <w:pPr>
              <w:pStyle w:val="IntenseQuote"/>
              <w:rPr>
                <w:sz w:val="24"/>
                <w:szCs w:val="24"/>
              </w:rPr>
            </w:pPr>
            <w:r>
              <w:t>Latin small letter i with circumflex</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239</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ï</w:t>
            </w:r>
          </w:p>
        </w:tc>
        <w:tc>
          <w:tcPr>
            <w:tcW w:w="708" w:type="pct"/>
            <w:gridSpan w:val="9"/>
            <w:vAlign w:val="center"/>
            <w:hideMark/>
          </w:tcPr>
          <w:p w:rsidR="0038077C" w:rsidRDefault="0038077C" w:rsidP="00E33C7B">
            <w:pPr>
              <w:pStyle w:val="IntenseQuote"/>
              <w:rPr>
                <w:sz w:val="24"/>
                <w:szCs w:val="24"/>
              </w:rPr>
            </w:pPr>
            <w:r>
              <w:t>ï</w:t>
            </w:r>
          </w:p>
        </w:tc>
        <w:tc>
          <w:tcPr>
            <w:tcW w:w="760" w:type="pct"/>
            <w:gridSpan w:val="10"/>
            <w:vAlign w:val="center"/>
            <w:hideMark/>
          </w:tcPr>
          <w:p w:rsidR="0038077C" w:rsidRDefault="0038077C" w:rsidP="00E33C7B">
            <w:pPr>
              <w:pStyle w:val="IntenseQuote"/>
              <w:rPr>
                <w:sz w:val="24"/>
                <w:szCs w:val="24"/>
              </w:rPr>
            </w:pPr>
            <w:r>
              <w:t>ï</w:t>
            </w:r>
          </w:p>
        </w:tc>
        <w:tc>
          <w:tcPr>
            <w:tcW w:w="1148" w:type="pct"/>
            <w:vAlign w:val="center"/>
            <w:hideMark/>
          </w:tcPr>
          <w:p w:rsidR="0038077C" w:rsidRDefault="0038077C" w:rsidP="00E33C7B">
            <w:pPr>
              <w:pStyle w:val="IntenseQuote"/>
              <w:rPr>
                <w:sz w:val="24"/>
                <w:szCs w:val="24"/>
              </w:rPr>
            </w:pPr>
            <w:r>
              <w:t xml:space="preserve">Latin small letter i with </w:t>
            </w:r>
            <w:proofErr w:type="spellStart"/>
            <w:r>
              <w:t>diaeresis</w:t>
            </w:r>
            <w:proofErr w:type="spellEnd"/>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240</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ð</w:t>
            </w:r>
          </w:p>
        </w:tc>
        <w:tc>
          <w:tcPr>
            <w:tcW w:w="708" w:type="pct"/>
            <w:gridSpan w:val="9"/>
            <w:vAlign w:val="center"/>
            <w:hideMark/>
          </w:tcPr>
          <w:p w:rsidR="0038077C" w:rsidRDefault="0038077C" w:rsidP="00E33C7B">
            <w:pPr>
              <w:pStyle w:val="IntenseQuote"/>
              <w:rPr>
                <w:sz w:val="24"/>
                <w:szCs w:val="24"/>
              </w:rPr>
            </w:pPr>
            <w:r>
              <w:t>ð</w:t>
            </w:r>
          </w:p>
        </w:tc>
        <w:tc>
          <w:tcPr>
            <w:tcW w:w="760" w:type="pct"/>
            <w:gridSpan w:val="10"/>
            <w:vAlign w:val="center"/>
            <w:hideMark/>
          </w:tcPr>
          <w:p w:rsidR="0038077C" w:rsidRDefault="0038077C" w:rsidP="00E33C7B">
            <w:pPr>
              <w:pStyle w:val="IntenseQuote"/>
              <w:rPr>
                <w:sz w:val="24"/>
                <w:szCs w:val="24"/>
              </w:rPr>
            </w:pPr>
            <w:r>
              <w:t>ð</w:t>
            </w:r>
          </w:p>
        </w:tc>
        <w:tc>
          <w:tcPr>
            <w:tcW w:w="1148" w:type="pct"/>
            <w:vAlign w:val="center"/>
            <w:hideMark/>
          </w:tcPr>
          <w:p w:rsidR="0038077C" w:rsidRDefault="0038077C" w:rsidP="00E33C7B">
            <w:pPr>
              <w:pStyle w:val="IntenseQuote"/>
              <w:rPr>
                <w:sz w:val="24"/>
                <w:szCs w:val="24"/>
              </w:rPr>
            </w:pPr>
            <w:r>
              <w:t>Latin small letter eth</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241</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ñ</w:t>
            </w:r>
          </w:p>
        </w:tc>
        <w:tc>
          <w:tcPr>
            <w:tcW w:w="708" w:type="pct"/>
            <w:gridSpan w:val="9"/>
            <w:vAlign w:val="center"/>
            <w:hideMark/>
          </w:tcPr>
          <w:p w:rsidR="0038077C" w:rsidRDefault="0038077C" w:rsidP="00E33C7B">
            <w:pPr>
              <w:pStyle w:val="IntenseQuote"/>
              <w:rPr>
                <w:sz w:val="24"/>
                <w:szCs w:val="24"/>
              </w:rPr>
            </w:pPr>
            <w:r>
              <w:t>ñ</w:t>
            </w:r>
          </w:p>
        </w:tc>
        <w:tc>
          <w:tcPr>
            <w:tcW w:w="760" w:type="pct"/>
            <w:gridSpan w:val="10"/>
            <w:vAlign w:val="center"/>
            <w:hideMark/>
          </w:tcPr>
          <w:p w:rsidR="0038077C" w:rsidRDefault="0038077C" w:rsidP="00E33C7B">
            <w:pPr>
              <w:pStyle w:val="IntenseQuote"/>
              <w:rPr>
                <w:sz w:val="24"/>
                <w:szCs w:val="24"/>
              </w:rPr>
            </w:pPr>
            <w:r>
              <w:t>ñ</w:t>
            </w:r>
          </w:p>
        </w:tc>
        <w:tc>
          <w:tcPr>
            <w:tcW w:w="1148" w:type="pct"/>
            <w:vAlign w:val="center"/>
            <w:hideMark/>
          </w:tcPr>
          <w:p w:rsidR="0038077C" w:rsidRDefault="0038077C" w:rsidP="00E33C7B">
            <w:pPr>
              <w:pStyle w:val="IntenseQuote"/>
              <w:rPr>
                <w:sz w:val="24"/>
                <w:szCs w:val="24"/>
              </w:rPr>
            </w:pPr>
            <w:r>
              <w:t>Latin small letter n with tilde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242</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ò</w:t>
            </w:r>
          </w:p>
        </w:tc>
        <w:tc>
          <w:tcPr>
            <w:tcW w:w="708" w:type="pct"/>
            <w:gridSpan w:val="9"/>
            <w:vAlign w:val="center"/>
            <w:hideMark/>
          </w:tcPr>
          <w:p w:rsidR="0038077C" w:rsidRDefault="0038077C" w:rsidP="00E33C7B">
            <w:pPr>
              <w:pStyle w:val="IntenseQuote"/>
              <w:rPr>
                <w:sz w:val="24"/>
                <w:szCs w:val="24"/>
              </w:rPr>
            </w:pPr>
            <w:r>
              <w:t>ò</w:t>
            </w:r>
          </w:p>
        </w:tc>
        <w:tc>
          <w:tcPr>
            <w:tcW w:w="760" w:type="pct"/>
            <w:gridSpan w:val="10"/>
            <w:vAlign w:val="center"/>
            <w:hideMark/>
          </w:tcPr>
          <w:p w:rsidR="0038077C" w:rsidRDefault="0038077C" w:rsidP="00E33C7B">
            <w:pPr>
              <w:pStyle w:val="IntenseQuote"/>
              <w:rPr>
                <w:sz w:val="24"/>
                <w:szCs w:val="24"/>
              </w:rPr>
            </w:pPr>
            <w:r>
              <w:t>ò</w:t>
            </w:r>
          </w:p>
        </w:tc>
        <w:tc>
          <w:tcPr>
            <w:tcW w:w="1148" w:type="pct"/>
            <w:vAlign w:val="center"/>
            <w:hideMark/>
          </w:tcPr>
          <w:p w:rsidR="0038077C" w:rsidRDefault="0038077C" w:rsidP="00E33C7B">
            <w:pPr>
              <w:pStyle w:val="IntenseQuote"/>
              <w:rPr>
                <w:sz w:val="24"/>
                <w:szCs w:val="24"/>
              </w:rPr>
            </w:pPr>
            <w:r>
              <w:t>Latin small letter o with grave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243</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ó</w:t>
            </w:r>
          </w:p>
        </w:tc>
        <w:tc>
          <w:tcPr>
            <w:tcW w:w="708" w:type="pct"/>
            <w:gridSpan w:val="9"/>
            <w:vAlign w:val="center"/>
            <w:hideMark/>
          </w:tcPr>
          <w:p w:rsidR="0038077C" w:rsidRDefault="0038077C" w:rsidP="00E33C7B">
            <w:pPr>
              <w:pStyle w:val="IntenseQuote"/>
              <w:rPr>
                <w:sz w:val="24"/>
                <w:szCs w:val="24"/>
              </w:rPr>
            </w:pPr>
            <w:r>
              <w:t>ó</w:t>
            </w:r>
          </w:p>
        </w:tc>
        <w:tc>
          <w:tcPr>
            <w:tcW w:w="760" w:type="pct"/>
            <w:gridSpan w:val="10"/>
            <w:vAlign w:val="center"/>
            <w:hideMark/>
          </w:tcPr>
          <w:p w:rsidR="0038077C" w:rsidRDefault="0038077C" w:rsidP="00E33C7B">
            <w:pPr>
              <w:pStyle w:val="IntenseQuote"/>
              <w:rPr>
                <w:sz w:val="24"/>
                <w:szCs w:val="24"/>
              </w:rPr>
            </w:pPr>
            <w:r>
              <w:t>ó</w:t>
            </w:r>
          </w:p>
        </w:tc>
        <w:tc>
          <w:tcPr>
            <w:tcW w:w="1148" w:type="pct"/>
            <w:vAlign w:val="center"/>
            <w:hideMark/>
          </w:tcPr>
          <w:p w:rsidR="0038077C" w:rsidRDefault="0038077C" w:rsidP="00E33C7B">
            <w:pPr>
              <w:pStyle w:val="IntenseQuote"/>
              <w:rPr>
                <w:sz w:val="24"/>
                <w:szCs w:val="24"/>
              </w:rPr>
            </w:pPr>
            <w:r>
              <w:t>Latin small letter o with acute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244</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ô</w:t>
            </w:r>
          </w:p>
        </w:tc>
        <w:tc>
          <w:tcPr>
            <w:tcW w:w="708" w:type="pct"/>
            <w:gridSpan w:val="9"/>
            <w:vAlign w:val="center"/>
            <w:hideMark/>
          </w:tcPr>
          <w:p w:rsidR="0038077C" w:rsidRDefault="0038077C" w:rsidP="00E33C7B">
            <w:pPr>
              <w:pStyle w:val="IntenseQuote"/>
              <w:rPr>
                <w:sz w:val="24"/>
                <w:szCs w:val="24"/>
              </w:rPr>
            </w:pPr>
            <w:r>
              <w:t>ô</w:t>
            </w:r>
          </w:p>
        </w:tc>
        <w:tc>
          <w:tcPr>
            <w:tcW w:w="760" w:type="pct"/>
            <w:gridSpan w:val="10"/>
            <w:vAlign w:val="center"/>
            <w:hideMark/>
          </w:tcPr>
          <w:p w:rsidR="0038077C" w:rsidRDefault="0038077C" w:rsidP="00E33C7B">
            <w:pPr>
              <w:pStyle w:val="IntenseQuote"/>
              <w:rPr>
                <w:sz w:val="24"/>
                <w:szCs w:val="24"/>
              </w:rPr>
            </w:pPr>
            <w:r>
              <w:t>ô</w:t>
            </w:r>
          </w:p>
        </w:tc>
        <w:tc>
          <w:tcPr>
            <w:tcW w:w="1148" w:type="pct"/>
            <w:vAlign w:val="center"/>
            <w:hideMark/>
          </w:tcPr>
          <w:p w:rsidR="0038077C" w:rsidRDefault="0038077C" w:rsidP="00E33C7B">
            <w:pPr>
              <w:pStyle w:val="IntenseQuote"/>
              <w:rPr>
                <w:sz w:val="24"/>
                <w:szCs w:val="24"/>
              </w:rPr>
            </w:pPr>
            <w:r>
              <w:t>Latin small letter o with circumflex</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245</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õ</w:t>
            </w:r>
          </w:p>
        </w:tc>
        <w:tc>
          <w:tcPr>
            <w:tcW w:w="708" w:type="pct"/>
            <w:gridSpan w:val="9"/>
            <w:vAlign w:val="center"/>
            <w:hideMark/>
          </w:tcPr>
          <w:p w:rsidR="0038077C" w:rsidRDefault="0038077C" w:rsidP="00E33C7B">
            <w:pPr>
              <w:pStyle w:val="IntenseQuote"/>
              <w:rPr>
                <w:sz w:val="24"/>
                <w:szCs w:val="24"/>
              </w:rPr>
            </w:pPr>
            <w:r>
              <w:t>õ</w:t>
            </w:r>
          </w:p>
        </w:tc>
        <w:tc>
          <w:tcPr>
            <w:tcW w:w="760" w:type="pct"/>
            <w:gridSpan w:val="10"/>
            <w:vAlign w:val="center"/>
            <w:hideMark/>
          </w:tcPr>
          <w:p w:rsidR="0038077C" w:rsidRDefault="0038077C" w:rsidP="00E33C7B">
            <w:pPr>
              <w:pStyle w:val="IntenseQuote"/>
              <w:rPr>
                <w:sz w:val="24"/>
                <w:szCs w:val="24"/>
              </w:rPr>
            </w:pPr>
            <w:r>
              <w:t>õ</w:t>
            </w:r>
          </w:p>
        </w:tc>
        <w:tc>
          <w:tcPr>
            <w:tcW w:w="1148" w:type="pct"/>
            <w:vAlign w:val="center"/>
            <w:hideMark/>
          </w:tcPr>
          <w:p w:rsidR="0038077C" w:rsidRDefault="0038077C" w:rsidP="00E33C7B">
            <w:pPr>
              <w:pStyle w:val="IntenseQuote"/>
              <w:rPr>
                <w:sz w:val="24"/>
                <w:szCs w:val="24"/>
              </w:rPr>
            </w:pPr>
            <w:r>
              <w:t>Latin small letter o with tilde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246</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ö</w:t>
            </w:r>
          </w:p>
        </w:tc>
        <w:tc>
          <w:tcPr>
            <w:tcW w:w="708" w:type="pct"/>
            <w:gridSpan w:val="9"/>
            <w:vAlign w:val="center"/>
            <w:hideMark/>
          </w:tcPr>
          <w:p w:rsidR="0038077C" w:rsidRDefault="0038077C" w:rsidP="00E33C7B">
            <w:pPr>
              <w:pStyle w:val="IntenseQuote"/>
              <w:rPr>
                <w:sz w:val="24"/>
                <w:szCs w:val="24"/>
              </w:rPr>
            </w:pPr>
            <w:r>
              <w:t>ö</w:t>
            </w:r>
          </w:p>
        </w:tc>
        <w:tc>
          <w:tcPr>
            <w:tcW w:w="760" w:type="pct"/>
            <w:gridSpan w:val="10"/>
            <w:vAlign w:val="center"/>
            <w:hideMark/>
          </w:tcPr>
          <w:p w:rsidR="0038077C" w:rsidRDefault="0038077C" w:rsidP="00E33C7B">
            <w:pPr>
              <w:pStyle w:val="IntenseQuote"/>
              <w:rPr>
                <w:sz w:val="24"/>
                <w:szCs w:val="24"/>
              </w:rPr>
            </w:pPr>
            <w:r>
              <w:t>ö</w:t>
            </w:r>
          </w:p>
        </w:tc>
        <w:tc>
          <w:tcPr>
            <w:tcW w:w="1148" w:type="pct"/>
            <w:vAlign w:val="center"/>
            <w:hideMark/>
          </w:tcPr>
          <w:p w:rsidR="0038077C" w:rsidRDefault="0038077C" w:rsidP="00E33C7B">
            <w:pPr>
              <w:pStyle w:val="IntenseQuote"/>
              <w:rPr>
                <w:sz w:val="24"/>
                <w:szCs w:val="24"/>
              </w:rPr>
            </w:pPr>
            <w:r>
              <w:t xml:space="preserve">Latin small letter o with </w:t>
            </w:r>
            <w:proofErr w:type="spellStart"/>
            <w:r>
              <w:t>diaeresis</w:t>
            </w:r>
            <w:proofErr w:type="spellEnd"/>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247</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w:t>
            </w:r>
          </w:p>
        </w:tc>
        <w:tc>
          <w:tcPr>
            <w:tcW w:w="708" w:type="pct"/>
            <w:gridSpan w:val="9"/>
            <w:vAlign w:val="center"/>
            <w:hideMark/>
          </w:tcPr>
          <w:p w:rsidR="0038077C" w:rsidRDefault="0038077C" w:rsidP="00E33C7B">
            <w:pPr>
              <w:pStyle w:val="IntenseQuote"/>
              <w:rPr>
                <w:sz w:val="24"/>
                <w:szCs w:val="24"/>
              </w:rPr>
            </w:pPr>
            <w:r>
              <w:t>÷</w:t>
            </w:r>
          </w:p>
        </w:tc>
        <w:tc>
          <w:tcPr>
            <w:tcW w:w="760" w:type="pct"/>
            <w:gridSpan w:val="10"/>
            <w:vAlign w:val="center"/>
            <w:hideMark/>
          </w:tcPr>
          <w:p w:rsidR="0038077C" w:rsidRDefault="0038077C" w:rsidP="00E33C7B">
            <w:pPr>
              <w:pStyle w:val="IntenseQuote"/>
              <w:rPr>
                <w:sz w:val="24"/>
                <w:szCs w:val="24"/>
              </w:rPr>
            </w:pPr>
            <w:r>
              <w:t>÷</w:t>
            </w:r>
          </w:p>
        </w:tc>
        <w:tc>
          <w:tcPr>
            <w:tcW w:w="1148" w:type="pct"/>
            <w:vAlign w:val="center"/>
            <w:hideMark/>
          </w:tcPr>
          <w:p w:rsidR="0038077C" w:rsidRDefault="0038077C" w:rsidP="00E33C7B">
            <w:pPr>
              <w:pStyle w:val="IntenseQuote"/>
              <w:rPr>
                <w:sz w:val="24"/>
                <w:szCs w:val="24"/>
              </w:rPr>
            </w:pPr>
            <w:r>
              <w:t>division sign</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248</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ø</w:t>
            </w:r>
          </w:p>
        </w:tc>
        <w:tc>
          <w:tcPr>
            <w:tcW w:w="708" w:type="pct"/>
            <w:gridSpan w:val="9"/>
            <w:vAlign w:val="center"/>
            <w:hideMark/>
          </w:tcPr>
          <w:p w:rsidR="0038077C" w:rsidRDefault="0038077C" w:rsidP="00E33C7B">
            <w:pPr>
              <w:pStyle w:val="IntenseQuote"/>
              <w:rPr>
                <w:sz w:val="24"/>
                <w:szCs w:val="24"/>
              </w:rPr>
            </w:pPr>
            <w:r>
              <w:t>ø</w:t>
            </w:r>
          </w:p>
        </w:tc>
        <w:tc>
          <w:tcPr>
            <w:tcW w:w="760" w:type="pct"/>
            <w:gridSpan w:val="10"/>
            <w:vAlign w:val="center"/>
            <w:hideMark/>
          </w:tcPr>
          <w:p w:rsidR="0038077C" w:rsidRDefault="0038077C" w:rsidP="00E33C7B">
            <w:pPr>
              <w:pStyle w:val="IntenseQuote"/>
              <w:rPr>
                <w:sz w:val="24"/>
                <w:szCs w:val="24"/>
              </w:rPr>
            </w:pPr>
            <w:r>
              <w:t>ø</w:t>
            </w:r>
          </w:p>
        </w:tc>
        <w:tc>
          <w:tcPr>
            <w:tcW w:w="1148" w:type="pct"/>
            <w:vAlign w:val="center"/>
            <w:hideMark/>
          </w:tcPr>
          <w:p w:rsidR="0038077C" w:rsidRDefault="0038077C" w:rsidP="00E33C7B">
            <w:pPr>
              <w:pStyle w:val="IntenseQuote"/>
              <w:rPr>
                <w:sz w:val="24"/>
                <w:szCs w:val="24"/>
              </w:rPr>
            </w:pPr>
            <w:r>
              <w:t>Latin small letter o with stroke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249</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ù</w:t>
            </w:r>
          </w:p>
        </w:tc>
        <w:tc>
          <w:tcPr>
            <w:tcW w:w="708" w:type="pct"/>
            <w:gridSpan w:val="9"/>
            <w:vAlign w:val="center"/>
            <w:hideMark/>
          </w:tcPr>
          <w:p w:rsidR="0038077C" w:rsidRDefault="0038077C" w:rsidP="00E33C7B">
            <w:pPr>
              <w:pStyle w:val="IntenseQuote"/>
              <w:rPr>
                <w:sz w:val="24"/>
                <w:szCs w:val="24"/>
              </w:rPr>
            </w:pPr>
            <w:r>
              <w:t>ù</w:t>
            </w:r>
          </w:p>
        </w:tc>
        <w:tc>
          <w:tcPr>
            <w:tcW w:w="760" w:type="pct"/>
            <w:gridSpan w:val="10"/>
            <w:vAlign w:val="center"/>
            <w:hideMark/>
          </w:tcPr>
          <w:p w:rsidR="0038077C" w:rsidRDefault="0038077C" w:rsidP="00E33C7B">
            <w:pPr>
              <w:pStyle w:val="IntenseQuote"/>
              <w:rPr>
                <w:sz w:val="24"/>
                <w:szCs w:val="24"/>
              </w:rPr>
            </w:pPr>
            <w:r>
              <w:t>ù</w:t>
            </w:r>
          </w:p>
        </w:tc>
        <w:tc>
          <w:tcPr>
            <w:tcW w:w="1148" w:type="pct"/>
            <w:vAlign w:val="center"/>
            <w:hideMark/>
          </w:tcPr>
          <w:p w:rsidR="0038077C" w:rsidRDefault="0038077C" w:rsidP="00E33C7B">
            <w:pPr>
              <w:pStyle w:val="IntenseQuote"/>
              <w:rPr>
                <w:sz w:val="24"/>
                <w:szCs w:val="24"/>
              </w:rPr>
            </w:pPr>
            <w:r>
              <w:t>Latin small letter u with grave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250</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ú</w:t>
            </w:r>
          </w:p>
        </w:tc>
        <w:tc>
          <w:tcPr>
            <w:tcW w:w="708" w:type="pct"/>
            <w:gridSpan w:val="9"/>
            <w:vAlign w:val="center"/>
            <w:hideMark/>
          </w:tcPr>
          <w:p w:rsidR="0038077C" w:rsidRDefault="0038077C" w:rsidP="00E33C7B">
            <w:pPr>
              <w:pStyle w:val="IntenseQuote"/>
              <w:rPr>
                <w:sz w:val="24"/>
                <w:szCs w:val="24"/>
              </w:rPr>
            </w:pPr>
            <w:r>
              <w:t>ú</w:t>
            </w:r>
          </w:p>
        </w:tc>
        <w:tc>
          <w:tcPr>
            <w:tcW w:w="760" w:type="pct"/>
            <w:gridSpan w:val="10"/>
            <w:vAlign w:val="center"/>
            <w:hideMark/>
          </w:tcPr>
          <w:p w:rsidR="0038077C" w:rsidRDefault="0038077C" w:rsidP="00E33C7B">
            <w:pPr>
              <w:pStyle w:val="IntenseQuote"/>
              <w:rPr>
                <w:sz w:val="24"/>
                <w:szCs w:val="24"/>
              </w:rPr>
            </w:pPr>
            <w:r>
              <w:t>ú</w:t>
            </w:r>
          </w:p>
        </w:tc>
        <w:tc>
          <w:tcPr>
            <w:tcW w:w="1148" w:type="pct"/>
            <w:vAlign w:val="center"/>
            <w:hideMark/>
          </w:tcPr>
          <w:p w:rsidR="0038077C" w:rsidRDefault="0038077C" w:rsidP="00E33C7B">
            <w:pPr>
              <w:pStyle w:val="IntenseQuote"/>
              <w:rPr>
                <w:sz w:val="24"/>
                <w:szCs w:val="24"/>
              </w:rPr>
            </w:pPr>
            <w:r>
              <w:t>Latin small letter u with acute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251</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û</w:t>
            </w:r>
          </w:p>
        </w:tc>
        <w:tc>
          <w:tcPr>
            <w:tcW w:w="708" w:type="pct"/>
            <w:gridSpan w:val="9"/>
            <w:vAlign w:val="center"/>
            <w:hideMark/>
          </w:tcPr>
          <w:p w:rsidR="0038077C" w:rsidRDefault="0038077C" w:rsidP="00E33C7B">
            <w:pPr>
              <w:pStyle w:val="IntenseQuote"/>
              <w:rPr>
                <w:sz w:val="24"/>
                <w:szCs w:val="24"/>
              </w:rPr>
            </w:pPr>
            <w:r>
              <w:t>û</w:t>
            </w:r>
          </w:p>
        </w:tc>
        <w:tc>
          <w:tcPr>
            <w:tcW w:w="760" w:type="pct"/>
            <w:gridSpan w:val="10"/>
            <w:vAlign w:val="center"/>
            <w:hideMark/>
          </w:tcPr>
          <w:p w:rsidR="0038077C" w:rsidRDefault="0038077C" w:rsidP="00E33C7B">
            <w:pPr>
              <w:pStyle w:val="IntenseQuote"/>
              <w:rPr>
                <w:sz w:val="24"/>
                <w:szCs w:val="24"/>
              </w:rPr>
            </w:pPr>
            <w:r>
              <w:t>û</w:t>
            </w:r>
          </w:p>
        </w:tc>
        <w:tc>
          <w:tcPr>
            <w:tcW w:w="1148" w:type="pct"/>
            <w:vAlign w:val="center"/>
            <w:hideMark/>
          </w:tcPr>
          <w:p w:rsidR="0038077C" w:rsidRDefault="0038077C" w:rsidP="00E33C7B">
            <w:pPr>
              <w:pStyle w:val="IntenseQuote"/>
              <w:rPr>
                <w:sz w:val="24"/>
                <w:szCs w:val="24"/>
              </w:rPr>
            </w:pPr>
            <w:r>
              <w:t>Latin small letter with circumflex</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252</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ü</w:t>
            </w:r>
          </w:p>
        </w:tc>
        <w:tc>
          <w:tcPr>
            <w:tcW w:w="708" w:type="pct"/>
            <w:gridSpan w:val="9"/>
            <w:vAlign w:val="center"/>
            <w:hideMark/>
          </w:tcPr>
          <w:p w:rsidR="0038077C" w:rsidRDefault="0038077C" w:rsidP="00E33C7B">
            <w:pPr>
              <w:pStyle w:val="IntenseQuote"/>
              <w:rPr>
                <w:sz w:val="24"/>
                <w:szCs w:val="24"/>
              </w:rPr>
            </w:pPr>
            <w:r>
              <w:t>ü</w:t>
            </w:r>
          </w:p>
        </w:tc>
        <w:tc>
          <w:tcPr>
            <w:tcW w:w="760" w:type="pct"/>
            <w:gridSpan w:val="10"/>
            <w:vAlign w:val="center"/>
            <w:hideMark/>
          </w:tcPr>
          <w:p w:rsidR="0038077C" w:rsidRDefault="0038077C" w:rsidP="00E33C7B">
            <w:pPr>
              <w:pStyle w:val="IntenseQuote"/>
              <w:rPr>
                <w:sz w:val="24"/>
                <w:szCs w:val="24"/>
              </w:rPr>
            </w:pPr>
            <w:r>
              <w:t>ü</w:t>
            </w:r>
          </w:p>
        </w:tc>
        <w:tc>
          <w:tcPr>
            <w:tcW w:w="1148" w:type="pct"/>
            <w:vAlign w:val="center"/>
            <w:hideMark/>
          </w:tcPr>
          <w:p w:rsidR="0038077C" w:rsidRDefault="0038077C" w:rsidP="00E33C7B">
            <w:pPr>
              <w:pStyle w:val="IntenseQuote"/>
              <w:rPr>
                <w:sz w:val="24"/>
                <w:szCs w:val="24"/>
              </w:rPr>
            </w:pPr>
            <w:r>
              <w:t xml:space="preserve">Latin small letter u with </w:t>
            </w:r>
            <w:proofErr w:type="spellStart"/>
            <w:r>
              <w:t>diaeresis</w:t>
            </w:r>
            <w:proofErr w:type="spellEnd"/>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253</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ý</w:t>
            </w:r>
          </w:p>
        </w:tc>
        <w:tc>
          <w:tcPr>
            <w:tcW w:w="708" w:type="pct"/>
            <w:gridSpan w:val="9"/>
            <w:vAlign w:val="center"/>
            <w:hideMark/>
          </w:tcPr>
          <w:p w:rsidR="0038077C" w:rsidRDefault="0038077C" w:rsidP="00E33C7B">
            <w:pPr>
              <w:pStyle w:val="IntenseQuote"/>
              <w:rPr>
                <w:sz w:val="24"/>
                <w:szCs w:val="24"/>
              </w:rPr>
            </w:pPr>
            <w:r>
              <w:t>ý</w:t>
            </w:r>
          </w:p>
        </w:tc>
        <w:tc>
          <w:tcPr>
            <w:tcW w:w="760" w:type="pct"/>
            <w:gridSpan w:val="10"/>
            <w:vAlign w:val="center"/>
            <w:hideMark/>
          </w:tcPr>
          <w:p w:rsidR="0038077C" w:rsidRDefault="0038077C" w:rsidP="00E33C7B">
            <w:pPr>
              <w:pStyle w:val="IntenseQuote"/>
              <w:rPr>
                <w:sz w:val="24"/>
                <w:szCs w:val="24"/>
              </w:rPr>
            </w:pPr>
            <w:r>
              <w:t>ý</w:t>
            </w:r>
          </w:p>
        </w:tc>
        <w:tc>
          <w:tcPr>
            <w:tcW w:w="1148" w:type="pct"/>
            <w:vAlign w:val="center"/>
            <w:hideMark/>
          </w:tcPr>
          <w:p w:rsidR="0038077C" w:rsidRDefault="0038077C" w:rsidP="00E33C7B">
            <w:pPr>
              <w:pStyle w:val="IntenseQuote"/>
              <w:rPr>
                <w:sz w:val="24"/>
                <w:szCs w:val="24"/>
              </w:rPr>
            </w:pPr>
            <w:r>
              <w:t>Latin small letter y with acute</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254</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þ</w:t>
            </w:r>
          </w:p>
        </w:tc>
        <w:tc>
          <w:tcPr>
            <w:tcW w:w="708" w:type="pct"/>
            <w:gridSpan w:val="9"/>
            <w:vAlign w:val="center"/>
            <w:hideMark/>
          </w:tcPr>
          <w:p w:rsidR="0038077C" w:rsidRDefault="0038077C" w:rsidP="00E33C7B">
            <w:pPr>
              <w:pStyle w:val="IntenseQuote"/>
              <w:rPr>
                <w:sz w:val="24"/>
                <w:szCs w:val="24"/>
              </w:rPr>
            </w:pPr>
            <w:r>
              <w:t>þ</w:t>
            </w:r>
          </w:p>
        </w:tc>
        <w:tc>
          <w:tcPr>
            <w:tcW w:w="760" w:type="pct"/>
            <w:gridSpan w:val="10"/>
            <w:vAlign w:val="center"/>
            <w:hideMark/>
          </w:tcPr>
          <w:p w:rsidR="0038077C" w:rsidRDefault="0038077C" w:rsidP="00E33C7B">
            <w:pPr>
              <w:pStyle w:val="IntenseQuote"/>
              <w:rPr>
                <w:sz w:val="24"/>
                <w:szCs w:val="24"/>
              </w:rPr>
            </w:pPr>
            <w:r>
              <w:t>þ</w:t>
            </w:r>
          </w:p>
        </w:tc>
        <w:tc>
          <w:tcPr>
            <w:tcW w:w="1148" w:type="pct"/>
            <w:vAlign w:val="center"/>
            <w:hideMark/>
          </w:tcPr>
          <w:p w:rsidR="0038077C" w:rsidRDefault="0038077C" w:rsidP="00E33C7B">
            <w:pPr>
              <w:pStyle w:val="IntenseQuote"/>
              <w:rPr>
                <w:sz w:val="24"/>
                <w:szCs w:val="24"/>
              </w:rPr>
            </w:pPr>
            <w:r>
              <w:t>Latin small letter thorn</w:t>
            </w:r>
          </w:p>
        </w:tc>
      </w:tr>
      <w:tr w:rsidR="00190CB0" w:rsidTr="00190CB0">
        <w:trPr>
          <w:tblCellSpacing w:w="15" w:type="dxa"/>
        </w:trPr>
        <w:tc>
          <w:tcPr>
            <w:tcW w:w="793" w:type="pct"/>
            <w:gridSpan w:val="9"/>
            <w:vAlign w:val="center"/>
            <w:hideMark/>
          </w:tcPr>
          <w:p w:rsidR="0038077C" w:rsidRDefault="0038077C" w:rsidP="00E33C7B">
            <w:pPr>
              <w:pStyle w:val="IntenseQuote"/>
              <w:rPr>
                <w:sz w:val="24"/>
                <w:szCs w:val="24"/>
              </w:rPr>
            </w:pPr>
            <w:r>
              <w:t>255</w:t>
            </w:r>
          </w:p>
        </w:tc>
        <w:tc>
          <w:tcPr>
            <w:tcW w:w="748" w:type="pct"/>
            <w:gridSpan w:val="9"/>
            <w:vAlign w:val="center"/>
            <w:hideMark/>
          </w:tcPr>
          <w:p w:rsidR="0038077C" w:rsidRDefault="0038077C" w:rsidP="00E33C7B">
            <w:pPr>
              <w:pStyle w:val="IntenseQuote"/>
              <w:rPr>
                <w:sz w:val="24"/>
                <w:szCs w:val="24"/>
              </w:rPr>
            </w:pPr>
            <w:r>
              <w:t> </w:t>
            </w:r>
          </w:p>
        </w:tc>
        <w:tc>
          <w:tcPr>
            <w:tcW w:w="722" w:type="pct"/>
            <w:gridSpan w:val="9"/>
            <w:vAlign w:val="center"/>
            <w:hideMark/>
          </w:tcPr>
          <w:p w:rsidR="0038077C" w:rsidRDefault="0038077C" w:rsidP="00E33C7B">
            <w:pPr>
              <w:pStyle w:val="IntenseQuote"/>
              <w:rPr>
                <w:sz w:val="24"/>
                <w:szCs w:val="24"/>
              </w:rPr>
            </w:pPr>
            <w:r>
              <w:t>ÿ</w:t>
            </w:r>
          </w:p>
        </w:tc>
        <w:tc>
          <w:tcPr>
            <w:tcW w:w="708" w:type="pct"/>
            <w:gridSpan w:val="9"/>
            <w:vAlign w:val="center"/>
            <w:hideMark/>
          </w:tcPr>
          <w:p w:rsidR="0038077C" w:rsidRDefault="0038077C" w:rsidP="00E33C7B">
            <w:pPr>
              <w:pStyle w:val="IntenseQuote"/>
              <w:rPr>
                <w:sz w:val="24"/>
                <w:szCs w:val="24"/>
              </w:rPr>
            </w:pPr>
            <w:r>
              <w:t>ÿ</w:t>
            </w:r>
          </w:p>
        </w:tc>
        <w:tc>
          <w:tcPr>
            <w:tcW w:w="760" w:type="pct"/>
            <w:gridSpan w:val="10"/>
            <w:vAlign w:val="center"/>
            <w:hideMark/>
          </w:tcPr>
          <w:p w:rsidR="0038077C" w:rsidRDefault="0038077C" w:rsidP="00E33C7B">
            <w:pPr>
              <w:pStyle w:val="IntenseQuote"/>
              <w:rPr>
                <w:sz w:val="24"/>
                <w:szCs w:val="24"/>
              </w:rPr>
            </w:pPr>
            <w:r>
              <w:t>ÿ</w:t>
            </w:r>
          </w:p>
        </w:tc>
        <w:tc>
          <w:tcPr>
            <w:tcW w:w="1148" w:type="pct"/>
            <w:vAlign w:val="center"/>
            <w:hideMark/>
          </w:tcPr>
          <w:p w:rsidR="0038077C" w:rsidRDefault="0038077C" w:rsidP="00E33C7B">
            <w:pPr>
              <w:pStyle w:val="IntenseQuote"/>
              <w:rPr>
                <w:sz w:val="24"/>
                <w:szCs w:val="24"/>
              </w:rPr>
            </w:pPr>
            <w:r>
              <w:t xml:space="preserve">Latin small letter y with </w:t>
            </w:r>
            <w:proofErr w:type="spellStart"/>
            <w:r>
              <w:t>diaeresis</w:t>
            </w:r>
            <w:proofErr w:type="spellEnd"/>
          </w:p>
        </w:tc>
      </w:tr>
    </w:tbl>
    <w:p w:rsidR="0038077C" w:rsidRDefault="00E33C7B" w:rsidP="00E33C7B">
      <w:pPr>
        <w:pStyle w:val="IntenseQuote"/>
      </w:pPr>
      <w:r>
        <w:pict>
          <v:rect id="_x0000_i1364" style="width:0;height:1.5pt" o:hralign="center" o:hrstd="t" o:hr="t" fillcolor="#a0a0a0" stroked="f"/>
        </w:pict>
      </w:r>
    </w:p>
    <w:p w:rsidR="0038077C" w:rsidRPr="00CF7102" w:rsidRDefault="0038077C" w:rsidP="00CF7102">
      <w:pPr>
        <w:pStyle w:val="IntenseQuote"/>
        <w:jc w:val="center"/>
        <w:rPr>
          <w:sz w:val="48"/>
        </w:rPr>
      </w:pPr>
      <w:r w:rsidRPr="00CF7102">
        <w:rPr>
          <w:sz w:val="48"/>
        </w:rPr>
        <w:t>The ASCII Character Set</w:t>
      </w:r>
    </w:p>
    <w:p w:rsidR="0038077C" w:rsidRDefault="0038077C" w:rsidP="00E33C7B">
      <w:pPr>
        <w:pStyle w:val="IntenseQuote"/>
      </w:pPr>
      <w:r>
        <w:t>ASCII uses the values from 0 to 31 (and 127) for control characters.</w:t>
      </w:r>
    </w:p>
    <w:p w:rsidR="0038077C" w:rsidRDefault="0038077C" w:rsidP="00E33C7B">
      <w:pPr>
        <w:pStyle w:val="IntenseQuote"/>
      </w:pPr>
      <w:r>
        <w:t>ASCII uses the values from 32 to 126 for letters, digits, and symbols.</w:t>
      </w:r>
    </w:p>
    <w:p w:rsidR="0038077C" w:rsidRDefault="0038077C" w:rsidP="00E33C7B">
      <w:pPr>
        <w:pStyle w:val="IntenseQuote"/>
      </w:pPr>
      <w:r>
        <w:t>ASCII does not use the values from 128 to 255.</w:t>
      </w:r>
    </w:p>
    <w:p w:rsidR="0038077C" w:rsidRDefault="00E33C7B" w:rsidP="00E33C7B">
      <w:pPr>
        <w:pStyle w:val="IntenseQuote"/>
      </w:pPr>
      <w:r>
        <w:pict>
          <v:rect id="_x0000_i1365" style="width:0;height:1.5pt" o:hralign="center" o:hrstd="t" o:hr="t" fillcolor="#a0a0a0" stroked="f"/>
        </w:pict>
      </w:r>
    </w:p>
    <w:p w:rsidR="0038077C" w:rsidRPr="00CF7102" w:rsidRDefault="0038077C" w:rsidP="00CF7102">
      <w:pPr>
        <w:pStyle w:val="IntenseQuote"/>
        <w:jc w:val="center"/>
        <w:rPr>
          <w:sz w:val="44"/>
        </w:rPr>
      </w:pPr>
      <w:r w:rsidRPr="00CF7102">
        <w:rPr>
          <w:sz w:val="44"/>
        </w:rPr>
        <w:t>The ANSI Character Set (Windows-1252)</w:t>
      </w:r>
    </w:p>
    <w:p w:rsidR="0038077C" w:rsidRDefault="0038077C" w:rsidP="00E33C7B">
      <w:pPr>
        <w:pStyle w:val="IntenseQuote"/>
      </w:pPr>
      <w:r>
        <w:lastRenderedPageBreak/>
        <w:t>ANSI is identical to ASCII for the values from 0 to 127.</w:t>
      </w:r>
    </w:p>
    <w:p w:rsidR="0038077C" w:rsidRDefault="0038077C" w:rsidP="00E33C7B">
      <w:pPr>
        <w:pStyle w:val="IntenseQuote"/>
      </w:pPr>
      <w:r>
        <w:t>ANSI has a proprietary set of characters for the values from 128 to 159.</w:t>
      </w:r>
    </w:p>
    <w:p w:rsidR="0038077C" w:rsidRDefault="0038077C" w:rsidP="00E33C7B">
      <w:pPr>
        <w:pStyle w:val="IntenseQuote"/>
      </w:pPr>
      <w:r>
        <w:t>ANSI is identical to UTF-8 for the values from 160 to 255.</w:t>
      </w:r>
    </w:p>
    <w:p w:rsidR="0038077C" w:rsidRDefault="00E33C7B" w:rsidP="00E33C7B">
      <w:pPr>
        <w:pStyle w:val="IntenseQuote"/>
      </w:pPr>
      <w:r>
        <w:pict>
          <v:rect id="_x0000_i1366" style="width:0;height:1.5pt" o:hralign="center" o:hrstd="t" o:hr="t" fillcolor="#a0a0a0" stroked="f"/>
        </w:pict>
      </w:r>
    </w:p>
    <w:p w:rsidR="0038077C" w:rsidRPr="00CF7102" w:rsidRDefault="0038077C" w:rsidP="00CF7102">
      <w:pPr>
        <w:pStyle w:val="IntenseQuote"/>
        <w:jc w:val="center"/>
        <w:rPr>
          <w:sz w:val="44"/>
        </w:rPr>
      </w:pPr>
      <w:r w:rsidRPr="00CF7102">
        <w:rPr>
          <w:sz w:val="44"/>
        </w:rPr>
        <w:t>The ISO-8859-1 Character Set</w:t>
      </w:r>
    </w:p>
    <w:p w:rsidR="0038077C" w:rsidRDefault="0038077C" w:rsidP="00E33C7B">
      <w:pPr>
        <w:pStyle w:val="IntenseQuote"/>
      </w:pPr>
      <w:r>
        <w:t>8859-1 is identical to ASCII for the values from 0 to 127.</w:t>
      </w:r>
    </w:p>
    <w:p w:rsidR="0038077C" w:rsidRDefault="0038077C" w:rsidP="00E33C7B">
      <w:pPr>
        <w:pStyle w:val="IntenseQuote"/>
      </w:pPr>
      <w:r>
        <w:t>8859-1 does not use the values from 128 to 159.</w:t>
      </w:r>
    </w:p>
    <w:p w:rsidR="0038077C" w:rsidRDefault="0038077C" w:rsidP="00E33C7B">
      <w:pPr>
        <w:pStyle w:val="IntenseQuote"/>
      </w:pPr>
      <w:r>
        <w:t>8859-1 is identical to UTF-8 for the values from 160 to 255.</w:t>
      </w:r>
    </w:p>
    <w:p w:rsidR="0038077C" w:rsidRDefault="00E33C7B" w:rsidP="00E33C7B">
      <w:pPr>
        <w:pStyle w:val="IntenseQuote"/>
      </w:pPr>
      <w:r>
        <w:pict>
          <v:rect id="_x0000_i1367" style="width:0;height:1.5pt" o:hralign="center" o:hrstd="t" o:hr="t" fillcolor="#a0a0a0" stroked="f"/>
        </w:pict>
      </w:r>
    </w:p>
    <w:p w:rsidR="0038077C" w:rsidRPr="00CF7102" w:rsidRDefault="0038077C" w:rsidP="00CF7102">
      <w:pPr>
        <w:pStyle w:val="IntenseQuote"/>
        <w:jc w:val="center"/>
        <w:rPr>
          <w:sz w:val="44"/>
        </w:rPr>
      </w:pPr>
      <w:r w:rsidRPr="00CF7102">
        <w:rPr>
          <w:sz w:val="44"/>
        </w:rPr>
        <w:t>The UTF-8 Character Set</w:t>
      </w:r>
    </w:p>
    <w:p w:rsidR="0038077C" w:rsidRDefault="0038077C" w:rsidP="00E33C7B">
      <w:pPr>
        <w:pStyle w:val="IntenseQuote"/>
      </w:pPr>
      <w:r>
        <w:t>UTF-8 is identical to ASCII for the values from 0 to 127.</w:t>
      </w:r>
    </w:p>
    <w:p w:rsidR="0038077C" w:rsidRDefault="0038077C" w:rsidP="00E33C7B">
      <w:pPr>
        <w:pStyle w:val="IntenseQuote"/>
      </w:pPr>
      <w:r>
        <w:t xml:space="preserve">UTF-8 does not use the values from 128 to 159.  </w:t>
      </w:r>
    </w:p>
    <w:p w:rsidR="0038077C" w:rsidRDefault="0038077C" w:rsidP="00E33C7B">
      <w:pPr>
        <w:pStyle w:val="IntenseQuote"/>
      </w:pPr>
      <w:r>
        <w:t>UTF-8 is identical to both ANSI and 8859-1 for the values from 160 to 255.</w:t>
      </w:r>
    </w:p>
    <w:p w:rsidR="0038077C" w:rsidRDefault="0038077C" w:rsidP="00E33C7B">
      <w:pPr>
        <w:pStyle w:val="IntenseQuote"/>
      </w:pPr>
      <w:r>
        <w:t>UTF-8 continues from the value 256 with more than 10 000 different characters.</w:t>
      </w:r>
    </w:p>
    <w:p w:rsidR="0038077C" w:rsidRDefault="0038077C" w:rsidP="00E33C7B">
      <w:pPr>
        <w:pStyle w:val="IntenseQuote"/>
      </w:pPr>
      <w:r>
        <w:t xml:space="preserve">For a closer look, study our </w:t>
      </w:r>
      <w:hyperlink r:id="rId188" w:history="1">
        <w:r>
          <w:rPr>
            <w:rStyle w:val="Hyperlink"/>
          </w:rPr>
          <w:t>Complete HTML Character Set Reference</w:t>
        </w:r>
      </w:hyperlink>
      <w:r>
        <w:t>.</w:t>
      </w:r>
    </w:p>
    <w:p w:rsidR="0038077C" w:rsidRDefault="00E33C7B" w:rsidP="00E33C7B">
      <w:pPr>
        <w:pStyle w:val="IntenseQuote"/>
      </w:pPr>
      <w:r>
        <w:pict>
          <v:rect id="_x0000_i1368" style="width:0;height:1.5pt" o:hralign="center" o:hrstd="t" o:hr="t" fillcolor="#a0a0a0" stroked="f"/>
        </w:pict>
      </w:r>
    </w:p>
    <w:p w:rsidR="0038077C" w:rsidRPr="00CF7102" w:rsidRDefault="0038077C" w:rsidP="00CF7102">
      <w:pPr>
        <w:pStyle w:val="IntenseQuote"/>
        <w:jc w:val="center"/>
        <w:rPr>
          <w:sz w:val="44"/>
        </w:rPr>
      </w:pPr>
      <w:r w:rsidRPr="00CF7102">
        <w:rPr>
          <w:sz w:val="44"/>
        </w:rPr>
        <w:t>The @charset CSS Rule</w:t>
      </w:r>
    </w:p>
    <w:p w:rsidR="0038077C" w:rsidRDefault="0038077C" w:rsidP="00E33C7B">
      <w:pPr>
        <w:pStyle w:val="IntenseQuote"/>
      </w:pPr>
      <w:r>
        <w:t xml:space="preserve">You can use the CSS </w:t>
      </w:r>
      <w:r>
        <w:rPr>
          <w:rStyle w:val="HTMLCode"/>
          <w:rFonts w:eastAsiaTheme="majorEastAsia"/>
        </w:rPr>
        <w:t>@charset</w:t>
      </w:r>
      <w:r>
        <w:t xml:space="preserve"> rule to specify the character encoding used in a style sheet:</w:t>
      </w:r>
    </w:p>
    <w:p w:rsidR="0038077C" w:rsidRDefault="0038077C" w:rsidP="00E33C7B">
      <w:pPr>
        <w:pStyle w:val="IntenseQuote"/>
      </w:pPr>
      <w:r>
        <w:t>Example</w:t>
      </w:r>
    </w:p>
    <w:p w:rsidR="0038077C" w:rsidRDefault="0038077C" w:rsidP="00E33C7B">
      <w:pPr>
        <w:pStyle w:val="IntenseQuote"/>
      </w:pPr>
      <w:r>
        <w:lastRenderedPageBreak/>
        <w:t>Set the encoding of the style sheet to Unicode UTF-8:</w:t>
      </w:r>
    </w:p>
    <w:p w:rsidR="0038077C" w:rsidRDefault="0038077C" w:rsidP="00E33C7B">
      <w:pPr>
        <w:pStyle w:val="IntenseQuote"/>
      </w:pPr>
      <w:r>
        <w:rPr>
          <w:rStyle w:val="cssselectorcolor"/>
        </w:rPr>
        <w:t xml:space="preserve">@charset "UTF-8"; </w:t>
      </w:r>
    </w:p>
    <w:p w:rsidR="0038077C" w:rsidRDefault="0038077C" w:rsidP="00E33C7B">
      <w:pPr>
        <w:pStyle w:val="IntenseQuote"/>
      </w:pPr>
      <w:r>
        <w:t xml:space="preserve">Read more about the </w:t>
      </w:r>
      <w:hyperlink r:id="rId189" w:history="1">
        <w:r>
          <w:rPr>
            <w:rStyle w:val="Hyperlink"/>
          </w:rPr>
          <w:t>CSS @charset Rule in our CSS Reference</w:t>
        </w:r>
      </w:hyperlink>
      <w:r>
        <w:t>.</w:t>
      </w:r>
    </w:p>
    <w:p w:rsidR="00563C63" w:rsidRDefault="00563C63" w:rsidP="00E33C7B">
      <w:pPr>
        <w:pStyle w:val="IntenseQuote"/>
      </w:pPr>
    </w:p>
    <w:p w:rsidR="00563C63" w:rsidRDefault="00563C63" w:rsidP="00E33C7B">
      <w:pPr>
        <w:pStyle w:val="IntenseQuote"/>
        <w:rPr>
          <w:rFonts w:eastAsia="Times New Roman"/>
          <w:sz w:val="24"/>
          <w:szCs w:val="24"/>
        </w:rPr>
      </w:pPr>
      <w:r>
        <w:br w:type="page"/>
      </w:r>
    </w:p>
    <w:p w:rsidR="00563C63" w:rsidRPr="00CF7102" w:rsidRDefault="00563C63" w:rsidP="00CF7102">
      <w:pPr>
        <w:pStyle w:val="IntenseQuote"/>
        <w:jc w:val="center"/>
        <w:rPr>
          <w:sz w:val="44"/>
        </w:rPr>
      </w:pPr>
      <w:r w:rsidRPr="00CF7102">
        <w:rPr>
          <w:sz w:val="44"/>
        </w:rPr>
        <w:lastRenderedPageBreak/>
        <w:t>HTML Uniform Resource Locators</w:t>
      </w:r>
    </w:p>
    <w:p w:rsidR="00563C63" w:rsidRPr="00563C63" w:rsidRDefault="00E33C7B" w:rsidP="00E33C7B">
      <w:pPr>
        <w:pStyle w:val="IntenseQuote"/>
        <w:rPr>
          <w:rFonts w:eastAsia="Times New Roman"/>
          <w:sz w:val="24"/>
          <w:szCs w:val="24"/>
        </w:rPr>
      </w:pPr>
      <w:r>
        <w:rPr>
          <w:rFonts w:eastAsia="Times New Roman"/>
          <w:sz w:val="24"/>
          <w:szCs w:val="24"/>
        </w:rPr>
        <w:pict>
          <v:rect id="_x0000_i1369" style="width:0;height:1.5pt" o:hralign="center" o:hrstd="t" o:hr="t" fillcolor="#a0a0a0" stroked="f"/>
        </w:pict>
      </w:r>
    </w:p>
    <w:p w:rsidR="00563C63" w:rsidRPr="00563C63" w:rsidRDefault="00563C63" w:rsidP="00E33C7B">
      <w:pPr>
        <w:pStyle w:val="IntenseQuote"/>
        <w:rPr>
          <w:rFonts w:eastAsia="Times New Roman"/>
          <w:sz w:val="24"/>
          <w:szCs w:val="24"/>
        </w:rPr>
      </w:pPr>
      <w:r w:rsidRPr="00563C63">
        <w:rPr>
          <w:rFonts w:eastAsia="Times New Roman"/>
          <w:sz w:val="24"/>
          <w:szCs w:val="24"/>
        </w:rPr>
        <w:t>A URL is another word for a web address.</w:t>
      </w:r>
    </w:p>
    <w:p w:rsidR="00563C63" w:rsidRPr="00563C63" w:rsidRDefault="00563C63" w:rsidP="00E33C7B">
      <w:pPr>
        <w:pStyle w:val="IntenseQuote"/>
        <w:rPr>
          <w:rFonts w:eastAsia="Times New Roman"/>
          <w:sz w:val="24"/>
          <w:szCs w:val="24"/>
        </w:rPr>
      </w:pPr>
      <w:r w:rsidRPr="00563C63">
        <w:rPr>
          <w:rFonts w:eastAsia="Times New Roman"/>
          <w:sz w:val="24"/>
          <w:szCs w:val="24"/>
        </w:rPr>
        <w:t>A URL can be composed of words (w3schools.com), or an Internet Protocol (IP) address (192.68.20.50).</w:t>
      </w:r>
    </w:p>
    <w:p w:rsidR="00563C63" w:rsidRPr="00563C63" w:rsidRDefault="00563C63" w:rsidP="00E33C7B">
      <w:pPr>
        <w:pStyle w:val="IntenseQuote"/>
        <w:rPr>
          <w:rFonts w:eastAsia="Times New Roman"/>
          <w:sz w:val="24"/>
          <w:szCs w:val="24"/>
        </w:rPr>
      </w:pPr>
      <w:r w:rsidRPr="00563C63">
        <w:rPr>
          <w:rFonts w:eastAsia="Times New Roman"/>
          <w:sz w:val="24"/>
          <w:szCs w:val="24"/>
        </w:rPr>
        <w:t>Most people enter the name when surfing, because names are easier to remember than numbers.</w:t>
      </w:r>
    </w:p>
    <w:p w:rsidR="00563C63" w:rsidRPr="00563C63" w:rsidRDefault="00E33C7B" w:rsidP="00E33C7B">
      <w:pPr>
        <w:pStyle w:val="IntenseQuote"/>
        <w:rPr>
          <w:rFonts w:eastAsia="Times New Roman"/>
          <w:sz w:val="24"/>
          <w:szCs w:val="24"/>
        </w:rPr>
      </w:pPr>
      <w:r>
        <w:rPr>
          <w:rFonts w:eastAsia="Times New Roman"/>
          <w:sz w:val="24"/>
          <w:szCs w:val="24"/>
        </w:rPr>
        <w:pict>
          <v:rect id="_x0000_i1370" style="width:0;height:1.5pt" o:hralign="center" o:hrstd="t" o:hr="t" fillcolor="#a0a0a0" stroked="f"/>
        </w:pict>
      </w:r>
    </w:p>
    <w:p w:rsidR="00563C63" w:rsidRPr="00563C63" w:rsidRDefault="00563C63" w:rsidP="00E33C7B">
      <w:pPr>
        <w:pStyle w:val="IntenseQuote"/>
        <w:rPr>
          <w:rFonts w:eastAsia="Times New Roman"/>
          <w:sz w:val="36"/>
          <w:szCs w:val="36"/>
        </w:rPr>
      </w:pPr>
      <w:r w:rsidRPr="00563C63">
        <w:rPr>
          <w:rFonts w:eastAsia="Times New Roman"/>
          <w:sz w:val="36"/>
          <w:szCs w:val="36"/>
        </w:rPr>
        <w:t>URL - Uniform Resource Locator</w:t>
      </w:r>
    </w:p>
    <w:p w:rsidR="00563C63" w:rsidRPr="00563C63" w:rsidRDefault="00563C63" w:rsidP="00E33C7B">
      <w:pPr>
        <w:pStyle w:val="IntenseQuote"/>
        <w:rPr>
          <w:rFonts w:eastAsia="Times New Roman"/>
          <w:sz w:val="24"/>
          <w:szCs w:val="24"/>
        </w:rPr>
      </w:pPr>
      <w:r w:rsidRPr="00563C63">
        <w:rPr>
          <w:rFonts w:eastAsia="Times New Roman"/>
          <w:sz w:val="24"/>
          <w:szCs w:val="24"/>
        </w:rPr>
        <w:t>Web browsers request pages from web servers by using a URL.</w:t>
      </w:r>
    </w:p>
    <w:p w:rsidR="00563C63" w:rsidRPr="00563C63" w:rsidRDefault="00563C63" w:rsidP="00E33C7B">
      <w:pPr>
        <w:pStyle w:val="IntenseQuote"/>
        <w:rPr>
          <w:rFonts w:eastAsia="Times New Roman"/>
          <w:sz w:val="24"/>
          <w:szCs w:val="24"/>
        </w:rPr>
      </w:pPr>
      <w:r w:rsidRPr="00563C63">
        <w:rPr>
          <w:rFonts w:eastAsia="Times New Roman"/>
          <w:sz w:val="24"/>
          <w:szCs w:val="24"/>
        </w:rPr>
        <w:t>A Uniform Resource Locator (URL) is used to address a document (or other data) on the web.</w:t>
      </w:r>
    </w:p>
    <w:p w:rsidR="00563C63" w:rsidRPr="00563C63" w:rsidRDefault="00563C63" w:rsidP="00E33C7B">
      <w:pPr>
        <w:pStyle w:val="IntenseQuote"/>
        <w:rPr>
          <w:rFonts w:eastAsia="Times New Roman"/>
          <w:sz w:val="24"/>
          <w:szCs w:val="24"/>
        </w:rPr>
      </w:pPr>
      <w:r w:rsidRPr="00563C63">
        <w:rPr>
          <w:rFonts w:eastAsia="Times New Roman"/>
          <w:sz w:val="24"/>
          <w:szCs w:val="24"/>
        </w:rPr>
        <w:t xml:space="preserve">A web address like </w:t>
      </w:r>
      <w:hyperlink r:id="rId190" w:tgtFrame="_blank" w:history="1">
        <w:r w:rsidRPr="00563C63">
          <w:rPr>
            <w:rFonts w:eastAsia="Times New Roman"/>
            <w:color w:val="0000FF"/>
            <w:sz w:val="24"/>
            <w:szCs w:val="24"/>
            <w:u w:val="single"/>
          </w:rPr>
          <w:t>https://www.w3schools.com/html/default.asp</w:t>
        </w:r>
      </w:hyperlink>
      <w:r w:rsidRPr="00563C63">
        <w:rPr>
          <w:rFonts w:eastAsia="Times New Roman"/>
          <w:sz w:val="24"/>
          <w:szCs w:val="24"/>
        </w:rPr>
        <w:t xml:space="preserve"> follows these syntax rules:</w:t>
      </w:r>
    </w:p>
    <w:p w:rsidR="00563C63" w:rsidRPr="00563C63" w:rsidRDefault="00563C63" w:rsidP="00E33C7B">
      <w:pPr>
        <w:pStyle w:val="IntenseQuote"/>
        <w:rPr>
          <w:rFonts w:eastAsia="Times New Roman"/>
          <w:sz w:val="24"/>
          <w:szCs w:val="24"/>
        </w:rPr>
      </w:pPr>
      <w:r w:rsidRPr="00563C63">
        <w:rPr>
          <w:rFonts w:eastAsia="Times New Roman"/>
          <w:sz w:val="24"/>
          <w:szCs w:val="24"/>
        </w:rPr>
        <w:t xml:space="preserve">scheme://prefix.domain:port/path/filename </w:t>
      </w:r>
    </w:p>
    <w:p w:rsidR="00563C63" w:rsidRPr="00563C63" w:rsidRDefault="00563C63" w:rsidP="00E33C7B">
      <w:pPr>
        <w:pStyle w:val="IntenseQuote"/>
        <w:rPr>
          <w:rFonts w:eastAsia="Times New Roman"/>
          <w:sz w:val="24"/>
          <w:szCs w:val="24"/>
        </w:rPr>
      </w:pPr>
      <w:r w:rsidRPr="00563C63">
        <w:rPr>
          <w:rFonts w:eastAsia="Times New Roman"/>
          <w:sz w:val="24"/>
          <w:szCs w:val="24"/>
        </w:rPr>
        <w:t>Explanation:</w:t>
      </w:r>
    </w:p>
    <w:p w:rsidR="00563C63" w:rsidRPr="00563C63" w:rsidRDefault="00563C63" w:rsidP="00E33C7B">
      <w:pPr>
        <w:pStyle w:val="IntenseQuote"/>
        <w:rPr>
          <w:rFonts w:eastAsia="Times New Roman"/>
          <w:sz w:val="24"/>
          <w:szCs w:val="24"/>
        </w:rPr>
      </w:pPr>
      <w:proofErr w:type="gramStart"/>
      <w:r w:rsidRPr="00563C63">
        <w:rPr>
          <w:rFonts w:eastAsia="Times New Roman"/>
          <w:sz w:val="24"/>
          <w:szCs w:val="24"/>
        </w:rPr>
        <w:t>scheme</w:t>
      </w:r>
      <w:proofErr w:type="gramEnd"/>
      <w:r w:rsidRPr="00563C63">
        <w:rPr>
          <w:rFonts w:eastAsia="Times New Roman"/>
          <w:sz w:val="24"/>
          <w:szCs w:val="24"/>
        </w:rPr>
        <w:t xml:space="preserve"> - defines the type of Internet service (most common is http or https)</w:t>
      </w:r>
    </w:p>
    <w:p w:rsidR="00563C63" w:rsidRPr="00563C63" w:rsidRDefault="00563C63" w:rsidP="00E33C7B">
      <w:pPr>
        <w:pStyle w:val="IntenseQuote"/>
        <w:rPr>
          <w:rFonts w:eastAsia="Times New Roman"/>
          <w:sz w:val="24"/>
          <w:szCs w:val="24"/>
        </w:rPr>
      </w:pPr>
      <w:proofErr w:type="gramStart"/>
      <w:r w:rsidRPr="00563C63">
        <w:rPr>
          <w:rFonts w:eastAsia="Times New Roman"/>
          <w:sz w:val="24"/>
          <w:szCs w:val="24"/>
        </w:rPr>
        <w:t>prefix</w:t>
      </w:r>
      <w:proofErr w:type="gramEnd"/>
      <w:r w:rsidRPr="00563C63">
        <w:rPr>
          <w:rFonts w:eastAsia="Times New Roman"/>
          <w:sz w:val="24"/>
          <w:szCs w:val="24"/>
        </w:rPr>
        <w:t xml:space="preserve"> - defines a domain prefix (default for http is www)</w:t>
      </w:r>
    </w:p>
    <w:p w:rsidR="00563C63" w:rsidRPr="00563C63" w:rsidRDefault="00563C63" w:rsidP="00E33C7B">
      <w:pPr>
        <w:pStyle w:val="IntenseQuote"/>
        <w:rPr>
          <w:rFonts w:eastAsia="Times New Roman"/>
          <w:sz w:val="24"/>
          <w:szCs w:val="24"/>
        </w:rPr>
      </w:pPr>
      <w:proofErr w:type="gramStart"/>
      <w:r w:rsidRPr="00563C63">
        <w:rPr>
          <w:rFonts w:eastAsia="Times New Roman"/>
          <w:sz w:val="24"/>
          <w:szCs w:val="24"/>
        </w:rPr>
        <w:t>domain</w:t>
      </w:r>
      <w:proofErr w:type="gramEnd"/>
      <w:r w:rsidRPr="00563C63">
        <w:rPr>
          <w:rFonts w:eastAsia="Times New Roman"/>
          <w:sz w:val="24"/>
          <w:szCs w:val="24"/>
        </w:rPr>
        <w:t xml:space="preserve"> - defines the Internet domain name (like w3schools.com)</w:t>
      </w:r>
    </w:p>
    <w:p w:rsidR="00563C63" w:rsidRPr="00563C63" w:rsidRDefault="00563C63" w:rsidP="00E33C7B">
      <w:pPr>
        <w:pStyle w:val="IntenseQuote"/>
        <w:rPr>
          <w:rFonts w:eastAsia="Times New Roman"/>
          <w:sz w:val="24"/>
          <w:szCs w:val="24"/>
        </w:rPr>
      </w:pPr>
      <w:proofErr w:type="gramStart"/>
      <w:r w:rsidRPr="00563C63">
        <w:rPr>
          <w:rFonts w:eastAsia="Times New Roman"/>
          <w:sz w:val="24"/>
          <w:szCs w:val="24"/>
        </w:rPr>
        <w:t>port</w:t>
      </w:r>
      <w:proofErr w:type="gramEnd"/>
      <w:r w:rsidRPr="00563C63">
        <w:rPr>
          <w:rFonts w:eastAsia="Times New Roman"/>
          <w:sz w:val="24"/>
          <w:szCs w:val="24"/>
        </w:rPr>
        <w:t xml:space="preserve"> - defines the port number at the host (default for http is 80)</w:t>
      </w:r>
    </w:p>
    <w:p w:rsidR="00563C63" w:rsidRPr="00563C63" w:rsidRDefault="00563C63" w:rsidP="00E33C7B">
      <w:pPr>
        <w:pStyle w:val="IntenseQuote"/>
        <w:rPr>
          <w:rFonts w:eastAsia="Times New Roman"/>
          <w:sz w:val="24"/>
          <w:szCs w:val="24"/>
        </w:rPr>
      </w:pPr>
      <w:proofErr w:type="gramStart"/>
      <w:r w:rsidRPr="00563C63">
        <w:rPr>
          <w:rFonts w:eastAsia="Times New Roman"/>
          <w:sz w:val="24"/>
          <w:szCs w:val="24"/>
        </w:rPr>
        <w:t>path</w:t>
      </w:r>
      <w:proofErr w:type="gramEnd"/>
      <w:r w:rsidRPr="00563C63">
        <w:rPr>
          <w:rFonts w:eastAsia="Times New Roman"/>
          <w:sz w:val="24"/>
          <w:szCs w:val="24"/>
        </w:rPr>
        <w:t xml:space="preserve"> - defines a path at the server (If omitted: the root directory of the site)</w:t>
      </w:r>
    </w:p>
    <w:p w:rsidR="00563C63" w:rsidRPr="00563C63" w:rsidRDefault="00563C63" w:rsidP="00E33C7B">
      <w:pPr>
        <w:pStyle w:val="IntenseQuote"/>
        <w:rPr>
          <w:rFonts w:eastAsia="Times New Roman"/>
          <w:sz w:val="24"/>
          <w:szCs w:val="24"/>
        </w:rPr>
      </w:pPr>
      <w:proofErr w:type="gramStart"/>
      <w:r w:rsidRPr="00563C63">
        <w:rPr>
          <w:rFonts w:eastAsia="Times New Roman"/>
          <w:sz w:val="24"/>
          <w:szCs w:val="24"/>
        </w:rPr>
        <w:t>filename</w:t>
      </w:r>
      <w:proofErr w:type="gramEnd"/>
      <w:r w:rsidRPr="00563C63">
        <w:rPr>
          <w:rFonts w:eastAsia="Times New Roman"/>
          <w:sz w:val="24"/>
          <w:szCs w:val="24"/>
        </w:rPr>
        <w:t xml:space="preserve"> - defines the name of a document or resource</w:t>
      </w:r>
    </w:p>
    <w:p w:rsidR="00563C63" w:rsidRPr="00563C63" w:rsidRDefault="00E33C7B" w:rsidP="00E33C7B">
      <w:pPr>
        <w:pStyle w:val="IntenseQuote"/>
        <w:rPr>
          <w:rFonts w:eastAsia="Times New Roman"/>
          <w:sz w:val="24"/>
          <w:szCs w:val="24"/>
        </w:rPr>
      </w:pPr>
      <w:r>
        <w:rPr>
          <w:rFonts w:eastAsia="Times New Roman"/>
          <w:sz w:val="24"/>
          <w:szCs w:val="24"/>
        </w:rPr>
        <w:pict>
          <v:rect id="_x0000_i1371" style="width:0;height:1.5pt" o:hralign="center" o:hrstd="t" o:hr="t" fillcolor="#a0a0a0" stroked="f"/>
        </w:pict>
      </w:r>
    </w:p>
    <w:p w:rsidR="00563C63" w:rsidRPr="00563C63" w:rsidRDefault="00563C63" w:rsidP="00E33C7B">
      <w:pPr>
        <w:pStyle w:val="IntenseQuote"/>
        <w:rPr>
          <w:rFonts w:eastAsia="Times New Roman"/>
          <w:sz w:val="36"/>
          <w:szCs w:val="36"/>
        </w:rPr>
      </w:pPr>
      <w:r w:rsidRPr="00563C63">
        <w:rPr>
          <w:rFonts w:eastAsia="Times New Roman"/>
          <w:sz w:val="36"/>
          <w:szCs w:val="36"/>
        </w:rPr>
        <w:t>Common URL Schemes</w:t>
      </w:r>
    </w:p>
    <w:p w:rsidR="00563C63" w:rsidRPr="00563C63" w:rsidRDefault="00563C63" w:rsidP="00E33C7B">
      <w:pPr>
        <w:pStyle w:val="IntenseQuote"/>
        <w:rPr>
          <w:rFonts w:eastAsia="Times New Roman"/>
          <w:sz w:val="24"/>
          <w:szCs w:val="24"/>
        </w:rPr>
      </w:pPr>
      <w:r w:rsidRPr="00563C63">
        <w:rPr>
          <w:rFonts w:eastAsia="Times New Roman"/>
          <w:sz w:val="24"/>
          <w:szCs w:val="24"/>
        </w:rPr>
        <w:lastRenderedPageBreak/>
        <w:t>The table below lists some common schemes: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31"/>
        <w:gridCol w:w="3043"/>
        <w:gridCol w:w="179"/>
        <w:gridCol w:w="5197"/>
      </w:tblGrid>
      <w:tr w:rsidR="00CF7102" w:rsidRPr="00563C63" w:rsidTr="00CF7102">
        <w:trPr>
          <w:tblCellSpacing w:w="15" w:type="dxa"/>
        </w:trPr>
        <w:tc>
          <w:tcPr>
            <w:tcW w:w="522" w:type="pct"/>
            <w:tcBorders>
              <w:bottom w:val="single" w:sz="4" w:space="0" w:color="auto"/>
            </w:tcBorders>
            <w:vAlign w:val="center"/>
            <w:hideMark/>
          </w:tcPr>
          <w:p w:rsidR="00CF7102" w:rsidRPr="00563C63" w:rsidRDefault="00CF7102" w:rsidP="00E33C7B">
            <w:pPr>
              <w:pStyle w:val="IntenseQuote"/>
              <w:rPr>
                <w:rFonts w:eastAsia="Times New Roman"/>
                <w:sz w:val="24"/>
                <w:szCs w:val="24"/>
              </w:rPr>
            </w:pPr>
            <w:r w:rsidRPr="00563C63">
              <w:rPr>
                <w:rFonts w:eastAsia="Times New Roman"/>
                <w:sz w:val="24"/>
                <w:szCs w:val="24"/>
              </w:rPr>
              <w:t>Scheme</w:t>
            </w:r>
          </w:p>
        </w:tc>
        <w:tc>
          <w:tcPr>
            <w:tcW w:w="1594" w:type="pct"/>
            <w:tcBorders>
              <w:left w:val="single" w:sz="4" w:space="0" w:color="auto"/>
              <w:bottom w:val="single" w:sz="4" w:space="0" w:color="auto"/>
              <w:right w:val="single" w:sz="4" w:space="0" w:color="auto"/>
            </w:tcBorders>
            <w:vAlign w:val="center"/>
            <w:hideMark/>
          </w:tcPr>
          <w:p w:rsidR="00CF7102" w:rsidRPr="00563C63" w:rsidRDefault="00CF7102" w:rsidP="00E33C7B">
            <w:pPr>
              <w:pStyle w:val="IntenseQuote"/>
              <w:rPr>
                <w:rFonts w:eastAsia="Times New Roman"/>
                <w:sz w:val="24"/>
                <w:szCs w:val="24"/>
              </w:rPr>
            </w:pPr>
            <w:r w:rsidRPr="00563C63">
              <w:rPr>
                <w:rFonts w:eastAsia="Times New Roman"/>
                <w:sz w:val="24"/>
                <w:szCs w:val="24"/>
              </w:rPr>
              <w:t>Short for</w:t>
            </w:r>
          </w:p>
        </w:tc>
        <w:tc>
          <w:tcPr>
            <w:tcW w:w="79" w:type="pct"/>
            <w:tcBorders>
              <w:left w:val="single" w:sz="4" w:space="0" w:color="auto"/>
              <w:bottom w:val="single" w:sz="4" w:space="0" w:color="auto"/>
            </w:tcBorders>
            <w:vAlign w:val="center"/>
          </w:tcPr>
          <w:p w:rsidR="00CF7102" w:rsidRPr="00563C63" w:rsidRDefault="00CF7102" w:rsidP="00CF7102">
            <w:pPr>
              <w:pStyle w:val="IntenseQuote"/>
              <w:rPr>
                <w:rFonts w:eastAsia="Times New Roman"/>
                <w:sz w:val="24"/>
                <w:szCs w:val="24"/>
              </w:rPr>
            </w:pPr>
          </w:p>
        </w:tc>
        <w:tc>
          <w:tcPr>
            <w:tcW w:w="2726" w:type="pct"/>
            <w:tcBorders>
              <w:bottom w:val="single" w:sz="4" w:space="0" w:color="auto"/>
            </w:tcBorders>
            <w:vAlign w:val="center"/>
            <w:hideMark/>
          </w:tcPr>
          <w:p w:rsidR="00CF7102" w:rsidRPr="00563C63" w:rsidRDefault="00CF7102" w:rsidP="00E33C7B">
            <w:pPr>
              <w:pStyle w:val="IntenseQuote"/>
              <w:rPr>
                <w:rFonts w:eastAsia="Times New Roman"/>
                <w:sz w:val="24"/>
                <w:szCs w:val="24"/>
              </w:rPr>
            </w:pPr>
            <w:r w:rsidRPr="00563C63">
              <w:rPr>
                <w:rFonts w:eastAsia="Times New Roman"/>
                <w:sz w:val="24"/>
                <w:szCs w:val="24"/>
              </w:rPr>
              <w:t>Used for</w:t>
            </w:r>
          </w:p>
        </w:tc>
      </w:tr>
      <w:tr w:rsidR="00CF7102" w:rsidRPr="00563C63" w:rsidTr="00CF7102">
        <w:trPr>
          <w:tblCellSpacing w:w="15" w:type="dxa"/>
        </w:trPr>
        <w:tc>
          <w:tcPr>
            <w:tcW w:w="522" w:type="pct"/>
            <w:vAlign w:val="center"/>
            <w:hideMark/>
          </w:tcPr>
          <w:p w:rsidR="00CF7102" w:rsidRPr="00563C63" w:rsidRDefault="00CF7102" w:rsidP="00E33C7B">
            <w:pPr>
              <w:pStyle w:val="IntenseQuote"/>
              <w:rPr>
                <w:rFonts w:eastAsia="Times New Roman"/>
                <w:sz w:val="24"/>
                <w:szCs w:val="24"/>
              </w:rPr>
            </w:pPr>
            <w:r w:rsidRPr="00563C63">
              <w:rPr>
                <w:rFonts w:eastAsia="Times New Roman"/>
                <w:sz w:val="24"/>
                <w:szCs w:val="24"/>
              </w:rPr>
              <w:t>http</w:t>
            </w:r>
          </w:p>
        </w:tc>
        <w:tc>
          <w:tcPr>
            <w:tcW w:w="1594" w:type="pct"/>
            <w:tcBorders>
              <w:left w:val="single" w:sz="4" w:space="0" w:color="auto"/>
              <w:right w:val="single" w:sz="4" w:space="0" w:color="auto"/>
            </w:tcBorders>
            <w:vAlign w:val="center"/>
            <w:hideMark/>
          </w:tcPr>
          <w:p w:rsidR="00CF7102" w:rsidRPr="00563C63" w:rsidRDefault="00CF7102" w:rsidP="00E33C7B">
            <w:pPr>
              <w:pStyle w:val="IntenseQuote"/>
              <w:rPr>
                <w:rFonts w:eastAsia="Times New Roman"/>
                <w:sz w:val="24"/>
                <w:szCs w:val="24"/>
              </w:rPr>
            </w:pPr>
            <w:proofErr w:type="spellStart"/>
            <w:r w:rsidRPr="00563C63">
              <w:rPr>
                <w:rFonts w:eastAsia="Times New Roman"/>
                <w:sz w:val="24"/>
                <w:szCs w:val="24"/>
              </w:rPr>
              <w:t>HyperText</w:t>
            </w:r>
            <w:proofErr w:type="spellEnd"/>
            <w:r w:rsidRPr="00563C63">
              <w:rPr>
                <w:rFonts w:eastAsia="Times New Roman"/>
                <w:sz w:val="24"/>
                <w:szCs w:val="24"/>
              </w:rPr>
              <w:t xml:space="preserve"> Transfer Protocol</w:t>
            </w:r>
          </w:p>
        </w:tc>
        <w:tc>
          <w:tcPr>
            <w:tcW w:w="79" w:type="pct"/>
            <w:tcBorders>
              <w:left w:val="single" w:sz="4" w:space="0" w:color="auto"/>
            </w:tcBorders>
            <w:vAlign w:val="center"/>
          </w:tcPr>
          <w:p w:rsidR="00CF7102" w:rsidRDefault="00CF7102">
            <w:pPr>
              <w:spacing w:after="0" w:line="240" w:lineRule="auto"/>
              <w:rPr>
                <w:rFonts w:eastAsia="Times New Roman"/>
                <w:b/>
                <w:bCs/>
                <w:i/>
                <w:iCs/>
                <w:color w:val="9B2D1F" w:themeColor="accent2"/>
                <w:sz w:val="24"/>
                <w:szCs w:val="24"/>
                <w:lang w:bidi="hi-IN"/>
                <w14:ligatures w14:val="standard"/>
                <w14:numForm w14:val="oldStyle"/>
              </w:rPr>
            </w:pPr>
          </w:p>
          <w:p w:rsidR="00CF7102" w:rsidRPr="00563C63" w:rsidRDefault="00CF7102" w:rsidP="00CF7102">
            <w:pPr>
              <w:pStyle w:val="IntenseQuote"/>
              <w:rPr>
                <w:rFonts w:eastAsia="Times New Roman"/>
                <w:sz w:val="24"/>
                <w:szCs w:val="24"/>
              </w:rPr>
            </w:pPr>
          </w:p>
        </w:tc>
        <w:tc>
          <w:tcPr>
            <w:tcW w:w="2726" w:type="pct"/>
            <w:vAlign w:val="center"/>
            <w:hideMark/>
          </w:tcPr>
          <w:p w:rsidR="00CF7102" w:rsidRPr="00563C63" w:rsidRDefault="00CF7102" w:rsidP="00E33C7B">
            <w:pPr>
              <w:pStyle w:val="IntenseQuote"/>
              <w:rPr>
                <w:rFonts w:eastAsia="Times New Roman"/>
                <w:sz w:val="24"/>
                <w:szCs w:val="24"/>
              </w:rPr>
            </w:pPr>
            <w:r w:rsidRPr="00563C63">
              <w:rPr>
                <w:rFonts w:eastAsia="Times New Roman"/>
                <w:sz w:val="24"/>
                <w:szCs w:val="24"/>
              </w:rPr>
              <w:t>Common web pages. Not encrypted</w:t>
            </w:r>
          </w:p>
        </w:tc>
      </w:tr>
      <w:tr w:rsidR="00CF7102" w:rsidRPr="00563C63" w:rsidTr="00CF7102">
        <w:trPr>
          <w:tblCellSpacing w:w="15" w:type="dxa"/>
        </w:trPr>
        <w:tc>
          <w:tcPr>
            <w:tcW w:w="522" w:type="pct"/>
            <w:vAlign w:val="center"/>
            <w:hideMark/>
          </w:tcPr>
          <w:p w:rsidR="00CF7102" w:rsidRPr="00563C63" w:rsidRDefault="00CF7102" w:rsidP="00E33C7B">
            <w:pPr>
              <w:pStyle w:val="IntenseQuote"/>
              <w:rPr>
                <w:rFonts w:eastAsia="Times New Roman"/>
                <w:sz w:val="24"/>
                <w:szCs w:val="24"/>
              </w:rPr>
            </w:pPr>
            <w:r w:rsidRPr="00563C63">
              <w:rPr>
                <w:rFonts w:eastAsia="Times New Roman"/>
                <w:sz w:val="24"/>
                <w:szCs w:val="24"/>
              </w:rPr>
              <w:t>https</w:t>
            </w:r>
          </w:p>
        </w:tc>
        <w:tc>
          <w:tcPr>
            <w:tcW w:w="1594" w:type="pct"/>
            <w:tcBorders>
              <w:left w:val="single" w:sz="4" w:space="0" w:color="auto"/>
              <w:right w:val="single" w:sz="4" w:space="0" w:color="auto"/>
            </w:tcBorders>
            <w:vAlign w:val="center"/>
            <w:hideMark/>
          </w:tcPr>
          <w:p w:rsidR="00CF7102" w:rsidRPr="00563C63" w:rsidRDefault="00CF7102" w:rsidP="00E33C7B">
            <w:pPr>
              <w:pStyle w:val="IntenseQuote"/>
              <w:rPr>
                <w:rFonts w:eastAsia="Times New Roman"/>
                <w:sz w:val="24"/>
                <w:szCs w:val="24"/>
              </w:rPr>
            </w:pPr>
            <w:r w:rsidRPr="00563C63">
              <w:rPr>
                <w:rFonts w:eastAsia="Times New Roman"/>
                <w:sz w:val="24"/>
                <w:szCs w:val="24"/>
              </w:rPr>
              <w:t xml:space="preserve">Secure </w:t>
            </w:r>
            <w:proofErr w:type="spellStart"/>
            <w:r w:rsidRPr="00563C63">
              <w:rPr>
                <w:rFonts w:eastAsia="Times New Roman"/>
                <w:sz w:val="24"/>
                <w:szCs w:val="24"/>
              </w:rPr>
              <w:t>HyperText</w:t>
            </w:r>
            <w:proofErr w:type="spellEnd"/>
            <w:r w:rsidRPr="00563C63">
              <w:rPr>
                <w:rFonts w:eastAsia="Times New Roman"/>
                <w:sz w:val="24"/>
                <w:szCs w:val="24"/>
              </w:rPr>
              <w:t xml:space="preserve"> Transfer Protocol</w:t>
            </w:r>
          </w:p>
        </w:tc>
        <w:tc>
          <w:tcPr>
            <w:tcW w:w="79" w:type="pct"/>
            <w:tcBorders>
              <w:left w:val="single" w:sz="4" w:space="0" w:color="auto"/>
            </w:tcBorders>
            <w:vAlign w:val="center"/>
          </w:tcPr>
          <w:p w:rsidR="00CF7102" w:rsidRDefault="00CF7102">
            <w:pPr>
              <w:spacing w:after="0" w:line="240" w:lineRule="auto"/>
              <w:rPr>
                <w:rFonts w:eastAsia="Times New Roman"/>
                <w:b/>
                <w:bCs/>
                <w:i/>
                <w:iCs/>
                <w:color w:val="9B2D1F" w:themeColor="accent2"/>
                <w:sz w:val="24"/>
                <w:szCs w:val="24"/>
                <w:lang w:bidi="hi-IN"/>
                <w14:ligatures w14:val="standard"/>
                <w14:numForm w14:val="oldStyle"/>
              </w:rPr>
            </w:pPr>
          </w:p>
          <w:p w:rsidR="00CF7102" w:rsidRPr="00563C63" w:rsidRDefault="00CF7102" w:rsidP="00CF7102">
            <w:pPr>
              <w:pStyle w:val="IntenseQuote"/>
              <w:rPr>
                <w:rFonts w:eastAsia="Times New Roman"/>
                <w:sz w:val="24"/>
                <w:szCs w:val="24"/>
              </w:rPr>
            </w:pPr>
          </w:p>
        </w:tc>
        <w:tc>
          <w:tcPr>
            <w:tcW w:w="2726" w:type="pct"/>
            <w:vAlign w:val="center"/>
            <w:hideMark/>
          </w:tcPr>
          <w:p w:rsidR="00CF7102" w:rsidRPr="00563C63" w:rsidRDefault="00CF7102" w:rsidP="00E33C7B">
            <w:pPr>
              <w:pStyle w:val="IntenseQuote"/>
              <w:rPr>
                <w:rFonts w:eastAsia="Times New Roman"/>
                <w:sz w:val="24"/>
                <w:szCs w:val="24"/>
              </w:rPr>
            </w:pPr>
            <w:r w:rsidRPr="00563C63">
              <w:rPr>
                <w:rFonts w:eastAsia="Times New Roman"/>
                <w:sz w:val="24"/>
                <w:szCs w:val="24"/>
              </w:rPr>
              <w:t>Secure web pages. Encrypted</w:t>
            </w:r>
          </w:p>
        </w:tc>
      </w:tr>
      <w:tr w:rsidR="00CF7102" w:rsidRPr="00563C63" w:rsidTr="00CF7102">
        <w:trPr>
          <w:tblCellSpacing w:w="15" w:type="dxa"/>
        </w:trPr>
        <w:tc>
          <w:tcPr>
            <w:tcW w:w="522" w:type="pct"/>
            <w:vAlign w:val="center"/>
            <w:hideMark/>
          </w:tcPr>
          <w:p w:rsidR="00CF7102" w:rsidRPr="00563C63" w:rsidRDefault="00CF7102" w:rsidP="00E33C7B">
            <w:pPr>
              <w:pStyle w:val="IntenseQuote"/>
              <w:rPr>
                <w:rFonts w:eastAsia="Times New Roman"/>
                <w:sz w:val="24"/>
                <w:szCs w:val="24"/>
              </w:rPr>
            </w:pPr>
            <w:r w:rsidRPr="00563C63">
              <w:rPr>
                <w:rFonts w:eastAsia="Times New Roman"/>
                <w:sz w:val="24"/>
                <w:szCs w:val="24"/>
              </w:rPr>
              <w:t>ftp</w:t>
            </w:r>
          </w:p>
        </w:tc>
        <w:tc>
          <w:tcPr>
            <w:tcW w:w="1594" w:type="pct"/>
            <w:tcBorders>
              <w:left w:val="single" w:sz="4" w:space="0" w:color="auto"/>
              <w:right w:val="single" w:sz="4" w:space="0" w:color="auto"/>
            </w:tcBorders>
            <w:vAlign w:val="center"/>
            <w:hideMark/>
          </w:tcPr>
          <w:p w:rsidR="00CF7102" w:rsidRPr="00563C63" w:rsidRDefault="00CF7102" w:rsidP="00E33C7B">
            <w:pPr>
              <w:pStyle w:val="IntenseQuote"/>
              <w:rPr>
                <w:rFonts w:eastAsia="Times New Roman"/>
                <w:sz w:val="24"/>
                <w:szCs w:val="24"/>
              </w:rPr>
            </w:pPr>
            <w:r w:rsidRPr="00563C63">
              <w:rPr>
                <w:rFonts w:eastAsia="Times New Roman"/>
                <w:sz w:val="24"/>
                <w:szCs w:val="24"/>
              </w:rPr>
              <w:t>File Transfer Protocol</w:t>
            </w:r>
          </w:p>
        </w:tc>
        <w:tc>
          <w:tcPr>
            <w:tcW w:w="79" w:type="pct"/>
            <w:tcBorders>
              <w:left w:val="single" w:sz="4" w:space="0" w:color="auto"/>
            </w:tcBorders>
            <w:vAlign w:val="center"/>
          </w:tcPr>
          <w:p w:rsidR="00CF7102" w:rsidRPr="00563C63" w:rsidRDefault="00CF7102" w:rsidP="00CF7102">
            <w:pPr>
              <w:pStyle w:val="IntenseQuote"/>
              <w:rPr>
                <w:rFonts w:eastAsia="Times New Roman"/>
                <w:sz w:val="24"/>
                <w:szCs w:val="24"/>
              </w:rPr>
            </w:pPr>
          </w:p>
        </w:tc>
        <w:tc>
          <w:tcPr>
            <w:tcW w:w="2726" w:type="pct"/>
            <w:vAlign w:val="center"/>
            <w:hideMark/>
          </w:tcPr>
          <w:p w:rsidR="00CF7102" w:rsidRPr="00563C63" w:rsidRDefault="00CF7102" w:rsidP="00E33C7B">
            <w:pPr>
              <w:pStyle w:val="IntenseQuote"/>
              <w:rPr>
                <w:rFonts w:eastAsia="Times New Roman"/>
                <w:sz w:val="24"/>
                <w:szCs w:val="24"/>
              </w:rPr>
            </w:pPr>
            <w:r w:rsidRPr="00563C63">
              <w:rPr>
                <w:rFonts w:eastAsia="Times New Roman"/>
                <w:sz w:val="24"/>
                <w:szCs w:val="24"/>
              </w:rPr>
              <w:t>Downloading or uploading files</w:t>
            </w:r>
          </w:p>
        </w:tc>
      </w:tr>
      <w:tr w:rsidR="00CF7102" w:rsidRPr="00563C63" w:rsidTr="00CF7102">
        <w:trPr>
          <w:tblCellSpacing w:w="15" w:type="dxa"/>
        </w:trPr>
        <w:tc>
          <w:tcPr>
            <w:tcW w:w="522" w:type="pct"/>
            <w:vAlign w:val="center"/>
            <w:hideMark/>
          </w:tcPr>
          <w:p w:rsidR="00CF7102" w:rsidRPr="00563C63" w:rsidRDefault="00CF7102" w:rsidP="00E33C7B">
            <w:pPr>
              <w:pStyle w:val="IntenseQuote"/>
              <w:rPr>
                <w:rFonts w:eastAsia="Times New Roman"/>
                <w:sz w:val="24"/>
                <w:szCs w:val="24"/>
              </w:rPr>
            </w:pPr>
            <w:r w:rsidRPr="00563C63">
              <w:rPr>
                <w:rFonts w:eastAsia="Times New Roman"/>
                <w:sz w:val="24"/>
                <w:szCs w:val="24"/>
              </w:rPr>
              <w:t>file</w:t>
            </w:r>
          </w:p>
        </w:tc>
        <w:tc>
          <w:tcPr>
            <w:tcW w:w="1594" w:type="pct"/>
            <w:tcBorders>
              <w:right w:val="single" w:sz="4" w:space="0" w:color="auto"/>
            </w:tcBorders>
            <w:vAlign w:val="center"/>
            <w:hideMark/>
          </w:tcPr>
          <w:p w:rsidR="00CF7102" w:rsidRPr="00563C63" w:rsidRDefault="00CF7102" w:rsidP="00E33C7B">
            <w:pPr>
              <w:pStyle w:val="IntenseQuote"/>
              <w:rPr>
                <w:rFonts w:eastAsia="Times New Roman"/>
                <w:sz w:val="24"/>
                <w:szCs w:val="24"/>
              </w:rPr>
            </w:pPr>
            <w:r w:rsidRPr="00563C63">
              <w:rPr>
                <w:rFonts w:eastAsia="Times New Roman"/>
                <w:sz w:val="24"/>
                <w:szCs w:val="24"/>
              </w:rPr>
              <w:t> </w:t>
            </w:r>
          </w:p>
        </w:tc>
        <w:tc>
          <w:tcPr>
            <w:tcW w:w="79" w:type="pct"/>
            <w:tcBorders>
              <w:left w:val="single" w:sz="4" w:space="0" w:color="auto"/>
            </w:tcBorders>
            <w:vAlign w:val="center"/>
          </w:tcPr>
          <w:p w:rsidR="00CF7102" w:rsidRPr="00563C63" w:rsidRDefault="00CF7102" w:rsidP="00CF7102">
            <w:pPr>
              <w:pStyle w:val="IntenseQuote"/>
              <w:rPr>
                <w:rFonts w:eastAsia="Times New Roman"/>
                <w:sz w:val="24"/>
                <w:szCs w:val="24"/>
              </w:rPr>
            </w:pPr>
          </w:p>
        </w:tc>
        <w:tc>
          <w:tcPr>
            <w:tcW w:w="2726" w:type="pct"/>
            <w:vAlign w:val="center"/>
            <w:hideMark/>
          </w:tcPr>
          <w:p w:rsidR="00CF7102" w:rsidRPr="00563C63" w:rsidRDefault="00CF7102" w:rsidP="00E33C7B">
            <w:pPr>
              <w:pStyle w:val="IntenseQuote"/>
              <w:rPr>
                <w:rFonts w:eastAsia="Times New Roman"/>
                <w:sz w:val="24"/>
                <w:szCs w:val="24"/>
              </w:rPr>
            </w:pPr>
            <w:r w:rsidRPr="00563C63">
              <w:rPr>
                <w:rFonts w:eastAsia="Times New Roman"/>
                <w:sz w:val="24"/>
                <w:szCs w:val="24"/>
              </w:rPr>
              <w:t>A file on your computer</w:t>
            </w:r>
          </w:p>
        </w:tc>
      </w:tr>
    </w:tbl>
    <w:p w:rsidR="00563C63" w:rsidRPr="00563C63" w:rsidRDefault="00E33C7B" w:rsidP="00E33C7B">
      <w:pPr>
        <w:pStyle w:val="IntenseQuote"/>
        <w:rPr>
          <w:rFonts w:eastAsia="Times New Roman"/>
          <w:sz w:val="24"/>
          <w:szCs w:val="24"/>
        </w:rPr>
      </w:pPr>
      <w:r>
        <w:rPr>
          <w:rFonts w:eastAsia="Times New Roman"/>
          <w:sz w:val="24"/>
          <w:szCs w:val="24"/>
        </w:rPr>
        <w:pict>
          <v:rect id="_x0000_i1372" style="width:0;height:1.5pt" o:hralign="center" o:hrstd="t" o:hr="t" fillcolor="#a0a0a0" stroked="f"/>
        </w:pict>
      </w:r>
    </w:p>
    <w:p w:rsidR="00563C63" w:rsidRPr="00563C63" w:rsidRDefault="00563C63" w:rsidP="00E33C7B">
      <w:pPr>
        <w:pStyle w:val="IntenseQuote"/>
        <w:rPr>
          <w:rFonts w:eastAsia="Times New Roman"/>
          <w:sz w:val="36"/>
          <w:szCs w:val="36"/>
        </w:rPr>
      </w:pPr>
      <w:r w:rsidRPr="00563C63">
        <w:rPr>
          <w:rFonts w:eastAsia="Times New Roman"/>
          <w:sz w:val="36"/>
          <w:szCs w:val="36"/>
        </w:rPr>
        <w:t>URL Encoding</w:t>
      </w:r>
    </w:p>
    <w:p w:rsidR="00563C63" w:rsidRPr="00563C63" w:rsidRDefault="00563C63" w:rsidP="00E33C7B">
      <w:pPr>
        <w:pStyle w:val="IntenseQuote"/>
        <w:rPr>
          <w:rFonts w:eastAsia="Times New Roman"/>
          <w:sz w:val="24"/>
          <w:szCs w:val="24"/>
        </w:rPr>
      </w:pPr>
      <w:r w:rsidRPr="00563C63">
        <w:rPr>
          <w:rFonts w:eastAsia="Times New Roman"/>
          <w:sz w:val="24"/>
          <w:szCs w:val="24"/>
        </w:rPr>
        <w:t xml:space="preserve">URLs can only be sent over the Internet using the </w:t>
      </w:r>
      <w:hyperlink r:id="rId191" w:history="1">
        <w:r w:rsidRPr="00563C63">
          <w:rPr>
            <w:rFonts w:eastAsia="Times New Roman"/>
            <w:color w:val="0000FF"/>
            <w:sz w:val="24"/>
            <w:szCs w:val="24"/>
            <w:u w:val="single"/>
          </w:rPr>
          <w:t>ASCII character-set</w:t>
        </w:r>
      </w:hyperlink>
      <w:r w:rsidRPr="00563C63">
        <w:rPr>
          <w:rFonts w:eastAsia="Times New Roman"/>
          <w:sz w:val="24"/>
          <w:szCs w:val="24"/>
        </w:rPr>
        <w:t>. If a URL contains characters outside the ASCII set, the URL has to be converted.</w:t>
      </w:r>
    </w:p>
    <w:p w:rsidR="00563C63" w:rsidRPr="00563C63" w:rsidRDefault="00563C63" w:rsidP="00E33C7B">
      <w:pPr>
        <w:pStyle w:val="IntenseQuote"/>
        <w:rPr>
          <w:rFonts w:eastAsia="Times New Roman"/>
          <w:sz w:val="24"/>
          <w:szCs w:val="24"/>
        </w:rPr>
      </w:pPr>
      <w:r w:rsidRPr="00563C63">
        <w:rPr>
          <w:rFonts w:eastAsia="Times New Roman"/>
          <w:sz w:val="24"/>
          <w:szCs w:val="24"/>
        </w:rPr>
        <w:t>URL encoding converts non-ASCII characters into a format that can be transmitted over the Internet.</w:t>
      </w:r>
    </w:p>
    <w:p w:rsidR="00563C63" w:rsidRPr="00563C63" w:rsidRDefault="00563C63" w:rsidP="00E33C7B">
      <w:pPr>
        <w:pStyle w:val="IntenseQuote"/>
        <w:rPr>
          <w:rFonts w:eastAsia="Times New Roman"/>
          <w:sz w:val="24"/>
          <w:szCs w:val="24"/>
        </w:rPr>
      </w:pPr>
      <w:r w:rsidRPr="00563C63">
        <w:rPr>
          <w:rFonts w:eastAsia="Times New Roman"/>
          <w:sz w:val="24"/>
          <w:szCs w:val="24"/>
        </w:rPr>
        <w:t>URL encoding replaces non-ASCII characters with a "%" followed by hexadecimal digits.</w:t>
      </w:r>
    </w:p>
    <w:p w:rsidR="00563C63" w:rsidRPr="00563C63" w:rsidRDefault="00563C63" w:rsidP="00E33C7B">
      <w:pPr>
        <w:pStyle w:val="IntenseQuote"/>
        <w:rPr>
          <w:rFonts w:eastAsia="Times New Roman"/>
          <w:sz w:val="24"/>
          <w:szCs w:val="24"/>
        </w:rPr>
      </w:pPr>
      <w:r w:rsidRPr="00563C63">
        <w:rPr>
          <w:rFonts w:eastAsia="Times New Roman"/>
          <w:sz w:val="24"/>
          <w:szCs w:val="24"/>
        </w:rPr>
        <w:t>URLs cannot contain spaces. URL encoding normally replaces a space with a plus (+) sign, or %20.</w:t>
      </w:r>
    </w:p>
    <w:p w:rsidR="00563C63" w:rsidRPr="00563C63" w:rsidRDefault="00E33C7B" w:rsidP="00E33C7B">
      <w:pPr>
        <w:pStyle w:val="IntenseQuote"/>
        <w:rPr>
          <w:rFonts w:eastAsia="Times New Roman"/>
          <w:sz w:val="24"/>
          <w:szCs w:val="24"/>
        </w:rPr>
      </w:pPr>
      <w:r>
        <w:rPr>
          <w:rFonts w:eastAsia="Times New Roman"/>
          <w:sz w:val="24"/>
          <w:szCs w:val="24"/>
        </w:rPr>
        <w:pict>
          <v:rect id="_x0000_i1373" style="width:0;height:1.5pt" o:hralign="center" o:hrstd="t" o:hr="t" fillcolor="#a0a0a0" stroked="f"/>
        </w:pict>
      </w:r>
    </w:p>
    <w:p w:rsidR="00563C63" w:rsidRPr="00563C63" w:rsidRDefault="00563C63" w:rsidP="00E33C7B">
      <w:pPr>
        <w:pStyle w:val="IntenseQuote"/>
        <w:rPr>
          <w:rFonts w:eastAsia="Times New Roman"/>
          <w:sz w:val="24"/>
          <w:szCs w:val="24"/>
        </w:rPr>
      </w:pPr>
    </w:p>
    <w:p w:rsidR="00563C63" w:rsidRPr="00563C63" w:rsidRDefault="00563C63" w:rsidP="00E33C7B">
      <w:pPr>
        <w:pStyle w:val="IntenseQuote"/>
        <w:rPr>
          <w:rFonts w:ascii="Arial" w:eastAsia="Times New Roman" w:hAnsi="Arial" w:cs="Arial"/>
          <w:vanish/>
          <w:sz w:val="16"/>
          <w:szCs w:val="16"/>
        </w:rPr>
      </w:pPr>
      <w:r w:rsidRPr="00563C63">
        <w:rPr>
          <w:rFonts w:ascii="Arial" w:eastAsia="Times New Roman" w:hAnsi="Arial" w:cs="Arial"/>
          <w:vanish/>
          <w:sz w:val="16"/>
          <w:szCs w:val="16"/>
        </w:rPr>
        <w:t>Bottom of Form</w:t>
      </w:r>
    </w:p>
    <w:p w:rsidR="00CF7102" w:rsidRDefault="00CF7102" w:rsidP="00E33C7B">
      <w:pPr>
        <w:pStyle w:val="IntenseQuote"/>
        <w:rPr>
          <w:rFonts w:eastAsia="Times New Roman"/>
          <w:sz w:val="24"/>
          <w:szCs w:val="24"/>
        </w:rPr>
      </w:pPr>
    </w:p>
    <w:p w:rsidR="00563C63" w:rsidRPr="00563C63" w:rsidRDefault="00563C63" w:rsidP="00E33C7B">
      <w:pPr>
        <w:pStyle w:val="IntenseQuote"/>
        <w:rPr>
          <w:rFonts w:eastAsia="Times New Roman"/>
          <w:sz w:val="36"/>
          <w:szCs w:val="36"/>
        </w:rPr>
      </w:pPr>
      <w:r w:rsidRPr="00563C63">
        <w:rPr>
          <w:rFonts w:eastAsia="Times New Roman"/>
          <w:sz w:val="36"/>
          <w:szCs w:val="36"/>
        </w:rPr>
        <w:t>ASCII Encoding Examples</w:t>
      </w:r>
    </w:p>
    <w:p w:rsidR="00563C63" w:rsidRPr="00563C63" w:rsidRDefault="00563C63" w:rsidP="00E33C7B">
      <w:pPr>
        <w:pStyle w:val="IntenseQuote"/>
        <w:rPr>
          <w:rFonts w:eastAsia="Times New Roman"/>
          <w:sz w:val="24"/>
          <w:szCs w:val="24"/>
        </w:rPr>
      </w:pPr>
      <w:r w:rsidRPr="00563C63">
        <w:rPr>
          <w:rFonts w:eastAsia="Times New Roman"/>
          <w:sz w:val="24"/>
          <w:szCs w:val="24"/>
        </w:rPr>
        <w:t>Your browser will encode input, according to the character-set used in your page.</w:t>
      </w:r>
    </w:p>
    <w:p w:rsidR="00563C63" w:rsidRPr="00563C63" w:rsidRDefault="00563C63" w:rsidP="00E33C7B">
      <w:pPr>
        <w:pStyle w:val="IntenseQuote"/>
        <w:rPr>
          <w:rFonts w:eastAsia="Times New Roman"/>
          <w:sz w:val="24"/>
          <w:szCs w:val="24"/>
        </w:rPr>
      </w:pPr>
      <w:r w:rsidRPr="00563C63">
        <w:rPr>
          <w:rFonts w:eastAsia="Times New Roman"/>
          <w:sz w:val="24"/>
          <w:szCs w:val="24"/>
        </w:rPr>
        <w:t>The default character-set in HTML5 is UTF-8.</w:t>
      </w:r>
    </w:p>
    <w:tbl>
      <w:tblPr>
        <w:tblW w:w="2952" w:type="pct"/>
        <w:tblCellSpacing w:w="15" w:type="dxa"/>
        <w:tblCellMar>
          <w:top w:w="15" w:type="dxa"/>
          <w:left w:w="15" w:type="dxa"/>
          <w:bottom w:w="15" w:type="dxa"/>
          <w:right w:w="15" w:type="dxa"/>
        </w:tblCellMar>
        <w:tblLook w:val="04A0" w:firstRow="1" w:lastRow="0" w:firstColumn="1" w:lastColumn="0" w:noHBand="0" w:noVBand="1"/>
      </w:tblPr>
      <w:tblGrid>
        <w:gridCol w:w="1345"/>
        <w:gridCol w:w="2109"/>
        <w:gridCol w:w="2125"/>
      </w:tblGrid>
      <w:tr w:rsidR="00563C63" w:rsidRPr="00563C63" w:rsidTr="00CF7102">
        <w:trPr>
          <w:tblCellSpacing w:w="15" w:type="dxa"/>
        </w:trPr>
        <w:tc>
          <w:tcPr>
            <w:tcW w:w="978" w:type="pct"/>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Character</w:t>
            </w:r>
          </w:p>
        </w:tc>
        <w:tc>
          <w:tcPr>
            <w:tcW w:w="1957" w:type="pct"/>
            <w:tcBorders>
              <w:left w:val="single" w:sz="4" w:space="0" w:color="auto"/>
            </w:tcBorders>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From Windows-1252</w:t>
            </w:r>
          </w:p>
        </w:tc>
        <w:tc>
          <w:tcPr>
            <w:tcW w:w="1957" w:type="pct"/>
            <w:tcBorders>
              <w:left w:val="single" w:sz="4" w:space="0" w:color="auto"/>
            </w:tcBorders>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From UTF-8</w:t>
            </w:r>
          </w:p>
        </w:tc>
      </w:tr>
      <w:tr w:rsidR="00563C63" w:rsidRPr="00563C63" w:rsidTr="00CF7102">
        <w:trPr>
          <w:tblCellSpacing w:w="15" w:type="dxa"/>
        </w:trPr>
        <w:tc>
          <w:tcPr>
            <w:tcW w:w="0" w:type="auto"/>
            <w:tcBorders>
              <w:top w:val="single" w:sz="4" w:space="0" w:color="auto"/>
            </w:tcBorders>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w:t>
            </w:r>
          </w:p>
        </w:tc>
        <w:tc>
          <w:tcPr>
            <w:tcW w:w="0" w:type="auto"/>
            <w:tcBorders>
              <w:top w:val="single" w:sz="4" w:space="0" w:color="auto"/>
              <w:left w:val="single" w:sz="4" w:space="0" w:color="auto"/>
            </w:tcBorders>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%80</w:t>
            </w:r>
          </w:p>
        </w:tc>
        <w:tc>
          <w:tcPr>
            <w:tcW w:w="0" w:type="auto"/>
            <w:tcBorders>
              <w:top w:val="single" w:sz="4" w:space="0" w:color="auto"/>
              <w:left w:val="single" w:sz="4" w:space="0" w:color="auto"/>
            </w:tcBorders>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%E2%82%AC</w:t>
            </w:r>
          </w:p>
        </w:tc>
      </w:tr>
      <w:tr w:rsidR="00563C63" w:rsidRPr="00563C63" w:rsidTr="00CF7102">
        <w:trPr>
          <w:tblCellSpacing w:w="15" w:type="dxa"/>
        </w:trPr>
        <w:tc>
          <w:tcPr>
            <w:tcW w:w="0" w:type="auto"/>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w:t>
            </w:r>
          </w:p>
        </w:tc>
        <w:tc>
          <w:tcPr>
            <w:tcW w:w="0" w:type="auto"/>
            <w:tcBorders>
              <w:left w:val="single" w:sz="4" w:space="0" w:color="auto"/>
            </w:tcBorders>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%A3</w:t>
            </w:r>
          </w:p>
        </w:tc>
        <w:tc>
          <w:tcPr>
            <w:tcW w:w="0" w:type="auto"/>
            <w:tcBorders>
              <w:left w:val="single" w:sz="4" w:space="0" w:color="auto"/>
            </w:tcBorders>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%C2%A3</w:t>
            </w:r>
          </w:p>
        </w:tc>
      </w:tr>
      <w:tr w:rsidR="00563C63" w:rsidRPr="00563C63" w:rsidTr="00CF7102">
        <w:trPr>
          <w:tblCellSpacing w:w="15" w:type="dxa"/>
        </w:trPr>
        <w:tc>
          <w:tcPr>
            <w:tcW w:w="0" w:type="auto"/>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w:t>
            </w:r>
          </w:p>
        </w:tc>
        <w:tc>
          <w:tcPr>
            <w:tcW w:w="0" w:type="auto"/>
            <w:tcBorders>
              <w:left w:val="single" w:sz="4" w:space="0" w:color="auto"/>
            </w:tcBorders>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%A9</w:t>
            </w:r>
          </w:p>
        </w:tc>
        <w:tc>
          <w:tcPr>
            <w:tcW w:w="0" w:type="auto"/>
            <w:tcBorders>
              <w:left w:val="single" w:sz="4" w:space="0" w:color="auto"/>
            </w:tcBorders>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%C2%A9</w:t>
            </w:r>
          </w:p>
        </w:tc>
      </w:tr>
      <w:tr w:rsidR="00563C63" w:rsidRPr="00563C63" w:rsidTr="00CF7102">
        <w:trPr>
          <w:tblCellSpacing w:w="15" w:type="dxa"/>
        </w:trPr>
        <w:tc>
          <w:tcPr>
            <w:tcW w:w="0" w:type="auto"/>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w:t>
            </w:r>
          </w:p>
        </w:tc>
        <w:tc>
          <w:tcPr>
            <w:tcW w:w="0" w:type="auto"/>
            <w:tcBorders>
              <w:left w:val="single" w:sz="4" w:space="0" w:color="auto"/>
            </w:tcBorders>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%AE</w:t>
            </w:r>
          </w:p>
        </w:tc>
        <w:tc>
          <w:tcPr>
            <w:tcW w:w="0" w:type="auto"/>
            <w:tcBorders>
              <w:left w:val="single" w:sz="4" w:space="0" w:color="auto"/>
            </w:tcBorders>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%C2%AE</w:t>
            </w:r>
          </w:p>
        </w:tc>
      </w:tr>
      <w:tr w:rsidR="00563C63" w:rsidRPr="00563C63" w:rsidTr="00CF7102">
        <w:trPr>
          <w:tblCellSpacing w:w="15" w:type="dxa"/>
        </w:trPr>
        <w:tc>
          <w:tcPr>
            <w:tcW w:w="0" w:type="auto"/>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À</w:t>
            </w:r>
          </w:p>
        </w:tc>
        <w:tc>
          <w:tcPr>
            <w:tcW w:w="0" w:type="auto"/>
            <w:tcBorders>
              <w:left w:val="single" w:sz="4" w:space="0" w:color="auto"/>
            </w:tcBorders>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%C0</w:t>
            </w:r>
          </w:p>
        </w:tc>
        <w:tc>
          <w:tcPr>
            <w:tcW w:w="0" w:type="auto"/>
            <w:tcBorders>
              <w:left w:val="single" w:sz="4" w:space="0" w:color="auto"/>
            </w:tcBorders>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%C3%80</w:t>
            </w:r>
          </w:p>
        </w:tc>
      </w:tr>
      <w:tr w:rsidR="00563C63" w:rsidRPr="00563C63" w:rsidTr="00CF7102">
        <w:trPr>
          <w:tblCellSpacing w:w="15" w:type="dxa"/>
        </w:trPr>
        <w:tc>
          <w:tcPr>
            <w:tcW w:w="0" w:type="auto"/>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Á</w:t>
            </w:r>
          </w:p>
        </w:tc>
        <w:tc>
          <w:tcPr>
            <w:tcW w:w="0" w:type="auto"/>
            <w:tcBorders>
              <w:left w:val="single" w:sz="4" w:space="0" w:color="auto"/>
            </w:tcBorders>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%C1</w:t>
            </w:r>
          </w:p>
        </w:tc>
        <w:tc>
          <w:tcPr>
            <w:tcW w:w="0" w:type="auto"/>
            <w:tcBorders>
              <w:left w:val="single" w:sz="4" w:space="0" w:color="auto"/>
            </w:tcBorders>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%C3%81</w:t>
            </w:r>
          </w:p>
        </w:tc>
      </w:tr>
      <w:tr w:rsidR="00563C63" w:rsidRPr="00563C63" w:rsidTr="00CF7102">
        <w:trPr>
          <w:tblCellSpacing w:w="15" w:type="dxa"/>
        </w:trPr>
        <w:tc>
          <w:tcPr>
            <w:tcW w:w="0" w:type="auto"/>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Â</w:t>
            </w:r>
          </w:p>
        </w:tc>
        <w:tc>
          <w:tcPr>
            <w:tcW w:w="0" w:type="auto"/>
            <w:tcBorders>
              <w:left w:val="single" w:sz="4" w:space="0" w:color="auto"/>
            </w:tcBorders>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%C2</w:t>
            </w:r>
          </w:p>
        </w:tc>
        <w:tc>
          <w:tcPr>
            <w:tcW w:w="0" w:type="auto"/>
            <w:tcBorders>
              <w:left w:val="single" w:sz="4" w:space="0" w:color="auto"/>
            </w:tcBorders>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%C3%82</w:t>
            </w:r>
          </w:p>
        </w:tc>
      </w:tr>
      <w:tr w:rsidR="00563C63" w:rsidRPr="00563C63" w:rsidTr="00CF7102">
        <w:trPr>
          <w:tblCellSpacing w:w="15" w:type="dxa"/>
        </w:trPr>
        <w:tc>
          <w:tcPr>
            <w:tcW w:w="0" w:type="auto"/>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Ã</w:t>
            </w:r>
          </w:p>
        </w:tc>
        <w:tc>
          <w:tcPr>
            <w:tcW w:w="0" w:type="auto"/>
            <w:tcBorders>
              <w:left w:val="single" w:sz="4" w:space="0" w:color="auto"/>
            </w:tcBorders>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%C3</w:t>
            </w:r>
          </w:p>
        </w:tc>
        <w:tc>
          <w:tcPr>
            <w:tcW w:w="0" w:type="auto"/>
            <w:tcBorders>
              <w:left w:val="single" w:sz="4" w:space="0" w:color="auto"/>
            </w:tcBorders>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%C3%83</w:t>
            </w:r>
          </w:p>
        </w:tc>
      </w:tr>
      <w:tr w:rsidR="00563C63" w:rsidRPr="00563C63" w:rsidTr="00CF7102">
        <w:trPr>
          <w:tblCellSpacing w:w="15" w:type="dxa"/>
        </w:trPr>
        <w:tc>
          <w:tcPr>
            <w:tcW w:w="0" w:type="auto"/>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Ä</w:t>
            </w:r>
          </w:p>
        </w:tc>
        <w:tc>
          <w:tcPr>
            <w:tcW w:w="0" w:type="auto"/>
            <w:tcBorders>
              <w:left w:val="single" w:sz="4" w:space="0" w:color="auto"/>
            </w:tcBorders>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%C4</w:t>
            </w:r>
          </w:p>
        </w:tc>
        <w:tc>
          <w:tcPr>
            <w:tcW w:w="0" w:type="auto"/>
            <w:tcBorders>
              <w:left w:val="single" w:sz="4" w:space="0" w:color="auto"/>
            </w:tcBorders>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%C3%84</w:t>
            </w:r>
          </w:p>
        </w:tc>
      </w:tr>
      <w:tr w:rsidR="00563C63" w:rsidRPr="00563C63" w:rsidTr="00CF7102">
        <w:trPr>
          <w:tblCellSpacing w:w="15" w:type="dxa"/>
        </w:trPr>
        <w:tc>
          <w:tcPr>
            <w:tcW w:w="0" w:type="auto"/>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lastRenderedPageBreak/>
              <w:t>Å</w:t>
            </w:r>
          </w:p>
        </w:tc>
        <w:tc>
          <w:tcPr>
            <w:tcW w:w="0" w:type="auto"/>
            <w:tcBorders>
              <w:left w:val="single" w:sz="4" w:space="0" w:color="auto"/>
            </w:tcBorders>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%C5</w:t>
            </w:r>
          </w:p>
        </w:tc>
        <w:tc>
          <w:tcPr>
            <w:tcW w:w="0" w:type="auto"/>
            <w:tcBorders>
              <w:left w:val="single" w:sz="4" w:space="0" w:color="auto"/>
            </w:tcBorders>
            <w:vAlign w:val="center"/>
            <w:hideMark/>
          </w:tcPr>
          <w:p w:rsidR="00563C63" w:rsidRPr="00563C63" w:rsidRDefault="00563C63" w:rsidP="00E33C7B">
            <w:pPr>
              <w:pStyle w:val="IntenseQuote"/>
              <w:rPr>
                <w:rFonts w:eastAsia="Times New Roman"/>
                <w:sz w:val="24"/>
                <w:szCs w:val="24"/>
              </w:rPr>
            </w:pPr>
            <w:r w:rsidRPr="00563C63">
              <w:rPr>
                <w:rFonts w:eastAsia="Times New Roman"/>
                <w:sz w:val="24"/>
                <w:szCs w:val="24"/>
              </w:rPr>
              <w:t>%C3%85</w:t>
            </w:r>
          </w:p>
        </w:tc>
      </w:tr>
    </w:tbl>
    <w:p w:rsidR="00563C63" w:rsidRPr="00563C63" w:rsidRDefault="00563C63" w:rsidP="00E33C7B">
      <w:pPr>
        <w:pStyle w:val="IntenseQuote"/>
        <w:rPr>
          <w:rFonts w:eastAsia="Times New Roman"/>
          <w:sz w:val="24"/>
          <w:szCs w:val="24"/>
        </w:rPr>
      </w:pPr>
      <w:r w:rsidRPr="00563C63">
        <w:rPr>
          <w:rFonts w:eastAsia="Times New Roman"/>
          <w:sz w:val="24"/>
          <w:szCs w:val="24"/>
        </w:rPr>
        <w:t xml:space="preserve">For a complete reference of all URL encodings, visit our </w:t>
      </w:r>
      <w:hyperlink r:id="rId192" w:history="1">
        <w:r w:rsidRPr="00563C63">
          <w:rPr>
            <w:rFonts w:eastAsia="Times New Roman"/>
            <w:color w:val="0000FF"/>
            <w:sz w:val="24"/>
            <w:szCs w:val="24"/>
            <w:u w:val="single"/>
          </w:rPr>
          <w:t>URL Encoding Reference</w:t>
        </w:r>
      </w:hyperlink>
      <w:r w:rsidRPr="00563C63">
        <w:rPr>
          <w:rFonts w:eastAsia="Times New Roman"/>
          <w:sz w:val="24"/>
          <w:szCs w:val="24"/>
        </w:rPr>
        <w:t>.</w:t>
      </w:r>
    </w:p>
    <w:p w:rsidR="009F3EE4" w:rsidRDefault="009F3EE4" w:rsidP="00E33C7B">
      <w:pPr>
        <w:pStyle w:val="IntenseQuote"/>
      </w:pPr>
    </w:p>
    <w:p w:rsidR="009F3EE4" w:rsidRDefault="009F3EE4" w:rsidP="00E33C7B">
      <w:pPr>
        <w:pStyle w:val="IntenseQuote"/>
        <w:rPr>
          <w:rFonts w:eastAsia="Times New Roman"/>
          <w:sz w:val="24"/>
          <w:szCs w:val="24"/>
        </w:rPr>
      </w:pPr>
      <w:r>
        <w:br w:type="page"/>
      </w:r>
    </w:p>
    <w:p w:rsidR="009F3EE4" w:rsidRPr="002E4D80" w:rsidRDefault="009F3EE4" w:rsidP="00CF7102">
      <w:pPr>
        <w:pStyle w:val="IntenseQuote"/>
        <w:jc w:val="center"/>
        <w:rPr>
          <w:rFonts w:ascii="Times New Roman" w:eastAsia="Times New Roman" w:hAnsi="Times New Roman" w:cs="Times New Roman"/>
          <w:i w:val="0"/>
          <w:sz w:val="90"/>
          <w:szCs w:val="90"/>
          <w:u w:val="single"/>
        </w:rPr>
      </w:pPr>
      <w:r w:rsidRPr="002E4D80">
        <w:rPr>
          <w:rFonts w:ascii="Times New Roman" w:eastAsia="Times New Roman" w:hAnsi="Times New Roman" w:cs="Times New Roman"/>
          <w:i w:val="0"/>
          <w:sz w:val="90"/>
          <w:szCs w:val="90"/>
          <w:u w:val="single"/>
        </w:rPr>
        <w:lastRenderedPageBreak/>
        <w:t>HTML and XHTML</w:t>
      </w:r>
    </w:p>
    <w:p w:rsidR="009F3EE4" w:rsidRPr="009F3EE4" w:rsidRDefault="009F3EE4" w:rsidP="00E33C7B">
      <w:pPr>
        <w:pStyle w:val="IntenseQuote"/>
        <w:rPr>
          <w:rFonts w:eastAsia="Times New Roman"/>
          <w:sz w:val="24"/>
          <w:szCs w:val="24"/>
        </w:rPr>
      </w:pPr>
      <w:r w:rsidRPr="009F3EE4">
        <w:rPr>
          <w:rFonts w:eastAsia="Times New Roman"/>
          <w:sz w:val="24"/>
          <w:szCs w:val="24"/>
        </w:rPr>
        <w:t>XHTML is HTML written as XML.</w:t>
      </w:r>
    </w:p>
    <w:p w:rsidR="009F3EE4" w:rsidRPr="009F3EE4" w:rsidRDefault="00E33C7B" w:rsidP="00E33C7B">
      <w:pPr>
        <w:pStyle w:val="IntenseQuote"/>
        <w:rPr>
          <w:rFonts w:eastAsia="Times New Roman"/>
          <w:sz w:val="24"/>
          <w:szCs w:val="24"/>
        </w:rPr>
      </w:pPr>
      <w:r>
        <w:rPr>
          <w:rFonts w:eastAsia="Times New Roman"/>
          <w:sz w:val="24"/>
          <w:szCs w:val="24"/>
        </w:rPr>
        <w:pict>
          <v:rect id="_x0000_i1379" style="width:0;height:1.5pt" o:hralign="center" o:hrstd="t" o:hr="t" fillcolor="#a0a0a0" stroked="f"/>
        </w:pict>
      </w:r>
    </w:p>
    <w:p w:rsidR="009F3EE4" w:rsidRPr="009F3EE4" w:rsidRDefault="009F3EE4" w:rsidP="00E33C7B">
      <w:pPr>
        <w:pStyle w:val="IntenseQuote"/>
        <w:rPr>
          <w:rFonts w:eastAsia="Times New Roman"/>
          <w:sz w:val="36"/>
          <w:szCs w:val="36"/>
        </w:rPr>
      </w:pPr>
      <w:r w:rsidRPr="009F3EE4">
        <w:rPr>
          <w:rFonts w:eastAsia="Times New Roman"/>
          <w:sz w:val="36"/>
          <w:szCs w:val="36"/>
        </w:rPr>
        <w:t>What Is XHTML?</w:t>
      </w:r>
    </w:p>
    <w:p w:rsidR="009F3EE4" w:rsidRPr="009F3EE4" w:rsidRDefault="009F3EE4" w:rsidP="00E33C7B">
      <w:pPr>
        <w:pStyle w:val="IntenseQuote"/>
        <w:rPr>
          <w:rFonts w:eastAsia="Times New Roman"/>
          <w:sz w:val="24"/>
          <w:szCs w:val="24"/>
        </w:rPr>
      </w:pPr>
      <w:r w:rsidRPr="009F3EE4">
        <w:rPr>
          <w:rFonts w:eastAsia="Times New Roman"/>
          <w:sz w:val="24"/>
          <w:szCs w:val="24"/>
        </w:rPr>
        <w:t xml:space="preserve">XHTML stands for </w:t>
      </w:r>
      <w:proofErr w:type="spellStart"/>
      <w:r w:rsidRPr="009F3EE4">
        <w:rPr>
          <w:rFonts w:eastAsia="Times New Roman"/>
          <w:sz w:val="24"/>
          <w:szCs w:val="24"/>
        </w:rPr>
        <w:t>EXtensible</w:t>
      </w:r>
      <w:proofErr w:type="spellEnd"/>
      <w:r w:rsidRPr="009F3EE4">
        <w:rPr>
          <w:rFonts w:eastAsia="Times New Roman"/>
          <w:sz w:val="24"/>
          <w:szCs w:val="24"/>
        </w:rPr>
        <w:t xml:space="preserve"> </w:t>
      </w:r>
      <w:proofErr w:type="spellStart"/>
      <w:r w:rsidRPr="009F3EE4">
        <w:rPr>
          <w:rFonts w:eastAsia="Times New Roman"/>
          <w:sz w:val="24"/>
          <w:szCs w:val="24"/>
        </w:rPr>
        <w:t>HyperText</w:t>
      </w:r>
      <w:proofErr w:type="spellEnd"/>
      <w:r w:rsidRPr="009F3EE4">
        <w:rPr>
          <w:rFonts w:eastAsia="Times New Roman"/>
          <w:sz w:val="24"/>
          <w:szCs w:val="24"/>
        </w:rPr>
        <w:t xml:space="preserve"> Markup Language</w:t>
      </w:r>
    </w:p>
    <w:p w:rsidR="009F3EE4" w:rsidRPr="009F3EE4" w:rsidRDefault="009F3EE4" w:rsidP="00E33C7B">
      <w:pPr>
        <w:pStyle w:val="IntenseQuote"/>
        <w:rPr>
          <w:rFonts w:eastAsia="Times New Roman"/>
          <w:sz w:val="24"/>
          <w:szCs w:val="24"/>
        </w:rPr>
      </w:pPr>
      <w:r w:rsidRPr="009F3EE4">
        <w:rPr>
          <w:rFonts w:eastAsia="Times New Roman"/>
          <w:sz w:val="24"/>
          <w:szCs w:val="24"/>
        </w:rPr>
        <w:t>XHTML is almost identical to HTML</w:t>
      </w:r>
    </w:p>
    <w:p w:rsidR="009F3EE4" w:rsidRPr="009F3EE4" w:rsidRDefault="009F3EE4" w:rsidP="00E33C7B">
      <w:pPr>
        <w:pStyle w:val="IntenseQuote"/>
        <w:rPr>
          <w:rFonts w:eastAsia="Times New Roman"/>
          <w:sz w:val="24"/>
          <w:szCs w:val="24"/>
        </w:rPr>
      </w:pPr>
      <w:r w:rsidRPr="009F3EE4">
        <w:rPr>
          <w:rFonts w:eastAsia="Times New Roman"/>
          <w:sz w:val="24"/>
          <w:szCs w:val="24"/>
        </w:rPr>
        <w:t>XHTML is stricter than HTML</w:t>
      </w:r>
    </w:p>
    <w:p w:rsidR="009F3EE4" w:rsidRPr="009F3EE4" w:rsidRDefault="009F3EE4" w:rsidP="00E33C7B">
      <w:pPr>
        <w:pStyle w:val="IntenseQuote"/>
        <w:rPr>
          <w:rFonts w:eastAsia="Times New Roman"/>
          <w:sz w:val="24"/>
          <w:szCs w:val="24"/>
        </w:rPr>
      </w:pPr>
      <w:r w:rsidRPr="009F3EE4">
        <w:rPr>
          <w:rFonts w:eastAsia="Times New Roman"/>
          <w:sz w:val="24"/>
          <w:szCs w:val="24"/>
        </w:rPr>
        <w:t>XHTML is HTML defined as an XML application</w:t>
      </w:r>
    </w:p>
    <w:p w:rsidR="009F3EE4" w:rsidRPr="009F3EE4" w:rsidRDefault="009F3EE4" w:rsidP="00E33C7B">
      <w:pPr>
        <w:pStyle w:val="IntenseQuote"/>
        <w:rPr>
          <w:rFonts w:eastAsia="Times New Roman"/>
          <w:sz w:val="24"/>
          <w:szCs w:val="24"/>
        </w:rPr>
      </w:pPr>
      <w:r w:rsidRPr="009F3EE4">
        <w:rPr>
          <w:rFonts w:eastAsia="Times New Roman"/>
          <w:sz w:val="24"/>
          <w:szCs w:val="24"/>
        </w:rPr>
        <w:t>XHTML is supported by all major browsers</w:t>
      </w:r>
    </w:p>
    <w:p w:rsidR="009F3EE4" w:rsidRPr="009F3EE4" w:rsidRDefault="00E33C7B" w:rsidP="00E33C7B">
      <w:pPr>
        <w:pStyle w:val="IntenseQuote"/>
        <w:rPr>
          <w:rFonts w:eastAsia="Times New Roman"/>
          <w:sz w:val="24"/>
          <w:szCs w:val="24"/>
        </w:rPr>
      </w:pPr>
      <w:r>
        <w:rPr>
          <w:rFonts w:eastAsia="Times New Roman"/>
          <w:sz w:val="24"/>
          <w:szCs w:val="24"/>
        </w:rPr>
        <w:pict>
          <v:rect id="_x0000_i1380" style="width:0;height:1.5pt" o:hralign="center" o:hrstd="t" o:hr="t" fillcolor="#a0a0a0" stroked="f"/>
        </w:pict>
      </w:r>
    </w:p>
    <w:p w:rsidR="009F3EE4" w:rsidRPr="009F3EE4" w:rsidRDefault="009F3EE4" w:rsidP="00E33C7B">
      <w:pPr>
        <w:pStyle w:val="IntenseQuote"/>
        <w:rPr>
          <w:rFonts w:eastAsia="Times New Roman"/>
          <w:sz w:val="36"/>
          <w:szCs w:val="36"/>
        </w:rPr>
      </w:pPr>
      <w:r w:rsidRPr="009F3EE4">
        <w:rPr>
          <w:rFonts w:eastAsia="Times New Roman"/>
          <w:sz w:val="36"/>
          <w:szCs w:val="36"/>
        </w:rPr>
        <w:t>Why XHTML?</w:t>
      </w:r>
    </w:p>
    <w:p w:rsidR="009F3EE4" w:rsidRPr="009F3EE4" w:rsidRDefault="009F3EE4" w:rsidP="00E33C7B">
      <w:pPr>
        <w:pStyle w:val="IntenseQuote"/>
        <w:rPr>
          <w:rFonts w:eastAsia="Times New Roman"/>
          <w:sz w:val="24"/>
          <w:szCs w:val="24"/>
        </w:rPr>
      </w:pPr>
      <w:r w:rsidRPr="009F3EE4">
        <w:rPr>
          <w:rFonts w:eastAsia="Times New Roman"/>
          <w:sz w:val="24"/>
          <w:szCs w:val="24"/>
        </w:rPr>
        <w:t>Many pages on the internet contain "bad" HTML.</w:t>
      </w:r>
    </w:p>
    <w:p w:rsidR="009F3EE4" w:rsidRPr="009F3EE4" w:rsidRDefault="009F3EE4" w:rsidP="00E33C7B">
      <w:pPr>
        <w:pStyle w:val="IntenseQuote"/>
        <w:rPr>
          <w:rFonts w:eastAsia="Times New Roman"/>
          <w:sz w:val="24"/>
          <w:szCs w:val="24"/>
        </w:rPr>
      </w:pPr>
      <w:r w:rsidRPr="009F3EE4">
        <w:rPr>
          <w:rFonts w:eastAsia="Times New Roman"/>
          <w:sz w:val="24"/>
          <w:szCs w:val="24"/>
        </w:rPr>
        <w:t>This HTML code works fine in most browsers (even if it does not follow the HTML rules):</w:t>
      </w:r>
    </w:p>
    <w:p w:rsidR="009F3EE4" w:rsidRPr="009F3EE4" w:rsidRDefault="009F3EE4" w:rsidP="00E33C7B">
      <w:pPr>
        <w:pStyle w:val="IntenseQuote"/>
        <w:rPr>
          <w:rFonts w:eastAsia="Times New Roman"/>
          <w:sz w:val="24"/>
          <w:szCs w:val="24"/>
        </w:rPr>
      </w:pPr>
      <w:r w:rsidRPr="009F3EE4">
        <w:rPr>
          <w:rFonts w:eastAsia="Times New Roman"/>
          <w:sz w:val="24"/>
          <w:szCs w:val="24"/>
        </w:rPr>
        <w:t>&lt;</w:t>
      </w:r>
      <w:proofErr w:type="gramStart"/>
      <w:r w:rsidRPr="009F3EE4">
        <w:rPr>
          <w:rFonts w:eastAsia="Times New Roman"/>
          <w:sz w:val="24"/>
          <w:szCs w:val="24"/>
        </w:rPr>
        <w:t>html</w:t>
      </w:r>
      <w:proofErr w:type="gramEnd"/>
      <w:r w:rsidRPr="009F3EE4">
        <w:rPr>
          <w:rFonts w:eastAsia="Times New Roman"/>
          <w:sz w:val="24"/>
          <w:szCs w:val="24"/>
        </w:rPr>
        <w:t>&gt;</w:t>
      </w:r>
      <w:r w:rsidRPr="009F3EE4">
        <w:rPr>
          <w:rFonts w:eastAsia="Times New Roman"/>
          <w:sz w:val="24"/>
          <w:szCs w:val="24"/>
        </w:rPr>
        <w:br/>
        <w:t>&lt;head&gt;</w:t>
      </w:r>
      <w:r w:rsidRPr="009F3EE4">
        <w:rPr>
          <w:rFonts w:eastAsia="Times New Roman"/>
          <w:sz w:val="24"/>
          <w:szCs w:val="24"/>
        </w:rPr>
        <w:br/>
        <w:t>  &lt;title&gt;This is bad HTML&lt;/title&gt;</w:t>
      </w:r>
      <w:r w:rsidRPr="009F3EE4">
        <w:rPr>
          <w:rFonts w:eastAsia="Times New Roman"/>
          <w:sz w:val="24"/>
          <w:szCs w:val="24"/>
        </w:rPr>
        <w:br/>
      </w:r>
      <w:r w:rsidRPr="009F3EE4">
        <w:rPr>
          <w:rFonts w:eastAsia="Times New Roman"/>
          <w:sz w:val="24"/>
          <w:szCs w:val="24"/>
        </w:rPr>
        <w:br/>
        <w:t>&lt;body&gt;</w:t>
      </w:r>
      <w:r w:rsidRPr="009F3EE4">
        <w:rPr>
          <w:rFonts w:eastAsia="Times New Roman"/>
          <w:sz w:val="24"/>
          <w:szCs w:val="24"/>
        </w:rPr>
        <w:br/>
        <w:t>  &lt;h1&gt;Bad HTML</w:t>
      </w:r>
      <w:r w:rsidRPr="009F3EE4">
        <w:rPr>
          <w:rFonts w:eastAsia="Times New Roman"/>
          <w:sz w:val="24"/>
          <w:szCs w:val="24"/>
        </w:rPr>
        <w:br/>
        <w:t>  &lt;p&gt;This is a paragraph</w:t>
      </w:r>
      <w:r w:rsidRPr="009F3EE4">
        <w:rPr>
          <w:rFonts w:eastAsia="Times New Roman"/>
          <w:sz w:val="24"/>
          <w:szCs w:val="24"/>
        </w:rPr>
        <w:br/>
        <w:t xml:space="preserve">&lt;/body&gt; </w:t>
      </w:r>
    </w:p>
    <w:p w:rsidR="009F3EE4" w:rsidRPr="009F3EE4" w:rsidRDefault="009F3EE4" w:rsidP="00E33C7B">
      <w:pPr>
        <w:pStyle w:val="IntenseQuote"/>
        <w:rPr>
          <w:rFonts w:eastAsia="Times New Roman"/>
          <w:sz w:val="24"/>
          <w:szCs w:val="24"/>
        </w:rPr>
      </w:pPr>
      <w:r w:rsidRPr="009F3EE4">
        <w:rPr>
          <w:rFonts w:eastAsia="Times New Roman"/>
          <w:sz w:val="24"/>
          <w:szCs w:val="24"/>
        </w:rPr>
        <w:t>Today's market consists of different browser technologies. Some browsers run on computers, and some browsers run on mobile phones or other small devices. Smaller devices often lack the resources or power to interpret "bad" markup.</w:t>
      </w:r>
    </w:p>
    <w:p w:rsidR="009F3EE4" w:rsidRPr="009F3EE4" w:rsidRDefault="009F3EE4" w:rsidP="00E33C7B">
      <w:pPr>
        <w:pStyle w:val="IntenseQuote"/>
        <w:rPr>
          <w:rFonts w:eastAsia="Times New Roman"/>
          <w:sz w:val="24"/>
          <w:szCs w:val="24"/>
        </w:rPr>
      </w:pPr>
      <w:r w:rsidRPr="009F3EE4">
        <w:rPr>
          <w:rFonts w:eastAsia="Times New Roman"/>
          <w:sz w:val="24"/>
          <w:szCs w:val="24"/>
        </w:rPr>
        <w:lastRenderedPageBreak/>
        <w:t>XML is a markup language where documents must be marked up correctly (be "well-formed").</w:t>
      </w:r>
    </w:p>
    <w:p w:rsidR="009F3EE4" w:rsidRPr="009F3EE4" w:rsidRDefault="009F3EE4" w:rsidP="00E33C7B">
      <w:pPr>
        <w:pStyle w:val="IntenseQuote"/>
        <w:rPr>
          <w:rFonts w:eastAsia="Times New Roman"/>
          <w:sz w:val="24"/>
          <w:szCs w:val="24"/>
        </w:rPr>
      </w:pPr>
      <w:r w:rsidRPr="009F3EE4">
        <w:rPr>
          <w:rFonts w:eastAsia="Times New Roman"/>
          <w:sz w:val="24"/>
          <w:szCs w:val="24"/>
        </w:rPr>
        <w:t>XHTML was developed by combining the strengths of HTML and XML.</w:t>
      </w:r>
    </w:p>
    <w:p w:rsidR="009F3EE4" w:rsidRPr="009F3EE4" w:rsidRDefault="009F3EE4" w:rsidP="00E33C7B">
      <w:pPr>
        <w:pStyle w:val="IntenseQuote"/>
        <w:rPr>
          <w:rFonts w:eastAsia="Times New Roman"/>
          <w:sz w:val="24"/>
          <w:szCs w:val="24"/>
        </w:rPr>
      </w:pPr>
      <w:r w:rsidRPr="009F3EE4">
        <w:rPr>
          <w:rFonts w:eastAsia="Times New Roman"/>
          <w:sz w:val="24"/>
          <w:szCs w:val="24"/>
        </w:rPr>
        <w:t>XHTML is HTML redesigned as XML.</w:t>
      </w:r>
    </w:p>
    <w:p w:rsidR="009F3EE4" w:rsidRPr="009F3EE4" w:rsidRDefault="00E33C7B" w:rsidP="00E33C7B">
      <w:pPr>
        <w:pStyle w:val="IntenseQuote"/>
        <w:rPr>
          <w:rFonts w:eastAsia="Times New Roman"/>
          <w:sz w:val="24"/>
          <w:szCs w:val="24"/>
        </w:rPr>
      </w:pPr>
      <w:r>
        <w:rPr>
          <w:rFonts w:eastAsia="Times New Roman"/>
          <w:sz w:val="24"/>
          <w:szCs w:val="24"/>
        </w:rPr>
        <w:pict>
          <v:rect id="_x0000_i1381" style="width:0;height:1.5pt" o:hralign="center" o:hrstd="t" o:hr="t" fillcolor="#a0a0a0" stroked="f"/>
        </w:pict>
      </w:r>
    </w:p>
    <w:p w:rsidR="009F3EE4" w:rsidRPr="009F3EE4" w:rsidRDefault="009F3EE4" w:rsidP="00E33C7B">
      <w:pPr>
        <w:pStyle w:val="IntenseQuote"/>
        <w:rPr>
          <w:rFonts w:eastAsia="Times New Roman"/>
          <w:sz w:val="36"/>
          <w:szCs w:val="36"/>
        </w:rPr>
      </w:pPr>
      <w:r w:rsidRPr="009F3EE4">
        <w:rPr>
          <w:rFonts w:eastAsia="Times New Roman"/>
          <w:sz w:val="36"/>
          <w:szCs w:val="36"/>
        </w:rPr>
        <w:t>The Most Important Differences from HTML:</w:t>
      </w:r>
    </w:p>
    <w:p w:rsidR="009F3EE4" w:rsidRPr="009F3EE4" w:rsidRDefault="009F3EE4" w:rsidP="00E33C7B">
      <w:pPr>
        <w:pStyle w:val="IntenseQuote"/>
        <w:rPr>
          <w:rFonts w:eastAsia="Times New Roman"/>
          <w:sz w:val="27"/>
          <w:szCs w:val="27"/>
        </w:rPr>
      </w:pPr>
      <w:r w:rsidRPr="009F3EE4">
        <w:rPr>
          <w:rFonts w:eastAsia="Times New Roman"/>
          <w:sz w:val="27"/>
          <w:szCs w:val="27"/>
        </w:rPr>
        <w:t>Document Structure</w:t>
      </w:r>
    </w:p>
    <w:p w:rsidR="009F3EE4" w:rsidRPr="009F3EE4" w:rsidRDefault="009F3EE4" w:rsidP="00E33C7B">
      <w:pPr>
        <w:pStyle w:val="IntenseQuote"/>
        <w:rPr>
          <w:rFonts w:eastAsia="Times New Roman"/>
          <w:sz w:val="24"/>
          <w:szCs w:val="24"/>
        </w:rPr>
      </w:pPr>
      <w:r w:rsidRPr="009F3EE4">
        <w:rPr>
          <w:rFonts w:eastAsia="Times New Roman"/>
          <w:sz w:val="24"/>
          <w:szCs w:val="24"/>
        </w:rPr>
        <w:t>XHTML DOCTYPE is mandatory</w:t>
      </w:r>
    </w:p>
    <w:p w:rsidR="009F3EE4" w:rsidRPr="009F3EE4" w:rsidRDefault="009F3EE4" w:rsidP="00E33C7B">
      <w:pPr>
        <w:pStyle w:val="IntenseQuote"/>
        <w:rPr>
          <w:rFonts w:eastAsia="Times New Roman"/>
          <w:sz w:val="24"/>
          <w:szCs w:val="24"/>
        </w:rPr>
      </w:pPr>
      <w:r w:rsidRPr="009F3EE4">
        <w:rPr>
          <w:rFonts w:eastAsia="Times New Roman"/>
          <w:sz w:val="24"/>
          <w:szCs w:val="24"/>
        </w:rPr>
        <w:t xml:space="preserve">The </w:t>
      </w:r>
      <w:proofErr w:type="spellStart"/>
      <w:r w:rsidRPr="009F3EE4">
        <w:rPr>
          <w:rFonts w:eastAsia="Times New Roman"/>
          <w:sz w:val="24"/>
          <w:szCs w:val="24"/>
        </w:rPr>
        <w:t>xmlns</w:t>
      </w:r>
      <w:proofErr w:type="spellEnd"/>
      <w:r w:rsidRPr="009F3EE4">
        <w:rPr>
          <w:rFonts w:eastAsia="Times New Roman"/>
          <w:sz w:val="24"/>
          <w:szCs w:val="24"/>
        </w:rPr>
        <w:t xml:space="preserve"> attribute in &lt;html&gt; is mandatory</w:t>
      </w:r>
    </w:p>
    <w:p w:rsidR="009F3EE4" w:rsidRPr="009F3EE4" w:rsidRDefault="009F3EE4" w:rsidP="00E33C7B">
      <w:pPr>
        <w:pStyle w:val="IntenseQuote"/>
        <w:rPr>
          <w:rFonts w:eastAsia="Times New Roman"/>
          <w:sz w:val="24"/>
          <w:szCs w:val="24"/>
        </w:rPr>
      </w:pPr>
      <w:r w:rsidRPr="009F3EE4">
        <w:rPr>
          <w:rFonts w:eastAsia="Times New Roman"/>
          <w:sz w:val="24"/>
          <w:szCs w:val="24"/>
        </w:rPr>
        <w:t>&lt;</w:t>
      </w:r>
      <w:proofErr w:type="gramStart"/>
      <w:r w:rsidRPr="009F3EE4">
        <w:rPr>
          <w:rFonts w:eastAsia="Times New Roman"/>
          <w:sz w:val="24"/>
          <w:szCs w:val="24"/>
        </w:rPr>
        <w:t>html</w:t>
      </w:r>
      <w:proofErr w:type="gramEnd"/>
      <w:r w:rsidRPr="009F3EE4">
        <w:rPr>
          <w:rFonts w:eastAsia="Times New Roman"/>
          <w:sz w:val="24"/>
          <w:szCs w:val="24"/>
        </w:rPr>
        <w:t>&gt;, &lt;head&gt;, &lt;title&gt;, and &lt;body&gt; are mandatory</w:t>
      </w:r>
    </w:p>
    <w:p w:rsidR="009F3EE4" w:rsidRPr="00CF7102" w:rsidRDefault="009F3EE4" w:rsidP="00E33C7B">
      <w:pPr>
        <w:pStyle w:val="IntenseQuote"/>
        <w:rPr>
          <w:rFonts w:eastAsia="Times New Roman"/>
          <w:sz w:val="40"/>
          <w:szCs w:val="27"/>
        </w:rPr>
      </w:pPr>
      <w:r w:rsidRPr="00CF7102">
        <w:rPr>
          <w:rFonts w:eastAsia="Times New Roman"/>
          <w:sz w:val="40"/>
          <w:szCs w:val="27"/>
        </w:rPr>
        <w:t>XHTML Elements</w:t>
      </w:r>
    </w:p>
    <w:p w:rsidR="009F3EE4" w:rsidRPr="009F3EE4" w:rsidRDefault="009F3EE4" w:rsidP="00E33C7B">
      <w:pPr>
        <w:pStyle w:val="IntenseQuote"/>
        <w:rPr>
          <w:rFonts w:eastAsia="Times New Roman"/>
          <w:sz w:val="24"/>
          <w:szCs w:val="24"/>
        </w:rPr>
      </w:pPr>
      <w:r w:rsidRPr="009F3EE4">
        <w:rPr>
          <w:rFonts w:eastAsia="Times New Roman"/>
          <w:sz w:val="24"/>
          <w:szCs w:val="24"/>
        </w:rPr>
        <w:t>XHTML elements must be properly nested</w:t>
      </w:r>
    </w:p>
    <w:p w:rsidR="009F3EE4" w:rsidRPr="009F3EE4" w:rsidRDefault="009F3EE4" w:rsidP="00E33C7B">
      <w:pPr>
        <w:pStyle w:val="IntenseQuote"/>
        <w:rPr>
          <w:rFonts w:eastAsia="Times New Roman"/>
          <w:sz w:val="24"/>
          <w:szCs w:val="24"/>
        </w:rPr>
      </w:pPr>
      <w:r w:rsidRPr="009F3EE4">
        <w:rPr>
          <w:rFonts w:eastAsia="Times New Roman"/>
          <w:sz w:val="24"/>
          <w:szCs w:val="24"/>
        </w:rPr>
        <w:t>XHTML elements must always be closed</w:t>
      </w:r>
    </w:p>
    <w:p w:rsidR="009F3EE4" w:rsidRPr="009F3EE4" w:rsidRDefault="009F3EE4" w:rsidP="00E33C7B">
      <w:pPr>
        <w:pStyle w:val="IntenseQuote"/>
        <w:rPr>
          <w:rFonts w:eastAsia="Times New Roman"/>
          <w:sz w:val="24"/>
          <w:szCs w:val="24"/>
        </w:rPr>
      </w:pPr>
      <w:r w:rsidRPr="009F3EE4">
        <w:rPr>
          <w:rFonts w:eastAsia="Times New Roman"/>
          <w:sz w:val="24"/>
          <w:szCs w:val="24"/>
        </w:rPr>
        <w:t>XHTML elements must be in lowercase</w:t>
      </w:r>
    </w:p>
    <w:p w:rsidR="009F3EE4" w:rsidRPr="009F3EE4" w:rsidRDefault="009F3EE4" w:rsidP="00E33C7B">
      <w:pPr>
        <w:pStyle w:val="IntenseQuote"/>
        <w:rPr>
          <w:rFonts w:eastAsia="Times New Roman"/>
          <w:sz w:val="24"/>
          <w:szCs w:val="24"/>
        </w:rPr>
      </w:pPr>
      <w:r w:rsidRPr="009F3EE4">
        <w:rPr>
          <w:rFonts w:eastAsia="Times New Roman"/>
          <w:sz w:val="24"/>
          <w:szCs w:val="24"/>
        </w:rPr>
        <w:t>XHTML documents must have one root element</w:t>
      </w:r>
    </w:p>
    <w:p w:rsidR="009F3EE4" w:rsidRPr="00CF7102" w:rsidRDefault="009F3EE4" w:rsidP="00E33C7B">
      <w:pPr>
        <w:pStyle w:val="IntenseQuote"/>
        <w:rPr>
          <w:rFonts w:eastAsia="Times New Roman"/>
          <w:sz w:val="40"/>
          <w:szCs w:val="27"/>
        </w:rPr>
      </w:pPr>
      <w:r w:rsidRPr="00CF7102">
        <w:rPr>
          <w:rFonts w:eastAsia="Times New Roman"/>
          <w:sz w:val="40"/>
          <w:szCs w:val="27"/>
        </w:rPr>
        <w:t>XHTML Attributes</w:t>
      </w:r>
    </w:p>
    <w:p w:rsidR="009F3EE4" w:rsidRPr="009F3EE4" w:rsidRDefault="009F3EE4" w:rsidP="00E33C7B">
      <w:pPr>
        <w:pStyle w:val="IntenseQuote"/>
        <w:rPr>
          <w:rFonts w:eastAsia="Times New Roman"/>
          <w:sz w:val="24"/>
          <w:szCs w:val="24"/>
        </w:rPr>
      </w:pPr>
      <w:r w:rsidRPr="009F3EE4">
        <w:rPr>
          <w:rFonts w:eastAsia="Times New Roman"/>
          <w:sz w:val="24"/>
          <w:szCs w:val="24"/>
        </w:rPr>
        <w:t>Attribute names must be in lower case</w:t>
      </w:r>
    </w:p>
    <w:p w:rsidR="009F3EE4" w:rsidRPr="009F3EE4" w:rsidRDefault="009F3EE4" w:rsidP="00E33C7B">
      <w:pPr>
        <w:pStyle w:val="IntenseQuote"/>
        <w:rPr>
          <w:rFonts w:eastAsia="Times New Roman"/>
          <w:sz w:val="24"/>
          <w:szCs w:val="24"/>
        </w:rPr>
      </w:pPr>
      <w:r w:rsidRPr="009F3EE4">
        <w:rPr>
          <w:rFonts w:eastAsia="Times New Roman"/>
          <w:sz w:val="24"/>
          <w:szCs w:val="24"/>
        </w:rPr>
        <w:t>Attribute values must be quoted</w:t>
      </w:r>
    </w:p>
    <w:p w:rsidR="009F3EE4" w:rsidRPr="009F3EE4" w:rsidRDefault="009F3EE4" w:rsidP="00E33C7B">
      <w:pPr>
        <w:pStyle w:val="IntenseQuote"/>
        <w:rPr>
          <w:rFonts w:eastAsia="Times New Roman"/>
          <w:sz w:val="24"/>
          <w:szCs w:val="24"/>
        </w:rPr>
      </w:pPr>
      <w:r w:rsidRPr="009F3EE4">
        <w:rPr>
          <w:rFonts w:eastAsia="Times New Roman"/>
          <w:sz w:val="24"/>
          <w:szCs w:val="24"/>
        </w:rPr>
        <w:t>Attribute minimization is forbidden</w:t>
      </w:r>
    </w:p>
    <w:p w:rsidR="009F3EE4" w:rsidRPr="009F3EE4" w:rsidRDefault="00E33C7B" w:rsidP="00E33C7B">
      <w:pPr>
        <w:pStyle w:val="IntenseQuote"/>
        <w:rPr>
          <w:rFonts w:eastAsia="Times New Roman"/>
          <w:sz w:val="24"/>
          <w:szCs w:val="24"/>
        </w:rPr>
      </w:pPr>
      <w:r>
        <w:rPr>
          <w:rFonts w:eastAsia="Times New Roman"/>
          <w:sz w:val="24"/>
          <w:szCs w:val="24"/>
        </w:rPr>
        <w:pict>
          <v:rect id="_x0000_i1382" style="width:0;height:1.5pt" o:hralign="center" o:hrstd="t" o:hr="t" fillcolor="#a0a0a0" stroked="f"/>
        </w:pict>
      </w:r>
    </w:p>
    <w:p w:rsidR="009F3EE4" w:rsidRPr="009F3EE4" w:rsidRDefault="00E33C7B" w:rsidP="00E33C7B">
      <w:pPr>
        <w:pStyle w:val="IntenseQuote"/>
        <w:rPr>
          <w:rFonts w:eastAsia="Times New Roman"/>
          <w:sz w:val="24"/>
          <w:szCs w:val="24"/>
        </w:rPr>
      </w:pPr>
      <w:r>
        <w:rPr>
          <w:rFonts w:eastAsia="Times New Roman"/>
          <w:sz w:val="24"/>
          <w:szCs w:val="24"/>
        </w:rPr>
        <w:pict>
          <v:rect id="_x0000_i1383" style="width:0;height:1.5pt" o:hralign="center" o:hrstd="t" o:hr="t" fillcolor="#a0a0a0" stroked="f"/>
        </w:pict>
      </w:r>
    </w:p>
    <w:p w:rsidR="009F3EE4" w:rsidRPr="009F3EE4" w:rsidRDefault="009F3EE4" w:rsidP="00E33C7B">
      <w:pPr>
        <w:pStyle w:val="IntenseQuote"/>
        <w:rPr>
          <w:rFonts w:eastAsia="Times New Roman"/>
          <w:sz w:val="36"/>
          <w:szCs w:val="36"/>
        </w:rPr>
      </w:pPr>
      <w:proofErr w:type="gramStart"/>
      <w:r w:rsidRPr="009F3EE4">
        <w:rPr>
          <w:rFonts w:eastAsia="Times New Roman"/>
          <w:sz w:val="36"/>
          <w:szCs w:val="36"/>
        </w:rPr>
        <w:t>&lt;!DOCTYPE</w:t>
      </w:r>
      <w:proofErr w:type="gramEnd"/>
      <w:r w:rsidRPr="009F3EE4">
        <w:rPr>
          <w:rFonts w:eastAsia="Times New Roman"/>
          <w:sz w:val="36"/>
          <w:szCs w:val="36"/>
        </w:rPr>
        <w:t xml:space="preserve"> ....&gt; Is Mandatory</w:t>
      </w:r>
    </w:p>
    <w:p w:rsidR="009F3EE4" w:rsidRPr="009F3EE4" w:rsidRDefault="009F3EE4" w:rsidP="00E33C7B">
      <w:pPr>
        <w:pStyle w:val="IntenseQuote"/>
        <w:rPr>
          <w:rFonts w:eastAsia="Times New Roman"/>
          <w:sz w:val="24"/>
          <w:szCs w:val="24"/>
        </w:rPr>
      </w:pPr>
      <w:r w:rsidRPr="009F3EE4">
        <w:rPr>
          <w:rFonts w:eastAsia="Times New Roman"/>
          <w:sz w:val="24"/>
          <w:szCs w:val="24"/>
        </w:rPr>
        <w:lastRenderedPageBreak/>
        <w:t>An XHTML document must have an XHTML DOCTYPE declaration.</w:t>
      </w:r>
    </w:p>
    <w:p w:rsidR="009F3EE4" w:rsidRPr="009F3EE4" w:rsidRDefault="009F3EE4" w:rsidP="00E33C7B">
      <w:pPr>
        <w:pStyle w:val="IntenseQuote"/>
        <w:rPr>
          <w:rFonts w:eastAsia="Times New Roman"/>
          <w:sz w:val="24"/>
          <w:szCs w:val="24"/>
        </w:rPr>
      </w:pPr>
      <w:r w:rsidRPr="009F3EE4">
        <w:rPr>
          <w:rFonts w:eastAsia="Times New Roman"/>
          <w:sz w:val="24"/>
          <w:szCs w:val="24"/>
        </w:rPr>
        <w:t xml:space="preserve">A complete list of all the </w:t>
      </w:r>
      <w:hyperlink r:id="rId193" w:history="1">
        <w:r w:rsidRPr="009F3EE4">
          <w:rPr>
            <w:rFonts w:eastAsia="Times New Roman"/>
            <w:color w:val="0000FF"/>
            <w:sz w:val="24"/>
            <w:szCs w:val="24"/>
            <w:u w:val="single"/>
          </w:rPr>
          <w:t xml:space="preserve">XHTML </w:t>
        </w:r>
        <w:proofErr w:type="spellStart"/>
        <w:r w:rsidRPr="009F3EE4">
          <w:rPr>
            <w:rFonts w:eastAsia="Times New Roman"/>
            <w:color w:val="0000FF"/>
            <w:sz w:val="24"/>
            <w:szCs w:val="24"/>
            <w:u w:val="single"/>
          </w:rPr>
          <w:t>Doctypes</w:t>
        </w:r>
        <w:proofErr w:type="spellEnd"/>
      </w:hyperlink>
      <w:r w:rsidRPr="009F3EE4">
        <w:rPr>
          <w:rFonts w:eastAsia="Times New Roman"/>
          <w:sz w:val="24"/>
          <w:szCs w:val="24"/>
        </w:rPr>
        <w:t xml:space="preserve"> is found in our HTML Tags Reference.</w:t>
      </w:r>
    </w:p>
    <w:p w:rsidR="009F3EE4" w:rsidRPr="009F3EE4" w:rsidRDefault="009F3EE4" w:rsidP="00E33C7B">
      <w:pPr>
        <w:pStyle w:val="IntenseQuote"/>
        <w:rPr>
          <w:rFonts w:eastAsia="Times New Roman"/>
          <w:sz w:val="24"/>
          <w:szCs w:val="24"/>
        </w:rPr>
      </w:pPr>
      <w:r w:rsidRPr="009F3EE4">
        <w:rPr>
          <w:rFonts w:eastAsia="Times New Roman"/>
          <w:sz w:val="24"/>
          <w:szCs w:val="24"/>
        </w:rPr>
        <w:t xml:space="preserve">The &lt;html&gt;, &lt;head&gt;, &lt;title&gt;, and &lt;body&gt; elements must also be present, and the </w:t>
      </w:r>
      <w:proofErr w:type="spellStart"/>
      <w:r w:rsidRPr="009F3EE4">
        <w:rPr>
          <w:rFonts w:eastAsia="Times New Roman"/>
          <w:sz w:val="24"/>
          <w:szCs w:val="24"/>
        </w:rPr>
        <w:t>xmlns</w:t>
      </w:r>
      <w:proofErr w:type="spellEnd"/>
      <w:r w:rsidRPr="009F3EE4">
        <w:rPr>
          <w:rFonts w:eastAsia="Times New Roman"/>
          <w:sz w:val="24"/>
          <w:szCs w:val="24"/>
        </w:rPr>
        <w:t xml:space="preserve"> attribute in &lt;html&gt; must specify the xml namespace for the document.</w:t>
      </w:r>
    </w:p>
    <w:p w:rsidR="009F3EE4" w:rsidRPr="009F3EE4" w:rsidRDefault="009F3EE4" w:rsidP="00E33C7B">
      <w:pPr>
        <w:pStyle w:val="IntenseQuote"/>
        <w:rPr>
          <w:rFonts w:eastAsia="Times New Roman"/>
          <w:sz w:val="24"/>
          <w:szCs w:val="24"/>
        </w:rPr>
      </w:pPr>
      <w:r w:rsidRPr="009F3EE4">
        <w:rPr>
          <w:rFonts w:eastAsia="Times New Roman"/>
          <w:sz w:val="24"/>
          <w:szCs w:val="24"/>
        </w:rPr>
        <w:t>This example shows an XHTML document with a minimum of required tags:</w:t>
      </w:r>
    </w:p>
    <w:p w:rsidR="009F3EE4" w:rsidRPr="009F3EE4" w:rsidRDefault="009F3EE4" w:rsidP="00E33C7B">
      <w:pPr>
        <w:pStyle w:val="IntenseQuote"/>
        <w:rPr>
          <w:rFonts w:eastAsia="Times New Roman"/>
          <w:sz w:val="24"/>
          <w:szCs w:val="24"/>
        </w:rPr>
      </w:pPr>
      <w:proofErr w:type="gramStart"/>
      <w:r w:rsidRPr="009F3EE4">
        <w:rPr>
          <w:rFonts w:eastAsia="Times New Roman"/>
          <w:sz w:val="24"/>
          <w:szCs w:val="24"/>
        </w:rPr>
        <w:t>&lt;!DOCTYPE</w:t>
      </w:r>
      <w:proofErr w:type="gramEnd"/>
      <w:r w:rsidRPr="009F3EE4">
        <w:rPr>
          <w:rFonts w:eastAsia="Times New Roman"/>
          <w:sz w:val="24"/>
          <w:szCs w:val="24"/>
        </w:rPr>
        <w:t xml:space="preserve"> html PUBLIC "-//W3C//DTD XHTML 1.0 Transitional//EN"</w:t>
      </w:r>
      <w:r w:rsidRPr="009F3EE4">
        <w:rPr>
          <w:rFonts w:eastAsia="Times New Roman"/>
          <w:sz w:val="24"/>
          <w:szCs w:val="24"/>
        </w:rPr>
        <w:br/>
        <w:t>"http://www.w3.org/TR/xhtml1/DTD/xhtml1-transitional.dtd"&gt;</w:t>
      </w:r>
      <w:r w:rsidRPr="009F3EE4">
        <w:rPr>
          <w:rFonts w:eastAsia="Times New Roman"/>
          <w:sz w:val="24"/>
          <w:szCs w:val="24"/>
        </w:rPr>
        <w:br/>
      </w:r>
      <w:r w:rsidRPr="009F3EE4">
        <w:rPr>
          <w:rFonts w:eastAsia="Times New Roman"/>
          <w:sz w:val="24"/>
          <w:szCs w:val="24"/>
        </w:rPr>
        <w:br/>
        <w:t xml:space="preserve">&lt;html </w:t>
      </w:r>
      <w:proofErr w:type="spellStart"/>
      <w:r w:rsidRPr="009F3EE4">
        <w:rPr>
          <w:rFonts w:eastAsia="Times New Roman"/>
          <w:sz w:val="24"/>
          <w:szCs w:val="24"/>
        </w:rPr>
        <w:t>xmlns</w:t>
      </w:r>
      <w:proofErr w:type="spellEnd"/>
      <w:r w:rsidRPr="009F3EE4">
        <w:rPr>
          <w:rFonts w:eastAsia="Times New Roman"/>
          <w:sz w:val="24"/>
          <w:szCs w:val="24"/>
        </w:rPr>
        <w:t>="http://www.w3.org/1999/xhtml"&gt;</w:t>
      </w:r>
      <w:r w:rsidRPr="009F3EE4">
        <w:rPr>
          <w:rFonts w:eastAsia="Times New Roman"/>
          <w:sz w:val="24"/>
          <w:szCs w:val="24"/>
        </w:rPr>
        <w:br/>
      </w:r>
      <w:r w:rsidRPr="009F3EE4">
        <w:rPr>
          <w:rFonts w:eastAsia="Times New Roman"/>
          <w:sz w:val="24"/>
          <w:szCs w:val="24"/>
        </w:rPr>
        <w:br/>
        <w:t>&lt;head&gt;</w:t>
      </w:r>
      <w:r w:rsidRPr="009F3EE4">
        <w:rPr>
          <w:rFonts w:eastAsia="Times New Roman"/>
          <w:sz w:val="24"/>
          <w:szCs w:val="24"/>
        </w:rPr>
        <w:br/>
        <w:t>  &lt;title&gt;Title of document&lt;/title&gt;</w:t>
      </w:r>
      <w:r w:rsidRPr="009F3EE4">
        <w:rPr>
          <w:rFonts w:eastAsia="Times New Roman"/>
          <w:sz w:val="24"/>
          <w:szCs w:val="24"/>
        </w:rPr>
        <w:br/>
        <w:t>&lt;/head&gt;</w:t>
      </w:r>
      <w:r w:rsidRPr="009F3EE4">
        <w:rPr>
          <w:rFonts w:eastAsia="Times New Roman"/>
          <w:sz w:val="24"/>
          <w:szCs w:val="24"/>
        </w:rPr>
        <w:br/>
      </w:r>
      <w:r w:rsidRPr="009F3EE4">
        <w:rPr>
          <w:rFonts w:eastAsia="Times New Roman"/>
          <w:sz w:val="24"/>
          <w:szCs w:val="24"/>
        </w:rPr>
        <w:br/>
        <w:t>&lt;body&gt;</w:t>
      </w:r>
      <w:r w:rsidRPr="009F3EE4">
        <w:rPr>
          <w:rFonts w:eastAsia="Times New Roman"/>
          <w:sz w:val="24"/>
          <w:szCs w:val="24"/>
        </w:rPr>
        <w:br/>
        <w:t xml:space="preserve">  some content </w:t>
      </w:r>
      <w:r w:rsidRPr="009F3EE4">
        <w:rPr>
          <w:rFonts w:eastAsia="Times New Roman"/>
          <w:sz w:val="24"/>
          <w:szCs w:val="24"/>
        </w:rPr>
        <w:br/>
        <w:t>&lt;/body&gt;</w:t>
      </w:r>
      <w:r w:rsidRPr="009F3EE4">
        <w:rPr>
          <w:rFonts w:eastAsia="Times New Roman"/>
          <w:sz w:val="24"/>
          <w:szCs w:val="24"/>
        </w:rPr>
        <w:br/>
      </w:r>
      <w:r w:rsidRPr="009F3EE4">
        <w:rPr>
          <w:rFonts w:eastAsia="Times New Roman"/>
          <w:sz w:val="24"/>
          <w:szCs w:val="24"/>
        </w:rPr>
        <w:br/>
        <w:t xml:space="preserve">&lt;/html&gt; </w:t>
      </w:r>
    </w:p>
    <w:p w:rsidR="009F3EE4" w:rsidRPr="009F3EE4" w:rsidRDefault="00E33C7B" w:rsidP="00E33C7B">
      <w:pPr>
        <w:pStyle w:val="IntenseQuote"/>
        <w:rPr>
          <w:rFonts w:eastAsia="Times New Roman"/>
          <w:sz w:val="24"/>
          <w:szCs w:val="24"/>
        </w:rPr>
      </w:pPr>
      <w:r>
        <w:rPr>
          <w:rFonts w:eastAsia="Times New Roman"/>
          <w:sz w:val="24"/>
          <w:szCs w:val="24"/>
        </w:rPr>
        <w:pict>
          <v:rect id="_x0000_i1384" style="width:0;height:1.5pt" o:hralign="center" o:hrstd="t" o:hr="t" fillcolor="#a0a0a0" stroked="f"/>
        </w:pict>
      </w:r>
    </w:p>
    <w:p w:rsidR="009F3EE4" w:rsidRPr="009F3EE4" w:rsidRDefault="009F3EE4" w:rsidP="00E33C7B">
      <w:pPr>
        <w:pStyle w:val="IntenseQuote"/>
        <w:rPr>
          <w:rFonts w:eastAsia="Times New Roman"/>
          <w:sz w:val="36"/>
          <w:szCs w:val="36"/>
        </w:rPr>
      </w:pPr>
      <w:r w:rsidRPr="009F3EE4">
        <w:rPr>
          <w:rFonts w:eastAsia="Times New Roman"/>
          <w:sz w:val="36"/>
          <w:szCs w:val="36"/>
        </w:rPr>
        <w:t>XHTML Elements Must Be Properly Nested</w:t>
      </w:r>
    </w:p>
    <w:p w:rsidR="009F3EE4" w:rsidRPr="009F3EE4" w:rsidRDefault="009F3EE4" w:rsidP="00E33C7B">
      <w:pPr>
        <w:pStyle w:val="IntenseQuote"/>
        <w:rPr>
          <w:rFonts w:eastAsia="Times New Roman"/>
          <w:sz w:val="24"/>
          <w:szCs w:val="24"/>
        </w:rPr>
      </w:pPr>
      <w:r w:rsidRPr="009F3EE4">
        <w:rPr>
          <w:rFonts w:eastAsia="Times New Roman"/>
          <w:sz w:val="24"/>
          <w:szCs w:val="24"/>
        </w:rPr>
        <w:t>In HTML, some elements can be improperly nested within each other, like this:</w:t>
      </w:r>
    </w:p>
    <w:p w:rsidR="009F3EE4" w:rsidRPr="009F3EE4" w:rsidRDefault="009F3EE4" w:rsidP="00E33C7B">
      <w:pPr>
        <w:pStyle w:val="IntenseQuote"/>
        <w:rPr>
          <w:rFonts w:eastAsia="Times New Roman"/>
          <w:sz w:val="24"/>
          <w:szCs w:val="24"/>
        </w:rPr>
      </w:pPr>
      <w:r w:rsidRPr="009F3EE4">
        <w:rPr>
          <w:rFonts w:eastAsia="Times New Roman"/>
          <w:sz w:val="24"/>
          <w:szCs w:val="24"/>
        </w:rPr>
        <w:t>&lt;b&gt;&lt;i&gt;</w:t>
      </w:r>
      <w:proofErr w:type="gramStart"/>
      <w:r w:rsidRPr="009F3EE4">
        <w:rPr>
          <w:rFonts w:eastAsia="Times New Roman"/>
          <w:sz w:val="24"/>
          <w:szCs w:val="24"/>
        </w:rPr>
        <w:t>This</w:t>
      </w:r>
      <w:proofErr w:type="gramEnd"/>
      <w:r w:rsidRPr="009F3EE4">
        <w:rPr>
          <w:rFonts w:eastAsia="Times New Roman"/>
          <w:sz w:val="24"/>
          <w:szCs w:val="24"/>
        </w:rPr>
        <w:t xml:space="preserve"> text is bold and italic&lt;/b&gt;&lt;/i&gt; </w:t>
      </w:r>
    </w:p>
    <w:p w:rsidR="009F3EE4" w:rsidRPr="009F3EE4" w:rsidRDefault="009F3EE4" w:rsidP="00E33C7B">
      <w:pPr>
        <w:pStyle w:val="IntenseQuote"/>
        <w:rPr>
          <w:rFonts w:eastAsia="Times New Roman"/>
          <w:sz w:val="24"/>
          <w:szCs w:val="24"/>
        </w:rPr>
      </w:pPr>
      <w:r w:rsidRPr="009F3EE4">
        <w:rPr>
          <w:rFonts w:eastAsia="Times New Roman"/>
          <w:sz w:val="24"/>
          <w:szCs w:val="24"/>
        </w:rPr>
        <w:t>In XHTML, all elements must be properly nested within each other, like this:</w:t>
      </w:r>
    </w:p>
    <w:p w:rsidR="009F3EE4" w:rsidRPr="009F3EE4" w:rsidRDefault="009F3EE4" w:rsidP="00E33C7B">
      <w:pPr>
        <w:pStyle w:val="IntenseQuote"/>
        <w:rPr>
          <w:rFonts w:eastAsia="Times New Roman"/>
          <w:sz w:val="24"/>
          <w:szCs w:val="24"/>
        </w:rPr>
      </w:pPr>
      <w:r w:rsidRPr="009F3EE4">
        <w:rPr>
          <w:rFonts w:eastAsia="Times New Roman"/>
          <w:sz w:val="24"/>
          <w:szCs w:val="24"/>
        </w:rPr>
        <w:t>&lt;b&gt;&lt;i&gt;</w:t>
      </w:r>
      <w:proofErr w:type="gramStart"/>
      <w:r w:rsidRPr="009F3EE4">
        <w:rPr>
          <w:rFonts w:eastAsia="Times New Roman"/>
          <w:sz w:val="24"/>
          <w:szCs w:val="24"/>
        </w:rPr>
        <w:t>This</w:t>
      </w:r>
      <w:proofErr w:type="gramEnd"/>
      <w:r w:rsidRPr="009F3EE4">
        <w:rPr>
          <w:rFonts w:eastAsia="Times New Roman"/>
          <w:sz w:val="24"/>
          <w:szCs w:val="24"/>
        </w:rPr>
        <w:t xml:space="preserve"> text is bold and italic&lt;/i&gt;&lt;/b&gt; </w:t>
      </w:r>
    </w:p>
    <w:p w:rsidR="009F3EE4" w:rsidRPr="009F3EE4" w:rsidRDefault="00E33C7B" w:rsidP="00E33C7B">
      <w:pPr>
        <w:pStyle w:val="IntenseQuote"/>
        <w:rPr>
          <w:rFonts w:eastAsia="Times New Roman"/>
          <w:sz w:val="24"/>
          <w:szCs w:val="24"/>
        </w:rPr>
      </w:pPr>
      <w:r>
        <w:rPr>
          <w:rFonts w:eastAsia="Times New Roman"/>
          <w:sz w:val="24"/>
          <w:szCs w:val="24"/>
        </w:rPr>
        <w:pict>
          <v:rect id="_x0000_i1385" style="width:0;height:1.5pt" o:hralign="center" o:hrstd="t" o:hr="t" fillcolor="#a0a0a0" stroked="f"/>
        </w:pict>
      </w:r>
    </w:p>
    <w:p w:rsidR="009F3EE4" w:rsidRPr="009F3EE4" w:rsidRDefault="009F3EE4" w:rsidP="00E33C7B">
      <w:pPr>
        <w:pStyle w:val="IntenseQuote"/>
        <w:rPr>
          <w:rFonts w:eastAsia="Times New Roman"/>
          <w:sz w:val="36"/>
          <w:szCs w:val="36"/>
        </w:rPr>
      </w:pPr>
      <w:r w:rsidRPr="009F3EE4">
        <w:rPr>
          <w:rFonts w:eastAsia="Times New Roman"/>
          <w:sz w:val="36"/>
          <w:szCs w:val="36"/>
        </w:rPr>
        <w:lastRenderedPageBreak/>
        <w:t>XHTML Elements Must Always Be Closed</w:t>
      </w:r>
    </w:p>
    <w:p w:rsidR="009F3EE4" w:rsidRPr="009F3EE4" w:rsidRDefault="009F3EE4" w:rsidP="00E33C7B">
      <w:pPr>
        <w:pStyle w:val="IntenseQuote"/>
        <w:rPr>
          <w:rFonts w:eastAsia="Times New Roman"/>
          <w:sz w:val="24"/>
          <w:szCs w:val="24"/>
        </w:rPr>
      </w:pPr>
      <w:r w:rsidRPr="009F3EE4">
        <w:rPr>
          <w:rFonts w:eastAsia="Times New Roman"/>
          <w:sz w:val="24"/>
          <w:szCs w:val="24"/>
        </w:rPr>
        <w:t>This is wrong:</w:t>
      </w:r>
    </w:p>
    <w:p w:rsidR="009F3EE4" w:rsidRPr="009F3EE4" w:rsidRDefault="009F3EE4" w:rsidP="00E33C7B">
      <w:pPr>
        <w:pStyle w:val="IntenseQuote"/>
        <w:rPr>
          <w:rFonts w:eastAsia="Times New Roman"/>
          <w:sz w:val="24"/>
          <w:szCs w:val="24"/>
        </w:rPr>
      </w:pPr>
      <w:r w:rsidRPr="009F3EE4">
        <w:rPr>
          <w:rFonts w:eastAsia="Times New Roman"/>
          <w:sz w:val="24"/>
          <w:szCs w:val="24"/>
        </w:rPr>
        <w:t>&lt;p&gt;</w:t>
      </w:r>
      <w:proofErr w:type="gramStart"/>
      <w:r w:rsidRPr="009F3EE4">
        <w:rPr>
          <w:rFonts w:eastAsia="Times New Roman"/>
          <w:sz w:val="24"/>
          <w:szCs w:val="24"/>
        </w:rPr>
        <w:t>This</w:t>
      </w:r>
      <w:proofErr w:type="gramEnd"/>
      <w:r w:rsidRPr="009F3EE4">
        <w:rPr>
          <w:rFonts w:eastAsia="Times New Roman"/>
          <w:sz w:val="24"/>
          <w:szCs w:val="24"/>
        </w:rPr>
        <w:t xml:space="preserve"> is a paragraph</w:t>
      </w:r>
      <w:r w:rsidRPr="009F3EE4">
        <w:rPr>
          <w:rFonts w:eastAsia="Times New Roman"/>
          <w:sz w:val="24"/>
          <w:szCs w:val="24"/>
        </w:rPr>
        <w:br/>
        <w:t xml:space="preserve">&lt;p&gt;This is another paragraph </w:t>
      </w:r>
    </w:p>
    <w:p w:rsidR="009F3EE4" w:rsidRPr="009F3EE4" w:rsidRDefault="009F3EE4" w:rsidP="00E33C7B">
      <w:pPr>
        <w:pStyle w:val="IntenseQuote"/>
        <w:rPr>
          <w:rFonts w:eastAsia="Times New Roman"/>
          <w:sz w:val="24"/>
          <w:szCs w:val="24"/>
        </w:rPr>
      </w:pPr>
      <w:r w:rsidRPr="009F3EE4">
        <w:rPr>
          <w:rFonts w:eastAsia="Times New Roman"/>
          <w:sz w:val="24"/>
          <w:szCs w:val="24"/>
        </w:rPr>
        <w:t>This is correct:</w:t>
      </w:r>
    </w:p>
    <w:p w:rsidR="009F3EE4" w:rsidRPr="009F3EE4" w:rsidRDefault="009F3EE4" w:rsidP="00E33C7B">
      <w:pPr>
        <w:pStyle w:val="IntenseQuote"/>
        <w:rPr>
          <w:rFonts w:eastAsia="Times New Roman"/>
          <w:sz w:val="24"/>
          <w:szCs w:val="24"/>
        </w:rPr>
      </w:pPr>
      <w:r w:rsidRPr="009F3EE4">
        <w:rPr>
          <w:rFonts w:eastAsia="Times New Roman"/>
          <w:sz w:val="24"/>
          <w:szCs w:val="24"/>
        </w:rPr>
        <w:t>&lt;p&gt;</w:t>
      </w:r>
      <w:proofErr w:type="gramStart"/>
      <w:r w:rsidRPr="009F3EE4">
        <w:rPr>
          <w:rFonts w:eastAsia="Times New Roman"/>
          <w:sz w:val="24"/>
          <w:szCs w:val="24"/>
        </w:rPr>
        <w:t>This</w:t>
      </w:r>
      <w:proofErr w:type="gramEnd"/>
      <w:r w:rsidRPr="009F3EE4">
        <w:rPr>
          <w:rFonts w:eastAsia="Times New Roman"/>
          <w:sz w:val="24"/>
          <w:szCs w:val="24"/>
        </w:rPr>
        <w:t xml:space="preserve"> is a paragraph&lt;/p&gt;</w:t>
      </w:r>
      <w:r w:rsidRPr="009F3EE4">
        <w:rPr>
          <w:rFonts w:eastAsia="Times New Roman"/>
          <w:sz w:val="24"/>
          <w:szCs w:val="24"/>
        </w:rPr>
        <w:br/>
        <w:t xml:space="preserve">&lt;p&gt;This is another paragraph&lt;/p&gt; </w:t>
      </w:r>
    </w:p>
    <w:p w:rsidR="009F3EE4" w:rsidRPr="009F3EE4" w:rsidRDefault="00E33C7B" w:rsidP="00E33C7B">
      <w:pPr>
        <w:pStyle w:val="IntenseQuote"/>
        <w:rPr>
          <w:rFonts w:eastAsia="Times New Roman"/>
          <w:sz w:val="24"/>
          <w:szCs w:val="24"/>
        </w:rPr>
      </w:pPr>
      <w:r>
        <w:rPr>
          <w:rFonts w:eastAsia="Times New Roman"/>
          <w:sz w:val="24"/>
          <w:szCs w:val="24"/>
        </w:rPr>
        <w:pict>
          <v:rect id="_x0000_i1386" style="width:0;height:1.5pt" o:hralign="center" o:hrstd="t" o:hr="t" fillcolor="#a0a0a0" stroked="f"/>
        </w:pict>
      </w:r>
    </w:p>
    <w:p w:rsidR="009F3EE4" w:rsidRPr="009F3EE4" w:rsidRDefault="009F3EE4" w:rsidP="00E33C7B">
      <w:pPr>
        <w:pStyle w:val="IntenseQuote"/>
        <w:rPr>
          <w:rFonts w:eastAsia="Times New Roman"/>
          <w:sz w:val="36"/>
          <w:szCs w:val="36"/>
        </w:rPr>
      </w:pPr>
      <w:r w:rsidRPr="009F3EE4">
        <w:rPr>
          <w:rFonts w:eastAsia="Times New Roman"/>
          <w:sz w:val="36"/>
          <w:szCs w:val="36"/>
        </w:rPr>
        <w:t>Empty Elements Must Also Be Closed</w:t>
      </w:r>
    </w:p>
    <w:p w:rsidR="009F3EE4" w:rsidRPr="009F3EE4" w:rsidRDefault="009F3EE4" w:rsidP="00E33C7B">
      <w:pPr>
        <w:pStyle w:val="IntenseQuote"/>
        <w:rPr>
          <w:rFonts w:eastAsia="Times New Roman"/>
          <w:sz w:val="24"/>
          <w:szCs w:val="24"/>
        </w:rPr>
      </w:pPr>
      <w:r w:rsidRPr="009F3EE4">
        <w:rPr>
          <w:rFonts w:eastAsia="Times New Roman"/>
          <w:sz w:val="24"/>
          <w:szCs w:val="24"/>
        </w:rPr>
        <w:t>This is wrong:</w:t>
      </w:r>
    </w:p>
    <w:p w:rsidR="009F3EE4" w:rsidRPr="009F3EE4" w:rsidRDefault="009F3EE4" w:rsidP="00E33C7B">
      <w:pPr>
        <w:pStyle w:val="IntenseQuote"/>
        <w:rPr>
          <w:rFonts w:eastAsia="Times New Roman"/>
          <w:sz w:val="24"/>
          <w:szCs w:val="24"/>
        </w:rPr>
      </w:pPr>
      <w:r w:rsidRPr="009F3EE4">
        <w:rPr>
          <w:rFonts w:eastAsia="Times New Roman"/>
          <w:sz w:val="24"/>
          <w:szCs w:val="24"/>
        </w:rPr>
        <w:t>A break: &lt;</w:t>
      </w:r>
      <w:proofErr w:type="spellStart"/>
      <w:r w:rsidRPr="009F3EE4">
        <w:rPr>
          <w:rFonts w:eastAsia="Times New Roman"/>
          <w:sz w:val="24"/>
          <w:szCs w:val="24"/>
        </w:rPr>
        <w:t>br</w:t>
      </w:r>
      <w:proofErr w:type="spellEnd"/>
      <w:r w:rsidRPr="009F3EE4">
        <w:rPr>
          <w:rFonts w:eastAsia="Times New Roman"/>
          <w:sz w:val="24"/>
          <w:szCs w:val="24"/>
        </w:rPr>
        <w:t>&gt;</w:t>
      </w:r>
      <w:r w:rsidRPr="009F3EE4">
        <w:rPr>
          <w:rFonts w:eastAsia="Times New Roman"/>
          <w:sz w:val="24"/>
          <w:szCs w:val="24"/>
        </w:rPr>
        <w:br/>
        <w:t>A horizontal rule: &lt;</w:t>
      </w:r>
      <w:proofErr w:type="spellStart"/>
      <w:r w:rsidRPr="009F3EE4">
        <w:rPr>
          <w:rFonts w:eastAsia="Times New Roman"/>
          <w:sz w:val="24"/>
          <w:szCs w:val="24"/>
        </w:rPr>
        <w:t>hr</w:t>
      </w:r>
      <w:proofErr w:type="spellEnd"/>
      <w:r w:rsidRPr="009F3EE4">
        <w:rPr>
          <w:rFonts w:eastAsia="Times New Roman"/>
          <w:sz w:val="24"/>
          <w:szCs w:val="24"/>
        </w:rPr>
        <w:t>&gt;</w:t>
      </w:r>
      <w:r w:rsidRPr="009F3EE4">
        <w:rPr>
          <w:rFonts w:eastAsia="Times New Roman"/>
          <w:sz w:val="24"/>
          <w:szCs w:val="24"/>
        </w:rPr>
        <w:br/>
        <w:t>An image: &lt;</w:t>
      </w:r>
      <w:proofErr w:type="spellStart"/>
      <w:r w:rsidRPr="009F3EE4">
        <w:rPr>
          <w:rFonts w:eastAsia="Times New Roman"/>
          <w:sz w:val="24"/>
          <w:szCs w:val="24"/>
        </w:rPr>
        <w:t>img</w:t>
      </w:r>
      <w:proofErr w:type="spellEnd"/>
      <w:r w:rsidRPr="009F3EE4">
        <w:rPr>
          <w:rFonts w:eastAsia="Times New Roman"/>
          <w:sz w:val="24"/>
          <w:szCs w:val="24"/>
        </w:rPr>
        <w:t xml:space="preserve"> </w:t>
      </w:r>
      <w:proofErr w:type="spellStart"/>
      <w:r w:rsidRPr="009F3EE4">
        <w:rPr>
          <w:rFonts w:eastAsia="Times New Roman"/>
          <w:sz w:val="24"/>
          <w:szCs w:val="24"/>
        </w:rPr>
        <w:t>src</w:t>
      </w:r>
      <w:proofErr w:type="spellEnd"/>
      <w:r w:rsidRPr="009F3EE4">
        <w:rPr>
          <w:rFonts w:eastAsia="Times New Roman"/>
          <w:sz w:val="24"/>
          <w:szCs w:val="24"/>
        </w:rPr>
        <w:t xml:space="preserve">="happy.gif" alt="Happy face"&gt; </w:t>
      </w:r>
    </w:p>
    <w:p w:rsidR="009F3EE4" w:rsidRPr="009F3EE4" w:rsidRDefault="009F3EE4" w:rsidP="00E33C7B">
      <w:pPr>
        <w:pStyle w:val="IntenseQuote"/>
        <w:rPr>
          <w:rFonts w:eastAsia="Times New Roman"/>
          <w:sz w:val="24"/>
          <w:szCs w:val="24"/>
        </w:rPr>
      </w:pPr>
      <w:r w:rsidRPr="009F3EE4">
        <w:rPr>
          <w:rFonts w:eastAsia="Times New Roman"/>
          <w:sz w:val="24"/>
          <w:szCs w:val="24"/>
        </w:rPr>
        <w:t>This is correct:</w:t>
      </w:r>
    </w:p>
    <w:p w:rsidR="009F3EE4" w:rsidRPr="009F3EE4" w:rsidRDefault="009F3EE4" w:rsidP="00E33C7B">
      <w:pPr>
        <w:pStyle w:val="IntenseQuote"/>
        <w:rPr>
          <w:rFonts w:eastAsia="Times New Roman"/>
          <w:sz w:val="24"/>
          <w:szCs w:val="24"/>
        </w:rPr>
      </w:pPr>
      <w:r w:rsidRPr="009F3EE4">
        <w:rPr>
          <w:rFonts w:eastAsia="Times New Roman"/>
          <w:sz w:val="24"/>
          <w:szCs w:val="24"/>
        </w:rPr>
        <w:t>A break: &lt;</w:t>
      </w:r>
      <w:proofErr w:type="spellStart"/>
      <w:r w:rsidRPr="009F3EE4">
        <w:rPr>
          <w:rFonts w:eastAsia="Times New Roman"/>
          <w:sz w:val="24"/>
          <w:szCs w:val="24"/>
        </w:rPr>
        <w:t>br</w:t>
      </w:r>
      <w:proofErr w:type="spellEnd"/>
      <w:r w:rsidRPr="009F3EE4">
        <w:rPr>
          <w:rFonts w:eastAsia="Times New Roman"/>
          <w:sz w:val="24"/>
          <w:szCs w:val="24"/>
        </w:rPr>
        <w:t xml:space="preserve"> /&gt;</w:t>
      </w:r>
      <w:r w:rsidRPr="009F3EE4">
        <w:rPr>
          <w:rFonts w:eastAsia="Times New Roman"/>
          <w:sz w:val="24"/>
          <w:szCs w:val="24"/>
        </w:rPr>
        <w:br/>
        <w:t>A horizontal rule: &lt;</w:t>
      </w:r>
      <w:proofErr w:type="spellStart"/>
      <w:r w:rsidRPr="009F3EE4">
        <w:rPr>
          <w:rFonts w:eastAsia="Times New Roman"/>
          <w:sz w:val="24"/>
          <w:szCs w:val="24"/>
        </w:rPr>
        <w:t>hr</w:t>
      </w:r>
      <w:proofErr w:type="spellEnd"/>
      <w:r w:rsidRPr="009F3EE4">
        <w:rPr>
          <w:rFonts w:eastAsia="Times New Roman"/>
          <w:sz w:val="24"/>
          <w:szCs w:val="24"/>
        </w:rPr>
        <w:t xml:space="preserve"> /&gt;</w:t>
      </w:r>
      <w:r w:rsidRPr="009F3EE4">
        <w:rPr>
          <w:rFonts w:eastAsia="Times New Roman"/>
          <w:sz w:val="24"/>
          <w:szCs w:val="24"/>
        </w:rPr>
        <w:br/>
      </w:r>
      <w:proofErr w:type="gramStart"/>
      <w:r w:rsidRPr="009F3EE4">
        <w:rPr>
          <w:rFonts w:eastAsia="Times New Roman"/>
          <w:sz w:val="24"/>
          <w:szCs w:val="24"/>
        </w:rPr>
        <w:t>An</w:t>
      </w:r>
      <w:proofErr w:type="gramEnd"/>
      <w:r w:rsidRPr="009F3EE4">
        <w:rPr>
          <w:rFonts w:eastAsia="Times New Roman"/>
          <w:sz w:val="24"/>
          <w:szCs w:val="24"/>
        </w:rPr>
        <w:t xml:space="preserve"> image: &lt;</w:t>
      </w:r>
      <w:proofErr w:type="spellStart"/>
      <w:r w:rsidRPr="009F3EE4">
        <w:rPr>
          <w:rFonts w:eastAsia="Times New Roman"/>
          <w:sz w:val="24"/>
          <w:szCs w:val="24"/>
        </w:rPr>
        <w:t>img</w:t>
      </w:r>
      <w:proofErr w:type="spellEnd"/>
      <w:r w:rsidRPr="009F3EE4">
        <w:rPr>
          <w:rFonts w:eastAsia="Times New Roman"/>
          <w:sz w:val="24"/>
          <w:szCs w:val="24"/>
        </w:rPr>
        <w:t xml:space="preserve"> </w:t>
      </w:r>
      <w:proofErr w:type="spellStart"/>
      <w:r w:rsidRPr="009F3EE4">
        <w:rPr>
          <w:rFonts w:eastAsia="Times New Roman"/>
          <w:sz w:val="24"/>
          <w:szCs w:val="24"/>
        </w:rPr>
        <w:t>src</w:t>
      </w:r>
      <w:proofErr w:type="spellEnd"/>
      <w:r w:rsidRPr="009F3EE4">
        <w:rPr>
          <w:rFonts w:eastAsia="Times New Roman"/>
          <w:sz w:val="24"/>
          <w:szCs w:val="24"/>
        </w:rPr>
        <w:t xml:space="preserve">="happy.gif" alt="Happy face" /&gt; </w:t>
      </w:r>
    </w:p>
    <w:p w:rsidR="009F3EE4" w:rsidRPr="009F3EE4" w:rsidRDefault="00E33C7B" w:rsidP="00E33C7B">
      <w:pPr>
        <w:pStyle w:val="IntenseQuote"/>
        <w:rPr>
          <w:rFonts w:eastAsia="Times New Roman"/>
          <w:sz w:val="24"/>
          <w:szCs w:val="24"/>
        </w:rPr>
      </w:pPr>
      <w:r>
        <w:rPr>
          <w:rFonts w:eastAsia="Times New Roman"/>
          <w:sz w:val="24"/>
          <w:szCs w:val="24"/>
        </w:rPr>
        <w:pict>
          <v:rect id="_x0000_i1387" style="width:0;height:1.5pt" o:hralign="center" o:hrstd="t" o:hr="t" fillcolor="#a0a0a0" stroked="f"/>
        </w:pict>
      </w:r>
    </w:p>
    <w:p w:rsidR="009F3EE4" w:rsidRPr="009F3EE4" w:rsidRDefault="009F3EE4" w:rsidP="00E33C7B">
      <w:pPr>
        <w:pStyle w:val="IntenseQuote"/>
        <w:rPr>
          <w:rFonts w:eastAsia="Times New Roman"/>
          <w:sz w:val="36"/>
          <w:szCs w:val="36"/>
        </w:rPr>
      </w:pPr>
      <w:r w:rsidRPr="009F3EE4">
        <w:rPr>
          <w:rFonts w:eastAsia="Times New Roman"/>
          <w:sz w:val="36"/>
          <w:szCs w:val="36"/>
        </w:rPr>
        <w:t>XHTML Elements Must Be In Lower Case</w:t>
      </w:r>
    </w:p>
    <w:p w:rsidR="009F3EE4" w:rsidRPr="009F3EE4" w:rsidRDefault="009F3EE4" w:rsidP="00E33C7B">
      <w:pPr>
        <w:pStyle w:val="IntenseQuote"/>
        <w:rPr>
          <w:rFonts w:eastAsia="Times New Roman"/>
          <w:sz w:val="24"/>
          <w:szCs w:val="24"/>
        </w:rPr>
      </w:pPr>
      <w:r w:rsidRPr="009F3EE4">
        <w:rPr>
          <w:rFonts w:eastAsia="Times New Roman"/>
          <w:sz w:val="24"/>
          <w:szCs w:val="24"/>
        </w:rPr>
        <w:t>This is wrong:</w:t>
      </w:r>
    </w:p>
    <w:p w:rsidR="009F3EE4" w:rsidRPr="009F3EE4" w:rsidRDefault="009F3EE4" w:rsidP="00E33C7B">
      <w:pPr>
        <w:pStyle w:val="IntenseQuote"/>
        <w:rPr>
          <w:rFonts w:eastAsia="Times New Roman"/>
          <w:sz w:val="24"/>
          <w:szCs w:val="24"/>
        </w:rPr>
      </w:pPr>
      <w:r w:rsidRPr="009F3EE4">
        <w:rPr>
          <w:rFonts w:eastAsia="Times New Roman"/>
          <w:sz w:val="24"/>
          <w:szCs w:val="24"/>
        </w:rPr>
        <w:t>&lt;BODY&gt;</w:t>
      </w:r>
      <w:r w:rsidRPr="009F3EE4">
        <w:rPr>
          <w:rFonts w:eastAsia="Times New Roman"/>
          <w:sz w:val="24"/>
          <w:szCs w:val="24"/>
        </w:rPr>
        <w:br/>
        <w:t>&lt;P&gt;</w:t>
      </w:r>
      <w:proofErr w:type="gramStart"/>
      <w:r w:rsidRPr="009F3EE4">
        <w:rPr>
          <w:rFonts w:eastAsia="Times New Roman"/>
          <w:sz w:val="24"/>
          <w:szCs w:val="24"/>
        </w:rPr>
        <w:t>This</w:t>
      </w:r>
      <w:proofErr w:type="gramEnd"/>
      <w:r w:rsidRPr="009F3EE4">
        <w:rPr>
          <w:rFonts w:eastAsia="Times New Roman"/>
          <w:sz w:val="24"/>
          <w:szCs w:val="24"/>
        </w:rPr>
        <w:t xml:space="preserve"> is a paragraph&lt;/P&gt;</w:t>
      </w:r>
      <w:r w:rsidRPr="009F3EE4">
        <w:rPr>
          <w:rFonts w:eastAsia="Times New Roman"/>
          <w:sz w:val="24"/>
          <w:szCs w:val="24"/>
        </w:rPr>
        <w:br/>
        <w:t xml:space="preserve">&lt;/BODY&gt; </w:t>
      </w:r>
    </w:p>
    <w:p w:rsidR="009F3EE4" w:rsidRPr="009F3EE4" w:rsidRDefault="009F3EE4" w:rsidP="00E33C7B">
      <w:pPr>
        <w:pStyle w:val="IntenseQuote"/>
        <w:rPr>
          <w:rFonts w:eastAsia="Times New Roman"/>
          <w:sz w:val="24"/>
          <w:szCs w:val="24"/>
        </w:rPr>
      </w:pPr>
      <w:r w:rsidRPr="009F3EE4">
        <w:rPr>
          <w:rFonts w:eastAsia="Times New Roman"/>
          <w:sz w:val="24"/>
          <w:szCs w:val="24"/>
        </w:rPr>
        <w:t>This is correct:</w:t>
      </w:r>
    </w:p>
    <w:p w:rsidR="009F3EE4" w:rsidRPr="009F3EE4" w:rsidRDefault="009F3EE4" w:rsidP="00E33C7B">
      <w:pPr>
        <w:pStyle w:val="IntenseQuote"/>
        <w:rPr>
          <w:rFonts w:eastAsia="Times New Roman"/>
          <w:sz w:val="24"/>
          <w:szCs w:val="24"/>
        </w:rPr>
      </w:pPr>
      <w:r w:rsidRPr="009F3EE4">
        <w:rPr>
          <w:rFonts w:eastAsia="Times New Roman"/>
          <w:sz w:val="24"/>
          <w:szCs w:val="24"/>
        </w:rPr>
        <w:lastRenderedPageBreak/>
        <w:t>&lt;</w:t>
      </w:r>
      <w:proofErr w:type="gramStart"/>
      <w:r w:rsidRPr="009F3EE4">
        <w:rPr>
          <w:rFonts w:eastAsia="Times New Roman"/>
          <w:sz w:val="24"/>
          <w:szCs w:val="24"/>
        </w:rPr>
        <w:t>body</w:t>
      </w:r>
      <w:proofErr w:type="gramEnd"/>
      <w:r w:rsidRPr="009F3EE4">
        <w:rPr>
          <w:rFonts w:eastAsia="Times New Roman"/>
          <w:sz w:val="24"/>
          <w:szCs w:val="24"/>
        </w:rPr>
        <w:t>&gt;</w:t>
      </w:r>
      <w:r w:rsidRPr="009F3EE4">
        <w:rPr>
          <w:rFonts w:eastAsia="Times New Roman"/>
          <w:sz w:val="24"/>
          <w:szCs w:val="24"/>
        </w:rPr>
        <w:br/>
        <w:t>&lt;p&gt;This is a paragraph&lt;/p&gt;</w:t>
      </w:r>
      <w:r w:rsidRPr="009F3EE4">
        <w:rPr>
          <w:rFonts w:eastAsia="Times New Roman"/>
          <w:sz w:val="24"/>
          <w:szCs w:val="24"/>
        </w:rPr>
        <w:br/>
        <w:t xml:space="preserve">&lt;/body&gt; </w:t>
      </w:r>
    </w:p>
    <w:p w:rsidR="009F3EE4" w:rsidRPr="009F3EE4" w:rsidRDefault="00E33C7B" w:rsidP="00E33C7B">
      <w:pPr>
        <w:pStyle w:val="IntenseQuote"/>
        <w:rPr>
          <w:rFonts w:eastAsia="Times New Roman"/>
          <w:sz w:val="24"/>
          <w:szCs w:val="24"/>
        </w:rPr>
      </w:pPr>
      <w:r>
        <w:rPr>
          <w:rFonts w:eastAsia="Times New Roman"/>
          <w:sz w:val="24"/>
          <w:szCs w:val="24"/>
        </w:rPr>
        <w:pict>
          <v:rect id="_x0000_i1388" style="width:0;height:1.5pt" o:hralign="center" o:hrstd="t" o:hr="t" fillcolor="#a0a0a0" stroked="f"/>
        </w:pict>
      </w:r>
    </w:p>
    <w:p w:rsidR="009F3EE4" w:rsidRPr="009F3EE4" w:rsidRDefault="009F3EE4" w:rsidP="00E33C7B">
      <w:pPr>
        <w:pStyle w:val="IntenseQuote"/>
        <w:rPr>
          <w:rFonts w:eastAsia="Times New Roman"/>
          <w:sz w:val="36"/>
          <w:szCs w:val="36"/>
        </w:rPr>
      </w:pPr>
      <w:r w:rsidRPr="009F3EE4">
        <w:rPr>
          <w:rFonts w:eastAsia="Times New Roman"/>
          <w:sz w:val="36"/>
          <w:szCs w:val="36"/>
        </w:rPr>
        <w:t>XHTML Attribute Names Must Be In Lower Case</w:t>
      </w:r>
    </w:p>
    <w:p w:rsidR="009F3EE4" w:rsidRPr="009F3EE4" w:rsidRDefault="009F3EE4" w:rsidP="00E33C7B">
      <w:pPr>
        <w:pStyle w:val="IntenseQuote"/>
        <w:rPr>
          <w:rFonts w:eastAsia="Times New Roman"/>
          <w:sz w:val="24"/>
          <w:szCs w:val="24"/>
        </w:rPr>
      </w:pPr>
      <w:r w:rsidRPr="009F3EE4">
        <w:rPr>
          <w:rFonts w:eastAsia="Times New Roman"/>
          <w:sz w:val="24"/>
          <w:szCs w:val="24"/>
        </w:rPr>
        <w:t>This is wrong:</w:t>
      </w:r>
    </w:p>
    <w:p w:rsidR="009F3EE4" w:rsidRPr="009F3EE4" w:rsidRDefault="009F3EE4" w:rsidP="00E33C7B">
      <w:pPr>
        <w:pStyle w:val="IntenseQuote"/>
        <w:rPr>
          <w:rFonts w:eastAsia="Times New Roman"/>
          <w:sz w:val="24"/>
          <w:szCs w:val="24"/>
        </w:rPr>
      </w:pPr>
      <w:r w:rsidRPr="009F3EE4">
        <w:rPr>
          <w:rFonts w:eastAsia="Times New Roman"/>
          <w:sz w:val="24"/>
          <w:szCs w:val="24"/>
        </w:rPr>
        <w:t>&lt;table WIDTH="</w:t>
      </w:r>
      <w:proofErr w:type="gramStart"/>
      <w:r w:rsidRPr="009F3EE4">
        <w:rPr>
          <w:rFonts w:eastAsia="Times New Roman"/>
          <w:sz w:val="24"/>
          <w:szCs w:val="24"/>
        </w:rPr>
        <w:t>100%</w:t>
      </w:r>
      <w:proofErr w:type="gramEnd"/>
      <w:r w:rsidRPr="009F3EE4">
        <w:rPr>
          <w:rFonts w:eastAsia="Times New Roman"/>
          <w:sz w:val="24"/>
          <w:szCs w:val="24"/>
        </w:rPr>
        <w:t xml:space="preserve">"&gt; </w:t>
      </w:r>
    </w:p>
    <w:p w:rsidR="009F3EE4" w:rsidRPr="009F3EE4" w:rsidRDefault="009F3EE4" w:rsidP="00E33C7B">
      <w:pPr>
        <w:pStyle w:val="IntenseQuote"/>
        <w:rPr>
          <w:rFonts w:eastAsia="Times New Roman"/>
          <w:sz w:val="24"/>
          <w:szCs w:val="24"/>
        </w:rPr>
      </w:pPr>
      <w:r w:rsidRPr="009F3EE4">
        <w:rPr>
          <w:rFonts w:eastAsia="Times New Roman"/>
          <w:sz w:val="24"/>
          <w:szCs w:val="24"/>
        </w:rPr>
        <w:t>This is correct:</w:t>
      </w:r>
    </w:p>
    <w:p w:rsidR="009F3EE4" w:rsidRPr="009F3EE4" w:rsidRDefault="009F3EE4" w:rsidP="00E33C7B">
      <w:pPr>
        <w:pStyle w:val="IntenseQuote"/>
        <w:rPr>
          <w:rFonts w:eastAsia="Times New Roman"/>
          <w:sz w:val="24"/>
          <w:szCs w:val="24"/>
        </w:rPr>
      </w:pPr>
      <w:r w:rsidRPr="009F3EE4">
        <w:rPr>
          <w:rFonts w:eastAsia="Times New Roman"/>
          <w:sz w:val="24"/>
          <w:szCs w:val="24"/>
        </w:rPr>
        <w:t>&lt;table width="</w:t>
      </w:r>
      <w:proofErr w:type="gramStart"/>
      <w:r w:rsidRPr="009F3EE4">
        <w:rPr>
          <w:rFonts w:eastAsia="Times New Roman"/>
          <w:sz w:val="24"/>
          <w:szCs w:val="24"/>
        </w:rPr>
        <w:t>100%</w:t>
      </w:r>
      <w:proofErr w:type="gramEnd"/>
      <w:r w:rsidRPr="009F3EE4">
        <w:rPr>
          <w:rFonts w:eastAsia="Times New Roman"/>
          <w:sz w:val="24"/>
          <w:szCs w:val="24"/>
        </w:rPr>
        <w:t xml:space="preserve">"&gt; </w:t>
      </w:r>
    </w:p>
    <w:p w:rsidR="009F3EE4" w:rsidRPr="009F3EE4" w:rsidRDefault="00E33C7B" w:rsidP="00E33C7B">
      <w:pPr>
        <w:pStyle w:val="IntenseQuote"/>
        <w:rPr>
          <w:rFonts w:eastAsia="Times New Roman"/>
          <w:sz w:val="24"/>
          <w:szCs w:val="24"/>
        </w:rPr>
      </w:pPr>
      <w:r>
        <w:rPr>
          <w:rFonts w:eastAsia="Times New Roman"/>
          <w:sz w:val="24"/>
          <w:szCs w:val="24"/>
        </w:rPr>
        <w:pict>
          <v:rect id="_x0000_i1389" style="width:0;height:1.5pt" o:hralign="center" o:hrstd="t" o:hr="t" fillcolor="#a0a0a0" stroked="f"/>
        </w:pict>
      </w:r>
    </w:p>
    <w:p w:rsidR="009F3EE4" w:rsidRPr="009F3EE4" w:rsidRDefault="009F3EE4" w:rsidP="00E33C7B">
      <w:pPr>
        <w:pStyle w:val="IntenseQuote"/>
        <w:rPr>
          <w:rFonts w:eastAsia="Times New Roman"/>
          <w:sz w:val="36"/>
          <w:szCs w:val="36"/>
        </w:rPr>
      </w:pPr>
      <w:r w:rsidRPr="009F3EE4">
        <w:rPr>
          <w:rFonts w:eastAsia="Times New Roman"/>
          <w:sz w:val="36"/>
          <w:szCs w:val="36"/>
        </w:rPr>
        <w:t>Attribute Values Must Be Quoted</w:t>
      </w:r>
    </w:p>
    <w:p w:rsidR="009F3EE4" w:rsidRPr="009F3EE4" w:rsidRDefault="009F3EE4" w:rsidP="00E33C7B">
      <w:pPr>
        <w:pStyle w:val="IntenseQuote"/>
        <w:rPr>
          <w:rFonts w:eastAsia="Times New Roman"/>
          <w:sz w:val="24"/>
          <w:szCs w:val="24"/>
        </w:rPr>
      </w:pPr>
      <w:r w:rsidRPr="009F3EE4">
        <w:rPr>
          <w:rFonts w:eastAsia="Times New Roman"/>
          <w:sz w:val="24"/>
          <w:szCs w:val="24"/>
        </w:rPr>
        <w:t>This is wrong:</w:t>
      </w:r>
    </w:p>
    <w:p w:rsidR="009F3EE4" w:rsidRPr="009F3EE4" w:rsidRDefault="009F3EE4" w:rsidP="00E33C7B">
      <w:pPr>
        <w:pStyle w:val="IntenseQuote"/>
        <w:rPr>
          <w:rFonts w:eastAsia="Times New Roman"/>
          <w:sz w:val="24"/>
          <w:szCs w:val="24"/>
        </w:rPr>
      </w:pPr>
      <w:r w:rsidRPr="009F3EE4">
        <w:rPr>
          <w:rFonts w:eastAsia="Times New Roman"/>
          <w:sz w:val="24"/>
          <w:szCs w:val="24"/>
        </w:rPr>
        <w:t xml:space="preserve">&lt;table width=100%&gt; </w:t>
      </w:r>
    </w:p>
    <w:p w:rsidR="009F3EE4" w:rsidRPr="009F3EE4" w:rsidRDefault="009F3EE4" w:rsidP="00E33C7B">
      <w:pPr>
        <w:pStyle w:val="IntenseQuote"/>
        <w:rPr>
          <w:rFonts w:eastAsia="Times New Roman"/>
          <w:sz w:val="24"/>
          <w:szCs w:val="24"/>
        </w:rPr>
      </w:pPr>
      <w:r w:rsidRPr="009F3EE4">
        <w:rPr>
          <w:rFonts w:eastAsia="Times New Roman"/>
          <w:sz w:val="24"/>
          <w:szCs w:val="24"/>
        </w:rPr>
        <w:t>This is correct:</w:t>
      </w:r>
    </w:p>
    <w:p w:rsidR="009F3EE4" w:rsidRPr="009F3EE4" w:rsidRDefault="009F3EE4" w:rsidP="00E33C7B">
      <w:pPr>
        <w:pStyle w:val="IntenseQuote"/>
        <w:rPr>
          <w:rFonts w:eastAsia="Times New Roman"/>
          <w:sz w:val="24"/>
          <w:szCs w:val="24"/>
        </w:rPr>
      </w:pPr>
      <w:r w:rsidRPr="009F3EE4">
        <w:rPr>
          <w:rFonts w:eastAsia="Times New Roman"/>
          <w:sz w:val="24"/>
          <w:szCs w:val="24"/>
        </w:rPr>
        <w:t>&lt;table width="</w:t>
      </w:r>
      <w:proofErr w:type="gramStart"/>
      <w:r w:rsidRPr="009F3EE4">
        <w:rPr>
          <w:rFonts w:eastAsia="Times New Roman"/>
          <w:sz w:val="24"/>
          <w:szCs w:val="24"/>
        </w:rPr>
        <w:t>100%</w:t>
      </w:r>
      <w:proofErr w:type="gramEnd"/>
      <w:r w:rsidRPr="009F3EE4">
        <w:rPr>
          <w:rFonts w:eastAsia="Times New Roman"/>
          <w:sz w:val="24"/>
          <w:szCs w:val="24"/>
        </w:rPr>
        <w:t xml:space="preserve">"&gt; </w:t>
      </w:r>
    </w:p>
    <w:p w:rsidR="009F3EE4" w:rsidRPr="009F3EE4" w:rsidRDefault="00E33C7B" w:rsidP="00E33C7B">
      <w:pPr>
        <w:pStyle w:val="IntenseQuote"/>
        <w:rPr>
          <w:rFonts w:eastAsia="Times New Roman"/>
          <w:sz w:val="24"/>
          <w:szCs w:val="24"/>
        </w:rPr>
      </w:pPr>
      <w:r>
        <w:rPr>
          <w:rFonts w:eastAsia="Times New Roman"/>
          <w:sz w:val="24"/>
          <w:szCs w:val="24"/>
        </w:rPr>
        <w:pict>
          <v:rect id="_x0000_i1390" style="width:0;height:1.5pt" o:hralign="center" o:hrstd="t" o:hr="t" fillcolor="#a0a0a0" stroked="f"/>
        </w:pict>
      </w:r>
    </w:p>
    <w:p w:rsidR="009F3EE4" w:rsidRPr="009F3EE4" w:rsidRDefault="009F3EE4" w:rsidP="00E33C7B">
      <w:pPr>
        <w:pStyle w:val="IntenseQuote"/>
        <w:rPr>
          <w:rFonts w:eastAsia="Times New Roman"/>
          <w:sz w:val="36"/>
          <w:szCs w:val="36"/>
        </w:rPr>
      </w:pPr>
      <w:r w:rsidRPr="009F3EE4">
        <w:rPr>
          <w:rFonts w:eastAsia="Times New Roman"/>
          <w:sz w:val="36"/>
          <w:szCs w:val="36"/>
        </w:rPr>
        <w:t>Attribute Minimization Is Forbidden</w:t>
      </w:r>
    </w:p>
    <w:p w:rsidR="009F3EE4" w:rsidRPr="009F3EE4" w:rsidRDefault="009F3EE4" w:rsidP="00E33C7B">
      <w:pPr>
        <w:pStyle w:val="IntenseQuote"/>
        <w:rPr>
          <w:rFonts w:eastAsia="Times New Roman"/>
          <w:sz w:val="24"/>
          <w:szCs w:val="24"/>
        </w:rPr>
      </w:pPr>
      <w:r w:rsidRPr="009F3EE4">
        <w:rPr>
          <w:rFonts w:eastAsia="Times New Roman"/>
          <w:sz w:val="24"/>
          <w:szCs w:val="24"/>
        </w:rPr>
        <w:t>Wrong:</w:t>
      </w:r>
    </w:p>
    <w:p w:rsidR="009F3EE4" w:rsidRPr="009F3EE4" w:rsidRDefault="009F3EE4" w:rsidP="00E33C7B">
      <w:pPr>
        <w:pStyle w:val="IntenseQuote"/>
        <w:rPr>
          <w:rFonts w:eastAsia="Times New Roman"/>
          <w:sz w:val="24"/>
          <w:szCs w:val="24"/>
        </w:rPr>
      </w:pPr>
      <w:r w:rsidRPr="009F3EE4">
        <w:rPr>
          <w:rFonts w:eastAsia="Times New Roman"/>
          <w:sz w:val="24"/>
          <w:szCs w:val="24"/>
        </w:rPr>
        <w:t xml:space="preserve">&lt;input type="checkbox" name="vehicle" value="car" checked /&gt; </w:t>
      </w:r>
    </w:p>
    <w:p w:rsidR="009F3EE4" w:rsidRPr="009F3EE4" w:rsidRDefault="009F3EE4" w:rsidP="00E33C7B">
      <w:pPr>
        <w:pStyle w:val="IntenseQuote"/>
        <w:rPr>
          <w:rFonts w:eastAsia="Times New Roman"/>
          <w:sz w:val="24"/>
          <w:szCs w:val="24"/>
        </w:rPr>
      </w:pPr>
      <w:r w:rsidRPr="009F3EE4">
        <w:rPr>
          <w:rFonts w:eastAsia="Times New Roman"/>
          <w:sz w:val="24"/>
          <w:szCs w:val="24"/>
        </w:rPr>
        <w:t>Correct:</w:t>
      </w:r>
    </w:p>
    <w:p w:rsidR="009F3EE4" w:rsidRPr="009F3EE4" w:rsidRDefault="009F3EE4" w:rsidP="00E33C7B">
      <w:pPr>
        <w:pStyle w:val="IntenseQuote"/>
        <w:rPr>
          <w:rFonts w:eastAsia="Times New Roman"/>
          <w:sz w:val="24"/>
          <w:szCs w:val="24"/>
        </w:rPr>
      </w:pPr>
      <w:r w:rsidRPr="009F3EE4">
        <w:rPr>
          <w:rFonts w:eastAsia="Times New Roman"/>
          <w:sz w:val="24"/>
          <w:szCs w:val="24"/>
        </w:rPr>
        <w:t xml:space="preserve">&lt;input type="checkbox" name="vehicle" value="car" checked="checked" /&gt; </w:t>
      </w:r>
    </w:p>
    <w:p w:rsidR="009F3EE4" w:rsidRPr="009F3EE4" w:rsidRDefault="009F3EE4" w:rsidP="00E33C7B">
      <w:pPr>
        <w:pStyle w:val="IntenseQuote"/>
        <w:rPr>
          <w:rFonts w:eastAsia="Times New Roman"/>
          <w:sz w:val="24"/>
          <w:szCs w:val="24"/>
        </w:rPr>
      </w:pPr>
      <w:r w:rsidRPr="009F3EE4">
        <w:rPr>
          <w:rFonts w:eastAsia="Times New Roman"/>
          <w:sz w:val="24"/>
          <w:szCs w:val="24"/>
        </w:rPr>
        <w:t>Wrong:</w:t>
      </w:r>
    </w:p>
    <w:p w:rsidR="009F3EE4" w:rsidRPr="009F3EE4" w:rsidRDefault="009F3EE4" w:rsidP="00E33C7B">
      <w:pPr>
        <w:pStyle w:val="IntenseQuote"/>
        <w:rPr>
          <w:rFonts w:eastAsia="Times New Roman"/>
          <w:sz w:val="24"/>
          <w:szCs w:val="24"/>
        </w:rPr>
      </w:pPr>
      <w:r w:rsidRPr="009F3EE4">
        <w:rPr>
          <w:rFonts w:eastAsia="Times New Roman"/>
          <w:sz w:val="24"/>
          <w:szCs w:val="24"/>
        </w:rPr>
        <w:t>&lt;input type="text" name="</w:t>
      </w:r>
      <w:proofErr w:type="spellStart"/>
      <w:r w:rsidRPr="009F3EE4">
        <w:rPr>
          <w:rFonts w:eastAsia="Times New Roman"/>
          <w:sz w:val="24"/>
          <w:szCs w:val="24"/>
        </w:rPr>
        <w:t>lastname</w:t>
      </w:r>
      <w:proofErr w:type="spellEnd"/>
      <w:r w:rsidRPr="009F3EE4">
        <w:rPr>
          <w:rFonts w:eastAsia="Times New Roman"/>
          <w:sz w:val="24"/>
          <w:szCs w:val="24"/>
        </w:rPr>
        <w:t xml:space="preserve">" disabled /&gt; </w:t>
      </w:r>
    </w:p>
    <w:p w:rsidR="009F3EE4" w:rsidRPr="009F3EE4" w:rsidRDefault="009F3EE4" w:rsidP="00E33C7B">
      <w:pPr>
        <w:pStyle w:val="IntenseQuote"/>
        <w:rPr>
          <w:rFonts w:eastAsia="Times New Roman"/>
          <w:sz w:val="24"/>
          <w:szCs w:val="24"/>
        </w:rPr>
      </w:pPr>
      <w:r w:rsidRPr="009F3EE4">
        <w:rPr>
          <w:rFonts w:eastAsia="Times New Roman"/>
          <w:sz w:val="24"/>
          <w:szCs w:val="24"/>
        </w:rPr>
        <w:lastRenderedPageBreak/>
        <w:t>Correct:</w:t>
      </w:r>
    </w:p>
    <w:p w:rsidR="009F3EE4" w:rsidRPr="009F3EE4" w:rsidRDefault="009F3EE4" w:rsidP="00E33C7B">
      <w:pPr>
        <w:pStyle w:val="IntenseQuote"/>
        <w:rPr>
          <w:rFonts w:eastAsia="Times New Roman"/>
          <w:sz w:val="24"/>
          <w:szCs w:val="24"/>
        </w:rPr>
      </w:pPr>
      <w:r w:rsidRPr="009F3EE4">
        <w:rPr>
          <w:rFonts w:eastAsia="Times New Roman"/>
          <w:sz w:val="24"/>
          <w:szCs w:val="24"/>
        </w:rPr>
        <w:t>&lt;input type="text" name="</w:t>
      </w:r>
      <w:proofErr w:type="spellStart"/>
      <w:r w:rsidRPr="009F3EE4">
        <w:rPr>
          <w:rFonts w:eastAsia="Times New Roman"/>
          <w:sz w:val="24"/>
          <w:szCs w:val="24"/>
        </w:rPr>
        <w:t>lastname</w:t>
      </w:r>
      <w:proofErr w:type="spellEnd"/>
      <w:r w:rsidRPr="009F3EE4">
        <w:rPr>
          <w:rFonts w:eastAsia="Times New Roman"/>
          <w:sz w:val="24"/>
          <w:szCs w:val="24"/>
        </w:rPr>
        <w:t xml:space="preserve">" disabled="disabled" /&gt; </w:t>
      </w:r>
    </w:p>
    <w:p w:rsidR="009F3EE4" w:rsidRPr="009F3EE4" w:rsidRDefault="00E33C7B" w:rsidP="00E33C7B">
      <w:pPr>
        <w:pStyle w:val="IntenseQuote"/>
        <w:rPr>
          <w:rFonts w:eastAsia="Times New Roman"/>
          <w:sz w:val="24"/>
          <w:szCs w:val="24"/>
        </w:rPr>
      </w:pPr>
      <w:r>
        <w:rPr>
          <w:rFonts w:eastAsia="Times New Roman"/>
          <w:sz w:val="24"/>
          <w:szCs w:val="24"/>
        </w:rPr>
        <w:pict>
          <v:rect id="_x0000_i1391" style="width:0;height:1.5pt" o:hralign="center" o:hrstd="t" o:hr="t" fillcolor="#a0a0a0" stroked="f"/>
        </w:pict>
      </w:r>
    </w:p>
    <w:p w:rsidR="009F3EE4" w:rsidRPr="009F3EE4" w:rsidRDefault="009F3EE4" w:rsidP="00E33C7B">
      <w:pPr>
        <w:pStyle w:val="IntenseQuote"/>
        <w:rPr>
          <w:rFonts w:eastAsia="Times New Roman"/>
          <w:sz w:val="36"/>
          <w:szCs w:val="36"/>
        </w:rPr>
      </w:pPr>
      <w:r w:rsidRPr="009F3EE4">
        <w:rPr>
          <w:rFonts w:eastAsia="Times New Roman"/>
          <w:sz w:val="36"/>
          <w:szCs w:val="36"/>
        </w:rPr>
        <w:t>How to Convert from HTML to XHTML</w:t>
      </w:r>
    </w:p>
    <w:p w:rsidR="009F3EE4" w:rsidRPr="009F3EE4" w:rsidRDefault="009F3EE4" w:rsidP="00E33C7B">
      <w:pPr>
        <w:pStyle w:val="IntenseQuote"/>
        <w:rPr>
          <w:rFonts w:eastAsia="Times New Roman"/>
          <w:sz w:val="24"/>
          <w:szCs w:val="24"/>
        </w:rPr>
      </w:pPr>
      <w:r w:rsidRPr="009F3EE4">
        <w:rPr>
          <w:rFonts w:eastAsia="Times New Roman"/>
          <w:sz w:val="24"/>
          <w:szCs w:val="24"/>
        </w:rPr>
        <w:t>Add an XHTML &lt;</w:t>
      </w:r>
      <w:proofErr w:type="gramStart"/>
      <w:r w:rsidRPr="009F3EE4">
        <w:rPr>
          <w:rFonts w:eastAsia="Times New Roman"/>
          <w:sz w:val="24"/>
          <w:szCs w:val="24"/>
        </w:rPr>
        <w:t>!DOCTYPE</w:t>
      </w:r>
      <w:proofErr w:type="gramEnd"/>
      <w:r w:rsidRPr="009F3EE4">
        <w:rPr>
          <w:rFonts w:eastAsia="Times New Roman"/>
          <w:sz w:val="24"/>
          <w:szCs w:val="24"/>
        </w:rPr>
        <w:t>&gt; to the first line of every page</w:t>
      </w:r>
    </w:p>
    <w:p w:rsidR="009F3EE4" w:rsidRPr="009F3EE4" w:rsidRDefault="009F3EE4" w:rsidP="00E33C7B">
      <w:pPr>
        <w:pStyle w:val="IntenseQuote"/>
        <w:rPr>
          <w:rFonts w:eastAsia="Times New Roman"/>
          <w:sz w:val="24"/>
          <w:szCs w:val="24"/>
        </w:rPr>
      </w:pPr>
      <w:r w:rsidRPr="009F3EE4">
        <w:rPr>
          <w:rFonts w:eastAsia="Times New Roman"/>
          <w:sz w:val="24"/>
          <w:szCs w:val="24"/>
        </w:rPr>
        <w:t xml:space="preserve">Add an </w:t>
      </w:r>
      <w:proofErr w:type="spellStart"/>
      <w:r w:rsidRPr="009F3EE4">
        <w:rPr>
          <w:rFonts w:eastAsia="Times New Roman"/>
          <w:sz w:val="24"/>
          <w:szCs w:val="24"/>
        </w:rPr>
        <w:t>xmlns</w:t>
      </w:r>
      <w:proofErr w:type="spellEnd"/>
      <w:r w:rsidRPr="009F3EE4">
        <w:rPr>
          <w:rFonts w:eastAsia="Times New Roman"/>
          <w:sz w:val="24"/>
          <w:szCs w:val="24"/>
        </w:rPr>
        <w:t xml:space="preserve"> attribute to the html element of every page</w:t>
      </w:r>
    </w:p>
    <w:p w:rsidR="009F3EE4" w:rsidRPr="009F3EE4" w:rsidRDefault="009F3EE4" w:rsidP="00E33C7B">
      <w:pPr>
        <w:pStyle w:val="IntenseQuote"/>
        <w:rPr>
          <w:rFonts w:eastAsia="Times New Roman"/>
          <w:sz w:val="24"/>
          <w:szCs w:val="24"/>
        </w:rPr>
      </w:pPr>
      <w:r w:rsidRPr="009F3EE4">
        <w:rPr>
          <w:rFonts w:eastAsia="Times New Roman"/>
          <w:sz w:val="24"/>
          <w:szCs w:val="24"/>
        </w:rPr>
        <w:t>Change all element names to lowercase</w:t>
      </w:r>
    </w:p>
    <w:p w:rsidR="009F3EE4" w:rsidRPr="009F3EE4" w:rsidRDefault="009F3EE4" w:rsidP="00E33C7B">
      <w:pPr>
        <w:pStyle w:val="IntenseQuote"/>
        <w:rPr>
          <w:rFonts w:eastAsia="Times New Roman"/>
          <w:sz w:val="24"/>
          <w:szCs w:val="24"/>
        </w:rPr>
      </w:pPr>
      <w:r w:rsidRPr="009F3EE4">
        <w:rPr>
          <w:rFonts w:eastAsia="Times New Roman"/>
          <w:sz w:val="24"/>
          <w:szCs w:val="24"/>
        </w:rPr>
        <w:t>Close all empty elements</w:t>
      </w:r>
    </w:p>
    <w:p w:rsidR="009F3EE4" w:rsidRPr="009F3EE4" w:rsidRDefault="009F3EE4" w:rsidP="00E33C7B">
      <w:pPr>
        <w:pStyle w:val="IntenseQuote"/>
        <w:rPr>
          <w:rFonts w:eastAsia="Times New Roman"/>
          <w:sz w:val="24"/>
          <w:szCs w:val="24"/>
        </w:rPr>
      </w:pPr>
      <w:r w:rsidRPr="009F3EE4">
        <w:rPr>
          <w:rFonts w:eastAsia="Times New Roman"/>
          <w:sz w:val="24"/>
          <w:szCs w:val="24"/>
        </w:rPr>
        <w:t>Change all attribute names to lowercase</w:t>
      </w:r>
    </w:p>
    <w:p w:rsidR="009F3EE4" w:rsidRPr="009F3EE4" w:rsidRDefault="009F3EE4" w:rsidP="00E33C7B">
      <w:pPr>
        <w:pStyle w:val="IntenseQuote"/>
        <w:rPr>
          <w:rFonts w:eastAsia="Times New Roman"/>
          <w:sz w:val="24"/>
          <w:szCs w:val="24"/>
        </w:rPr>
      </w:pPr>
      <w:r w:rsidRPr="009F3EE4">
        <w:rPr>
          <w:rFonts w:eastAsia="Times New Roman"/>
          <w:sz w:val="24"/>
          <w:szCs w:val="24"/>
        </w:rPr>
        <w:t>Quote all attribute values</w:t>
      </w:r>
    </w:p>
    <w:p w:rsidR="009F3EE4" w:rsidRPr="009F3EE4" w:rsidRDefault="00E33C7B" w:rsidP="00E33C7B">
      <w:pPr>
        <w:pStyle w:val="IntenseQuote"/>
        <w:rPr>
          <w:rFonts w:eastAsia="Times New Roman"/>
          <w:sz w:val="24"/>
          <w:szCs w:val="24"/>
        </w:rPr>
      </w:pPr>
      <w:r>
        <w:rPr>
          <w:rFonts w:eastAsia="Times New Roman"/>
          <w:sz w:val="24"/>
          <w:szCs w:val="24"/>
        </w:rPr>
        <w:pict>
          <v:rect id="_x0000_i1392" style="width:0;height:1.5pt" o:hralign="center" o:hrstd="t" o:hr="t" fillcolor="#a0a0a0" stroked="f"/>
        </w:pict>
      </w:r>
    </w:p>
    <w:p w:rsidR="009F3EE4" w:rsidRPr="009F3EE4" w:rsidRDefault="009F3EE4" w:rsidP="00E33C7B">
      <w:pPr>
        <w:pStyle w:val="IntenseQuote"/>
        <w:rPr>
          <w:rFonts w:eastAsia="Times New Roman"/>
          <w:sz w:val="36"/>
          <w:szCs w:val="36"/>
        </w:rPr>
      </w:pPr>
      <w:r w:rsidRPr="009F3EE4">
        <w:rPr>
          <w:rFonts w:eastAsia="Times New Roman"/>
          <w:sz w:val="36"/>
          <w:szCs w:val="36"/>
        </w:rPr>
        <w:t xml:space="preserve">Validate HTML </w:t>
      </w:r>
      <w:proofErr w:type="gramStart"/>
      <w:r w:rsidRPr="009F3EE4">
        <w:rPr>
          <w:rFonts w:eastAsia="Times New Roman"/>
          <w:sz w:val="36"/>
          <w:szCs w:val="36"/>
        </w:rPr>
        <w:t>With</w:t>
      </w:r>
      <w:proofErr w:type="gramEnd"/>
      <w:r w:rsidRPr="009F3EE4">
        <w:rPr>
          <w:rFonts w:eastAsia="Times New Roman"/>
          <w:sz w:val="36"/>
          <w:szCs w:val="36"/>
        </w:rPr>
        <w:t xml:space="preserve"> The W3C Validator</w:t>
      </w:r>
    </w:p>
    <w:p w:rsidR="009F3EE4" w:rsidRPr="009F3EE4" w:rsidRDefault="009F3EE4" w:rsidP="00E33C7B">
      <w:pPr>
        <w:pStyle w:val="IntenseQuote"/>
        <w:rPr>
          <w:rFonts w:ascii="Arial" w:eastAsia="Times New Roman" w:hAnsi="Arial" w:cs="Arial"/>
          <w:vanish/>
          <w:sz w:val="16"/>
          <w:szCs w:val="16"/>
        </w:rPr>
      </w:pPr>
      <w:r w:rsidRPr="009F3EE4">
        <w:rPr>
          <w:rFonts w:ascii="Arial" w:eastAsia="Times New Roman" w:hAnsi="Arial" w:cs="Arial"/>
          <w:vanish/>
          <w:sz w:val="16"/>
          <w:szCs w:val="16"/>
        </w:rPr>
        <w:t>Top of Form</w:t>
      </w:r>
    </w:p>
    <w:p w:rsidR="009F3EE4" w:rsidRPr="009F3EE4" w:rsidRDefault="009F3EE4" w:rsidP="00E33C7B">
      <w:pPr>
        <w:pStyle w:val="IntenseQuote"/>
        <w:rPr>
          <w:rFonts w:eastAsia="Times New Roman"/>
          <w:sz w:val="24"/>
          <w:szCs w:val="24"/>
        </w:rPr>
      </w:pPr>
      <w:r w:rsidRPr="009F3EE4">
        <w:rPr>
          <w:rFonts w:eastAsia="Times New Roman"/>
          <w:sz w:val="24"/>
          <w:szCs w:val="24"/>
        </w:rPr>
        <w:t>Put your web address in the box below:</w:t>
      </w:r>
    </w:p>
    <w:p w:rsidR="009F3EE4" w:rsidRPr="009F3EE4" w:rsidRDefault="009F3EE4" w:rsidP="00E33C7B">
      <w:pPr>
        <w:pStyle w:val="IntenseQuote"/>
        <w:rPr>
          <w:rFonts w:eastAsia="Times New Roman"/>
          <w:sz w:val="24"/>
          <w:szCs w:val="24"/>
        </w:rPr>
      </w:pPr>
      <w:r w:rsidRPr="009F3EE4">
        <w:rPr>
          <w:rFonts w:asciiTheme="majorHAnsi" w:eastAsia="Times New Roman" w:hAnsiTheme="majorHAnsi" w:cstheme="majorBidi"/>
          <w:color w:val="4E4A4A" w:themeColor="text2" w:themeShade="BF"/>
          <w:spacing w:val="5"/>
          <w:kern w:val="28"/>
          <w:sz w:val="24"/>
          <w:szCs w:val="24"/>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81" type="#_x0000_t75" style="width:236.25pt;height:18pt" o:ole="">
            <v:imagedata r:id="rId194" o:title=""/>
          </v:shape>
          <w:control r:id="rId195" w:name="DefaultOcxName27" w:shapeid="_x0000_i1781"/>
        </w:object>
      </w:r>
    </w:p>
    <w:p w:rsidR="009F3EE4" w:rsidRPr="009F3EE4" w:rsidRDefault="009F3EE4" w:rsidP="00E33C7B">
      <w:pPr>
        <w:pStyle w:val="IntenseQuote"/>
        <w:rPr>
          <w:rFonts w:ascii="Arial" w:eastAsia="Times New Roman" w:hAnsi="Arial" w:cs="Arial"/>
          <w:vanish/>
          <w:sz w:val="16"/>
          <w:szCs w:val="16"/>
        </w:rPr>
      </w:pPr>
      <w:r w:rsidRPr="009F3EE4">
        <w:rPr>
          <w:rFonts w:ascii="Arial" w:eastAsia="Times New Roman" w:hAnsi="Arial" w:cs="Arial"/>
          <w:vanish/>
          <w:sz w:val="16"/>
          <w:szCs w:val="16"/>
        </w:rPr>
        <w:t>Bottom of Form</w:t>
      </w:r>
    </w:p>
    <w:p w:rsidR="00EF2EB6" w:rsidRDefault="00EF2EB6" w:rsidP="00E33C7B">
      <w:pPr>
        <w:pStyle w:val="IntenseQuote"/>
      </w:pPr>
    </w:p>
    <w:sectPr w:rsidR="00EF2EB6" w:rsidSect="00732650">
      <w:headerReference w:type="default" r:id="rId196"/>
      <w:footerReference w:type="default" r:id="rId197"/>
      <w:pgSz w:w="12240" w:h="15840"/>
      <w:pgMar w:top="450" w:right="1440" w:bottom="1440" w:left="144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102" w:rsidRDefault="00CF7102" w:rsidP="00732650">
      <w:pPr>
        <w:spacing w:after="0" w:line="240" w:lineRule="auto"/>
      </w:pPr>
      <w:r>
        <w:separator/>
      </w:r>
    </w:p>
  </w:endnote>
  <w:endnote w:type="continuationSeparator" w:id="0">
    <w:p w:rsidR="00CF7102" w:rsidRDefault="00CF7102" w:rsidP="00732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102" w:rsidRDefault="00CF7102">
    <w:pPr>
      <w:pStyle w:val="Footer"/>
    </w:pPr>
    <w:r>
      <w:t xml:space="preserve">                   ©copyright® 2019-29 </w:t>
    </w:r>
    <w:proofErr w:type="spellStart"/>
    <w:r>
      <w:t>Developed|Abhishek</w:t>
    </w:r>
    <w:proofErr w:type="spellEnd"/>
    <w:r>
      <w:t xml:space="preserve"> </w:t>
    </w:r>
    <w:proofErr w:type="spellStart"/>
    <w:r>
      <w:t>Vishwakarma</w:t>
    </w:r>
    <w:proofErr w:type="spellEnd"/>
    <w:r>
      <w:t xml:space="preserve">| IICS </w:t>
    </w:r>
    <w:proofErr w:type="spellStart"/>
    <w:r>
      <w:t>Softech</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102" w:rsidRDefault="00CF7102" w:rsidP="00732650">
      <w:pPr>
        <w:spacing w:after="0" w:line="240" w:lineRule="auto"/>
      </w:pPr>
      <w:r>
        <w:separator/>
      </w:r>
    </w:p>
  </w:footnote>
  <w:footnote w:type="continuationSeparator" w:id="0">
    <w:p w:rsidR="00CF7102" w:rsidRDefault="00CF7102" w:rsidP="007326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8113749"/>
      <w:docPartObj>
        <w:docPartGallery w:val="Page Numbers (Top of Page)"/>
        <w:docPartUnique/>
      </w:docPartObj>
    </w:sdtPr>
    <w:sdtContent>
      <w:p w:rsidR="00CF7102" w:rsidRDefault="00CF7102">
        <w:pPr>
          <w:pStyle w:val="Header"/>
        </w:pPr>
        <w:r>
          <w:rPr>
            <w:noProof/>
          </w:rPr>
          <mc:AlternateContent>
            <mc:Choice Requires="wps">
              <w:drawing>
                <wp:anchor distT="0" distB="0" distL="114300" distR="114300" simplePos="0" relativeHeight="251659264" behindDoc="0" locked="0" layoutInCell="0" allowOverlap="1" wp14:anchorId="7FF25E35" wp14:editId="10150F38">
                  <wp:simplePos x="0" y="0"/>
                  <wp:positionH relativeFrom="margin">
                    <wp:align>center</wp:align>
                  </wp:positionH>
                  <wp:positionV relativeFrom="topMargin">
                    <wp:align>center</wp:align>
                  </wp:positionV>
                  <wp:extent cx="626745" cy="626745"/>
                  <wp:effectExtent l="0" t="0" r="1905" b="1905"/>
                  <wp:wrapNone/>
                  <wp:docPr id="659"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CF7102" w:rsidRDefault="00CF7102">
                              <w:pPr>
                                <w:pStyle w:val="Footer"/>
                                <w:jc w:val="center"/>
                                <w:rPr>
                                  <w:b/>
                                  <w:bCs/>
                                  <w:color w:val="FFFFFF" w:themeColor="background1"/>
                                  <w:sz w:val="32"/>
                                  <w:szCs w:val="32"/>
                                </w:rPr>
                              </w:pPr>
                              <w:r>
                                <w:fldChar w:fldCharType="begin"/>
                              </w:r>
                              <w:r>
                                <w:instrText xml:space="preserve"> PAGE    \* MERGEFORMAT </w:instrText>
                              </w:r>
                              <w:r>
                                <w:fldChar w:fldCharType="separate"/>
                              </w:r>
                              <w:r w:rsidR="002E4D80" w:rsidRPr="002E4D80">
                                <w:rPr>
                                  <w:b/>
                                  <w:bCs/>
                                  <w:noProof/>
                                  <w:color w:val="FFFFFF" w:themeColor="background1"/>
                                  <w:sz w:val="32"/>
                                  <w:szCs w:val="32"/>
                                </w:rPr>
                                <w:t>9</w:t>
                              </w:r>
                              <w:r>
                                <w:rPr>
                                  <w:b/>
                                  <w:bCs/>
                                  <w:noProof/>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" o:allowincell="f" fillcolor="#40618b" stroked="f">
                  <v:textbox inset="0,,0">
                    <w:txbxContent>
                      <w:p w:rsidR="00CF7102" w:rsidRDefault="00CF7102">
                        <w:pPr>
                          <w:pStyle w:val="Footer"/>
                          <w:jc w:val="center"/>
                          <w:rPr>
                            <w:b/>
                            <w:bCs/>
                            <w:color w:val="FFFFFF" w:themeColor="background1"/>
                            <w:sz w:val="32"/>
                            <w:szCs w:val="32"/>
                          </w:rPr>
                        </w:pPr>
                        <w:r>
                          <w:fldChar w:fldCharType="begin"/>
                        </w:r>
                        <w:r>
                          <w:instrText xml:space="preserve"> PAGE    \* MERGEFORMAT </w:instrText>
                        </w:r>
                        <w:r>
                          <w:fldChar w:fldCharType="separate"/>
                        </w:r>
                        <w:r w:rsidR="002E4D80" w:rsidRPr="002E4D80">
                          <w:rPr>
                            <w:b/>
                            <w:bCs/>
                            <w:noProof/>
                            <w:color w:val="FFFFFF" w:themeColor="background1"/>
                            <w:sz w:val="32"/>
                            <w:szCs w:val="32"/>
                          </w:rPr>
                          <w:t>9</w:t>
                        </w:r>
                        <w:r>
                          <w:rPr>
                            <w:b/>
                            <w:bCs/>
                            <w:noProof/>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64ED2"/>
    <w:multiLevelType w:val="multilevel"/>
    <w:tmpl w:val="2A78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E7A1F"/>
    <w:multiLevelType w:val="multilevel"/>
    <w:tmpl w:val="8552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2F0648"/>
    <w:multiLevelType w:val="multilevel"/>
    <w:tmpl w:val="4286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0A5B4F"/>
    <w:multiLevelType w:val="hybridMultilevel"/>
    <w:tmpl w:val="598E0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A64A7"/>
    <w:multiLevelType w:val="multilevel"/>
    <w:tmpl w:val="2902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624DA"/>
    <w:multiLevelType w:val="multilevel"/>
    <w:tmpl w:val="DD0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BD0C71"/>
    <w:multiLevelType w:val="multilevel"/>
    <w:tmpl w:val="F02ED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F13142"/>
    <w:multiLevelType w:val="hybridMultilevel"/>
    <w:tmpl w:val="522A8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CE3A32"/>
    <w:multiLevelType w:val="multilevel"/>
    <w:tmpl w:val="A114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E21BA4"/>
    <w:multiLevelType w:val="multilevel"/>
    <w:tmpl w:val="3362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420128"/>
    <w:multiLevelType w:val="multilevel"/>
    <w:tmpl w:val="0D32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AE7A7D"/>
    <w:multiLevelType w:val="multilevel"/>
    <w:tmpl w:val="AEAE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7F78CE"/>
    <w:multiLevelType w:val="multilevel"/>
    <w:tmpl w:val="84B0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C12DC8"/>
    <w:multiLevelType w:val="multilevel"/>
    <w:tmpl w:val="16E6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9D3AF2"/>
    <w:multiLevelType w:val="multilevel"/>
    <w:tmpl w:val="4542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9F7019"/>
    <w:multiLevelType w:val="multilevel"/>
    <w:tmpl w:val="6AC0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8F3AE0"/>
    <w:multiLevelType w:val="multilevel"/>
    <w:tmpl w:val="EB50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C56BD4"/>
    <w:multiLevelType w:val="multilevel"/>
    <w:tmpl w:val="CA54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1A17B0"/>
    <w:multiLevelType w:val="multilevel"/>
    <w:tmpl w:val="CCAA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DB0A66"/>
    <w:multiLevelType w:val="multilevel"/>
    <w:tmpl w:val="15FA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9524F3"/>
    <w:multiLevelType w:val="multilevel"/>
    <w:tmpl w:val="4BF6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E27939"/>
    <w:multiLevelType w:val="multilevel"/>
    <w:tmpl w:val="C128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C02EAF"/>
    <w:multiLevelType w:val="multilevel"/>
    <w:tmpl w:val="77928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665A1E"/>
    <w:multiLevelType w:val="multilevel"/>
    <w:tmpl w:val="EA48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567B4E"/>
    <w:multiLevelType w:val="multilevel"/>
    <w:tmpl w:val="6818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B45074"/>
    <w:multiLevelType w:val="multilevel"/>
    <w:tmpl w:val="9634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4552DC"/>
    <w:multiLevelType w:val="multilevel"/>
    <w:tmpl w:val="1B60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C03309"/>
    <w:multiLevelType w:val="multilevel"/>
    <w:tmpl w:val="1722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AC0809"/>
    <w:multiLevelType w:val="multilevel"/>
    <w:tmpl w:val="02A4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BC1AED"/>
    <w:multiLevelType w:val="multilevel"/>
    <w:tmpl w:val="46AE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522764"/>
    <w:multiLevelType w:val="multilevel"/>
    <w:tmpl w:val="E432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450739"/>
    <w:multiLevelType w:val="multilevel"/>
    <w:tmpl w:val="791A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4B6CD7"/>
    <w:multiLevelType w:val="multilevel"/>
    <w:tmpl w:val="A4C6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4"/>
  </w:num>
  <w:num w:numId="3">
    <w:abstractNumId w:val="20"/>
  </w:num>
  <w:num w:numId="4">
    <w:abstractNumId w:val="24"/>
  </w:num>
  <w:num w:numId="5">
    <w:abstractNumId w:val="32"/>
  </w:num>
  <w:num w:numId="6">
    <w:abstractNumId w:val="25"/>
  </w:num>
  <w:num w:numId="7">
    <w:abstractNumId w:val="30"/>
  </w:num>
  <w:num w:numId="8">
    <w:abstractNumId w:val="9"/>
  </w:num>
  <w:num w:numId="9">
    <w:abstractNumId w:val="26"/>
  </w:num>
  <w:num w:numId="10">
    <w:abstractNumId w:val="27"/>
  </w:num>
  <w:num w:numId="11">
    <w:abstractNumId w:val="15"/>
  </w:num>
  <w:num w:numId="12">
    <w:abstractNumId w:val="16"/>
  </w:num>
  <w:num w:numId="13">
    <w:abstractNumId w:val="17"/>
  </w:num>
  <w:num w:numId="14">
    <w:abstractNumId w:val="29"/>
  </w:num>
  <w:num w:numId="15">
    <w:abstractNumId w:val="19"/>
  </w:num>
  <w:num w:numId="16">
    <w:abstractNumId w:val="6"/>
  </w:num>
  <w:num w:numId="17">
    <w:abstractNumId w:val="14"/>
  </w:num>
  <w:num w:numId="18">
    <w:abstractNumId w:val="10"/>
  </w:num>
  <w:num w:numId="19">
    <w:abstractNumId w:val="13"/>
  </w:num>
  <w:num w:numId="20">
    <w:abstractNumId w:val="28"/>
  </w:num>
  <w:num w:numId="21">
    <w:abstractNumId w:val="18"/>
  </w:num>
  <w:num w:numId="22">
    <w:abstractNumId w:val="5"/>
  </w:num>
  <w:num w:numId="23">
    <w:abstractNumId w:val="0"/>
  </w:num>
  <w:num w:numId="24">
    <w:abstractNumId w:val="31"/>
  </w:num>
  <w:num w:numId="25">
    <w:abstractNumId w:val="2"/>
  </w:num>
  <w:num w:numId="26">
    <w:abstractNumId w:val="11"/>
  </w:num>
  <w:num w:numId="27">
    <w:abstractNumId w:val="8"/>
  </w:num>
  <w:num w:numId="28">
    <w:abstractNumId w:val="12"/>
  </w:num>
  <w:num w:numId="29">
    <w:abstractNumId w:val="21"/>
  </w:num>
  <w:num w:numId="30">
    <w:abstractNumId w:val="1"/>
  </w:num>
  <w:num w:numId="31">
    <w:abstractNumId w:val="22"/>
  </w:num>
  <w:num w:numId="32">
    <w:abstractNumId w:val="7"/>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97A"/>
    <w:rsid w:val="000A082D"/>
    <w:rsid w:val="00161CC0"/>
    <w:rsid w:val="00190CB0"/>
    <w:rsid w:val="00225DBE"/>
    <w:rsid w:val="002511F4"/>
    <w:rsid w:val="002E4D80"/>
    <w:rsid w:val="00357F35"/>
    <w:rsid w:val="0038077C"/>
    <w:rsid w:val="003A2FBF"/>
    <w:rsid w:val="003E166A"/>
    <w:rsid w:val="003F0096"/>
    <w:rsid w:val="004C7E5B"/>
    <w:rsid w:val="004E27E5"/>
    <w:rsid w:val="004F0127"/>
    <w:rsid w:val="005006E9"/>
    <w:rsid w:val="00535BF6"/>
    <w:rsid w:val="00563C63"/>
    <w:rsid w:val="0065797A"/>
    <w:rsid w:val="00690F3D"/>
    <w:rsid w:val="00700354"/>
    <w:rsid w:val="00732650"/>
    <w:rsid w:val="007E6168"/>
    <w:rsid w:val="007F2F1A"/>
    <w:rsid w:val="009137BC"/>
    <w:rsid w:val="00916F2D"/>
    <w:rsid w:val="009A1EAD"/>
    <w:rsid w:val="009E7D69"/>
    <w:rsid w:val="009F095E"/>
    <w:rsid w:val="009F3EE4"/>
    <w:rsid w:val="00B46333"/>
    <w:rsid w:val="00B65AAB"/>
    <w:rsid w:val="00C8379A"/>
    <w:rsid w:val="00C865E6"/>
    <w:rsid w:val="00CC496C"/>
    <w:rsid w:val="00CF06C7"/>
    <w:rsid w:val="00CF7102"/>
    <w:rsid w:val="00D74F24"/>
    <w:rsid w:val="00DC56D0"/>
    <w:rsid w:val="00E33C7B"/>
    <w:rsid w:val="00E50395"/>
    <w:rsid w:val="00E5501F"/>
    <w:rsid w:val="00EF2EB6"/>
    <w:rsid w:val="00F45F2B"/>
    <w:rsid w:val="00FB5D3F"/>
    <w:rsid w:val="00FE1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C7B"/>
    <w:pPr>
      <w:spacing w:after="180" w:line="274" w:lineRule="auto"/>
    </w:pPr>
  </w:style>
  <w:style w:type="paragraph" w:styleId="Heading1">
    <w:name w:val="heading 1"/>
    <w:basedOn w:val="Normal"/>
    <w:next w:val="Normal"/>
    <w:link w:val="Heading1Char"/>
    <w:uiPriority w:val="9"/>
    <w:qFormat/>
    <w:rsid w:val="00E33C7B"/>
    <w:pPr>
      <w:keepNext/>
      <w:keepLines/>
      <w:spacing w:before="360" w:after="0" w:line="240" w:lineRule="auto"/>
      <w:outlineLvl w:val="0"/>
    </w:pPr>
    <w:rPr>
      <w:rFonts w:asciiTheme="majorHAnsi" w:eastAsiaTheme="majorEastAsia" w:hAnsiTheme="majorHAnsi" w:cstheme="majorBidi"/>
      <w:bCs/>
      <w:color w:val="696464" w:themeColor="text2"/>
      <w:sz w:val="32"/>
      <w:szCs w:val="28"/>
    </w:rPr>
  </w:style>
  <w:style w:type="paragraph" w:styleId="Heading2">
    <w:name w:val="heading 2"/>
    <w:basedOn w:val="Normal"/>
    <w:next w:val="Normal"/>
    <w:link w:val="Heading2Char"/>
    <w:uiPriority w:val="9"/>
    <w:unhideWhenUsed/>
    <w:qFormat/>
    <w:rsid w:val="00E33C7B"/>
    <w:pPr>
      <w:keepNext/>
      <w:keepLines/>
      <w:spacing w:before="120" w:after="0" w:line="240" w:lineRule="auto"/>
      <w:outlineLvl w:val="1"/>
    </w:pPr>
    <w:rPr>
      <w:rFonts w:asciiTheme="majorHAnsi" w:eastAsiaTheme="majorEastAsia" w:hAnsiTheme="majorHAnsi" w:cstheme="majorBidi"/>
      <w:b/>
      <w:bCs/>
      <w:color w:val="A28E6A" w:themeColor="accent3"/>
      <w:sz w:val="28"/>
      <w:szCs w:val="26"/>
    </w:rPr>
  </w:style>
  <w:style w:type="paragraph" w:styleId="Heading3">
    <w:name w:val="heading 3"/>
    <w:basedOn w:val="Normal"/>
    <w:next w:val="Normal"/>
    <w:link w:val="Heading3Char"/>
    <w:uiPriority w:val="9"/>
    <w:unhideWhenUsed/>
    <w:qFormat/>
    <w:rsid w:val="00E33C7B"/>
    <w:pPr>
      <w:keepNext/>
      <w:keepLines/>
      <w:spacing w:before="20" w:after="0" w:line="240" w:lineRule="auto"/>
      <w:outlineLvl w:val="2"/>
    </w:pPr>
    <w:rPr>
      <w:rFonts w:eastAsiaTheme="majorEastAsia" w:cstheme="majorBidi"/>
      <w:b/>
      <w:bCs/>
      <w:color w:val="696464" w:themeColor="text2"/>
      <w:sz w:val="24"/>
    </w:rPr>
  </w:style>
  <w:style w:type="paragraph" w:styleId="Heading4">
    <w:name w:val="heading 4"/>
    <w:basedOn w:val="Normal"/>
    <w:next w:val="Normal"/>
    <w:link w:val="Heading4Char"/>
    <w:uiPriority w:val="9"/>
    <w:semiHidden/>
    <w:unhideWhenUsed/>
    <w:qFormat/>
    <w:rsid w:val="00E33C7B"/>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E33C7B"/>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E33C7B"/>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E33C7B"/>
    <w:pPr>
      <w:keepNext/>
      <w:keepLines/>
      <w:spacing w:before="200" w:after="0"/>
      <w:outlineLvl w:val="6"/>
    </w:pPr>
    <w:rPr>
      <w:rFonts w:asciiTheme="majorHAnsi" w:eastAsiaTheme="majorEastAsia" w:hAnsiTheme="majorHAnsi" w:cstheme="majorBidi"/>
      <w:i/>
      <w:iCs/>
      <w:color w:val="696464" w:themeColor="text2"/>
    </w:rPr>
  </w:style>
  <w:style w:type="paragraph" w:styleId="Heading8">
    <w:name w:val="heading 8"/>
    <w:basedOn w:val="Normal"/>
    <w:next w:val="Normal"/>
    <w:link w:val="Heading8Char"/>
    <w:uiPriority w:val="9"/>
    <w:semiHidden/>
    <w:unhideWhenUsed/>
    <w:qFormat/>
    <w:rsid w:val="00E33C7B"/>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E33C7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C7B"/>
    <w:rPr>
      <w:rFonts w:asciiTheme="majorHAnsi" w:eastAsiaTheme="majorEastAsia" w:hAnsiTheme="majorHAnsi" w:cstheme="majorBidi"/>
      <w:bCs/>
      <w:color w:val="696464" w:themeColor="text2"/>
      <w:sz w:val="32"/>
      <w:szCs w:val="28"/>
    </w:rPr>
  </w:style>
  <w:style w:type="character" w:customStyle="1" w:styleId="Heading2Char">
    <w:name w:val="Heading 2 Char"/>
    <w:basedOn w:val="DefaultParagraphFont"/>
    <w:link w:val="Heading2"/>
    <w:uiPriority w:val="9"/>
    <w:rsid w:val="00E33C7B"/>
    <w:rPr>
      <w:rFonts w:asciiTheme="majorHAnsi" w:eastAsiaTheme="majorEastAsia" w:hAnsiTheme="majorHAnsi" w:cstheme="majorBidi"/>
      <w:b/>
      <w:bCs/>
      <w:color w:val="A28E6A" w:themeColor="accent3"/>
      <w:sz w:val="28"/>
      <w:szCs w:val="26"/>
    </w:rPr>
  </w:style>
  <w:style w:type="character" w:customStyle="1" w:styleId="Heading3Char">
    <w:name w:val="Heading 3 Char"/>
    <w:basedOn w:val="DefaultParagraphFont"/>
    <w:link w:val="Heading3"/>
    <w:uiPriority w:val="9"/>
    <w:rsid w:val="00E33C7B"/>
    <w:rPr>
      <w:rFonts w:eastAsiaTheme="majorEastAsia" w:cstheme="majorBidi"/>
      <w:b/>
      <w:bCs/>
      <w:color w:val="696464" w:themeColor="text2"/>
      <w:sz w:val="24"/>
    </w:rPr>
  </w:style>
  <w:style w:type="character" w:customStyle="1" w:styleId="colorh1">
    <w:name w:val="color_h1"/>
    <w:basedOn w:val="DefaultParagraphFont"/>
    <w:rsid w:val="0065797A"/>
  </w:style>
  <w:style w:type="paragraph" w:styleId="NormalWeb">
    <w:name w:val="Normal (Web)"/>
    <w:basedOn w:val="Normal"/>
    <w:uiPriority w:val="99"/>
    <w:unhideWhenUsed/>
    <w:rsid w:val="006579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65797A"/>
  </w:style>
  <w:style w:type="character" w:customStyle="1" w:styleId="tagcolor">
    <w:name w:val="tagcolor"/>
    <w:basedOn w:val="DefaultParagraphFont"/>
    <w:rsid w:val="0065797A"/>
  </w:style>
  <w:style w:type="character" w:customStyle="1" w:styleId="attributecolor">
    <w:name w:val="attributecolor"/>
    <w:basedOn w:val="DefaultParagraphFont"/>
    <w:rsid w:val="0065797A"/>
  </w:style>
  <w:style w:type="character" w:styleId="HTMLCode">
    <w:name w:val="HTML Code"/>
    <w:basedOn w:val="DefaultParagraphFont"/>
    <w:uiPriority w:val="99"/>
    <w:semiHidden/>
    <w:unhideWhenUsed/>
    <w:rsid w:val="0065797A"/>
    <w:rPr>
      <w:rFonts w:ascii="Courier New" w:eastAsia="Times New Roman" w:hAnsi="Courier New" w:cs="Courier New"/>
      <w:sz w:val="20"/>
      <w:szCs w:val="20"/>
    </w:rPr>
  </w:style>
  <w:style w:type="paragraph" w:customStyle="1" w:styleId="w3-xlarge">
    <w:name w:val="w3-xlarge"/>
    <w:basedOn w:val="Normal"/>
    <w:rsid w:val="006579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3C7B"/>
    <w:rPr>
      <w:b/>
      <w:bCs/>
      <w:color w:val="787272" w:themeColor="text2" w:themeTint="E6"/>
    </w:rPr>
  </w:style>
  <w:style w:type="paragraph" w:styleId="BalloonText">
    <w:name w:val="Balloon Text"/>
    <w:basedOn w:val="Normal"/>
    <w:link w:val="BalloonTextChar"/>
    <w:uiPriority w:val="99"/>
    <w:semiHidden/>
    <w:unhideWhenUsed/>
    <w:rsid w:val="00657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97A"/>
    <w:rPr>
      <w:rFonts w:ascii="Tahoma" w:hAnsi="Tahoma" w:cs="Tahoma"/>
      <w:sz w:val="16"/>
      <w:szCs w:val="16"/>
    </w:rPr>
  </w:style>
  <w:style w:type="table" w:styleId="TableGrid">
    <w:name w:val="Table Grid"/>
    <w:basedOn w:val="TableNormal"/>
    <w:uiPriority w:val="59"/>
    <w:rsid w:val="006579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ro">
    <w:name w:val="intro"/>
    <w:basedOn w:val="Normal"/>
    <w:rsid w:val="00C837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valuecolor">
    <w:name w:val="attributevaluecolor"/>
    <w:basedOn w:val="DefaultParagraphFont"/>
    <w:rsid w:val="00C8379A"/>
  </w:style>
  <w:style w:type="character" w:styleId="Hyperlink">
    <w:name w:val="Hyperlink"/>
    <w:basedOn w:val="DefaultParagraphFont"/>
    <w:uiPriority w:val="99"/>
    <w:semiHidden/>
    <w:unhideWhenUsed/>
    <w:rsid w:val="007F2F1A"/>
    <w:rPr>
      <w:color w:val="0000FF"/>
      <w:u w:val="single"/>
    </w:rPr>
  </w:style>
  <w:style w:type="character" w:styleId="Emphasis">
    <w:name w:val="Emphasis"/>
    <w:basedOn w:val="DefaultParagraphFont"/>
    <w:uiPriority w:val="20"/>
    <w:qFormat/>
    <w:rsid w:val="00E33C7B"/>
    <w:rPr>
      <w:b w:val="0"/>
      <w:i/>
      <w:iCs/>
      <w:color w:val="696464" w:themeColor="text2"/>
    </w:rPr>
  </w:style>
  <w:style w:type="paragraph" w:styleId="z-TopofForm">
    <w:name w:val="HTML Top of Form"/>
    <w:basedOn w:val="Normal"/>
    <w:next w:val="Normal"/>
    <w:link w:val="z-TopofFormChar"/>
    <w:hidden/>
    <w:uiPriority w:val="99"/>
    <w:semiHidden/>
    <w:unhideWhenUsed/>
    <w:rsid w:val="007F2F1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F2F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F2F1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F2F1A"/>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E33C7B"/>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E33C7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E33C7B"/>
    <w:rPr>
      <w:rFonts w:asciiTheme="majorHAnsi" w:eastAsiaTheme="majorEastAsia" w:hAnsiTheme="majorHAnsi" w:cstheme="majorBidi"/>
      <w:i/>
      <w:iCs/>
      <w:color w:val="000000" w:themeColor="text1"/>
    </w:rPr>
  </w:style>
  <w:style w:type="character" w:customStyle="1" w:styleId="commentcolor">
    <w:name w:val="commentcolor"/>
    <w:basedOn w:val="DefaultParagraphFont"/>
    <w:rsid w:val="00B46333"/>
  </w:style>
  <w:style w:type="character" w:customStyle="1" w:styleId="cssselectorcolor">
    <w:name w:val="cssselectorcolor"/>
    <w:basedOn w:val="DefaultParagraphFont"/>
    <w:rsid w:val="009F095E"/>
  </w:style>
  <w:style w:type="character" w:customStyle="1" w:styleId="cssdelimitercolor">
    <w:name w:val="cssdelimitercolor"/>
    <w:basedOn w:val="DefaultParagraphFont"/>
    <w:rsid w:val="009F095E"/>
  </w:style>
  <w:style w:type="character" w:customStyle="1" w:styleId="csspropertycolor">
    <w:name w:val="csspropertycolor"/>
    <w:basedOn w:val="DefaultParagraphFont"/>
    <w:rsid w:val="009F095E"/>
  </w:style>
  <w:style w:type="character" w:customStyle="1" w:styleId="csspropertyvaluecolor">
    <w:name w:val="csspropertyvaluecolor"/>
    <w:basedOn w:val="DefaultParagraphFont"/>
    <w:rsid w:val="009F095E"/>
  </w:style>
  <w:style w:type="character" w:customStyle="1" w:styleId="w3-text-indigo">
    <w:name w:val="w3-text-indigo"/>
    <w:basedOn w:val="DefaultParagraphFont"/>
    <w:rsid w:val="00D74F24"/>
  </w:style>
  <w:style w:type="character" w:customStyle="1" w:styleId="w3-theme-border">
    <w:name w:val="w3-theme-border"/>
    <w:basedOn w:val="DefaultParagraphFont"/>
    <w:rsid w:val="00FB5D3F"/>
  </w:style>
  <w:style w:type="character" w:customStyle="1" w:styleId="jscolor">
    <w:name w:val="jscolor"/>
    <w:basedOn w:val="DefaultParagraphFont"/>
    <w:rsid w:val="00225DBE"/>
  </w:style>
  <w:style w:type="character" w:customStyle="1" w:styleId="jskeywordcolor">
    <w:name w:val="jskeywordcolor"/>
    <w:basedOn w:val="DefaultParagraphFont"/>
    <w:rsid w:val="00225DBE"/>
  </w:style>
  <w:style w:type="character" w:customStyle="1" w:styleId="jspropertycolor">
    <w:name w:val="jspropertycolor"/>
    <w:basedOn w:val="DefaultParagraphFont"/>
    <w:rsid w:val="00225DBE"/>
  </w:style>
  <w:style w:type="character" w:customStyle="1" w:styleId="jsstringcolor">
    <w:name w:val="jsstringcolor"/>
    <w:basedOn w:val="DefaultParagraphFont"/>
    <w:rsid w:val="00225DBE"/>
  </w:style>
  <w:style w:type="character" w:customStyle="1" w:styleId="jsnumbercolor">
    <w:name w:val="jsnumbercolor"/>
    <w:basedOn w:val="DefaultParagraphFont"/>
    <w:rsid w:val="00225DBE"/>
  </w:style>
  <w:style w:type="character" w:styleId="HTMLKeyboard">
    <w:name w:val="HTML Keyboard"/>
    <w:basedOn w:val="DefaultParagraphFont"/>
    <w:uiPriority w:val="99"/>
    <w:semiHidden/>
    <w:unhideWhenUsed/>
    <w:rsid w:val="003E166A"/>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3E166A"/>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3E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66A"/>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3E166A"/>
    <w:rPr>
      <w:i/>
      <w:iCs/>
    </w:rPr>
  </w:style>
  <w:style w:type="character" w:styleId="FollowedHyperlink">
    <w:name w:val="FollowedHyperlink"/>
    <w:basedOn w:val="DefaultParagraphFont"/>
    <w:uiPriority w:val="99"/>
    <w:semiHidden/>
    <w:unhideWhenUsed/>
    <w:rsid w:val="0038077C"/>
    <w:rPr>
      <w:color w:val="800080"/>
      <w:u w:val="single"/>
    </w:rPr>
  </w:style>
  <w:style w:type="paragraph" w:styleId="Title">
    <w:name w:val="Title"/>
    <w:basedOn w:val="Normal"/>
    <w:next w:val="Normal"/>
    <w:link w:val="TitleChar"/>
    <w:uiPriority w:val="10"/>
    <w:qFormat/>
    <w:rsid w:val="00E33C7B"/>
    <w:pPr>
      <w:spacing w:after="120" w:line="240" w:lineRule="auto"/>
      <w:contextualSpacing/>
    </w:pPr>
    <w:rPr>
      <w:rFonts w:asciiTheme="majorHAnsi" w:eastAsiaTheme="majorEastAsia" w:hAnsiTheme="majorHAnsi" w:cstheme="majorBidi"/>
      <w:color w:val="696464"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E33C7B"/>
    <w:rPr>
      <w:rFonts w:asciiTheme="majorHAnsi" w:eastAsiaTheme="majorEastAsia" w:hAnsiTheme="majorHAnsi" w:cstheme="majorBidi"/>
      <w:color w:val="696464" w:themeColor="text2"/>
      <w:spacing w:val="30"/>
      <w:kern w:val="28"/>
      <w:sz w:val="72"/>
      <w:szCs w:val="52"/>
      <w14:ligatures w14:val="standard"/>
      <w14:numForm w14:val="oldStyle"/>
    </w:rPr>
  </w:style>
  <w:style w:type="paragraph" w:styleId="Header">
    <w:name w:val="header"/>
    <w:basedOn w:val="Normal"/>
    <w:link w:val="HeaderChar"/>
    <w:uiPriority w:val="99"/>
    <w:unhideWhenUsed/>
    <w:rsid w:val="00732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650"/>
  </w:style>
  <w:style w:type="paragraph" w:styleId="Footer">
    <w:name w:val="footer"/>
    <w:basedOn w:val="Normal"/>
    <w:link w:val="FooterChar"/>
    <w:uiPriority w:val="99"/>
    <w:unhideWhenUsed/>
    <w:rsid w:val="00732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650"/>
  </w:style>
  <w:style w:type="paragraph" w:styleId="IntenseQuote">
    <w:name w:val="Intense Quote"/>
    <w:basedOn w:val="Normal"/>
    <w:next w:val="Normal"/>
    <w:link w:val="IntenseQuoteChar"/>
    <w:uiPriority w:val="30"/>
    <w:qFormat/>
    <w:rsid w:val="00E33C7B"/>
    <w:pPr>
      <w:pBdr>
        <w:left w:val="single" w:sz="48" w:space="13" w:color="9B2D1F" w:themeColor="accent2"/>
      </w:pBdr>
      <w:spacing w:before="240" w:after="120" w:line="300" w:lineRule="auto"/>
    </w:pPr>
    <w:rPr>
      <w:rFonts w:eastAsiaTheme="minorEastAsia"/>
      <w:b/>
      <w:bCs/>
      <w:i/>
      <w:iCs/>
      <w:color w:val="9B2D1F"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E33C7B"/>
    <w:rPr>
      <w:rFonts w:eastAsiaTheme="minorEastAsia"/>
      <w:b/>
      <w:bCs/>
      <w:i/>
      <w:iCs/>
      <w:color w:val="9B2D1F" w:themeColor="accent2"/>
      <w:sz w:val="26"/>
      <w:lang w:bidi="hi-IN"/>
      <w14:ligatures w14:val="standard"/>
      <w14:numForm w14:val="oldStyle"/>
    </w:rPr>
  </w:style>
  <w:style w:type="paragraph" w:customStyle="1" w:styleId="PersonalName">
    <w:name w:val="Personal Name"/>
    <w:basedOn w:val="Title"/>
    <w:qFormat/>
    <w:rsid w:val="00E33C7B"/>
    <w:rPr>
      <w:b/>
      <w:caps/>
      <w:color w:val="000000"/>
      <w:sz w:val="28"/>
      <w:szCs w:val="28"/>
    </w:rPr>
  </w:style>
  <w:style w:type="character" w:customStyle="1" w:styleId="Heading7Char">
    <w:name w:val="Heading 7 Char"/>
    <w:basedOn w:val="DefaultParagraphFont"/>
    <w:link w:val="Heading7"/>
    <w:uiPriority w:val="9"/>
    <w:semiHidden/>
    <w:rsid w:val="00E33C7B"/>
    <w:rPr>
      <w:rFonts w:asciiTheme="majorHAnsi" w:eastAsiaTheme="majorEastAsia" w:hAnsiTheme="majorHAnsi" w:cstheme="majorBidi"/>
      <w:i/>
      <w:iCs/>
      <w:color w:val="696464" w:themeColor="text2"/>
    </w:rPr>
  </w:style>
  <w:style w:type="character" w:customStyle="1" w:styleId="Heading8Char">
    <w:name w:val="Heading 8 Char"/>
    <w:basedOn w:val="DefaultParagraphFont"/>
    <w:link w:val="Heading8"/>
    <w:uiPriority w:val="9"/>
    <w:semiHidden/>
    <w:rsid w:val="00E33C7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E33C7B"/>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E33C7B"/>
    <w:pPr>
      <w:spacing w:line="240" w:lineRule="auto"/>
    </w:pPr>
    <w:rPr>
      <w:rFonts w:eastAsiaTheme="minorEastAsia"/>
      <w:b/>
      <w:bCs/>
      <w:smallCaps/>
      <w:color w:val="696464" w:themeColor="text2"/>
      <w:spacing w:val="6"/>
      <w:szCs w:val="18"/>
      <w:lang w:bidi="hi-IN"/>
    </w:rPr>
  </w:style>
  <w:style w:type="paragraph" w:styleId="Subtitle">
    <w:name w:val="Subtitle"/>
    <w:basedOn w:val="Normal"/>
    <w:next w:val="Normal"/>
    <w:link w:val="SubtitleChar"/>
    <w:uiPriority w:val="11"/>
    <w:qFormat/>
    <w:rsid w:val="00E33C7B"/>
    <w:pPr>
      <w:numPr>
        <w:ilvl w:val="1"/>
      </w:numPr>
    </w:pPr>
    <w:rPr>
      <w:rFonts w:eastAsiaTheme="majorEastAsia" w:cstheme="majorBidi"/>
      <w:iCs/>
      <w:color w:val="787272" w:themeColor="text2" w:themeTint="E6"/>
      <w:sz w:val="32"/>
      <w:szCs w:val="24"/>
      <w:lang w:bidi="hi-IN"/>
      <w14:ligatures w14:val="standard"/>
    </w:rPr>
  </w:style>
  <w:style w:type="character" w:customStyle="1" w:styleId="SubtitleChar">
    <w:name w:val="Subtitle Char"/>
    <w:basedOn w:val="DefaultParagraphFont"/>
    <w:link w:val="Subtitle"/>
    <w:uiPriority w:val="11"/>
    <w:rsid w:val="00E33C7B"/>
    <w:rPr>
      <w:rFonts w:eastAsiaTheme="majorEastAsia" w:cstheme="majorBidi"/>
      <w:iCs/>
      <w:color w:val="787272" w:themeColor="text2" w:themeTint="E6"/>
      <w:sz w:val="32"/>
      <w:szCs w:val="24"/>
      <w:lang w:bidi="hi-IN"/>
      <w14:ligatures w14:val="standard"/>
    </w:rPr>
  </w:style>
  <w:style w:type="paragraph" w:styleId="NoSpacing">
    <w:name w:val="No Spacing"/>
    <w:link w:val="NoSpacingChar"/>
    <w:uiPriority w:val="1"/>
    <w:qFormat/>
    <w:rsid w:val="00E33C7B"/>
  </w:style>
  <w:style w:type="character" w:customStyle="1" w:styleId="NoSpacingChar">
    <w:name w:val="No Spacing Char"/>
    <w:basedOn w:val="DefaultParagraphFont"/>
    <w:link w:val="NoSpacing"/>
    <w:uiPriority w:val="1"/>
    <w:rsid w:val="00E33C7B"/>
  </w:style>
  <w:style w:type="paragraph" w:styleId="ListParagraph">
    <w:name w:val="List Paragraph"/>
    <w:basedOn w:val="Normal"/>
    <w:uiPriority w:val="34"/>
    <w:qFormat/>
    <w:rsid w:val="00E33C7B"/>
    <w:pPr>
      <w:spacing w:line="240" w:lineRule="auto"/>
      <w:ind w:left="720" w:hanging="288"/>
      <w:contextualSpacing/>
    </w:pPr>
    <w:rPr>
      <w:color w:val="696464" w:themeColor="text2"/>
    </w:rPr>
  </w:style>
  <w:style w:type="paragraph" w:styleId="Quote">
    <w:name w:val="Quote"/>
    <w:basedOn w:val="Normal"/>
    <w:next w:val="Normal"/>
    <w:link w:val="QuoteChar"/>
    <w:uiPriority w:val="29"/>
    <w:qFormat/>
    <w:rsid w:val="00E33C7B"/>
    <w:pPr>
      <w:pBdr>
        <w:left w:val="single" w:sz="48" w:space="13" w:color="D34817" w:themeColor="accent1"/>
      </w:pBdr>
      <w:spacing w:after="0" w:line="360" w:lineRule="auto"/>
    </w:pPr>
    <w:rPr>
      <w:rFonts w:asciiTheme="majorHAnsi" w:eastAsiaTheme="minorEastAsia" w:hAnsiTheme="majorHAnsi"/>
      <w:b/>
      <w:i/>
      <w:iCs/>
      <w:color w:val="D34817" w:themeColor="accent1"/>
      <w:sz w:val="24"/>
      <w:lang w:bidi="hi-IN"/>
    </w:rPr>
  </w:style>
  <w:style w:type="character" w:customStyle="1" w:styleId="QuoteChar">
    <w:name w:val="Quote Char"/>
    <w:basedOn w:val="DefaultParagraphFont"/>
    <w:link w:val="Quote"/>
    <w:uiPriority w:val="29"/>
    <w:rsid w:val="00E33C7B"/>
    <w:rPr>
      <w:rFonts w:asciiTheme="majorHAnsi" w:eastAsiaTheme="minorEastAsia" w:hAnsiTheme="majorHAnsi"/>
      <w:b/>
      <w:i/>
      <w:iCs/>
      <w:color w:val="D34817" w:themeColor="accent1"/>
      <w:sz w:val="24"/>
      <w:lang w:bidi="hi-IN"/>
    </w:rPr>
  </w:style>
  <w:style w:type="character" w:styleId="SubtleEmphasis">
    <w:name w:val="Subtle Emphasis"/>
    <w:basedOn w:val="DefaultParagraphFont"/>
    <w:uiPriority w:val="19"/>
    <w:qFormat/>
    <w:rsid w:val="00E33C7B"/>
    <w:rPr>
      <w:i/>
      <w:iCs/>
      <w:color w:val="000000"/>
    </w:rPr>
  </w:style>
  <w:style w:type="character" w:styleId="IntenseEmphasis">
    <w:name w:val="Intense Emphasis"/>
    <w:basedOn w:val="DefaultParagraphFont"/>
    <w:uiPriority w:val="21"/>
    <w:qFormat/>
    <w:rsid w:val="00E33C7B"/>
    <w:rPr>
      <w:b/>
      <w:bCs/>
      <w:i/>
      <w:iCs/>
      <w:color w:val="696464" w:themeColor="text2"/>
    </w:rPr>
  </w:style>
  <w:style w:type="character" w:styleId="SubtleReference">
    <w:name w:val="Subtle Reference"/>
    <w:basedOn w:val="DefaultParagraphFont"/>
    <w:uiPriority w:val="31"/>
    <w:qFormat/>
    <w:rsid w:val="00E33C7B"/>
    <w:rPr>
      <w:smallCaps/>
      <w:color w:val="000000"/>
      <w:u w:val="single"/>
    </w:rPr>
  </w:style>
  <w:style w:type="character" w:styleId="IntenseReference">
    <w:name w:val="Intense Reference"/>
    <w:basedOn w:val="DefaultParagraphFont"/>
    <w:uiPriority w:val="32"/>
    <w:qFormat/>
    <w:rsid w:val="00E33C7B"/>
    <w:rPr>
      <w:rFonts w:asciiTheme="minorHAnsi" w:hAnsiTheme="minorHAnsi"/>
      <w:b/>
      <w:bCs/>
      <w:smallCaps/>
      <w:color w:val="696464" w:themeColor="text2"/>
      <w:spacing w:val="5"/>
      <w:sz w:val="22"/>
      <w:u w:val="single"/>
    </w:rPr>
  </w:style>
  <w:style w:type="character" w:styleId="BookTitle">
    <w:name w:val="Book Title"/>
    <w:basedOn w:val="DefaultParagraphFont"/>
    <w:uiPriority w:val="33"/>
    <w:qFormat/>
    <w:rsid w:val="00E33C7B"/>
    <w:rPr>
      <w:rFonts w:asciiTheme="majorHAnsi" w:hAnsiTheme="majorHAnsi"/>
      <w:b/>
      <w:bCs/>
      <w:caps w:val="0"/>
      <w:smallCaps/>
      <w:color w:val="696464" w:themeColor="text2"/>
      <w:spacing w:val="10"/>
      <w:sz w:val="22"/>
    </w:rPr>
  </w:style>
  <w:style w:type="paragraph" w:styleId="TOCHeading">
    <w:name w:val="TOC Heading"/>
    <w:basedOn w:val="Heading1"/>
    <w:next w:val="Normal"/>
    <w:uiPriority w:val="39"/>
    <w:semiHidden/>
    <w:unhideWhenUsed/>
    <w:qFormat/>
    <w:rsid w:val="00E33C7B"/>
    <w:pPr>
      <w:spacing w:before="480" w:line="264" w:lineRule="auto"/>
      <w:outlineLvl w:val="9"/>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C7B"/>
    <w:pPr>
      <w:spacing w:after="180" w:line="274" w:lineRule="auto"/>
    </w:pPr>
  </w:style>
  <w:style w:type="paragraph" w:styleId="Heading1">
    <w:name w:val="heading 1"/>
    <w:basedOn w:val="Normal"/>
    <w:next w:val="Normal"/>
    <w:link w:val="Heading1Char"/>
    <w:uiPriority w:val="9"/>
    <w:qFormat/>
    <w:rsid w:val="00E33C7B"/>
    <w:pPr>
      <w:keepNext/>
      <w:keepLines/>
      <w:spacing w:before="360" w:after="0" w:line="240" w:lineRule="auto"/>
      <w:outlineLvl w:val="0"/>
    </w:pPr>
    <w:rPr>
      <w:rFonts w:asciiTheme="majorHAnsi" w:eastAsiaTheme="majorEastAsia" w:hAnsiTheme="majorHAnsi" w:cstheme="majorBidi"/>
      <w:bCs/>
      <w:color w:val="696464" w:themeColor="text2"/>
      <w:sz w:val="32"/>
      <w:szCs w:val="28"/>
    </w:rPr>
  </w:style>
  <w:style w:type="paragraph" w:styleId="Heading2">
    <w:name w:val="heading 2"/>
    <w:basedOn w:val="Normal"/>
    <w:next w:val="Normal"/>
    <w:link w:val="Heading2Char"/>
    <w:uiPriority w:val="9"/>
    <w:unhideWhenUsed/>
    <w:qFormat/>
    <w:rsid w:val="00E33C7B"/>
    <w:pPr>
      <w:keepNext/>
      <w:keepLines/>
      <w:spacing w:before="120" w:after="0" w:line="240" w:lineRule="auto"/>
      <w:outlineLvl w:val="1"/>
    </w:pPr>
    <w:rPr>
      <w:rFonts w:asciiTheme="majorHAnsi" w:eastAsiaTheme="majorEastAsia" w:hAnsiTheme="majorHAnsi" w:cstheme="majorBidi"/>
      <w:b/>
      <w:bCs/>
      <w:color w:val="A28E6A" w:themeColor="accent3"/>
      <w:sz w:val="28"/>
      <w:szCs w:val="26"/>
    </w:rPr>
  </w:style>
  <w:style w:type="paragraph" w:styleId="Heading3">
    <w:name w:val="heading 3"/>
    <w:basedOn w:val="Normal"/>
    <w:next w:val="Normal"/>
    <w:link w:val="Heading3Char"/>
    <w:uiPriority w:val="9"/>
    <w:unhideWhenUsed/>
    <w:qFormat/>
    <w:rsid w:val="00E33C7B"/>
    <w:pPr>
      <w:keepNext/>
      <w:keepLines/>
      <w:spacing w:before="20" w:after="0" w:line="240" w:lineRule="auto"/>
      <w:outlineLvl w:val="2"/>
    </w:pPr>
    <w:rPr>
      <w:rFonts w:eastAsiaTheme="majorEastAsia" w:cstheme="majorBidi"/>
      <w:b/>
      <w:bCs/>
      <w:color w:val="696464" w:themeColor="text2"/>
      <w:sz w:val="24"/>
    </w:rPr>
  </w:style>
  <w:style w:type="paragraph" w:styleId="Heading4">
    <w:name w:val="heading 4"/>
    <w:basedOn w:val="Normal"/>
    <w:next w:val="Normal"/>
    <w:link w:val="Heading4Char"/>
    <w:uiPriority w:val="9"/>
    <w:semiHidden/>
    <w:unhideWhenUsed/>
    <w:qFormat/>
    <w:rsid w:val="00E33C7B"/>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E33C7B"/>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E33C7B"/>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E33C7B"/>
    <w:pPr>
      <w:keepNext/>
      <w:keepLines/>
      <w:spacing w:before="200" w:after="0"/>
      <w:outlineLvl w:val="6"/>
    </w:pPr>
    <w:rPr>
      <w:rFonts w:asciiTheme="majorHAnsi" w:eastAsiaTheme="majorEastAsia" w:hAnsiTheme="majorHAnsi" w:cstheme="majorBidi"/>
      <w:i/>
      <w:iCs/>
      <w:color w:val="696464" w:themeColor="text2"/>
    </w:rPr>
  </w:style>
  <w:style w:type="paragraph" w:styleId="Heading8">
    <w:name w:val="heading 8"/>
    <w:basedOn w:val="Normal"/>
    <w:next w:val="Normal"/>
    <w:link w:val="Heading8Char"/>
    <w:uiPriority w:val="9"/>
    <w:semiHidden/>
    <w:unhideWhenUsed/>
    <w:qFormat/>
    <w:rsid w:val="00E33C7B"/>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E33C7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C7B"/>
    <w:rPr>
      <w:rFonts w:asciiTheme="majorHAnsi" w:eastAsiaTheme="majorEastAsia" w:hAnsiTheme="majorHAnsi" w:cstheme="majorBidi"/>
      <w:bCs/>
      <w:color w:val="696464" w:themeColor="text2"/>
      <w:sz w:val="32"/>
      <w:szCs w:val="28"/>
    </w:rPr>
  </w:style>
  <w:style w:type="character" w:customStyle="1" w:styleId="Heading2Char">
    <w:name w:val="Heading 2 Char"/>
    <w:basedOn w:val="DefaultParagraphFont"/>
    <w:link w:val="Heading2"/>
    <w:uiPriority w:val="9"/>
    <w:rsid w:val="00E33C7B"/>
    <w:rPr>
      <w:rFonts w:asciiTheme="majorHAnsi" w:eastAsiaTheme="majorEastAsia" w:hAnsiTheme="majorHAnsi" w:cstheme="majorBidi"/>
      <w:b/>
      <w:bCs/>
      <w:color w:val="A28E6A" w:themeColor="accent3"/>
      <w:sz w:val="28"/>
      <w:szCs w:val="26"/>
    </w:rPr>
  </w:style>
  <w:style w:type="character" w:customStyle="1" w:styleId="Heading3Char">
    <w:name w:val="Heading 3 Char"/>
    <w:basedOn w:val="DefaultParagraphFont"/>
    <w:link w:val="Heading3"/>
    <w:uiPriority w:val="9"/>
    <w:rsid w:val="00E33C7B"/>
    <w:rPr>
      <w:rFonts w:eastAsiaTheme="majorEastAsia" w:cstheme="majorBidi"/>
      <w:b/>
      <w:bCs/>
      <w:color w:val="696464" w:themeColor="text2"/>
      <w:sz w:val="24"/>
    </w:rPr>
  </w:style>
  <w:style w:type="character" w:customStyle="1" w:styleId="colorh1">
    <w:name w:val="color_h1"/>
    <w:basedOn w:val="DefaultParagraphFont"/>
    <w:rsid w:val="0065797A"/>
  </w:style>
  <w:style w:type="paragraph" w:styleId="NormalWeb">
    <w:name w:val="Normal (Web)"/>
    <w:basedOn w:val="Normal"/>
    <w:uiPriority w:val="99"/>
    <w:unhideWhenUsed/>
    <w:rsid w:val="006579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65797A"/>
  </w:style>
  <w:style w:type="character" w:customStyle="1" w:styleId="tagcolor">
    <w:name w:val="tagcolor"/>
    <w:basedOn w:val="DefaultParagraphFont"/>
    <w:rsid w:val="0065797A"/>
  </w:style>
  <w:style w:type="character" w:customStyle="1" w:styleId="attributecolor">
    <w:name w:val="attributecolor"/>
    <w:basedOn w:val="DefaultParagraphFont"/>
    <w:rsid w:val="0065797A"/>
  </w:style>
  <w:style w:type="character" w:styleId="HTMLCode">
    <w:name w:val="HTML Code"/>
    <w:basedOn w:val="DefaultParagraphFont"/>
    <w:uiPriority w:val="99"/>
    <w:semiHidden/>
    <w:unhideWhenUsed/>
    <w:rsid w:val="0065797A"/>
    <w:rPr>
      <w:rFonts w:ascii="Courier New" w:eastAsia="Times New Roman" w:hAnsi="Courier New" w:cs="Courier New"/>
      <w:sz w:val="20"/>
      <w:szCs w:val="20"/>
    </w:rPr>
  </w:style>
  <w:style w:type="paragraph" w:customStyle="1" w:styleId="w3-xlarge">
    <w:name w:val="w3-xlarge"/>
    <w:basedOn w:val="Normal"/>
    <w:rsid w:val="006579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3C7B"/>
    <w:rPr>
      <w:b/>
      <w:bCs/>
      <w:color w:val="787272" w:themeColor="text2" w:themeTint="E6"/>
    </w:rPr>
  </w:style>
  <w:style w:type="paragraph" w:styleId="BalloonText">
    <w:name w:val="Balloon Text"/>
    <w:basedOn w:val="Normal"/>
    <w:link w:val="BalloonTextChar"/>
    <w:uiPriority w:val="99"/>
    <w:semiHidden/>
    <w:unhideWhenUsed/>
    <w:rsid w:val="00657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97A"/>
    <w:rPr>
      <w:rFonts w:ascii="Tahoma" w:hAnsi="Tahoma" w:cs="Tahoma"/>
      <w:sz w:val="16"/>
      <w:szCs w:val="16"/>
    </w:rPr>
  </w:style>
  <w:style w:type="table" w:styleId="TableGrid">
    <w:name w:val="Table Grid"/>
    <w:basedOn w:val="TableNormal"/>
    <w:uiPriority w:val="59"/>
    <w:rsid w:val="006579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ro">
    <w:name w:val="intro"/>
    <w:basedOn w:val="Normal"/>
    <w:rsid w:val="00C837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valuecolor">
    <w:name w:val="attributevaluecolor"/>
    <w:basedOn w:val="DefaultParagraphFont"/>
    <w:rsid w:val="00C8379A"/>
  </w:style>
  <w:style w:type="character" w:styleId="Hyperlink">
    <w:name w:val="Hyperlink"/>
    <w:basedOn w:val="DefaultParagraphFont"/>
    <w:uiPriority w:val="99"/>
    <w:semiHidden/>
    <w:unhideWhenUsed/>
    <w:rsid w:val="007F2F1A"/>
    <w:rPr>
      <w:color w:val="0000FF"/>
      <w:u w:val="single"/>
    </w:rPr>
  </w:style>
  <w:style w:type="character" w:styleId="Emphasis">
    <w:name w:val="Emphasis"/>
    <w:basedOn w:val="DefaultParagraphFont"/>
    <w:uiPriority w:val="20"/>
    <w:qFormat/>
    <w:rsid w:val="00E33C7B"/>
    <w:rPr>
      <w:b w:val="0"/>
      <w:i/>
      <w:iCs/>
      <w:color w:val="696464" w:themeColor="text2"/>
    </w:rPr>
  </w:style>
  <w:style w:type="paragraph" w:styleId="z-TopofForm">
    <w:name w:val="HTML Top of Form"/>
    <w:basedOn w:val="Normal"/>
    <w:next w:val="Normal"/>
    <w:link w:val="z-TopofFormChar"/>
    <w:hidden/>
    <w:uiPriority w:val="99"/>
    <w:semiHidden/>
    <w:unhideWhenUsed/>
    <w:rsid w:val="007F2F1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F2F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F2F1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F2F1A"/>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E33C7B"/>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E33C7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E33C7B"/>
    <w:rPr>
      <w:rFonts w:asciiTheme="majorHAnsi" w:eastAsiaTheme="majorEastAsia" w:hAnsiTheme="majorHAnsi" w:cstheme="majorBidi"/>
      <w:i/>
      <w:iCs/>
      <w:color w:val="000000" w:themeColor="text1"/>
    </w:rPr>
  </w:style>
  <w:style w:type="character" w:customStyle="1" w:styleId="commentcolor">
    <w:name w:val="commentcolor"/>
    <w:basedOn w:val="DefaultParagraphFont"/>
    <w:rsid w:val="00B46333"/>
  </w:style>
  <w:style w:type="character" w:customStyle="1" w:styleId="cssselectorcolor">
    <w:name w:val="cssselectorcolor"/>
    <w:basedOn w:val="DefaultParagraphFont"/>
    <w:rsid w:val="009F095E"/>
  </w:style>
  <w:style w:type="character" w:customStyle="1" w:styleId="cssdelimitercolor">
    <w:name w:val="cssdelimitercolor"/>
    <w:basedOn w:val="DefaultParagraphFont"/>
    <w:rsid w:val="009F095E"/>
  </w:style>
  <w:style w:type="character" w:customStyle="1" w:styleId="csspropertycolor">
    <w:name w:val="csspropertycolor"/>
    <w:basedOn w:val="DefaultParagraphFont"/>
    <w:rsid w:val="009F095E"/>
  </w:style>
  <w:style w:type="character" w:customStyle="1" w:styleId="csspropertyvaluecolor">
    <w:name w:val="csspropertyvaluecolor"/>
    <w:basedOn w:val="DefaultParagraphFont"/>
    <w:rsid w:val="009F095E"/>
  </w:style>
  <w:style w:type="character" w:customStyle="1" w:styleId="w3-text-indigo">
    <w:name w:val="w3-text-indigo"/>
    <w:basedOn w:val="DefaultParagraphFont"/>
    <w:rsid w:val="00D74F24"/>
  </w:style>
  <w:style w:type="character" w:customStyle="1" w:styleId="w3-theme-border">
    <w:name w:val="w3-theme-border"/>
    <w:basedOn w:val="DefaultParagraphFont"/>
    <w:rsid w:val="00FB5D3F"/>
  </w:style>
  <w:style w:type="character" w:customStyle="1" w:styleId="jscolor">
    <w:name w:val="jscolor"/>
    <w:basedOn w:val="DefaultParagraphFont"/>
    <w:rsid w:val="00225DBE"/>
  </w:style>
  <w:style w:type="character" w:customStyle="1" w:styleId="jskeywordcolor">
    <w:name w:val="jskeywordcolor"/>
    <w:basedOn w:val="DefaultParagraphFont"/>
    <w:rsid w:val="00225DBE"/>
  </w:style>
  <w:style w:type="character" w:customStyle="1" w:styleId="jspropertycolor">
    <w:name w:val="jspropertycolor"/>
    <w:basedOn w:val="DefaultParagraphFont"/>
    <w:rsid w:val="00225DBE"/>
  </w:style>
  <w:style w:type="character" w:customStyle="1" w:styleId="jsstringcolor">
    <w:name w:val="jsstringcolor"/>
    <w:basedOn w:val="DefaultParagraphFont"/>
    <w:rsid w:val="00225DBE"/>
  </w:style>
  <w:style w:type="character" w:customStyle="1" w:styleId="jsnumbercolor">
    <w:name w:val="jsnumbercolor"/>
    <w:basedOn w:val="DefaultParagraphFont"/>
    <w:rsid w:val="00225DBE"/>
  </w:style>
  <w:style w:type="character" w:styleId="HTMLKeyboard">
    <w:name w:val="HTML Keyboard"/>
    <w:basedOn w:val="DefaultParagraphFont"/>
    <w:uiPriority w:val="99"/>
    <w:semiHidden/>
    <w:unhideWhenUsed/>
    <w:rsid w:val="003E166A"/>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3E166A"/>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3E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66A"/>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3E166A"/>
    <w:rPr>
      <w:i/>
      <w:iCs/>
    </w:rPr>
  </w:style>
  <w:style w:type="character" w:styleId="FollowedHyperlink">
    <w:name w:val="FollowedHyperlink"/>
    <w:basedOn w:val="DefaultParagraphFont"/>
    <w:uiPriority w:val="99"/>
    <w:semiHidden/>
    <w:unhideWhenUsed/>
    <w:rsid w:val="0038077C"/>
    <w:rPr>
      <w:color w:val="800080"/>
      <w:u w:val="single"/>
    </w:rPr>
  </w:style>
  <w:style w:type="paragraph" w:styleId="Title">
    <w:name w:val="Title"/>
    <w:basedOn w:val="Normal"/>
    <w:next w:val="Normal"/>
    <w:link w:val="TitleChar"/>
    <w:uiPriority w:val="10"/>
    <w:qFormat/>
    <w:rsid w:val="00E33C7B"/>
    <w:pPr>
      <w:spacing w:after="120" w:line="240" w:lineRule="auto"/>
      <w:contextualSpacing/>
    </w:pPr>
    <w:rPr>
      <w:rFonts w:asciiTheme="majorHAnsi" w:eastAsiaTheme="majorEastAsia" w:hAnsiTheme="majorHAnsi" w:cstheme="majorBidi"/>
      <w:color w:val="696464"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E33C7B"/>
    <w:rPr>
      <w:rFonts w:asciiTheme="majorHAnsi" w:eastAsiaTheme="majorEastAsia" w:hAnsiTheme="majorHAnsi" w:cstheme="majorBidi"/>
      <w:color w:val="696464" w:themeColor="text2"/>
      <w:spacing w:val="30"/>
      <w:kern w:val="28"/>
      <w:sz w:val="72"/>
      <w:szCs w:val="52"/>
      <w14:ligatures w14:val="standard"/>
      <w14:numForm w14:val="oldStyle"/>
    </w:rPr>
  </w:style>
  <w:style w:type="paragraph" w:styleId="Header">
    <w:name w:val="header"/>
    <w:basedOn w:val="Normal"/>
    <w:link w:val="HeaderChar"/>
    <w:uiPriority w:val="99"/>
    <w:unhideWhenUsed/>
    <w:rsid w:val="00732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650"/>
  </w:style>
  <w:style w:type="paragraph" w:styleId="Footer">
    <w:name w:val="footer"/>
    <w:basedOn w:val="Normal"/>
    <w:link w:val="FooterChar"/>
    <w:uiPriority w:val="99"/>
    <w:unhideWhenUsed/>
    <w:rsid w:val="00732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650"/>
  </w:style>
  <w:style w:type="paragraph" w:styleId="IntenseQuote">
    <w:name w:val="Intense Quote"/>
    <w:basedOn w:val="Normal"/>
    <w:next w:val="Normal"/>
    <w:link w:val="IntenseQuoteChar"/>
    <w:uiPriority w:val="30"/>
    <w:qFormat/>
    <w:rsid w:val="00E33C7B"/>
    <w:pPr>
      <w:pBdr>
        <w:left w:val="single" w:sz="48" w:space="13" w:color="9B2D1F" w:themeColor="accent2"/>
      </w:pBdr>
      <w:spacing w:before="240" w:after="120" w:line="300" w:lineRule="auto"/>
    </w:pPr>
    <w:rPr>
      <w:rFonts w:eastAsiaTheme="minorEastAsia"/>
      <w:b/>
      <w:bCs/>
      <w:i/>
      <w:iCs/>
      <w:color w:val="9B2D1F"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E33C7B"/>
    <w:rPr>
      <w:rFonts w:eastAsiaTheme="minorEastAsia"/>
      <w:b/>
      <w:bCs/>
      <w:i/>
      <w:iCs/>
      <w:color w:val="9B2D1F" w:themeColor="accent2"/>
      <w:sz w:val="26"/>
      <w:lang w:bidi="hi-IN"/>
      <w14:ligatures w14:val="standard"/>
      <w14:numForm w14:val="oldStyle"/>
    </w:rPr>
  </w:style>
  <w:style w:type="paragraph" w:customStyle="1" w:styleId="PersonalName">
    <w:name w:val="Personal Name"/>
    <w:basedOn w:val="Title"/>
    <w:qFormat/>
    <w:rsid w:val="00E33C7B"/>
    <w:rPr>
      <w:b/>
      <w:caps/>
      <w:color w:val="000000"/>
      <w:sz w:val="28"/>
      <w:szCs w:val="28"/>
    </w:rPr>
  </w:style>
  <w:style w:type="character" w:customStyle="1" w:styleId="Heading7Char">
    <w:name w:val="Heading 7 Char"/>
    <w:basedOn w:val="DefaultParagraphFont"/>
    <w:link w:val="Heading7"/>
    <w:uiPriority w:val="9"/>
    <w:semiHidden/>
    <w:rsid w:val="00E33C7B"/>
    <w:rPr>
      <w:rFonts w:asciiTheme="majorHAnsi" w:eastAsiaTheme="majorEastAsia" w:hAnsiTheme="majorHAnsi" w:cstheme="majorBidi"/>
      <w:i/>
      <w:iCs/>
      <w:color w:val="696464" w:themeColor="text2"/>
    </w:rPr>
  </w:style>
  <w:style w:type="character" w:customStyle="1" w:styleId="Heading8Char">
    <w:name w:val="Heading 8 Char"/>
    <w:basedOn w:val="DefaultParagraphFont"/>
    <w:link w:val="Heading8"/>
    <w:uiPriority w:val="9"/>
    <w:semiHidden/>
    <w:rsid w:val="00E33C7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E33C7B"/>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E33C7B"/>
    <w:pPr>
      <w:spacing w:line="240" w:lineRule="auto"/>
    </w:pPr>
    <w:rPr>
      <w:rFonts w:eastAsiaTheme="minorEastAsia"/>
      <w:b/>
      <w:bCs/>
      <w:smallCaps/>
      <w:color w:val="696464" w:themeColor="text2"/>
      <w:spacing w:val="6"/>
      <w:szCs w:val="18"/>
      <w:lang w:bidi="hi-IN"/>
    </w:rPr>
  </w:style>
  <w:style w:type="paragraph" w:styleId="Subtitle">
    <w:name w:val="Subtitle"/>
    <w:basedOn w:val="Normal"/>
    <w:next w:val="Normal"/>
    <w:link w:val="SubtitleChar"/>
    <w:uiPriority w:val="11"/>
    <w:qFormat/>
    <w:rsid w:val="00E33C7B"/>
    <w:pPr>
      <w:numPr>
        <w:ilvl w:val="1"/>
      </w:numPr>
    </w:pPr>
    <w:rPr>
      <w:rFonts w:eastAsiaTheme="majorEastAsia" w:cstheme="majorBidi"/>
      <w:iCs/>
      <w:color w:val="787272" w:themeColor="text2" w:themeTint="E6"/>
      <w:sz w:val="32"/>
      <w:szCs w:val="24"/>
      <w:lang w:bidi="hi-IN"/>
      <w14:ligatures w14:val="standard"/>
    </w:rPr>
  </w:style>
  <w:style w:type="character" w:customStyle="1" w:styleId="SubtitleChar">
    <w:name w:val="Subtitle Char"/>
    <w:basedOn w:val="DefaultParagraphFont"/>
    <w:link w:val="Subtitle"/>
    <w:uiPriority w:val="11"/>
    <w:rsid w:val="00E33C7B"/>
    <w:rPr>
      <w:rFonts w:eastAsiaTheme="majorEastAsia" w:cstheme="majorBidi"/>
      <w:iCs/>
      <w:color w:val="787272" w:themeColor="text2" w:themeTint="E6"/>
      <w:sz w:val="32"/>
      <w:szCs w:val="24"/>
      <w:lang w:bidi="hi-IN"/>
      <w14:ligatures w14:val="standard"/>
    </w:rPr>
  </w:style>
  <w:style w:type="paragraph" w:styleId="NoSpacing">
    <w:name w:val="No Spacing"/>
    <w:link w:val="NoSpacingChar"/>
    <w:uiPriority w:val="1"/>
    <w:qFormat/>
    <w:rsid w:val="00E33C7B"/>
  </w:style>
  <w:style w:type="character" w:customStyle="1" w:styleId="NoSpacingChar">
    <w:name w:val="No Spacing Char"/>
    <w:basedOn w:val="DefaultParagraphFont"/>
    <w:link w:val="NoSpacing"/>
    <w:uiPriority w:val="1"/>
    <w:rsid w:val="00E33C7B"/>
  </w:style>
  <w:style w:type="paragraph" w:styleId="ListParagraph">
    <w:name w:val="List Paragraph"/>
    <w:basedOn w:val="Normal"/>
    <w:uiPriority w:val="34"/>
    <w:qFormat/>
    <w:rsid w:val="00E33C7B"/>
    <w:pPr>
      <w:spacing w:line="240" w:lineRule="auto"/>
      <w:ind w:left="720" w:hanging="288"/>
      <w:contextualSpacing/>
    </w:pPr>
    <w:rPr>
      <w:color w:val="696464" w:themeColor="text2"/>
    </w:rPr>
  </w:style>
  <w:style w:type="paragraph" w:styleId="Quote">
    <w:name w:val="Quote"/>
    <w:basedOn w:val="Normal"/>
    <w:next w:val="Normal"/>
    <w:link w:val="QuoteChar"/>
    <w:uiPriority w:val="29"/>
    <w:qFormat/>
    <w:rsid w:val="00E33C7B"/>
    <w:pPr>
      <w:pBdr>
        <w:left w:val="single" w:sz="48" w:space="13" w:color="D34817" w:themeColor="accent1"/>
      </w:pBdr>
      <w:spacing w:after="0" w:line="360" w:lineRule="auto"/>
    </w:pPr>
    <w:rPr>
      <w:rFonts w:asciiTheme="majorHAnsi" w:eastAsiaTheme="minorEastAsia" w:hAnsiTheme="majorHAnsi"/>
      <w:b/>
      <w:i/>
      <w:iCs/>
      <w:color w:val="D34817" w:themeColor="accent1"/>
      <w:sz w:val="24"/>
      <w:lang w:bidi="hi-IN"/>
    </w:rPr>
  </w:style>
  <w:style w:type="character" w:customStyle="1" w:styleId="QuoteChar">
    <w:name w:val="Quote Char"/>
    <w:basedOn w:val="DefaultParagraphFont"/>
    <w:link w:val="Quote"/>
    <w:uiPriority w:val="29"/>
    <w:rsid w:val="00E33C7B"/>
    <w:rPr>
      <w:rFonts w:asciiTheme="majorHAnsi" w:eastAsiaTheme="minorEastAsia" w:hAnsiTheme="majorHAnsi"/>
      <w:b/>
      <w:i/>
      <w:iCs/>
      <w:color w:val="D34817" w:themeColor="accent1"/>
      <w:sz w:val="24"/>
      <w:lang w:bidi="hi-IN"/>
    </w:rPr>
  </w:style>
  <w:style w:type="character" w:styleId="SubtleEmphasis">
    <w:name w:val="Subtle Emphasis"/>
    <w:basedOn w:val="DefaultParagraphFont"/>
    <w:uiPriority w:val="19"/>
    <w:qFormat/>
    <w:rsid w:val="00E33C7B"/>
    <w:rPr>
      <w:i/>
      <w:iCs/>
      <w:color w:val="000000"/>
    </w:rPr>
  </w:style>
  <w:style w:type="character" w:styleId="IntenseEmphasis">
    <w:name w:val="Intense Emphasis"/>
    <w:basedOn w:val="DefaultParagraphFont"/>
    <w:uiPriority w:val="21"/>
    <w:qFormat/>
    <w:rsid w:val="00E33C7B"/>
    <w:rPr>
      <w:b/>
      <w:bCs/>
      <w:i/>
      <w:iCs/>
      <w:color w:val="696464" w:themeColor="text2"/>
    </w:rPr>
  </w:style>
  <w:style w:type="character" w:styleId="SubtleReference">
    <w:name w:val="Subtle Reference"/>
    <w:basedOn w:val="DefaultParagraphFont"/>
    <w:uiPriority w:val="31"/>
    <w:qFormat/>
    <w:rsid w:val="00E33C7B"/>
    <w:rPr>
      <w:smallCaps/>
      <w:color w:val="000000"/>
      <w:u w:val="single"/>
    </w:rPr>
  </w:style>
  <w:style w:type="character" w:styleId="IntenseReference">
    <w:name w:val="Intense Reference"/>
    <w:basedOn w:val="DefaultParagraphFont"/>
    <w:uiPriority w:val="32"/>
    <w:qFormat/>
    <w:rsid w:val="00E33C7B"/>
    <w:rPr>
      <w:rFonts w:asciiTheme="minorHAnsi" w:hAnsiTheme="minorHAnsi"/>
      <w:b/>
      <w:bCs/>
      <w:smallCaps/>
      <w:color w:val="696464" w:themeColor="text2"/>
      <w:spacing w:val="5"/>
      <w:sz w:val="22"/>
      <w:u w:val="single"/>
    </w:rPr>
  </w:style>
  <w:style w:type="character" w:styleId="BookTitle">
    <w:name w:val="Book Title"/>
    <w:basedOn w:val="DefaultParagraphFont"/>
    <w:uiPriority w:val="33"/>
    <w:qFormat/>
    <w:rsid w:val="00E33C7B"/>
    <w:rPr>
      <w:rFonts w:asciiTheme="majorHAnsi" w:hAnsiTheme="majorHAnsi"/>
      <w:b/>
      <w:bCs/>
      <w:caps w:val="0"/>
      <w:smallCaps/>
      <w:color w:val="696464" w:themeColor="text2"/>
      <w:spacing w:val="10"/>
      <w:sz w:val="22"/>
    </w:rPr>
  </w:style>
  <w:style w:type="paragraph" w:styleId="TOCHeading">
    <w:name w:val="TOC Heading"/>
    <w:basedOn w:val="Heading1"/>
    <w:next w:val="Normal"/>
    <w:uiPriority w:val="39"/>
    <w:semiHidden/>
    <w:unhideWhenUsed/>
    <w:qFormat/>
    <w:rsid w:val="00E33C7B"/>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84179">
      <w:bodyDiv w:val="1"/>
      <w:marLeft w:val="0"/>
      <w:marRight w:val="0"/>
      <w:marTop w:val="0"/>
      <w:marBottom w:val="0"/>
      <w:divBdr>
        <w:top w:val="none" w:sz="0" w:space="0" w:color="auto"/>
        <w:left w:val="none" w:sz="0" w:space="0" w:color="auto"/>
        <w:bottom w:val="none" w:sz="0" w:space="0" w:color="auto"/>
        <w:right w:val="none" w:sz="0" w:space="0" w:color="auto"/>
      </w:divBdr>
      <w:divsChild>
        <w:div w:id="547572715">
          <w:marLeft w:val="0"/>
          <w:marRight w:val="0"/>
          <w:marTop w:val="0"/>
          <w:marBottom w:val="0"/>
          <w:divBdr>
            <w:top w:val="none" w:sz="0" w:space="0" w:color="auto"/>
            <w:left w:val="none" w:sz="0" w:space="0" w:color="auto"/>
            <w:bottom w:val="none" w:sz="0" w:space="0" w:color="auto"/>
            <w:right w:val="none" w:sz="0" w:space="0" w:color="auto"/>
          </w:divBdr>
          <w:divsChild>
            <w:div w:id="1822035136">
              <w:marLeft w:val="0"/>
              <w:marRight w:val="0"/>
              <w:marTop w:val="0"/>
              <w:marBottom w:val="0"/>
              <w:divBdr>
                <w:top w:val="none" w:sz="0" w:space="0" w:color="auto"/>
                <w:left w:val="none" w:sz="0" w:space="0" w:color="auto"/>
                <w:bottom w:val="none" w:sz="0" w:space="0" w:color="auto"/>
                <w:right w:val="none" w:sz="0" w:space="0" w:color="auto"/>
              </w:divBdr>
            </w:div>
          </w:divsChild>
        </w:div>
        <w:div w:id="1077827545">
          <w:marLeft w:val="0"/>
          <w:marRight w:val="0"/>
          <w:marTop w:val="0"/>
          <w:marBottom w:val="0"/>
          <w:divBdr>
            <w:top w:val="none" w:sz="0" w:space="0" w:color="auto"/>
            <w:left w:val="none" w:sz="0" w:space="0" w:color="auto"/>
            <w:bottom w:val="none" w:sz="0" w:space="0" w:color="auto"/>
            <w:right w:val="none" w:sz="0" w:space="0" w:color="auto"/>
          </w:divBdr>
          <w:divsChild>
            <w:div w:id="250508801">
              <w:marLeft w:val="0"/>
              <w:marRight w:val="0"/>
              <w:marTop w:val="0"/>
              <w:marBottom w:val="0"/>
              <w:divBdr>
                <w:top w:val="none" w:sz="0" w:space="0" w:color="auto"/>
                <w:left w:val="none" w:sz="0" w:space="0" w:color="auto"/>
                <w:bottom w:val="none" w:sz="0" w:space="0" w:color="auto"/>
                <w:right w:val="none" w:sz="0" w:space="0" w:color="auto"/>
              </w:divBdr>
            </w:div>
          </w:divsChild>
        </w:div>
        <w:div w:id="1065034008">
          <w:marLeft w:val="0"/>
          <w:marRight w:val="0"/>
          <w:marTop w:val="0"/>
          <w:marBottom w:val="0"/>
          <w:divBdr>
            <w:top w:val="none" w:sz="0" w:space="0" w:color="auto"/>
            <w:left w:val="none" w:sz="0" w:space="0" w:color="auto"/>
            <w:bottom w:val="none" w:sz="0" w:space="0" w:color="auto"/>
            <w:right w:val="none" w:sz="0" w:space="0" w:color="auto"/>
          </w:divBdr>
          <w:divsChild>
            <w:div w:id="1043603913">
              <w:marLeft w:val="0"/>
              <w:marRight w:val="0"/>
              <w:marTop w:val="0"/>
              <w:marBottom w:val="0"/>
              <w:divBdr>
                <w:top w:val="none" w:sz="0" w:space="0" w:color="auto"/>
                <w:left w:val="none" w:sz="0" w:space="0" w:color="auto"/>
                <w:bottom w:val="none" w:sz="0" w:space="0" w:color="auto"/>
                <w:right w:val="none" w:sz="0" w:space="0" w:color="auto"/>
              </w:divBdr>
            </w:div>
          </w:divsChild>
        </w:div>
        <w:div w:id="522669695">
          <w:marLeft w:val="0"/>
          <w:marRight w:val="0"/>
          <w:marTop w:val="0"/>
          <w:marBottom w:val="0"/>
          <w:divBdr>
            <w:top w:val="none" w:sz="0" w:space="0" w:color="auto"/>
            <w:left w:val="none" w:sz="0" w:space="0" w:color="auto"/>
            <w:bottom w:val="none" w:sz="0" w:space="0" w:color="auto"/>
            <w:right w:val="none" w:sz="0" w:space="0" w:color="auto"/>
          </w:divBdr>
          <w:divsChild>
            <w:div w:id="859515354">
              <w:marLeft w:val="0"/>
              <w:marRight w:val="0"/>
              <w:marTop w:val="0"/>
              <w:marBottom w:val="0"/>
              <w:divBdr>
                <w:top w:val="none" w:sz="0" w:space="0" w:color="auto"/>
                <w:left w:val="none" w:sz="0" w:space="0" w:color="auto"/>
                <w:bottom w:val="none" w:sz="0" w:space="0" w:color="auto"/>
                <w:right w:val="none" w:sz="0" w:space="0" w:color="auto"/>
              </w:divBdr>
            </w:div>
          </w:divsChild>
        </w:div>
        <w:div w:id="672340947">
          <w:marLeft w:val="0"/>
          <w:marRight w:val="0"/>
          <w:marTop w:val="0"/>
          <w:marBottom w:val="0"/>
          <w:divBdr>
            <w:top w:val="none" w:sz="0" w:space="0" w:color="auto"/>
            <w:left w:val="none" w:sz="0" w:space="0" w:color="auto"/>
            <w:bottom w:val="none" w:sz="0" w:space="0" w:color="auto"/>
            <w:right w:val="none" w:sz="0" w:space="0" w:color="auto"/>
          </w:divBdr>
          <w:divsChild>
            <w:div w:id="257032283">
              <w:marLeft w:val="0"/>
              <w:marRight w:val="0"/>
              <w:marTop w:val="0"/>
              <w:marBottom w:val="0"/>
              <w:divBdr>
                <w:top w:val="none" w:sz="0" w:space="0" w:color="auto"/>
                <w:left w:val="none" w:sz="0" w:space="0" w:color="auto"/>
                <w:bottom w:val="none" w:sz="0" w:space="0" w:color="auto"/>
                <w:right w:val="none" w:sz="0" w:space="0" w:color="auto"/>
              </w:divBdr>
            </w:div>
          </w:divsChild>
        </w:div>
        <w:div w:id="236525504">
          <w:marLeft w:val="0"/>
          <w:marRight w:val="0"/>
          <w:marTop w:val="0"/>
          <w:marBottom w:val="0"/>
          <w:divBdr>
            <w:top w:val="none" w:sz="0" w:space="0" w:color="auto"/>
            <w:left w:val="none" w:sz="0" w:space="0" w:color="auto"/>
            <w:bottom w:val="none" w:sz="0" w:space="0" w:color="auto"/>
            <w:right w:val="none" w:sz="0" w:space="0" w:color="auto"/>
          </w:divBdr>
          <w:divsChild>
            <w:div w:id="1903174495">
              <w:marLeft w:val="0"/>
              <w:marRight w:val="0"/>
              <w:marTop w:val="0"/>
              <w:marBottom w:val="0"/>
              <w:divBdr>
                <w:top w:val="none" w:sz="0" w:space="0" w:color="auto"/>
                <w:left w:val="none" w:sz="0" w:space="0" w:color="auto"/>
                <w:bottom w:val="none" w:sz="0" w:space="0" w:color="auto"/>
                <w:right w:val="none" w:sz="0" w:space="0" w:color="auto"/>
              </w:divBdr>
            </w:div>
          </w:divsChild>
        </w:div>
        <w:div w:id="1236285044">
          <w:marLeft w:val="0"/>
          <w:marRight w:val="0"/>
          <w:marTop w:val="0"/>
          <w:marBottom w:val="0"/>
          <w:divBdr>
            <w:top w:val="none" w:sz="0" w:space="0" w:color="auto"/>
            <w:left w:val="none" w:sz="0" w:space="0" w:color="auto"/>
            <w:bottom w:val="none" w:sz="0" w:space="0" w:color="auto"/>
            <w:right w:val="none" w:sz="0" w:space="0" w:color="auto"/>
          </w:divBdr>
          <w:divsChild>
            <w:div w:id="664741706">
              <w:marLeft w:val="0"/>
              <w:marRight w:val="0"/>
              <w:marTop w:val="0"/>
              <w:marBottom w:val="0"/>
              <w:divBdr>
                <w:top w:val="none" w:sz="0" w:space="0" w:color="auto"/>
                <w:left w:val="none" w:sz="0" w:space="0" w:color="auto"/>
                <w:bottom w:val="none" w:sz="0" w:space="0" w:color="auto"/>
                <w:right w:val="none" w:sz="0" w:space="0" w:color="auto"/>
              </w:divBdr>
            </w:div>
          </w:divsChild>
        </w:div>
        <w:div w:id="386298909">
          <w:marLeft w:val="0"/>
          <w:marRight w:val="0"/>
          <w:marTop w:val="0"/>
          <w:marBottom w:val="0"/>
          <w:divBdr>
            <w:top w:val="none" w:sz="0" w:space="0" w:color="auto"/>
            <w:left w:val="none" w:sz="0" w:space="0" w:color="auto"/>
            <w:bottom w:val="none" w:sz="0" w:space="0" w:color="auto"/>
            <w:right w:val="none" w:sz="0" w:space="0" w:color="auto"/>
          </w:divBdr>
        </w:div>
        <w:div w:id="1615091074">
          <w:marLeft w:val="0"/>
          <w:marRight w:val="0"/>
          <w:marTop w:val="0"/>
          <w:marBottom w:val="0"/>
          <w:divBdr>
            <w:top w:val="none" w:sz="0" w:space="0" w:color="auto"/>
            <w:left w:val="none" w:sz="0" w:space="0" w:color="auto"/>
            <w:bottom w:val="none" w:sz="0" w:space="0" w:color="auto"/>
            <w:right w:val="none" w:sz="0" w:space="0" w:color="auto"/>
          </w:divBdr>
        </w:div>
      </w:divsChild>
    </w:div>
    <w:div w:id="88087748">
      <w:bodyDiv w:val="1"/>
      <w:marLeft w:val="0"/>
      <w:marRight w:val="0"/>
      <w:marTop w:val="0"/>
      <w:marBottom w:val="0"/>
      <w:divBdr>
        <w:top w:val="none" w:sz="0" w:space="0" w:color="auto"/>
        <w:left w:val="none" w:sz="0" w:space="0" w:color="auto"/>
        <w:bottom w:val="none" w:sz="0" w:space="0" w:color="auto"/>
        <w:right w:val="none" w:sz="0" w:space="0" w:color="auto"/>
      </w:divBdr>
      <w:divsChild>
        <w:div w:id="2044551492">
          <w:marLeft w:val="0"/>
          <w:marRight w:val="0"/>
          <w:marTop w:val="0"/>
          <w:marBottom w:val="0"/>
          <w:divBdr>
            <w:top w:val="none" w:sz="0" w:space="0" w:color="auto"/>
            <w:left w:val="none" w:sz="0" w:space="0" w:color="auto"/>
            <w:bottom w:val="none" w:sz="0" w:space="0" w:color="auto"/>
            <w:right w:val="none" w:sz="0" w:space="0" w:color="auto"/>
          </w:divBdr>
          <w:divsChild>
            <w:div w:id="200825799">
              <w:marLeft w:val="0"/>
              <w:marRight w:val="0"/>
              <w:marTop w:val="0"/>
              <w:marBottom w:val="0"/>
              <w:divBdr>
                <w:top w:val="none" w:sz="0" w:space="0" w:color="auto"/>
                <w:left w:val="none" w:sz="0" w:space="0" w:color="auto"/>
                <w:bottom w:val="none" w:sz="0" w:space="0" w:color="auto"/>
                <w:right w:val="none" w:sz="0" w:space="0" w:color="auto"/>
              </w:divBdr>
            </w:div>
          </w:divsChild>
        </w:div>
        <w:div w:id="934554495">
          <w:marLeft w:val="0"/>
          <w:marRight w:val="0"/>
          <w:marTop w:val="0"/>
          <w:marBottom w:val="0"/>
          <w:divBdr>
            <w:top w:val="none" w:sz="0" w:space="0" w:color="auto"/>
            <w:left w:val="none" w:sz="0" w:space="0" w:color="auto"/>
            <w:bottom w:val="none" w:sz="0" w:space="0" w:color="auto"/>
            <w:right w:val="none" w:sz="0" w:space="0" w:color="auto"/>
          </w:divBdr>
        </w:div>
        <w:div w:id="88045710">
          <w:marLeft w:val="0"/>
          <w:marRight w:val="0"/>
          <w:marTop w:val="0"/>
          <w:marBottom w:val="0"/>
          <w:divBdr>
            <w:top w:val="none" w:sz="0" w:space="0" w:color="auto"/>
            <w:left w:val="none" w:sz="0" w:space="0" w:color="auto"/>
            <w:bottom w:val="none" w:sz="0" w:space="0" w:color="auto"/>
            <w:right w:val="none" w:sz="0" w:space="0" w:color="auto"/>
          </w:divBdr>
        </w:div>
        <w:div w:id="1823306349">
          <w:marLeft w:val="0"/>
          <w:marRight w:val="0"/>
          <w:marTop w:val="0"/>
          <w:marBottom w:val="0"/>
          <w:divBdr>
            <w:top w:val="single" w:sz="6" w:space="2" w:color="auto"/>
            <w:left w:val="single" w:sz="6" w:space="2" w:color="auto"/>
            <w:bottom w:val="single" w:sz="6" w:space="2" w:color="auto"/>
            <w:right w:val="single" w:sz="6" w:space="2" w:color="auto"/>
          </w:divBdr>
          <w:divsChild>
            <w:div w:id="2007317675">
              <w:marLeft w:val="300"/>
              <w:marRight w:val="300"/>
              <w:marTop w:val="300"/>
              <w:marBottom w:val="300"/>
              <w:divBdr>
                <w:top w:val="single" w:sz="6" w:space="2" w:color="auto"/>
                <w:left w:val="single" w:sz="6" w:space="2" w:color="auto"/>
                <w:bottom w:val="single" w:sz="6" w:space="2" w:color="auto"/>
                <w:right w:val="single" w:sz="6" w:space="2" w:color="auto"/>
              </w:divBdr>
              <w:divsChild>
                <w:div w:id="2106997427">
                  <w:marLeft w:val="300"/>
                  <w:marRight w:val="300"/>
                  <w:marTop w:val="300"/>
                  <w:marBottom w:val="300"/>
                  <w:divBdr>
                    <w:top w:val="single" w:sz="6" w:space="4" w:color="auto"/>
                    <w:left w:val="single" w:sz="6" w:space="4" w:color="auto"/>
                    <w:bottom w:val="single" w:sz="6" w:space="4" w:color="auto"/>
                    <w:right w:val="single" w:sz="6" w:space="4" w:color="auto"/>
                  </w:divBdr>
                </w:div>
              </w:divsChild>
            </w:div>
            <w:div w:id="852912348">
              <w:marLeft w:val="300"/>
              <w:marRight w:val="300"/>
              <w:marTop w:val="300"/>
              <w:marBottom w:val="300"/>
              <w:divBdr>
                <w:top w:val="single" w:sz="6" w:space="2" w:color="auto"/>
                <w:left w:val="single" w:sz="6" w:space="2" w:color="auto"/>
                <w:bottom w:val="single" w:sz="6" w:space="2" w:color="auto"/>
                <w:right w:val="single" w:sz="6" w:space="2" w:color="auto"/>
              </w:divBdr>
              <w:divsChild>
                <w:div w:id="750002269">
                  <w:marLeft w:val="300"/>
                  <w:marRight w:val="300"/>
                  <w:marTop w:val="300"/>
                  <w:marBottom w:val="300"/>
                  <w:divBdr>
                    <w:top w:val="single" w:sz="6" w:space="2" w:color="auto"/>
                    <w:left w:val="single" w:sz="6" w:space="2" w:color="auto"/>
                    <w:bottom w:val="single" w:sz="6" w:space="2" w:color="auto"/>
                    <w:right w:val="single" w:sz="6" w:space="2" w:color="auto"/>
                  </w:divBdr>
                  <w:divsChild>
                    <w:div w:id="137504501">
                      <w:marLeft w:val="300"/>
                      <w:marRight w:val="300"/>
                      <w:marTop w:val="300"/>
                      <w:marBottom w:val="300"/>
                      <w:divBdr>
                        <w:top w:val="single" w:sz="6" w:space="4" w:color="auto"/>
                        <w:left w:val="single" w:sz="6" w:space="4" w:color="auto"/>
                        <w:bottom w:val="single" w:sz="6" w:space="4" w:color="auto"/>
                        <w:right w:val="single" w:sz="6" w:space="4" w:color="auto"/>
                      </w:divBdr>
                    </w:div>
                    <w:div w:id="669064502">
                      <w:marLeft w:val="300"/>
                      <w:marRight w:val="300"/>
                      <w:marTop w:val="300"/>
                      <w:marBottom w:val="300"/>
                      <w:divBdr>
                        <w:top w:val="single" w:sz="6" w:space="4" w:color="auto"/>
                        <w:left w:val="single" w:sz="6" w:space="4" w:color="auto"/>
                        <w:bottom w:val="single" w:sz="6" w:space="4" w:color="auto"/>
                        <w:right w:val="single" w:sz="6" w:space="4" w:color="auto"/>
                      </w:divBdr>
                    </w:div>
                    <w:div w:id="538053931">
                      <w:marLeft w:val="300"/>
                      <w:marRight w:val="300"/>
                      <w:marTop w:val="300"/>
                      <w:marBottom w:val="300"/>
                      <w:divBdr>
                        <w:top w:val="single" w:sz="6" w:space="4" w:color="auto"/>
                        <w:left w:val="single" w:sz="6" w:space="4" w:color="auto"/>
                        <w:bottom w:val="single" w:sz="6" w:space="4" w:color="auto"/>
                        <w:right w:val="single" w:sz="6" w:space="4" w:color="auto"/>
                      </w:divBdr>
                    </w:div>
                  </w:divsChild>
                </w:div>
              </w:divsChild>
            </w:div>
          </w:divsChild>
        </w:div>
        <w:div w:id="1880389656">
          <w:marLeft w:val="0"/>
          <w:marRight w:val="0"/>
          <w:marTop w:val="0"/>
          <w:marBottom w:val="0"/>
          <w:divBdr>
            <w:top w:val="none" w:sz="0" w:space="0" w:color="auto"/>
            <w:left w:val="none" w:sz="0" w:space="0" w:color="auto"/>
            <w:bottom w:val="none" w:sz="0" w:space="0" w:color="auto"/>
            <w:right w:val="none" w:sz="0" w:space="0" w:color="auto"/>
          </w:divBdr>
        </w:div>
        <w:div w:id="1988239584">
          <w:marLeft w:val="0"/>
          <w:marRight w:val="0"/>
          <w:marTop w:val="0"/>
          <w:marBottom w:val="0"/>
          <w:divBdr>
            <w:top w:val="none" w:sz="0" w:space="0" w:color="auto"/>
            <w:left w:val="none" w:sz="0" w:space="0" w:color="auto"/>
            <w:bottom w:val="none" w:sz="0" w:space="0" w:color="auto"/>
            <w:right w:val="none" w:sz="0" w:space="0" w:color="auto"/>
          </w:divBdr>
          <w:divsChild>
            <w:div w:id="17494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846">
      <w:bodyDiv w:val="1"/>
      <w:marLeft w:val="0"/>
      <w:marRight w:val="0"/>
      <w:marTop w:val="0"/>
      <w:marBottom w:val="0"/>
      <w:divBdr>
        <w:top w:val="none" w:sz="0" w:space="0" w:color="auto"/>
        <w:left w:val="none" w:sz="0" w:space="0" w:color="auto"/>
        <w:bottom w:val="none" w:sz="0" w:space="0" w:color="auto"/>
        <w:right w:val="none" w:sz="0" w:space="0" w:color="auto"/>
      </w:divBdr>
      <w:divsChild>
        <w:div w:id="829056151">
          <w:marLeft w:val="0"/>
          <w:marRight w:val="0"/>
          <w:marTop w:val="0"/>
          <w:marBottom w:val="150"/>
          <w:divBdr>
            <w:top w:val="none" w:sz="0" w:space="0" w:color="auto"/>
            <w:left w:val="none" w:sz="0" w:space="0" w:color="auto"/>
            <w:bottom w:val="none" w:sz="0" w:space="0" w:color="auto"/>
            <w:right w:val="none" w:sz="0" w:space="0" w:color="auto"/>
          </w:divBdr>
        </w:div>
        <w:div w:id="573861927">
          <w:marLeft w:val="0"/>
          <w:marRight w:val="0"/>
          <w:marTop w:val="0"/>
          <w:marBottom w:val="150"/>
          <w:divBdr>
            <w:top w:val="none" w:sz="0" w:space="0" w:color="auto"/>
            <w:left w:val="none" w:sz="0" w:space="0" w:color="auto"/>
            <w:bottom w:val="none" w:sz="0" w:space="0" w:color="auto"/>
            <w:right w:val="none" w:sz="0" w:space="0" w:color="auto"/>
          </w:divBdr>
        </w:div>
        <w:div w:id="1714773204">
          <w:marLeft w:val="0"/>
          <w:marRight w:val="0"/>
          <w:marTop w:val="0"/>
          <w:marBottom w:val="0"/>
          <w:divBdr>
            <w:top w:val="none" w:sz="0" w:space="0" w:color="auto"/>
            <w:left w:val="none" w:sz="0" w:space="0" w:color="auto"/>
            <w:bottom w:val="none" w:sz="0" w:space="0" w:color="auto"/>
            <w:right w:val="none" w:sz="0" w:space="0" w:color="auto"/>
          </w:divBdr>
        </w:div>
        <w:div w:id="1789855869">
          <w:marLeft w:val="0"/>
          <w:marRight w:val="0"/>
          <w:marTop w:val="0"/>
          <w:marBottom w:val="0"/>
          <w:divBdr>
            <w:top w:val="none" w:sz="0" w:space="0" w:color="auto"/>
            <w:left w:val="none" w:sz="0" w:space="0" w:color="auto"/>
            <w:bottom w:val="none" w:sz="0" w:space="0" w:color="auto"/>
            <w:right w:val="none" w:sz="0" w:space="0" w:color="auto"/>
          </w:divBdr>
          <w:divsChild>
            <w:div w:id="1663196963">
              <w:marLeft w:val="0"/>
              <w:marRight w:val="0"/>
              <w:marTop w:val="0"/>
              <w:marBottom w:val="0"/>
              <w:divBdr>
                <w:top w:val="none" w:sz="0" w:space="0" w:color="auto"/>
                <w:left w:val="none" w:sz="0" w:space="0" w:color="auto"/>
                <w:bottom w:val="none" w:sz="0" w:space="0" w:color="auto"/>
                <w:right w:val="none" w:sz="0" w:space="0" w:color="auto"/>
              </w:divBdr>
            </w:div>
          </w:divsChild>
        </w:div>
        <w:div w:id="1309283573">
          <w:marLeft w:val="0"/>
          <w:marRight w:val="0"/>
          <w:marTop w:val="0"/>
          <w:marBottom w:val="0"/>
          <w:divBdr>
            <w:top w:val="none" w:sz="0" w:space="0" w:color="auto"/>
            <w:left w:val="none" w:sz="0" w:space="0" w:color="auto"/>
            <w:bottom w:val="none" w:sz="0" w:space="0" w:color="auto"/>
            <w:right w:val="none" w:sz="0" w:space="0" w:color="auto"/>
          </w:divBdr>
          <w:divsChild>
            <w:div w:id="741028629">
              <w:marLeft w:val="0"/>
              <w:marRight w:val="0"/>
              <w:marTop w:val="0"/>
              <w:marBottom w:val="0"/>
              <w:divBdr>
                <w:top w:val="none" w:sz="0" w:space="0" w:color="auto"/>
                <w:left w:val="none" w:sz="0" w:space="0" w:color="auto"/>
                <w:bottom w:val="none" w:sz="0" w:space="0" w:color="auto"/>
                <w:right w:val="none" w:sz="0" w:space="0" w:color="auto"/>
              </w:divBdr>
            </w:div>
          </w:divsChild>
        </w:div>
        <w:div w:id="1873494004">
          <w:marLeft w:val="0"/>
          <w:marRight w:val="0"/>
          <w:marTop w:val="0"/>
          <w:marBottom w:val="0"/>
          <w:divBdr>
            <w:top w:val="none" w:sz="0" w:space="0" w:color="auto"/>
            <w:left w:val="none" w:sz="0" w:space="0" w:color="auto"/>
            <w:bottom w:val="none" w:sz="0" w:space="0" w:color="auto"/>
            <w:right w:val="none" w:sz="0" w:space="0" w:color="auto"/>
          </w:divBdr>
          <w:divsChild>
            <w:div w:id="6757744">
              <w:marLeft w:val="0"/>
              <w:marRight w:val="0"/>
              <w:marTop w:val="0"/>
              <w:marBottom w:val="0"/>
              <w:divBdr>
                <w:top w:val="none" w:sz="0" w:space="0" w:color="auto"/>
                <w:left w:val="none" w:sz="0" w:space="0" w:color="auto"/>
                <w:bottom w:val="none" w:sz="0" w:space="0" w:color="auto"/>
                <w:right w:val="none" w:sz="0" w:space="0" w:color="auto"/>
              </w:divBdr>
            </w:div>
          </w:divsChild>
        </w:div>
        <w:div w:id="1607418358">
          <w:marLeft w:val="0"/>
          <w:marRight w:val="0"/>
          <w:marTop w:val="0"/>
          <w:marBottom w:val="0"/>
          <w:divBdr>
            <w:top w:val="none" w:sz="0" w:space="0" w:color="auto"/>
            <w:left w:val="none" w:sz="0" w:space="0" w:color="auto"/>
            <w:bottom w:val="none" w:sz="0" w:space="0" w:color="auto"/>
            <w:right w:val="none" w:sz="0" w:space="0" w:color="auto"/>
          </w:divBdr>
          <w:divsChild>
            <w:div w:id="122818777">
              <w:marLeft w:val="0"/>
              <w:marRight w:val="0"/>
              <w:marTop w:val="0"/>
              <w:marBottom w:val="0"/>
              <w:divBdr>
                <w:top w:val="none" w:sz="0" w:space="0" w:color="auto"/>
                <w:left w:val="none" w:sz="0" w:space="0" w:color="auto"/>
                <w:bottom w:val="none" w:sz="0" w:space="0" w:color="auto"/>
                <w:right w:val="none" w:sz="0" w:space="0" w:color="auto"/>
              </w:divBdr>
            </w:div>
          </w:divsChild>
        </w:div>
        <w:div w:id="393545412">
          <w:marLeft w:val="0"/>
          <w:marRight w:val="0"/>
          <w:marTop w:val="0"/>
          <w:marBottom w:val="0"/>
          <w:divBdr>
            <w:top w:val="none" w:sz="0" w:space="0" w:color="auto"/>
            <w:left w:val="none" w:sz="0" w:space="0" w:color="auto"/>
            <w:bottom w:val="none" w:sz="0" w:space="0" w:color="auto"/>
            <w:right w:val="none" w:sz="0" w:space="0" w:color="auto"/>
          </w:divBdr>
          <w:divsChild>
            <w:div w:id="328335774">
              <w:marLeft w:val="0"/>
              <w:marRight w:val="0"/>
              <w:marTop w:val="0"/>
              <w:marBottom w:val="0"/>
              <w:divBdr>
                <w:top w:val="none" w:sz="0" w:space="0" w:color="auto"/>
                <w:left w:val="none" w:sz="0" w:space="0" w:color="auto"/>
                <w:bottom w:val="none" w:sz="0" w:space="0" w:color="auto"/>
                <w:right w:val="none" w:sz="0" w:space="0" w:color="auto"/>
              </w:divBdr>
            </w:div>
          </w:divsChild>
        </w:div>
        <w:div w:id="23944367">
          <w:marLeft w:val="0"/>
          <w:marRight w:val="0"/>
          <w:marTop w:val="0"/>
          <w:marBottom w:val="0"/>
          <w:divBdr>
            <w:top w:val="none" w:sz="0" w:space="0" w:color="auto"/>
            <w:left w:val="none" w:sz="0" w:space="0" w:color="auto"/>
            <w:bottom w:val="none" w:sz="0" w:space="0" w:color="auto"/>
            <w:right w:val="none" w:sz="0" w:space="0" w:color="auto"/>
          </w:divBdr>
          <w:divsChild>
            <w:div w:id="359166464">
              <w:marLeft w:val="0"/>
              <w:marRight w:val="0"/>
              <w:marTop w:val="0"/>
              <w:marBottom w:val="0"/>
              <w:divBdr>
                <w:top w:val="none" w:sz="0" w:space="0" w:color="auto"/>
                <w:left w:val="none" w:sz="0" w:space="0" w:color="auto"/>
                <w:bottom w:val="none" w:sz="0" w:space="0" w:color="auto"/>
                <w:right w:val="none" w:sz="0" w:space="0" w:color="auto"/>
              </w:divBdr>
            </w:div>
          </w:divsChild>
        </w:div>
        <w:div w:id="1598903540">
          <w:marLeft w:val="0"/>
          <w:marRight w:val="0"/>
          <w:marTop w:val="0"/>
          <w:marBottom w:val="0"/>
          <w:divBdr>
            <w:top w:val="none" w:sz="0" w:space="0" w:color="auto"/>
            <w:left w:val="none" w:sz="0" w:space="0" w:color="auto"/>
            <w:bottom w:val="none" w:sz="0" w:space="0" w:color="auto"/>
            <w:right w:val="none" w:sz="0" w:space="0" w:color="auto"/>
          </w:divBdr>
          <w:divsChild>
            <w:div w:id="1549485884">
              <w:marLeft w:val="0"/>
              <w:marRight w:val="0"/>
              <w:marTop w:val="0"/>
              <w:marBottom w:val="0"/>
              <w:divBdr>
                <w:top w:val="none" w:sz="0" w:space="0" w:color="auto"/>
                <w:left w:val="none" w:sz="0" w:space="0" w:color="auto"/>
                <w:bottom w:val="none" w:sz="0" w:space="0" w:color="auto"/>
                <w:right w:val="none" w:sz="0" w:space="0" w:color="auto"/>
              </w:divBdr>
            </w:div>
          </w:divsChild>
        </w:div>
        <w:div w:id="896627857">
          <w:marLeft w:val="0"/>
          <w:marRight w:val="0"/>
          <w:marTop w:val="0"/>
          <w:marBottom w:val="0"/>
          <w:divBdr>
            <w:top w:val="none" w:sz="0" w:space="0" w:color="auto"/>
            <w:left w:val="none" w:sz="0" w:space="0" w:color="auto"/>
            <w:bottom w:val="none" w:sz="0" w:space="0" w:color="auto"/>
            <w:right w:val="none" w:sz="0" w:space="0" w:color="auto"/>
          </w:divBdr>
        </w:div>
      </w:divsChild>
    </w:div>
    <w:div w:id="118837999">
      <w:bodyDiv w:val="1"/>
      <w:marLeft w:val="0"/>
      <w:marRight w:val="0"/>
      <w:marTop w:val="0"/>
      <w:marBottom w:val="0"/>
      <w:divBdr>
        <w:top w:val="none" w:sz="0" w:space="0" w:color="auto"/>
        <w:left w:val="none" w:sz="0" w:space="0" w:color="auto"/>
        <w:bottom w:val="none" w:sz="0" w:space="0" w:color="auto"/>
        <w:right w:val="none" w:sz="0" w:space="0" w:color="auto"/>
      </w:divBdr>
      <w:divsChild>
        <w:div w:id="1556502969">
          <w:marLeft w:val="0"/>
          <w:marRight w:val="0"/>
          <w:marTop w:val="0"/>
          <w:marBottom w:val="0"/>
          <w:divBdr>
            <w:top w:val="none" w:sz="0" w:space="0" w:color="auto"/>
            <w:left w:val="none" w:sz="0" w:space="0" w:color="auto"/>
            <w:bottom w:val="none" w:sz="0" w:space="0" w:color="auto"/>
            <w:right w:val="none" w:sz="0" w:space="0" w:color="auto"/>
          </w:divBdr>
          <w:divsChild>
            <w:div w:id="11184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67634">
      <w:bodyDiv w:val="1"/>
      <w:marLeft w:val="0"/>
      <w:marRight w:val="0"/>
      <w:marTop w:val="0"/>
      <w:marBottom w:val="0"/>
      <w:divBdr>
        <w:top w:val="none" w:sz="0" w:space="0" w:color="auto"/>
        <w:left w:val="none" w:sz="0" w:space="0" w:color="auto"/>
        <w:bottom w:val="none" w:sz="0" w:space="0" w:color="auto"/>
        <w:right w:val="none" w:sz="0" w:space="0" w:color="auto"/>
      </w:divBdr>
      <w:divsChild>
        <w:div w:id="1666664128">
          <w:marLeft w:val="0"/>
          <w:marRight w:val="0"/>
          <w:marTop w:val="0"/>
          <w:marBottom w:val="0"/>
          <w:divBdr>
            <w:top w:val="none" w:sz="0" w:space="0" w:color="auto"/>
            <w:left w:val="none" w:sz="0" w:space="0" w:color="auto"/>
            <w:bottom w:val="none" w:sz="0" w:space="0" w:color="auto"/>
            <w:right w:val="none" w:sz="0" w:space="0" w:color="auto"/>
          </w:divBdr>
          <w:divsChild>
            <w:div w:id="615257659">
              <w:marLeft w:val="0"/>
              <w:marRight w:val="0"/>
              <w:marTop w:val="0"/>
              <w:marBottom w:val="0"/>
              <w:divBdr>
                <w:top w:val="none" w:sz="0" w:space="0" w:color="auto"/>
                <w:left w:val="none" w:sz="0" w:space="0" w:color="auto"/>
                <w:bottom w:val="none" w:sz="0" w:space="0" w:color="auto"/>
                <w:right w:val="none" w:sz="0" w:space="0" w:color="auto"/>
              </w:divBdr>
            </w:div>
          </w:divsChild>
        </w:div>
        <w:div w:id="2018772989">
          <w:marLeft w:val="0"/>
          <w:marRight w:val="0"/>
          <w:marTop w:val="0"/>
          <w:marBottom w:val="0"/>
          <w:divBdr>
            <w:top w:val="none" w:sz="0" w:space="0" w:color="auto"/>
            <w:left w:val="none" w:sz="0" w:space="0" w:color="auto"/>
            <w:bottom w:val="none" w:sz="0" w:space="0" w:color="auto"/>
            <w:right w:val="none" w:sz="0" w:space="0" w:color="auto"/>
          </w:divBdr>
        </w:div>
        <w:div w:id="1736925918">
          <w:marLeft w:val="0"/>
          <w:marRight w:val="0"/>
          <w:marTop w:val="0"/>
          <w:marBottom w:val="0"/>
          <w:divBdr>
            <w:top w:val="none" w:sz="0" w:space="0" w:color="auto"/>
            <w:left w:val="none" w:sz="0" w:space="0" w:color="auto"/>
            <w:bottom w:val="none" w:sz="0" w:space="0" w:color="auto"/>
            <w:right w:val="none" w:sz="0" w:space="0" w:color="auto"/>
          </w:divBdr>
          <w:divsChild>
            <w:div w:id="2063404879">
              <w:marLeft w:val="0"/>
              <w:marRight w:val="0"/>
              <w:marTop w:val="0"/>
              <w:marBottom w:val="0"/>
              <w:divBdr>
                <w:top w:val="none" w:sz="0" w:space="0" w:color="auto"/>
                <w:left w:val="none" w:sz="0" w:space="0" w:color="auto"/>
                <w:bottom w:val="none" w:sz="0" w:space="0" w:color="auto"/>
                <w:right w:val="none" w:sz="0" w:space="0" w:color="auto"/>
              </w:divBdr>
            </w:div>
          </w:divsChild>
        </w:div>
        <w:div w:id="1412192196">
          <w:marLeft w:val="0"/>
          <w:marRight w:val="0"/>
          <w:marTop w:val="0"/>
          <w:marBottom w:val="0"/>
          <w:divBdr>
            <w:top w:val="none" w:sz="0" w:space="0" w:color="auto"/>
            <w:left w:val="none" w:sz="0" w:space="0" w:color="auto"/>
            <w:bottom w:val="none" w:sz="0" w:space="0" w:color="auto"/>
            <w:right w:val="none" w:sz="0" w:space="0" w:color="auto"/>
          </w:divBdr>
          <w:divsChild>
            <w:div w:id="4252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5606">
      <w:bodyDiv w:val="1"/>
      <w:marLeft w:val="0"/>
      <w:marRight w:val="0"/>
      <w:marTop w:val="0"/>
      <w:marBottom w:val="0"/>
      <w:divBdr>
        <w:top w:val="none" w:sz="0" w:space="0" w:color="auto"/>
        <w:left w:val="none" w:sz="0" w:space="0" w:color="auto"/>
        <w:bottom w:val="none" w:sz="0" w:space="0" w:color="auto"/>
        <w:right w:val="none" w:sz="0" w:space="0" w:color="auto"/>
      </w:divBdr>
      <w:divsChild>
        <w:div w:id="3292514">
          <w:marLeft w:val="0"/>
          <w:marRight w:val="0"/>
          <w:marTop w:val="0"/>
          <w:marBottom w:val="0"/>
          <w:divBdr>
            <w:top w:val="none" w:sz="0" w:space="0" w:color="auto"/>
            <w:left w:val="none" w:sz="0" w:space="0" w:color="auto"/>
            <w:bottom w:val="none" w:sz="0" w:space="0" w:color="auto"/>
            <w:right w:val="none" w:sz="0" w:space="0" w:color="auto"/>
          </w:divBdr>
          <w:divsChild>
            <w:div w:id="1934974809">
              <w:marLeft w:val="0"/>
              <w:marRight w:val="0"/>
              <w:marTop w:val="0"/>
              <w:marBottom w:val="0"/>
              <w:divBdr>
                <w:top w:val="none" w:sz="0" w:space="0" w:color="auto"/>
                <w:left w:val="none" w:sz="0" w:space="0" w:color="auto"/>
                <w:bottom w:val="none" w:sz="0" w:space="0" w:color="auto"/>
                <w:right w:val="none" w:sz="0" w:space="0" w:color="auto"/>
              </w:divBdr>
            </w:div>
          </w:divsChild>
        </w:div>
        <w:div w:id="1006244581">
          <w:marLeft w:val="0"/>
          <w:marRight w:val="0"/>
          <w:marTop w:val="0"/>
          <w:marBottom w:val="0"/>
          <w:divBdr>
            <w:top w:val="none" w:sz="0" w:space="0" w:color="auto"/>
            <w:left w:val="none" w:sz="0" w:space="0" w:color="auto"/>
            <w:bottom w:val="none" w:sz="0" w:space="0" w:color="auto"/>
            <w:right w:val="none" w:sz="0" w:space="0" w:color="auto"/>
          </w:divBdr>
          <w:divsChild>
            <w:div w:id="2514315">
              <w:marLeft w:val="0"/>
              <w:marRight w:val="0"/>
              <w:marTop w:val="0"/>
              <w:marBottom w:val="0"/>
              <w:divBdr>
                <w:top w:val="none" w:sz="0" w:space="0" w:color="auto"/>
                <w:left w:val="none" w:sz="0" w:space="0" w:color="auto"/>
                <w:bottom w:val="none" w:sz="0" w:space="0" w:color="auto"/>
                <w:right w:val="none" w:sz="0" w:space="0" w:color="auto"/>
              </w:divBdr>
            </w:div>
            <w:div w:id="922421827">
              <w:marLeft w:val="0"/>
              <w:marRight w:val="0"/>
              <w:marTop w:val="0"/>
              <w:marBottom w:val="0"/>
              <w:divBdr>
                <w:top w:val="none" w:sz="0" w:space="0" w:color="auto"/>
                <w:left w:val="none" w:sz="0" w:space="0" w:color="auto"/>
                <w:bottom w:val="none" w:sz="0" w:space="0" w:color="auto"/>
                <w:right w:val="none" w:sz="0" w:space="0" w:color="auto"/>
              </w:divBdr>
            </w:div>
          </w:divsChild>
        </w:div>
        <w:div w:id="408429578">
          <w:marLeft w:val="0"/>
          <w:marRight w:val="0"/>
          <w:marTop w:val="0"/>
          <w:marBottom w:val="0"/>
          <w:divBdr>
            <w:top w:val="none" w:sz="0" w:space="0" w:color="auto"/>
            <w:left w:val="none" w:sz="0" w:space="0" w:color="auto"/>
            <w:bottom w:val="none" w:sz="0" w:space="0" w:color="auto"/>
            <w:right w:val="none" w:sz="0" w:space="0" w:color="auto"/>
          </w:divBdr>
          <w:divsChild>
            <w:div w:id="1443377201">
              <w:marLeft w:val="0"/>
              <w:marRight w:val="0"/>
              <w:marTop w:val="0"/>
              <w:marBottom w:val="0"/>
              <w:divBdr>
                <w:top w:val="none" w:sz="0" w:space="0" w:color="auto"/>
                <w:left w:val="none" w:sz="0" w:space="0" w:color="auto"/>
                <w:bottom w:val="none" w:sz="0" w:space="0" w:color="auto"/>
                <w:right w:val="none" w:sz="0" w:space="0" w:color="auto"/>
              </w:divBdr>
            </w:div>
            <w:div w:id="1845047503">
              <w:marLeft w:val="0"/>
              <w:marRight w:val="0"/>
              <w:marTop w:val="0"/>
              <w:marBottom w:val="0"/>
              <w:divBdr>
                <w:top w:val="none" w:sz="0" w:space="0" w:color="auto"/>
                <w:left w:val="none" w:sz="0" w:space="0" w:color="auto"/>
                <w:bottom w:val="none" w:sz="0" w:space="0" w:color="auto"/>
                <w:right w:val="none" w:sz="0" w:space="0" w:color="auto"/>
              </w:divBdr>
            </w:div>
          </w:divsChild>
        </w:div>
        <w:div w:id="1209681648">
          <w:marLeft w:val="0"/>
          <w:marRight w:val="0"/>
          <w:marTop w:val="0"/>
          <w:marBottom w:val="0"/>
          <w:divBdr>
            <w:top w:val="none" w:sz="0" w:space="0" w:color="auto"/>
            <w:left w:val="none" w:sz="0" w:space="0" w:color="auto"/>
            <w:bottom w:val="none" w:sz="0" w:space="0" w:color="auto"/>
            <w:right w:val="none" w:sz="0" w:space="0" w:color="auto"/>
          </w:divBdr>
          <w:divsChild>
            <w:div w:id="857230354">
              <w:marLeft w:val="0"/>
              <w:marRight w:val="0"/>
              <w:marTop w:val="0"/>
              <w:marBottom w:val="0"/>
              <w:divBdr>
                <w:top w:val="none" w:sz="0" w:space="0" w:color="auto"/>
                <w:left w:val="none" w:sz="0" w:space="0" w:color="auto"/>
                <w:bottom w:val="none" w:sz="0" w:space="0" w:color="auto"/>
                <w:right w:val="none" w:sz="0" w:space="0" w:color="auto"/>
              </w:divBdr>
            </w:div>
            <w:div w:id="1890994713">
              <w:marLeft w:val="0"/>
              <w:marRight w:val="0"/>
              <w:marTop w:val="0"/>
              <w:marBottom w:val="0"/>
              <w:divBdr>
                <w:top w:val="none" w:sz="0" w:space="0" w:color="auto"/>
                <w:left w:val="none" w:sz="0" w:space="0" w:color="auto"/>
                <w:bottom w:val="none" w:sz="0" w:space="0" w:color="auto"/>
                <w:right w:val="none" w:sz="0" w:space="0" w:color="auto"/>
              </w:divBdr>
            </w:div>
          </w:divsChild>
        </w:div>
        <w:div w:id="479426362">
          <w:marLeft w:val="0"/>
          <w:marRight w:val="0"/>
          <w:marTop w:val="0"/>
          <w:marBottom w:val="0"/>
          <w:divBdr>
            <w:top w:val="none" w:sz="0" w:space="0" w:color="auto"/>
            <w:left w:val="none" w:sz="0" w:space="0" w:color="auto"/>
            <w:bottom w:val="none" w:sz="0" w:space="0" w:color="auto"/>
            <w:right w:val="none" w:sz="0" w:space="0" w:color="auto"/>
          </w:divBdr>
          <w:divsChild>
            <w:div w:id="192961955">
              <w:marLeft w:val="0"/>
              <w:marRight w:val="0"/>
              <w:marTop w:val="0"/>
              <w:marBottom w:val="0"/>
              <w:divBdr>
                <w:top w:val="none" w:sz="0" w:space="0" w:color="auto"/>
                <w:left w:val="none" w:sz="0" w:space="0" w:color="auto"/>
                <w:bottom w:val="none" w:sz="0" w:space="0" w:color="auto"/>
                <w:right w:val="none" w:sz="0" w:space="0" w:color="auto"/>
              </w:divBdr>
            </w:div>
            <w:div w:id="1279526416">
              <w:marLeft w:val="0"/>
              <w:marRight w:val="0"/>
              <w:marTop w:val="0"/>
              <w:marBottom w:val="0"/>
              <w:divBdr>
                <w:top w:val="none" w:sz="0" w:space="0" w:color="auto"/>
                <w:left w:val="none" w:sz="0" w:space="0" w:color="auto"/>
                <w:bottom w:val="none" w:sz="0" w:space="0" w:color="auto"/>
                <w:right w:val="none" w:sz="0" w:space="0" w:color="auto"/>
              </w:divBdr>
            </w:div>
          </w:divsChild>
        </w:div>
        <w:div w:id="1126849874">
          <w:marLeft w:val="0"/>
          <w:marRight w:val="0"/>
          <w:marTop w:val="0"/>
          <w:marBottom w:val="0"/>
          <w:divBdr>
            <w:top w:val="none" w:sz="0" w:space="0" w:color="auto"/>
            <w:left w:val="none" w:sz="0" w:space="0" w:color="auto"/>
            <w:bottom w:val="none" w:sz="0" w:space="0" w:color="auto"/>
            <w:right w:val="none" w:sz="0" w:space="0" w:color="auto"/>
          </w:divBdr>
          <w:divsChild>
            <w:div w:id="530342668">
              <w:marLeft w:val="0"/>
              <w:marRight w:val="0"/>
              <w:marTop w:val="0"/>
              <w:marBottom w:val="0"/>
              <w:divBdr>
                <w:top w:val="none" w:sz="0" w:space="0" w:color="auto"/>
                <w:left w:val="none" w:sz="0" w:space="0" w:color="auto"/>
                <w:bottom w:val="none" w:sz="0" w:space="0" w:color="auto"/>
                <w:right w:val="none" w:sz="0" w:space="0" w:color="auto"/>
              </w:divBdr>
            </w:div>
            <w:div w:id="1721782706">
              <w:marLeft w:val="0"/>
              <w:marRight w:val="0"/>
              <w:marTop w:val="0"/>
              <w:marBottom w:val="0"/>
              <w:divBdr>
                <w:top w:val="none" w:sz="0" w:space="0" w:color="auto"/>
                <w:left w:val="none" w:sz="0" w:space="0" w:color="auto"/>
                <w:bottom w:val="none" w:sz="0" w:space="0" w:color="auto"/>
                <w:right w:val="none" w:sz="0" w:space="0" w:color="auto"/>
              </w:divBdr>
            </w:div>
          </w:divsChild>
        </w:div>
        <w:div w:id="62022995">
          <w:marLeft w:val="0"/>
          <w:marRight w:val="0"/>
          <w:marTop w:val="0"/>
          <w:marBottom w:val="0"/>
          <w:divBdr>
            <w:top w:val="none" w:sz="0" w:space="0" w:color="auto"/>
            <w:left w:val="none" w:sz="0" w:space="0" w:color="auto"/>
            <w:bottom w:val="none" w:sz="0" w:space="0" w:color="auto"/>
            <w:right w:val="none" w:sz="0" w:space="0" w:color="auto"/>
          </w:divBdr>
          <w:divsChild>
            <w:div w:id="827592408">
              <w:marLeft w:val="0"/>
              <w:marRight w:val="0"/>
              <w:marTop w:val="0"/>
              <w:marBottom w:val="0"/>
              <w:divBdr>
                <w:top w:val="none" w:sz="0" w:space="0" w:color="auto"/>
                <w:left w:val="none" w:sz="0" w:space="0" w:color="auto"/>
                <w:bottom w:val="none" w:sz="0" w:space="0" w:color="auto"/>
                <w:right w:val="none" w:sz="0" w:space="0" w:color="auto"/>
              </w:divBdr>
            </w:div>
          </w:divsChild>
        </w:div>
        <w:div w:id="1510869021">
          <w:marLeft w:val="0"/>
          <w:marRight w:val="0"/>
          <w:marTop w:val="0"/>
          <w:marBottom w:val="0"/>
          <w:divBdr>
            <w:top w:val="none" w:sz="0" w:space="0" w:color="auto"/>
            <w:left w:val="none" w:sz="0" w:space="0" w:color="auto"/>
            <w:bottom w:val="none" w:sz="0" w:space="0" w:color="auto"/>
            <w:right w:val="none" w:sz="0" w:space="0" w:color="auto"/>
          </w:divBdr>
        </w:div>
        <w:div w:id="1894345459">
          <w:marLeft w:val="0"/>
          <w:marRight w:val="0"/>
          <w:marTop w:val="0"/>
          <w:marBottom w:val="0"/>
          <w:divBdr>
            <w:top w:val="none" w:sz="0" w:space="0" w:color="auto"/>
            <w:left w:val="none" w:sz="0" w:space="0" w:color="auto"/>
            <w:bottom w:val="none" w:sz="0" w:space="0" w:color="auto"/>
            <w:right w:val="none" w:sz="0" w:space="0" w:color="auto"/>
          </w:divBdr>
        </w:div>
      </w:divsChild>
    </w:div>
    <w:div w:id="673262315">
      <w:bodyDiv w:val="1"/>
      <w:marLeft w:val="0"/>
      <w:marRight w:val="0"/>
      <w:marTop w:val="0"/>
      <w:marBottom w:val="0"/>
      <w:divBdr>
        <w:top w:val="none" w:sz="0" w:space="0" w:color="auto"/>
        <w:left w:val="none" w:sz="0" w:space="0" w:color="auto"/>
        <w:bottom w:val="none" w:sz="0" w:space="0" w:color="auto"/>
        <w:right w:val="none" w:sz="0" w:space="0" w:color="auto"/>
      </w:divBdr>
      <w:divsChild>
        <w:div w:id="774440632">
          <w:marLeft w:val="0"/>
          <w:marRight w:val="0"/>
          <w:marTop w:val="0"/>
          <w:marBottom w:val="0"/>
          <w:divBdr>
            <w:top w:val="none" w:sz="0" w:space="0" w:color="auto"/>
            <w:left w:val="none" w:sz="0" w:space="0" w:color="auto"/>
            <w:bottom w:val="none" w:sz="0" w:space="0" w:color="auto"/>
            <w:right w:val="none" w:sz="0" w:space="0" w:color="auto"/>
          </w:divBdr>
          <w:divsChild>
            <w:div w:id="919867815">
              <w:marLeft w:val="0"/>
              <w:marRight w:val="0"/>
              <w:marTop w:val="0"/>
              <w:marBottom w:val="0"/>
              <w:divBdr>
                <w:top w:val="none" w:sz="0" w:space="0" w:color="auto"/>
                <w:left w:val="none" w:sz="0" w:space="0" w:color="auto"/>
                <w:bottom w:val="none" w:sz="0" w:space="0" w:color="auto"/>
                <w:right w:val="none" w:sz="0" w:space="0" w:color="auto"/>
              </w:divBdr>
            </w:div>
          </w:divsChild>
        </w:div>
        <w:div w:id="1863786038">
          <w:marLeft w:val="0"/>
          <w:marRight w:val="0"/>
          <w:marTop w:val="0"/>
          <w:marBottom w:val="0"/>
          <w:divBdr>
            <w:top w:val="none" w:sz="0" w:space="0" w:color="auto"/>
            <w:left w:val="none" w:sz="0" w:space="0" w:color="auto"/>
            <w:bottom w:val="none" w:sz="0" w:space="0" w:color="auto"/>
            <w:right w:val="none" w:sz="0" w:space="0" w:color="auto"/>
          </w:divBdr>
          <w:divsChild>
            <w:div w:id="997419085">
              <w:marLeft w:val="0"/>
              <w:marRight w:val="0"/>
              <w:marTop w:val="0"/>
              <w:marBottom w:val="0"/>
              <w:divBdr>
                <w:top w:val="none" w:sz="0" w:space="0" w:color="auto"/>
                <w:left w:val="none" w:sz="0" w:space="0" w:color="auto"/>
                <w:bottom w:val="none" w:sz="0" w:space="0" w:color="auto"/>
                <w:right w:val="none" w:sz="0" w:space="0" w:color="auto"/>
              </w:divBdr>
            </w:div>
          </w:divsChild>
        </w:div>
        <w:div w:id="781464082">
          <w:marLeft w:val="0"/>
          <w:marRight w:val="0"/>
          <w:marTop w:val="0"/>
          <w:marBottom w:val="0"/>
          <w:divBdr>
            <w:top w:val="none" w:sz="0" w:space="0" w:color="auto"/>
            <w:left w:val="none" w:sz="0" w:space="0" w:color="auto"/>
            <w:bottom w:val="none" w:sz="0" w:space="0" w:color="auto"/>
            <w:right w:val="none" w:sz="0" w:space="0" w:color="auto"/>
          </w:divBdr>
          <w:divsChild>
            <w:div w:id="31423888">
              <w:marLeft w:val="0"/>
              <w:marRight w:val="0"/>
              <w:marTop w:val="0"/>
              <w:marBottom w:val="0"/>
              <w:divBdr>
                <w:top w:val="none" w:sz="0" w:space="0" w:color="auto"/>
                <w:left w:val="none" w:sz="0" w:space="0" w:color="auto"/>
                <w:bottom w:val="none" w:sz="0" w:space="0" w:color="auto"/>
                <w:right w:val="none" w:sz="0" w:space="0" w:color="auto"/>
              </w:divBdr>
            </w:div>
          </w:divsChild>
        </w:div>
        <w:div w:id="1782527842">
          <w:marLeft w:val="0"/>
          <w:marRight w:val="0"/>
          <w:marTop w:val="0"/>
          <w:marBottom w:val="0"/>
          <w:divBdr>
            <w:top w:val="none" w:sz="0" w:space="0" w:color="auto"/>
            <w:left w:val="none" w:sz="0" w:space="0" w:color="auto"/>
            <w:bottom w:val="none" w:sz="0" w:space="0" w:color="auto"/>
            <w:right w:val="none" w:sz="0" w:space="0" w:color="auto"/>
          </w:divBdr>
          <w:divsChild>
            <w:div w:id="1788430954">
              <w:marLeft w:val="0"/>
              <w:marRight w:val="0"/>
              <w:marTop w:val="0"/>
              <w:marBottom w:val="0"/>
              <w:divBdr>
                <w:top w:val="none" w:sz="0" w:space="0" w:color="auto"/>
                <w:left w:val="none" w:sz="0" w:space="0" w:color="auto"/>
                <w:bottom w:val="none" w:sz="0" w:space="0" w:color="auto"/>
                <w:right w:val="none" w:sz="0" w:space="0" w:color="auto"/>
              </w:divBdr>
            </w:div>
          </w:divsChild>
        </w:div>
        <w:div w:id="2132507230">
          <w:marLeft w:val="0"/>
          <w:marRight w:val="0"/>
          <w:marTop w:val="0"/>
          <w:marBottom w:val="0"/>
          <w:divBdr>
            <w:top w:val="none" w:sz="0" w:space="0" w:color="auto"/>
            <w:left w:val="none" w:sz="0" w:space="0" w:color="auto"/>
            <w:bottom w:val="none" w:sz="0" w:space="0" w:color="auto"/>
            <w:right w:val="none" w:sz="0" w:space="0" w:color="auto"/>
          </w:divBdr>
          <w:divsChild>
            <w:div w:id="1200707834">
              <w:marLeft w:val="0"/>
              <w:marRight w:val="0"/>
              <w:marTop w:val="0"/>
              <w:marBottom w:val="0"/>
              <w:divBdr>
                <w:top w:val="none" w:sz="0" w:space="0" w:color="auto"/>
                <w:left w:val="none" w:sz="0" w:space="0" w:color="auto"/>
                <w:bottom w:val="none" w:sz="0" w:space="0" w:color="auto"/>
                <w:right w:val="none" w:sz="0" w:space="0" w:color="auto"/>
              </w:divBdr>
            </w:div>
          </w:divsChild>
        </w:div>
        <w:div w:id="332296708">
          <w:marLeft w:val="0"/>
          <w:marRight w:val="0"/>
          <w:marTop w:val="0"/>
          <w:marBottom w:val="0"/>
          <w:divBdr>
            <w:top w:val="none" w:sz="0" w:space="0" w:color="auto"/>
            <w:left w:val="none" w:sz="0" w:space="0" w:color="auto"/>
            <w:bottom w:val="none" w:sz="0" w:space="0" w:color="auto"/>
            <w:right w:val="none" w:sz="0" w:space="0" w:color="auto"/>
          </w:divBdr>
          <w:divsChild>
            <w:div w:id="310138743">
              <w:marLeft w:val="0"/>
              <w:marRight w:val="0"/>
              <w:marTop w:val="0"/>
              <w:marBottom w:val="0"/>
              <w:divBdr>
                <w:top w:val="none" w:sz="0" w:space="0" w:color="auto"/>
                <w:left w:val="none" w:sz="0" w:space="0" w:color="auto"/>
                <w:bottom w:val="none" w:sz="0" w:space="0" w:color="auto"/>
                <w:right w:val="none" w:sz="0" w:space="0" w:color="auto"/>
              </w:divBdr>
            </w:div>
          </w:divsChild>
        </w:div>
        <w:div w:id="1099906734">
          <w:marLeft w:val="0"/>
          <w:marRight w:val="0"/>
          <w:marTop w:val="0"/>
          <w:marBottom w:val="0"/>
          <w:divBdr>
            <w:top w:val="none" w:sz="0" w:space="0" w:color="auto"/>
            <w:left w:val="none" w:sz="0" w:space="0" w:color="auto"/>
            <w:bottom w:val="none" w:sz="0" w:space="0" w:color="auto"/>
            <w:right w:val="none" w:sz="0" w:space="0" w:color="auto"/>
          </w:divBdr>
          <w:divsChild>
            <w:div w:id="8948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274">
      <w:bodyDiv w:val="1"/>
      <w:marLeft w:val="0"/>
      <w:marRight w:val="0"/>
      <w:marTop w:val="0"/>
      <w:marBottom w:val="0"/>
      <w:divBdr>
        <w:top w:val="none" w:sz="0" w:space="0" w:color="auto"/>
        <w:left w:val="none" w:sz="0" w:space="0" w:color="auto"/>
        <w:bottom w:val="none" w:sz="0" w:space="0" w:color="auto"/>
        <w:right w:val="none" w:sz="0" w:space="0" w:color="auto"/>
      </w:divBdr>
      <w:divsChild>
        <w:div w:id="1321081262">
          <w:marLeft w:val="-240"/>
          <w:marRight w:val="-240"/>
          <w:marTop w:val="0"/>
          <w:marBottom w:val="0"/>
          <w:divBdr>
            <w:top w:val="none" w:sz="0" w:space="0" w:color="auto"/>
            <w:left w:val="none" w:sz="0" w:space="0" w:color="auto"/>
            <w:bottom w:val="none" w:sz="0" w:space="0" w:color="auto"/>
            <w:right w:val="none" w:sz="0" w:space="0" w:color="auto"/>
          </w:divBdr>
          <w:divsChild>
            <w:div w:id="1048341203">
              <w:marLeft w:val="0"/>
              <w:marRight w:val="0"/>
              <w:marTop w:val="0"/>
              <w:marBottom w:val="0"/>
              <w:divBdr>
                <w:top w:val="none" w:sz="0" w:space="0" w:color="auto"/>
                <w:left w:val="none" w:sz="0" w:space="0" w:color="auto"/>
                <w:bottom w:val="none" w:sz="0" w:space="0" w:color="auto"/>
                <w:right w:val="none" w:sz="0" w:space="0" w:color="auto"/>
              </w:divBdr>
              <w:divsChild>
                <w:div w:id="13772788">
                  <w:marLeft w:val="0"/>
                  <w:marRight w:val="0"/>
                  <w:marTop w:val="0"/>
                  <w:marBottom w:val="0"/>
                  <w:divBdr>
                    <w:top w:val="none" w:sz="0" w:space="0" w:color="auto"/>
                    <w:left w:val="none" w:sz="0" w:space="0" w:color="auto"/>
                    <w:bottom w:val="none" w:sz="0" w:space="0" w:color="auto"/>
                    <w:right w:val="none" w:sz="0" w:space="0" w:color="auto"/>
                  </w:divBdr>
                </w:div>
              </w:divsChild>
            </w:div>
            <w:div w:id="792553099">
              <w:marLeft w:val="0"/>
              <w:marRight w:val="0"/>
              <w:marTop w:val="0"/>
              <w:marBottom w:val="0"/>
              <w:divBdr>
                <w:top w:val="none" w:sz="0" w:space="0" w:color="auto"/>
                <w:left w:val="none" w:sz="0" w:space="0" w:color="auto"/>
                <w:bottom w:val="none" w:sz="0" w:space="0" w:color="auto"/>
                <w:right w:val="none" w:sz="0" w:space="0" w:color="auto"/>
              </w:divBdr>
              <w:divsChild>
                <w:div w:id="1422214093">
                  <w:marLeft w:val="0"/>
                  <w:marRight w:val="0"/>
                  <w:marTop w:val="0"/>
                  <w:marBottom w:val="0"/>
                  <w:divBdr>
                    <w:top w:val="none" w:sz="0" w:space="0" w:color="auto"/>
                    <w:left w:val="none" w:sz="0" w:space="0" w:color="auto"/>
                    <w:bottom w:val="none" w:sz="0" w:space="0" w:color="auto"/>
                    <w:right w:val="none" w:sz="0" w:space="0" w:color="auto"/>
                  </w:divBdr>
                </w:div>
              </w:divsChild>
            </w:div>
            <w:div w:id="1718237825">
              <w:marLeft w:val="0"/>
              <w:marRight w:val="0"/>
              <w:marTop w:val="0"/>
              <w:marBottom w:val="0"/>
              <w:divBdr>
                <w:top w:val="none" w:sz="0" w:space="0" w:color="auto"/>
                <w:left w:val="none" w:sz="0" w:space="0" w:color="auto"/>
                <w:bottom w:val="none" w:sz="0" w:space="0" w:color="auto"/>
                <w:right w:val="none" w:sz="0" w:space="0" w:color="auto"/>
              </w:divBdr>
              <w:divsChild>
                <w:div w:id="471561887">
                  <w:marLeft w:val="0"/>
                  <w:marRight w:val="0"/>
                  <w:marTop w:val="0"/>
                  <w:marBottom w:val="0"/>
                  <w:divBdr>
                    <w:top w:val="none" w:sz="0" w:space="0" w:color="auto"/>
                    <w:left w:val="none" w:sz="0" w:space="0" w:color="auto"/>
                    <w:bottom w:val="none" w:sz="0" w:space="0" w:color="auto"/>
                    <w:right w:val="none" w:sz="0" w:space="0" w:color="auto"/>
                  </w:divBdr>
                </w:div>
              </w:divsChild>
            </w:div>
            <w:div w:id="1921719932">
              <w:marLeft w:val="0"/>
              <w:marRight w:val="0"/>
              <w:marTop w:val="0"/>
              <w:marBottom w:val="0"/>
              <w:divBdr>
                <w:top w:val="none" w:sz="0" w:space="0" w:color="auto"/>
                <w:left w:val="none" w:sz="0" w:space="0" w:color="auto"/>
                <w:bottom w:val="none" w:sz="0" w:space="0" w:color="auto"/>
                <w:right w:val="none" w:sz="0" w:space="0" w:color="auto"/>
              </w:divBdr>
              <w:divsChild>
                <w:div w:id="162430187">
                  <w:marLeft w:val="0"/>
                  <w:marRight w:val="0"/>
                  <w:marTop w:val="0"/>
                  <w:marBottom w:val="0"/>
                  <w:divBdr>
                    <w:top w:val="none" w:sz="0" w:space="0" w:color="auto"/>
                    <w:left w:val="none" w:sz="0" w:space="0" w:color="auto"/>
                    <w:bottom w:val="none" w:sz="0" w:space="0" w:color="auto"/>
                    <w:right w:val="none" w:sz="0" w:space="0" w:color="auto"/>
                  </w:divBdr>
                </w:div>
              </w:divsChild>
            </w:div>
            <w:div w:id="1734966640">
              <w:marLeft w:val="0"/>
              <w:marRight w:val="0"/>
              <w:marTop w:val="0"/>
              <w:marBottom w:val="0"/>
              <w:divBdr>
                <w:top w:val="none" w:sz="0" w:space="0" w:color="auto"/>
                <w:left w:val="none" w:sz="0" w:space="0" w:color="auto"/>
                <w:bottom w:val="none" w:sz="0" w:space="0" w:color="auto"/>
                <w:right w:val="none" w:sz="0" w:space="0" w:color="auto"/>
              </w:divBdr>
              <w:divsChild>
                <w:div w:id="2057728781">
                  <w:marLeft w:val="0"/>
                  <w:marRight w:val="0"/>
                  <w:marTop w:val="0"/>
                  <w:marBottom w:val="0"/>
                  <w:divBdr>
                    <w:top w:val="none" w:sz="0" w:space="0" w:color="auto"/>
                    <w:left w:val="none" w:sz="0" w:space="0" w:color="auto"/>
                    <w:bottom w:val="none" w:sz="0" w:space="0" w:color="auto"/>
                    <w:right w:val="none" w:sz="0" w:space="0" w:color="auto"/>
                  </w:divBdr>
                </w:div>
              </w:divsChild>
            </w:div>
            <w:div w:id="77405522">
              <w:marLeft w:val="0"/>
              <w:marRight w:val="0"/>
              <w:marTop w:val="0"/>
              <w:marBottom w:val="0"/>
              <w:divBdr>
                <w:top w:val="none" w:sz="0" w:space="0" w:color="auto"/>
                <w:left w:val="none" w:sz="0" w:space="0" w:color="auto"/>
                <w:bottom w:val="none" w:sz="0" w:space="0" w:color="auto"/>
                <w:right w:val="none" w:sz="0" w:space="0" w:color="auto"/>
              </w:divBdr>
              <w:divsChild>
                <w:div w:id="1914242756">
                  <w:marLeft w:val="0"/>
                  <w:marRight w:val="0"/>
                  <w:marTop w:val="0"/>
                  <w:marBottom w:val="0"/>
                  <w:divBdr>
                    <w:top w:val="none" w:sz="0" w:space="0" w:color="auto"/>
                    <w:left w:val="none" w:sz="0" w:space="0" w:color="auto"/>
                    <w:bottom w:val="none" w:sz="0" w:space="0" w:color="auto"/>
                    <w:right w:val="none" w:sz="0" w:space="0" w:color="auto"/>
                  </w:divBdr>
                </w:div>
              </w:divsChild>
            </w:div>
            <w:div w:id="1501241257">
              <w:marLeft w:val="0"/>
              <w:marRight w:val="0"/>
              <w:marTop w:val="0"/>
              <w:marBottom w:val="0"/>
              <w:divBdr>
                <w:top w:val="none" w:sz="0" w:space="0" w:color="auto"/>
                <w:left w:val="none" w:sz="0" w:space="0" w:color="auto"/>
                <w:bottom w:val="none" w:sz="0" w:space="0" w:color="auto"/>
                <w:right w:val="none" w:sz="0" w:space="0" w:color="auto"/>
              </w:divBdr>
              <w:divsChild>
                <w:div w:id="1693845904">
                  <w:marLeft w:val="0"/>
                  <w:marRight w:val="0"/>
                  <w:marTop w:val="0"/>
                  <w:marBottom w:val="0"/>
                  <w:divBdr>
                    <w:top w:val="none" w:sz="0" w:space="0" w:color="auto"/>
                    <w:left w:val="none" w:sz="0" w:space="0" w:color="auto"/>
                    <w:bottom w:val="none" w:sz="0" w:space="0" w:color="auto"/>
                    <w:right w:val="none" w:sz="0" w:space="0" w:color="auto"/>
                  </w:divBdr>
                </w:div>
              </w:divsChild>
            </w:div>
            <w:div w:id="10378398">
              <w:marLeft w:val="0"/>
              <w:marRight w:val="0"/>
              <w:marTop w:val="0"/>
              <w:marBottom w:val="0"/>
              <w:divBdr>
                <w:top w:val="none" w:sz="0" w:space="0" w:color="auto"/>
                <w:left w:val="none" w:sz="0" w:space="0" w:color="auto"/>
                <w:bottom w:val="none" w:sz="0" w:space="0" w:color="auto"/>
                <w:right w:val="none" w:sz="0" w:space="0" w:color="auto"/>
              </w:divBdr>
              <w:divsChild>
                <w:div w:id="8241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6241">
          <w:marLeft w:val="0"/>
          <w:marRight w:val="0"/>
          <w:marTop w:val="0"/>
          <w:marBottom w:val="0"/>
          <w:divBdr>
            <w:top w:val="none" w:sz="0" w:space="0" w:color="auto"/>
            <w:left w:val="none" w:sz="0" w:space="0" w:color="auto"/>
            <w:bottom w:val="none" w:sz="0" w:space="0" w:color="auto"/>
            <w:right w:val="none" w:sz="0" w:space="0" w:color="auto"/>
          </w:divBdr>
        </w:div>
        <w:div w:id="1555896309">
          <w:marLeft w:val="0"/>
          <w:marRight w:val="0"/>
          <w:marTop w:val="0"/>
          <w:marBottom w:val="0"/>
          <w:divBdr>
            <w:top w:val="none" w:sz="0" w:space="0" w:color="auto"/>
            <w:left w:val="none" w:sz="0" w:space="0" w:color="auto"/>
            <w:bottom w:val="none" w:sz="0" w:space="0" w:color="auto"/>
            <w:right w:val="none" w:sz="0" w:space="0" w:color="auto"/>
          </w:divBdr>
          <w:divsChild>
            <w:div w:id="1541478851">
              <w:marLeft w:val="0"/>
              <w:marRight w:val="0"/>
              <w:marTop w:val="0"/>
              <w:marBottom w:val="0"/>
              <w:divBdr>
                <w:top w:val="none" w:sz="0" w:space="0" w:color="auto"/>
                <w:left w:val="none" w:sz="0" w:space="0" w:color="auto"/>
                <w:bottom w:val="none" w:sz="0" w:space="0" w:color="auto"/>
                <w:right w:val="none" w:sz="0" w:space="0" w:color="auto"/>
              </w:divBdr>
            </w:div>
          </w:divsChild>
        </w:div>
        <w:div w:id="2079934541">
          <w:marLeft w:val="0"/>
          <w:marRight w:val="0"/>
          <w:marTop w:val="0"/>
          <w:marBottom w:val="0"/>
          <w:divBdr>
            <w:top w:val="none" w:sz="0" w:space="0" w:color="auto"/>
            <w:left w:val="none" w:sz="0" w:space="0" w:color="auto"/>
            <w:bottom w:val="none" w:sz="0" w:space="0" w:color="auto"/>
            <w:right w:val="none" w:sz="0" w:space="0" w:color="auto"/>
          </w:divBdr>
          <w:divsChild>
            <w:div w:id="278948654">
              <w:marLeft w:val="0"/>
              <w:marRight w:val="0"/>
              <w:marTop w:val="0"/>
              <w:marBottom w:val="0"/>
              <w:divBdr>
                <w:top w:val="none" w:sz="0" w:space="0" w:color="auto"/>
                <w:left w:val="none" w:sz="0" w:space="0" w:color="auto"/>
                <w:bottom w:val="none" w:sz="0" w:space="0" w:color="auto"/>
                <w:right w:val="none" w:sz="0" w:space="0" w:color="auto"/>
              </w:divBdr>
            </w:div>
          </w:divsChild>
        </w:div>
        <w:div w:id="1240216688">
          <w:marLeft w:val="0"/>
          <w:marRight w:val="0"/>
          <w:marTop w:val="0"/>
          <w:marBottom w:val="0"/>
          <w:divBdr>
            <w:top w:val="none" w:sz="0" w:space="0" w:color="auto"/>
            <w:left w:val="none" w:sz="0" w:space="0" w:color="auto"/>
            <w:bottom w:val="none" w:sz="0" w:space="0" w:color="auto"/>
            <w:right w:val="none" w:sz="0" w:space="0" w:color="auto"/>
          </w:divBdr>
          <w:divsChild>
            <w:div w:id="1250120625">
              <w:marLeft w:val="0"/>
              <w:marRight w:val="0"/>
              <w:marTop w:val="0"/>
              <w:marBottom w:val="0"/>
              <w:divBdr>
                <w:top w:val="none" w:sz="0" w:space="0" w:color="auto"/>
                <w:left w:val="none" w:sz="0" w:space="0" w:color="auto"/>
                <w:bottom w:val="none" w:sz="0" w:space="0" w:color="auto"/>
                <w:right w:val="none" w:sz="0" w:space="0" w:color="auto"/>
              </w:divBdr>
            </w:div>
          </w:divsChild>
        </w:div>
        <w:div w:id="975836924">
          <w:marLeft w:val="0"/>
          <w:marRight w:val="0"/>
          <w:marTop w:val="0"/>
          <w:marBottom w:val="0"/>
          <w:divBdr>
            <w:top w:val="none" w:sz="0" w:space="0" w:color="auto"/>
            <w:left w:val="none" w:sz="0" w:space="0" w:color="auto"/>
            <w:bottom w:val="none" w:sz="0" w:space="0" w:color="auto"/>
            <w:right w:val="none" w:sz="0" w:space="0" w:color="auto"/>
          </w:divBdr>
          <w:divsChild>
            <w:div w:id="1238176219">
              <w:marLeft w:val="0"/>
              <w:marRight w:val="0"/>
              <w:marTop w:val="150"/>
              <w:marBottom w:val="150"/>
              <w:divBdr>
                <w:top w:val="none" w:sz="0" w:space="0" w:color="auto"/>
                <w:left w:val="none" w:sz="0" w:space="0" w:color="auto"/>
                <w:bottom w:val="none" w:sz="0" w:space="0" w:color="auto"/>
                <w:right w:val="none" w:sz="0" w:space="0" w:color="auto"/>
              </w:divBdr>
            </w:div>
            <w:div w:id="2067338466">
              <w:marLeft w:val="0"/>
              <w:marRight w:val="0"/>
              <w:marTop w:val="150"/>
              <w:marBottom w:val="150"/>
              <w:divBdr>
                <w:top w:val="none" w:sz="0" w:space="0" w:color="auto"/>
                <w:left w:val="none" w:sz="0" w:space="0" w:color="auto"/>
                <w:bottom w:val="none" w:sz="0" w:space="0" w:color="auto"/>
                <w:right w:val="none" w:sz="0" w:space="0" w:color="auto"/>
              </w:divBdr>
            </w:div>
            <w:div w:id="701243969">
              <w:marLeft w:val="0"/>
              <w:marRight w:val="0"/>
              <w:marTop w:val="150"/>
              <w:marBottom w:val="150"/>
              <w:divBdr>
                <w:top w:val="none" w:sz="0" w:space="0" w:color="auto"/>
                <w:left w:val="none" w:sz="0" w:space="0" w:color="auto"/>
                <w:bottom w:val="none" w:sz="0" w:space="0" w:color="auto"/>
                <w:right w:val="none" w:sz="0" w:space="0" w:color="auto"/>
              </w:divBdr>
            </w:div>
          </w:divsChild>
        </w:div>
        <w:div w:id="1622763384">
          <w:marLeft w:val="0"/>
          <w:marRight w:val="0"/>
          <w:marTop w:val="0"/>
          <w:marBottom w:val="0"/>
          <w:divBdr>
            <w:top w:val="none" w:sz="0" w:space="0" w:color="auto"/>
            <w:left w:val="none" w:sz="0" w:space="0" w:color="auto"/>
            <w:bottom w:val="none" w:sz="0" w:space="0" w:color="auto"/>
            <w:right w:val="none" w:sz="0" w:space="0" w:color="auto"/>
          </w:divBdr>
          <w:divsChild>
            <w:div w:id="1599605831">
              <w:marLeft w:val="0"/>
              <w:marRight w:val="0"/>
              <w:marTop w:val="150"/>
              <w:marBottom w:val="150"/>
              <w:divBdr>
                <w:top w:val="none" w:sz="0" w:space="0" w:color="auto"/>
                <w:left w:val="none" w:sz="0" w:space="0" w:color="auto"/>
                <w:bottom w:val="none" w:sz="0" w:space="0" w:color="auto"/>
                <w:right w:val="none" w:sz="0" w:space="0" w:color="auto"/>
              </w:divBdr>
            </w:div>
            <w:div w:id="409891534">
              <w:marLeft w:val="0"/>
              <w:marRight w:val="0"/>
              <w:marTop w:val="150"/>
              <w:marBottom w:val="150"/>
              <w:divBdr>
                <w:top w:val="none" w:sz="0" w:space="0" w:color="auto"/>
                <w:left w:val="none" w:sz="0" w:space="0" w:color="auto"/>
                <w:bottom w:val="none" w:sz="0" w:space="0" w:color="auto"/>
                <w:right w:val="none" w:sz="0" w:space="0" w:color="auto"/>
              </w:divBdr>
            </w:div>
          </w:divsChild>
        </w:div>
        <w:div w:id="149978568">
          <w:marLeft w:val="0"/>
          <w:marRight w:val="0"/>
          <w:marTop w:val="0"/>
          <w:marBottom w:val="0"/>
          <w:divBdr>
            <w:top w:val="none" w:sz="0" w:space="0" w:color="auto"/>
            <w:left w:val="none" w:sz="0" w:space="0" w:color="auto"/>
            <w:bottom w:val="none" w:sz="0" w:space="0" w:color="auto"/>
            <w:right w:val="none" w:sz="0" w:space="0" w:color="auto"/>
          </w:divBdr>
          <w:divsChild>
            <w:div w:id="262690128">
              <w:marLeft w:val="0"/>
              <w:marRight w:val="0"/>
              <w:marTop w:val="0"/>
              <w:marBottom w:val="0"/>
              <w:divBdr>
                <w:top w:val="none" w:sz="0" w:space="0" w:color="auto"/>
                <w:left w:val="none" w:sz="0" w:space="0" w:color="auto"/>
                <w:bottom w:val="none" w:sz="0" w:space="0" w:color="auto"/>
                <w:right w:val="none" w:sz="0" w:space="0" w:color="auto"/>
              </w:divBdr>
            </w:div>
          </w:divsChild>
        </w:div>
        <w:div w:id="2040353067">
          <w:marLeft w:val="0"/>
          <w:marRight w:val="0"/>
          <w:marTop w:val="0"/>
          <w:marBottom w:val="0"/>
          <w:divBdr>
            <w:top w:val="none" w:sz="0" w:space="0" w:color="auto"/>
            <w:left w:val="none" w:sz="0" w:space="0" w:color="auto"/>
            <w:bottom w:val="none" w:sz="0" w:space="0" w:color="auto"/>
            <w:right w:val="none" w:sz="0" w:space="0" w:color="auto"/>
          </w:divBdr>
          <w:divsChild>
            <w:div w:id="1228492777">
              <w:marLeft w:val="0"/>
              <w:marRight w:val="0"/>
              <w:marTop w:val="0"/>
              <w:marBottom w:val="0"/>
              <w:divBdr>
                <w:top w:val="none" w:sz="0" w:space="0" w:color="auto"/>
                <w:left w:val="none" w:sz="0" w:space="0" w:color="auto"/>
                <w:bottom w:val="none" w:sz="0" w:space="0" w:color="auto"/>
                <w:right w:val="none" w:sz="0" w:space="0" w:color="auto"/>
              </w:divBdr>
              <w:divsChild>
                <w:div w:id="1213735166">
                  <w:marLeft w:val="0"/>
                  <w:marRight w:val="0"/>
                  <w:marTop w:val="0"/>
                  <w:marBottom w:val="0"/>
                  <w:divBdr>
                    <w:top w:val="none" w:sz="0" w:space="0" w:color="auto"/>
                    <w:left w:val="none" w:sz="0" w:space="0" w:color="auto"/>
                    <w:bottom w:val="none" w:sz="0" w:space="0" w:color="auto"/>
                    <w:right w:val="none" w:sz="0" w:space="0" w:color="auto"/>
                  </w:divBdr>
                  <w:divsChild>
                    <w:div w:id="1516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02506">
              <w:marLeft w:val="0"/>
              <w:marRight w:val="0"/>
              <w:marTop w:val="0"/>
              <w:marBottom w:val="0"/>
              <w:divBdr>
                <w:top w:val="none" w:sz="0" w:space="0" w:color="auto"/>
                <w:left w:val="none" w:sz="0" w:space="0" w:color="auto"/>
                <w:bottom w:val="none" w:sz="0" w:space="0" w:color="auto"/>
                <w:right w:val="none" w:sz="0" w:space="0" w:color="auto"/>
              </w:divBdr>
              <w:divsChild>
                <w:div w:id="7271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4368">
          <w:marLeft w:val="0"/>
          <w:marRight w:val="0"/>
          <w:marTop w:val="0"/>
          <w:marBottom w:val="0"/>
          <w:divBdr>
            <w:top w:val="none" w:sz="0" w:space="0" w:color="auto"/>
            <w:left w:val="none" w:sz="0" w:space="0" w:color="auto"/>
            <w:bottom w:val="none" w:sz="0" w:space="0" w:color="auto"/>
            <w:right w:val="none" w:sz="0" w:space="0" w:color="auto"/>
          </w:divBdr>
          <w:divsChild>
            <w:div w:id="2072920019">
              <w:marLeft w:val="0"/>
              <w:marRight w:val="0"/>
              <w:marTop w:val="0"/>
              <w:marBottom w:val="0"/>
              <w:divBdr>
                <w:top w:val="none" w:sz="0" w:space="0" w:color="auto"/>
                <w:left w:val="none" w:sz="0" w:space="0" w:color="auto"/>
                <w:bottom w:val="none" w:sz="0" w:space="0" w:color="auto"/>
                <w:right w:val="none" w:sz="0" w:space="0" w:color="auto"/>
              </w:divBdr>
            </w:div>
          </w:divsChild>
        </w:div>
        <w:div w:id="665597894">
          <w:marLeft w:val="0"/>
          <w:marRight w:val="0"/>
          <w:marTop w:val="0"/>
          <w:marBottom w:val="0"/>
          <w:divBdr>
            <w:top w:val="none" w:sz="0" w:space="0" w:color="auto"/>
            <w:left w:val="none" w:sz="0" w:space="0" w:color="auto"/>
            <w:bottom w:val="none" w:sz="0" w:space="0" w:color="auto"/>
            <w:right w:val="none" w:sz="0" w:space="0" w:color="auto"/>
          </w:divBdr>
        </w:div>
        <w:div w:id="516424450">
          <w:marLeft w:val="0"/>
          <w:marRight w:val="0"/>
          <w:marTop w:val="0"/>
          <w:marBottom w:val="0"/>
          <w:divBdr>
            <w:top w:val="none" w:sz="0" w:space="0" w:color="auto"/>
            <w:left w:val="none" w:sz="0" w:space="0" w:color="auto"/>
            <w:bottom w:val="none" w:sz="0" w:space="0" w:color="auto"/>
            <w:right w:val="none" w:sz="0" w:space="0" w:color="auto"/>
          </w:divBdr>
          <w:divsChild>
            <w:div w:id="853039188">
              <w:marLeft w:val="0"/>
              <w:marRight w:val="0"/>
              <w:marTop w:val="0"/>
              <w:marBottom w:val="0"/>
              <w:divBdr>
                <w:top w:val="none" w:sz="0" w:space="0" w:color="auto"/>
                <w:left w:val="none" w:sz="0" w:space="0" w:color="auto"/>
                <w:bottom w:val="none" w:sz="0" w:space="0" w:color="auto"/>
                <w:right w:val="none" w:sz="0" w:space="0" w:color="auto"/>
              </w:divBdr>
            </w:div>
          </w:divsChild>
        </w:div>
        <w:div w:id="1912959884">
          <w:marLeft w:val="0"/>
          <w:marRight w:val="0"/>
          <w:marTop w:val="0"/>
          <w:marBottom w:val="0"/>
          <w:divBdr>
            <w:top w:val="none" w:sz="0" w:space="0" w:color="auto"/>
            <w:left w:val="none" w:sz="0" w:space="0" w:color="auto"/>
            <w:bottom w:val="none" w:sz="0" w:space="0" w:color="auto"/>
            <w:right w:val="none" w:sz="0" w:space="0" w:color="auto"/>
          </w:divBdr>
        </w:div>
        <w:div w:id="169104575">
          <w:marLeft w:val="0"/>
          <w:marRight w:val="0"/>
          <w:marTop w:val="0"/>
          <w:marBottom w:val="0"/>
          <w:divBdr>
            <w:top w:val="none" w:sz="0" w:space="0" w:color="auto"/>
            <w:left w:val="none" w:sz="0" w:space="0" w:color="auto"/>
            <w:bottom w:val="none" w:sz="0" w:space="0" w:color="auto"/>
            <w:right w:val="none" w:sz="0" w:space="0" w:color="auto"/>
          </w:divBdr>
          <w:divsChild>
            <w:div w:id="1753963416">
              <w:marLeft w:val="0"/>
              <w:marRight w:val="0"/>
              <w:marTop w:val="0"/>
              <w:marBottom w:val="0"/>
              <w:divBdr>
                <w:top w:val="none" w:sz="0" w:space="0" w:color="auto"/>
                <w:left w:val="none" w:sz="0" w:space="0" w:color="auto"/>
                <w:bottom w:val="none" w:sz="0" w:space="0" w:color="auto"/>
                <w:right w:val="none" w:sz="0" w:space="0" w:color="auto"/>
              </w:divBdr>
              <w:divsChild>
                <w:div w:id="188376811">
                  <w:marLeft w:val="0"/>
                  <w:marRight w:val="0"/>
                  <w:marTop w:val="0"/>
                  <w:marBottom w:val="0"/>
                  <w:divBdr>
                    <w:top w:val="none" w:sz="0" w:space="0" w:color="auto"/>
                    <w:left w:val="none" w:sz="0" w:space="0" w:color="auto"/>
                    <w:bottom w:val="none" w:sz="0" w:space="0" w:color="auto"/>
                    <w:right w:val="none" w:sz="0" w:space="0" w:color="auto"/>
                  </w:divBdr>
                  <w:divsChild>
                    <w:div w:id="17925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8913">
          <w:marLeft w:val="0"/>
          <w:marRight w:val="0"/>
          <w:marTop w:val="0"/>
          <w:marBottom w:val="0"/>
          <w:divBdr>
            <w:top w:val="none" w:sz="0" w:space="0" w:color="auto"/>
            <w:left w:val="none" w:sz="0" w:space="0" w:color="auto"/>
            <w:bottom w:val="none" w:sz="0" w:space="0" w:color="auto"/>
            <w:right w:val="none" w:sz="0" w:space="0" w:color="auto"/>
          </w:divBdr>
          <w:divsChild>
            <w:div w:id="1473789763">
              <w:marLeft w:val="0"/>
              <w:marRight w:val="0"/>
              <w:marTop w:val="0"/>
              <w:marBottom w:val="0"/>
              <w:divBdr>
                <w:top w:val="none" w:sz="0" w:space="0" w:color="auto"/>
                <w:left w:val="none" w:sz="0" w:space="0" w:color="auto"/>
                <w:bottom w:val="none" w:sz="0" w:space="0" w:color="auto"/>
                <w:right w:val="none" w:sz="0" w:space="0" w:color="auto"/>
              </w:divBdr>
              <w:divsChild>
                <w:div w:id="1124808970">
                  <w:marLeft w:val="0"/>
                  <w:marRight w:val="0"/>
                  <w:marTop w:val="0"/>
                  <w:marBottom w:val="0"/>
                  <w:divBdr>
                    <w:top w:val="none" w:sz="0" w:space="0" w:color="auto"/>
                    <w:left w:val="none" w:sz="0" w:space="0" w:color="auto"/>
                    <w:bottom w:val="none" w:sz="0" w:space="0" w:color="auto"/>
                    <w:right w:val="none" w:sz="0" w:space="0" w:color="auto"/>
                  </w:divBdr>
                  <w:divsChild>
                    <w:div w:id="584611203">
                      <w:marLeft w:val="0"/>
                      <w:marRight w:val="0"/>
                      <w:marTop w:val="0"/>
                      <w:marBottom w:val="0"/>
                      <w:divBdr>
                        <w:top w:val="none" w:sz="0" w:space="0" w:color="auto"/>
                        <w:left w:val="none" w:sz="0" w:space="0" w:color="auto"/>
                        <w:bottom w:val="none" w:sz="0" w:space="0" w:color="auto"/>
                        <w:right w:val="none" w:sz="0" w:space="0" w:color="auto"/>
                      </w:divBdr>
                      <w:divsChild>
                        <w:div w:id="1348362274">
                          <w:marLeft w:val="0"/>
                          <w:marRight w:val="0"/>
                          <w:marTop w:val="0"/>
                          <w:marBottom w:val="0"/>
                          <w:divBdr>
                            <w:top w:val="none" w:sz="0" w:space="0" w:color="auto"/>
                            <w:left w:val="none" w:sz="0" w:space="0" w:color="auto"/>
                            <w:bottom w:val="none" w:sz="0" w:space="0" w:color="auto"/>
                            <w:right w:val="none" w:sz="0" w:space="0" w:color="auto"/>
                          </w:divBdr>
                        </w:div>
                      </w:divsChild>
                    </w:div>
                    <w:div w:id="2071538597">
                      <w:marLeft w:val="0"/>
                      <w:marRight w:val="0"/>
                      <w:marTop w:val="0"/>
                      <w:marBottom w:val="0"/>
                      <w:divBdr>
                        <w:top w:val="none" w:sz="0" w:space="0" w:color="auto"/>
                        <w:left w:val="none" w:sz="0" w:space="0" w:color="auto"/>
                        <w:bottom w:val="none" w:sz="0" w:space="0" w:color="auto"/>
                        <w:right w:val="none" w:sz="0" w:space="0" w:color="auto"/>
                      </w:divBdr>
                      <w:divsChild>
                        <w:div w:id="1339191027">
                          <w:marLeft w:val="0"/>
                          <w:marRight w:val="0"/>
                          <w:marTop w:val="0"/>
                          <w:marBottom w:val="0"/>
                          <w:divBdr>
                            <w:top w:val="none" w:sz="0" w:space="0" w:color="auto"/>
                            <w:left w:val="none" w:sz="0" w:space="0" w:color="auto"/>
                            <w:bottom w:val="none" w:sz="0" w:space="0" w:color="auto"/>
                            <w:right w:val="none" w:sz="0" w:space="0" w:color="auto"/>
                          </w:divBdr>
                        </w:div>
                      </w:divsChild>
                    </w:div>
                    <w:div w:id="1278174460">
                      <w:marLeft w:val="0"/>
                      <w:marRight w:val="0"/>
                      <w:marTop w:val="0"/>
                      <w:marBottom w:val="0"/>
                      <w:divBdr>
                        <w:top w:val="none" w:sz="0" w:space="0" w:color="auto"/>
                        <w:left w:val="none" w:sz="0" w:space="0" w:color="auto"/>
                        <w:bottom w:val="none" w:sz="0" w:space="0" w:color="auto"/>
                        <w:right w:val="none" w:sz="0" w:space="0" w:color="auto"/>
                      </w:divBdr>
                      <w:divsChild>
                        <w:div w:id="1954288496">
                          <w:marLeft w:val="0"/>
                          <w:marRight w:val="0"/>
                          <w:marTop w:val="0"/>
                          <w:marBottom w:val="0"/>
                          <w:divBdr>
                            <w:top w:val="none" w:sz="0" w:space="0" w:color="auto"/>
                            <w:left w:val="none" w:sz="0" w:space="0" w:color="auto"/>
                            <w:bottom w:val="none" w:sz="0" w:space="0" w:color="auto"/>
                            <w:right w:val="none" w:sz="0" w:space="0" w:color="auto"/>
                          </w:divBdr>
                        </w:div>
                      </w:divsChild>
                    </w:div>
                    <w:div w:id="1480029465">
                      <w:marLeft w:val="0"/>
                      <w:marRight w:val="0"/>
                      <w:marTop w:val="0"/>
                      <w:marBottom w:val="0"/>
                      <w:divBdr>
                        <w:top w:val="none" w:sz="0" w:space="0" w:color="auto"/>
                        <w:left w:val="none" w:sz="0" w:space="0" w:color="auto"/>
                        <w:bottom w:val="none" w:sz="0" w:space="0" w:color="auto"/>
                        <w:right w:val="none" w:sz="0" w:space="0" w:color="auto"/>
                      </w:divBdr>
                      <w:divsChild>
                        <w:div w:id="801388236">
                          <w:marLeft w:val="0"/>
                          <w:marRight w:val="0"/>
                          <w:marTop w:val="0"/>
                          <w:marBottom w:val="0"/>
                          <w:divBdr>
                            <w:top w:val="none" w:sz="0" w:space="0" w:color="auto"/>
                            <w:left w:val="none" w:sz="0" w:space="0" w:color="auto"/>
                            <w:bottom w:val="none" w:sz="0" w:space="0" w:color="auto"/>
                            <w:right w:val="none" w:sz="0" w:space="0" w:color="auto"/>
                          </w:divBdr>
                        </w:div>
                      </w:divsChild>
                    </w:div>
                    <w:div w:id="947666316">
                      <w:marLeft w:val="0"/>
                      <w:marRight w:val="0"/>
                      <w:marTop w:val="0"/>
                      <w:marBottom w:val="0"/>
                      <w:divBdr>
                        <w:top w:val="none" w:sz="0" w:space="0" w:color="auto"/>
                        <w:left w:val="none" w:sz="0" w:space="0" w:color="auto"/>
                        <w:bottom w:val="none" w:sz="0" w:space="0" w:color="auto"/>
                        <w:right w:val="none" w:sz="0" w:space="0" w:color="auto"/>
                      </w:divBdr>
                      <w:divsChild>
                        <w:div w:id="1988246740">
                          <w:marLeft w:val="0"/>
                          <w:marRight w:val="0"/>
                          <w:marTop w:val="0"/>
                          <w:marBottom w:val="0"/>
                          <w:divBdr>
                            <w:top w:val="none" w:sz="0" w:space="0" w:color="auto"/>
                            <w:left w:val="none" w:sz="0" w:space="0" w:color="auto"/>
                            <w:bottom w:val="none" w:sz="0" w:space="0" w:color="auto"/>
                            <w:right w:val="none" w:sz="0" w:space="0" w:color="auto"/>
                          </w:divBdr>
                        </w:div>
                      </w:divsChild>
                    </w:div>
                    <w:div w:id="2115199902">
                      <w:marLeft w:val="0"/>
                      <w:marRight w:val="0"/>
                      <w:marTop w:val="0"/>
                      <w:marBottom w:val="0"/>
                      <w:divBdr>
                        <w:top w:val="none" w:sz="0" w:space="0" w:color="auto"/>
                        <w:left w:val="none" w:sz="0" w:space="0" w:color="auto"/>
                        <w:bottom w:val="none" w:sz="0" w:space="0" w:color="auto"/>
                        <w:right w:val="none" w:sz="0" w:space="0" w:color="auto"/>
                      </w:divBdr>
                      <w:divsChild>
                        <w:div w:id="106765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365984">
          <w:marLeft w:val="0"/>
          <w:marRight w:val="0"/>
          <w:marTop w:val="0"/>
          <w:marBottom w:val="0"/>
          <w:divBdr>
            <w:top w:val="none" w:sz="0" w:space="0" w:color="auto"/>
            <w:left w:val="none" w:sz="0" w:space="0" w:color="auto"/>
            <w:bottom w:val="none" w:sz="0" w:space="0" w:color="auto"/>
            <w:right w:val="none" w:sz="0" w:space="0" w:color="auto"/>
          </w:divBdr>
          <w:divsChild>
            <w:div w:id="1546789211">
              <w:marLeft w:val="0"/>
              <w:marRight w:val="0"/>
              <w:marTop w:val="0"/>
              <w:marBottom w:val="0"/>
              <w:divBdr>
                <w:top w:val="none" w:sz="0" w:space="0" w:color="auto"/>
                <w:left w:val="none" w:sz="0" w:space="0" w:color="auto"/>
                <w:bottom w:val="none" w:sz="0" w:space="0" w:color="auto"/>
                <w:right w:val="none" w:sz="0" w:space="0" w:color="auto"/>
              </w:divBdr>
              <w:divsChild>
                <w:div w:id="971717999">
                  <w:marLeft w:val="0"/>
                  <w:marRight w:val="0"/>
                  <w:marTop w:val="0"/>
                  <w:marBottom w:val="0"/>
                  <w:divBdr>
                    <w:top w:val="none" w:sz="0" w:space="0" w:color="auto"/>
                    <w:left w:val="none" w:sz="0" w:space="0" w:color="auto"/>
                    <w:bottom w:val="none" w:sz="0" w:space="0" w:color="auto"/>
                    <w:right w:val="none" w:sz="0" w:space="0" w:color="auto"/>
                  </w:divBdr>
                  <w:divsChild>
                    <w:div w:id="59375619">
                      <w:marLeft w:val="0"/>
                      <w:marRight w:val="0"/>
                      <w:marTop w:val="0"/>
                      <w:marBottom w:val="0"/>
                      <w:divBdr>
                        <w:top w:val="none" w:sz="0" w:space="0" w:color="auto"/>
                        <w:left w:val="none" w:sz="0" w:space="0" w:color="auto"/>
                        <w:bottom w:val="none" w:sz="0" w:space="0" w:color="auto"/>
                        <w:right w:val="none" w:sz="0" w:space="0" w:color="auto"/>
                      </w:divBdr>
                      <w:divsChild>
                        <w:div w:id="663626531">
                          <w:marLeft w:val="0"/>
                          <w:marRight w:val="0"/>
                          <w:marTop w:val="0"/>
                          <w:marBottom w:val="0"/>
                          <w:divBdr>
                            <w:top w:val="none" w:sz="0" w:space="0" w:color="auto"/>
                            <w:left w:val="none" w:sz="0" w:space="0" w:color="auto"/>
                            <w:bottom w:val="none" w:sz="0" w:space="0" w:color="auto"/>
                            <w:right w:val="none" w:sz="0" w:space="0" w:color="auto"/>
                          </w:divBdr>
                        </w:div>
                      </w:divsChild>
                    </w:div>
                    <w:div w:id="201938298">
                      <w:marLeft w:val="0"/>
                      <w:marRight w:val="0"/>
                      <w:marTop w:val="0"/>
                      <w:marBottom w:val="0"/>
                      <w:divBdr>
                        <w:top w:val="none" w:sz="0" w:space="0" w:color="auto"/>
                        <w:left w:val="none" w:sz="0" w:space="0" w:color="auto"/>
                        <w:bottom w:val="none" w:sz="0" w:space="0" w:color="auto"/>
                        <w:right w:val="none" w:sz="0" w:space="0" w:color="auto"/>
                      </w:divBdr>
                      <w:divsChild>
                        <w:div w:id="2079666640">
                          <w:marLeft w:val="0"/>
                          <w:marRight w:val="0"/>
                          <w:marTop w:val="0"/>
                          <w:marBottom w:val="0"/>
                          <w:divBdr>
                            <w:top w:val="none" w:sz="0" w:space="0" w:color="auto"/>
                            <w:left w:val="none" w:sz="0" w:space="0" w:color="auto"/>
                            <w:bottom w:val="none" w:sz="0" w:space="0" w:color="auto"/>
                            <w:right w:val="none" w:sz="0" w:space="0" w:color="auto"/>
                          </w:divBdr>
                        </w:div>
                      </w:divsChild>
                    </w:div>
                    <w:div w:id="1543713668">
                      <w:marLeft w:val="0"/>
                      <w:marRight w:val="0"/>
                      <w:marTop w:val="0"/>
                      <w:marBottom w:val="0"/>
                      <w:divBdr>
                        <w:top w:val="none" w:sz="0" w:space="0" w:color="auto"/>
                        <w:left w:val="none" w:sz="0" w:space="0" w:color="auto"/>
                        <w:bottom w:val="none" w:sz="0" w:space="0" w:color="auto"/>
                        <w:right w:val="none" w:sz="0" w:space="0" w:color="auto"/>
                      </w:divBdr>
                      <w:divsChild>
                        <w:div w:id="1347707790">
                          <w:marLeft w:val="0"/>
                          <w:marRight w:val="0"/>
                          <w:marTop w:val="0"/>
                          <w:marBottom w:val="0"/>
                          <w:divBdr>
                            <w:top w:val="none" w:sz="0" w:space="0" w:color="auto"/>
                            <w:left w:val="none" w:sz="0" w:space="0" w:color="auto"/>
                            <w:bottom w:val="none" w:sz="0" w:space="0" w:color="auto"/>
                            <w:right w:val="none" w:sz="0" w:space="0" w:color="auto"/>
                          </w:divBdr>
                        </w:div>
                      </w:divsChild>
                    </w:div>
                    <w:div w:id="1531919603">
                      <w:marLeft w:val="0"/>
                      <w:marRight w:val="0"/>
                      <w:marTop w:val="0"/>
                      <w:marBottom w:val="0"/>
                      <w:divBdr>
                        <w:top w:val="none" w:sz="0" w:space="0" w:color="auto"/>
                        <w:left w:val="none" w:sz="0" w:space="0" w:color="auto"/>
                        <w:bottom w:val="none" w:sz="0" w:space="0" w:color="auto"/>
                        <w:right w:val="none" w:sz="0" w:space="0" w:color="auto"/>
                      </w:divBdr>
                      <w:divsChild>
                        <w:div w:id="1537933905">
                          <w:marLeft w:val="0"/>
                          <w:marRight w:val="0"/>
                          <w:marTop w:val="0"/>
                          <w:marBottom w:val="0"/>
                          <w:divBdr>
                            <w:top w:val="none" w:sz="0" w:space="0" w:color="auto"/>
                            <w:left w:val="none" w:sz="0" w:space="0" w:color="auto"/>
                            <w:bottom w:val="none" w:sz="0" w:space="0" w:color="auto"/>
                            <w:right w:val="none" w:sz="0" w:space="0" w:color="auto"/>
                          </w:divBdr>
                        </w:div>
                      </w:divsChild>
                    </w:div>
                    <w:div w:id="1116414436">
                      <w:marLeft w:val="0"/>
                      <w:marRight w:val="0"/>
                      <w:marTop w:val="0"/>
                      <w:marBottom w:val="0"/>
                      <w:divBdr>
                        <w:top w:val="none" w:sz="0" w:space="0" w:color="auto"/>
                        <w:left w:val="none" w:sz="0" w:space="0" w:color="auto"/>
                        <w:bottom w:val="none" w:sz="0" w:space="0" w:color="auto"/>
                        <w:right w:val="none" w:sz="0" w:space="0" w:color="auto"/>
                      </w:divBdr>
                      <w:divsChild>
                        <w:div w:id="1629235471">
                          <w:marLeft w:val="0"/>
                          <w:marRight w:val="0"/>
                          <w:marTop w:val="0"/>
                          <w:marBottom w:val="0"/>
                          <w:divBdr>
                            <w:top w:val="none" w:sz="0" w:space="0" w:color="auto"/>
                            <w:left w:val="none" w:sz="0" w:space="0" w:color="auto"/>
                            <w:bottom w:val="none" w:sz="0" w:space="0" w:color="auto"/>
                            <w:right w:val="none" w:sz="0" w:space="0" w:color="auto"/>
                          </w:divBdr>
                        </w:div>
                      </w:divsChild>
                    </w:div>
                    <w:div w:id="88550651">
                      <w:marLeft w:val="0"/>
                      <w:marRight w:val="0"/>
                      <w:marTop w:val="0"/>
                      <w:marBottom w:val="0"/>
                      <w:divBdr>
                        <w:top w:val="none" w:sz="0" w:space="0" w:color="auto"/>
                        <w:left w:val="none" w:sz="0" w:space="0" w:color="auto"/>
                        <w:bottom w:val="none" w:sz="0" w:space="0" w:color="auto"/>
                        <w:right w:val="none" w:sz="0" w:space="0" w:color="auto"/>
                      </w:divBdr>
                      <w:divsChild>
                        <w:div w:id="12201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990042">
          <w:marLeft w:val="0"/>
          <w:marRight w:val="0"/>
          <w:marTop w:val="0"/>
          <w:marBottom w:val="0"/>
          <w:divBdr>
            <w:top w:val="none" w:sz="0" w:space="0" w:color="auto"/>
            <w:left w:val="none" w:sz="0" w:space="0" w:color="auto"/>
            <w:bottom w:val="none" w:sz="0" w:space="0" w:color="auto"/>
            <w:right w:val="none" w:sz="0" w:space="0" w:color="auto"/>
          </w:divBdr>
          <w:divsChild>
            <w:div w:id="673533764">
              <w:marLeft w:val="0"/>
              <w:marRight w:val="0"/>
              <w:marTop w:val="0"/>
              <w:marBottom w:val="0"/>
              <w:divBdr>
                <w:top w:val="none" w:sz="0" w:space="0" w:color="auto"/>
                <w:left w:val="none" w:sz="0" w:space="0" w:color="auto"/>
                <w:bottom w:val="none" w:sz="0" w:space="0" w:color="auto"/>
                <w:right w:val="none" w:sz="0" w:space="0" w:color="auto"/>
              </w:divBdr>
              <w:divsChild>
                <w:div w:id="859122498">
                  <w:marLeft w:val="0"/>
                  <w:marRight w:val="0"/>
                  <w:marTop w:val="0"/>
                  <w:marBottom w:val="0"/>
                  <w:divBdr>
                    <w:top w:val="none" w:sz="0" w:space="0" w:color="auto"/>
                    <w:left w:val="none" w:sz="0" w:space="0" w:color="auto"/>
                    <w:bottom w:val="none" w:sz="0" w:space="0" w:color="auto"/>
                    <w:right w:val="none" w:sz="0" w:space="0" w:color="auto"/>
                  </w:divBdr>
                  <w:divsChild>
                    <w:div w:id="300312612">
                      <w:marLeft w:val="0"/>
                      <w:marRight w:val="0"/>
                      <w:marTop w:val="0"/>
                      <w:marBottom w:val="0"/>
                      <w:divBdr>
                        <w:top w:val="none" w:sz="0" w:space="0" w:color="auto"/>
                        <w:left w:val="none" w:sz="0" w:space="0" w:color="auto"/>
                        <w:bottom w:val="none" w:sz="0" w:space="0" w:color="auto"/>
                        <w:right w:val="none" w:sz="0" w:space="0" w:color="auto"/>
                      </w:divBdr>
                      <w:divsChild>
                        <w:div w:id="1552767410">
                          <w:marLeft w:val="0"/>
                          <w:marRight w:val="0"/>
                          <w:marTop w:val="0"/>
                          <w:marBottom w:val="0"/>
                          <w:divBdr>
                            <w:top w:val="none" w:sz="0" w:space="0" w:color="auto"/>
                            <w:left w:val="none" w:sz="0" w:space="0" w:color="auto"/>
                            <w:bottom w:val="none" w:sz="0" w:space="0" w:color="auto"/>
                            <w:right w:val="none" w:sz="0" w:space="0" w:color="auto"/>
                          </w:divBdr>
                        </w:div>
                      </w:divsChild>
                    </w:div>
                    <w:div w:id="198277236">
                      <w:marLeft w:val="0"/>
                      <w:marRight w:val="0"/>
                      <w:marTop w:val="0"/>
                      <w:marBottom w:val="0"/>
                      <w:divBdr>
                        <w:top w:val="none" w:sz="0" w:space="0" w:color="auto"/>
                        <w:left w:val="none" w:sz="0" w:space="0" w:color="auto"/>
                        <w:bottom w:val="none" w:sz="0" w:space="0" w:color="auto"/>
                        <w:right w:val="none" w:sz="0" w:space="0" w:color="auto"/>
                      </w:divBdr>
                      <w:divsChild>
                        <w:div w:id="1174804395">
                          <w:marLeft w:val="0"/>
                          <w:marRight w:val="0"/>
                          <w:marTop w:val="0"/>
                          <w:marBottom w:val="0"/>
                          <w:divBdr>
                            <w:top w:val="none" w:sz="0" w:space="0" w:color="auto"/>
                            <w:left w:val="none" w:sz="0" w:space="0" w:color="auto"/>
                            <w:bottom w:val="none" w:sz="0" w:space="0" w:color="auto"/>
                            <w:right w:val="none" w:sz="0" w:space="0" w:color="auto"/>
                          </w:divBdr>
                        </w:div>
                      </w:divsChild>
                    </w:div>
                    <w:div w:id="277030087">
                      <w:marLeft w:val="0"/>
                      <w:marRight w:val="0"/>
                      <w:marTop w:val="0"/>
                      <w:marBottom w:val="0"/>
                      <w:divBdr>
                        <w:top w:val="none" w:sz="0" w:space="0" w:color="auto"/>
                        <w:left w:val="none" w:sz="0" w:space="0" w:color="auto"/>
                        <w:bottom w:val="none" w:sz="0" w:space="0" w:color="auto"/>
                        <w:right w:val="none" w:sz="0" w:space="0" w:color="auto"/>
                      </w:divBdr>
                      <w:divsChild>
                        <w:div w:id="381364024">
                          <w:marLeft w:val="0"/>
                          <w:marRight w:val="0"/>
                          <w:marTop w:val="0"/>
                          <w:marBottom w:val="0"/>
                          <w:divBdr>
                            <w:top w:val="none" w:sz="0" w:space="0" w:color="auto"/>
                            <w:left w:val="none" w:sz="0" w:space="0" w:color="auto"/>
                            <w:bottom w:val="none" w:sz="0" w:space="0" w:color="auto"/>
                            <w:right w:val="none" w:sz="0" w:space="0" w:color="auto"/>
                          </w:divBdr>
                        </w:div>
                      </w:divsChild>
                    </w:div>
                    <w:div w:id="2066442522">
                      <w:marLeft w:val="0"/>
                      <w:marRight w:val="0"/>
                      <w:marTop w:val="0"/>
                      <w:marBottom w:val="0"/>
                      <w:divBdr>
                        <w:top w:val="none" w:sz="0" w:space="0" w:color="auto"/>
                        <w:left w:val="none" w:sz="0" w:space="0" w:color="auto"/>
                        <w:bottom w:val="none" w:sz="0" w:space="0" w:color="auto"/>
                        <w:right w:val="none" w:sz="0" w:space="0" w:color="auto"/>
                      </w:divBdr>
                      <w:divsChild>
                        <w:div w:id="2071423530">
                          <w:marLeft w:val="0"/>
                          <w:marRight w:val="0"/>
                          <w:marTop w:val="0"/>
                          <w:marBottom w:val="0"/>
                          <w:divBdr>
                            <w:top w:val="none" w:sz="0" w:space="0" w:color="auto"/>
                            <w:left w:val="none" w:sz="0" w:space="0" w:color="auto"/>
                            <w:bottom w:val="none" w:sz="0" w:space="0" w:color="auto"/>
                            <w:right w:val="none" w:sz="0" w:space="0" w:color="auto"/>
                          </w:divBdr>
                        </w:div>
                      </w:divsChild>
                    </w:div>
                    <w:div w:id="177937947">
                      <w:marLeft w:val="0"/>
                      <w:marRight w:val="0"/>
                      <w:marTop w:val="0"/>
                      <w:marBottom w:val="0"/>
                      <w:divBdr>
                        <w:top w:val="none" w:sz="0" w:space="0" w:color="auto"/>
                        <w:left w:val="none" w:sz="0" w:space="0" w:color="auto"/>
                        <w:bottom w:val="none" w:sz="0" w:space="0" w:color="auto"/>
                        <w:right w:val="none" w:sz="0" w:space="0" w:color="auto"/>
                      </w:divBdr>
                      <w:divsChild>
                        <w:div w:id="1088232717">
                          <w:marLeft w:val="0"/>
                          <w:marRight w:val="0"/>
                          <w:marTop w:val="0"/>
                          <w:marBottom w:val="0"/>
                          <w:divBdr>
                            <w:top w:val="none" w:sz="0" w:space="0" w:color="auto"/>
                            <w:left w:val="none" w:sz="0" w:space="0" w:color="auto"/>
                            <w:bottom w:val="none" w:sz="0" w:space="0" w:color="auto"/>
                            <w:right w:val="none" w:sz="0" w:space="0" w:color="auto"/>
                          </w:divBdr>
                        </w:div>
                      </w:divsChild>
                    </w:div>
                    <w:div w:id="1481730934">
                      <w:marLeft w:val="0"/>
                      <w:marRight w:val="0"/>
                      <w:marTop w:val="0"/>
                      <w:marBottom w:val="0"/>
                      <w:divBdr>
                        <w:top w:val="none" w:sz="0" w:space="0" w:color="auto"/>
                        <w:left w:val="none" w:sz="0" w:space="0" w:color="auto"/>
                        <w:bottom w:val="none" w:sz="0" w:space="0" w:color="auto"/>
                        <w:right w:val="none" w:sz="0" w:space="0" w:color="auto"/>
                      </w:divBdr>
                      <w:divsChild>
                        <w:div w:id="27691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034">
          <w:marLeft w:val="0"/>
          <w:marRight w:val="0"/>
          <w:marTop w:val="0"/>
          <w:marBottom w:val="0"/>
          <w:divBdr>
            <w:top w:val="none" w:sz="0" w:space="0" w:color="auto"/>
            <w:left w:val="none" w:sz="0" w:space="0" w:color="auto"/>
            <w:bottom w:val="none" w:sz="0" w:space="0" w:color="auto"/>
            <w:right w:val="none" w:sz="0" w:space="0" w:color="auto"/>
          </w:divBdr>
          <w:divsChild>
            <w:div w:id="1450010529">
              <w:marLeft w:val="0"/>
              <w:marRight w:val="0"/>
              <w:marTop w:val="0"/>
              <w:marBottom w:val="0"/>
              <w:divBdr>
                <w:top w:val="none" w:sz="0" w:space="0" w:color="auto"/>
                <w:left w:val="none" w:sz="0" w:space="0" w:color="auto"/>
                <w:bottom w:val="none" w:sz="0" w:space="0" w:color="auto"/>
                <w:right w:val="none" w:sz="0" w:space="0" w:color="auto"/>
              </w:divBdr>
              <w:divsChild>
                <w:div w:id="755394866">
                  <w:marLeft w:val="0"/>
                  <w:marRight w:val="0"/>
                  <w:marTop w:val="0"/>
                  <w:marBottom w:val="0"/>
                  <w:divBdr>
                    <w:top w:val="none" w:sz="0" w:space="0" w:color="auto"/>
                    <w:left w:val="none" w:sz="0" w:space="0" w:color="auto"/>
                    <w:bottom w:val="none" w:sz="0" w:space="0" w:color="auto"/>
                    <w:right w:val="none" w:sz="0" w:space="0" w:color="auto"/>
                  </w:divBdr>
                  <w:divsChild>
                    <w:div w:id="649555311">
                      <w:marLeft w:val="0"/>
                      <w:marRight w:val="0"/>
                      <w:marTop w:val="0"/>
                      <w:marBottom w:val="0"/>
                      <w:divBdr>
                        <w:top w:val="none" w:sz="0" w:space="0" w:color="auto"/>
                        <w:left w:val="none" w:sz="0" w:space="0" w:color="auto"/>
                        <w:bottom w:val="none" w:sz="0" w:space="0" w:color="auto"/>
                        <w:right w:val="none" w:sz="0" w:space="0" w:color="auto"/>
                      </w:divBdr>
                      <w:divsChild>
                        <w:div w:id="1573158822">
                          <w:marLeft w:val="0"/>
                          <w:marRight w:val="0"/>
                          <w:marTop w:val="0"/>
                          <w:marBottom w:val="0"/>
                          <w:divBdr>
                            <w:top w:val="none" w:sz="0" w:space="0" w:color="auto"/>
                            <w:left w:val="none" w:sz="0" w:space="0" w:color="auto"/>
                            <w:bottom w:val="none" w:sz="0" w:space="0" w:color="auto"/>
                            <w:right w:val="none" w:sz="0" w:space="0" w:color="auto"/>
                          </w:divBdr>
                        </w:div>
                      </w:divsChild>
                    </w:div>
                    <w:div w:id="850728581">
                      <w:marLeft w:val="0"/>
                      <w:marRight w:val="0"/>
                      <w:marTop w:val="0"/>
                      <w:marBottom w:val="0"/>
                      <w:divBdr>
                        <w:top w:val="none" w:sz="0" w:space="0" w:color="auto"/>
                        <w:left w:val="none" w:sz="0" w:space="0" w:color="auto"/>
                        <w:bottom w:val="none" w:sz="0" w:space="0" w:color="auto"/>
                        <w:right w:val="none" w:sz="0" w:space="0" w:color="auto"/>
                      </w:divBdr>
                      <w:divsChild>
                        <w:div w:id="1791776905">
                          <w:marLeft w:val="0"/>
                          <w:marRight w:val="0"/>
                          <w:marTop w:val="0"/>
                          <w:marBottom w:val="0"/>
                          <w:divBdr>
                            <w:top w:val="none" w:sz="0" w:space="0" w:color="auto"/>
                            <w:left w:val="none" w:sz="0" w:space="0" w:color="auto"/>
                            <w:bottom w:val="none" w:sz="0" w:space="0" w:color="auto"/>
                            <w:right w:val="none" w:sz="0" w:space="0" w:color="auto"/>
                          </w:divBdr>
                        </w:div>
                      </w:divsChild>
                    </w:div>
                    <w:div w:id="508838431">
                      <w:marLeft w:val="0"/>
                      <w:marRight w:val="0"/>
                      <w:marTop w:val="0"/>
                      <w:marBottom w:val="0"/>
                      <w:divBdr>
                        <w:top w:val="none" w:sz="0" w:space="0" w:color="auto"/>
                        <w:left w:val="none" w:sz="0" w:space="0" w:color="auto"/>
                        <w:bottom w:val="none" w:sz="0" w:space="0" w:color="auto"/>
                        <w:right w:val="none" w:sz="0" w:space="0" w:color="auto"/>
                      </w:divBdr>
                      <w:divsChild>
                        <w:div w:id="68773576">
                          <w:marLeft w:val="0"/>
                          <w:marRight w:val="0"/>
                          <w:marTop w:val="0"/>
                          <w:marBottom w:val="0"/>
                          <w:divBdr>
                            <w:top w:val="none" w:sz="0" w:space="0" w:color="auto"/>
                            <w:left w:val="none" w:sz="0" w:space="0" w:color="auto"/>
                            <w:bottom w:val="none" w:sz="0" w:space="0" w:color="auto"/>
                            <w:right w:val="none" w:sz="0" w:space="0" w:color="auto"/>
                          </w:divBdr>
                        </w:div>
                      </w:divsChild>
                    </w:div>
                    <w:div w:id="545529641">
                      <w:marLeft w:val="0"/>
                      <w:marRight w:val="0"/>
                      <w:marTop w:val="0"/>
                      <w:marBottom w:val="0"/>
                      <w:divBdr>
                        <w:top w:val="none" w:sz="0" w:space="0" w:color="auto"/>
                        <w:left w:val="none" w:sz="0" w:space="0" w:color="auto"/>
                        <w:bottom w:val="none" w:sz="0" w:space="0" w:color="auto"/>
                        <w:right w:val="none" w:sz="0" w:space="0" w:color="auto"/>
                      </w:divBdr>
                      <w:divsChild>
                        <w:div w:id="1096831403">
                          <w:marLeft w:val="0"/>
                          <w:marRight w:val="0"/>
                          <w:marTop w:val="0"/>
                          <w:marBottom w:val="0"/>
                          <w:divBdr>
                            <w:top w:val="none" w:sz="0" w:space="0" w:color="auto"/>
                            <w:left w:val="none" w:sz="0" w:space="0" w:color="auto"/>
                            <w:bottom w:val="none" w:sz="0" w:space="0" w:color="auto"/>
                            <w:right w:val="none" w:sz="0" w:space="0" w:color="auto"/>
                          </w:divBdr>
                        </w:div>
                      </w:divsChild>
                    </w:div>
                    <w:div w:id="2020504115">
                      <w:marLeft w:val="0"/>
                      <w:marRight w:val="0"/>
                      <w:marTop w:val="0"/>
                      <w:marBottom w:val="0"/>
                      <w:divBdr>
                        <w:top w:val="none" w:sz="0" w:space="0" w:color="auto"/>
                        <w:left w:val="none" w:sz="0" w:space="0" w:color="auto"/>
                        <w:bottom w:val="none" w:sz="0" w:space="0" w:color="auto"/>
                        <w:right w:val="none" w:sz="0" w:space="0" w:color="auto"/>
                      </w:divBdr>
                      <w:divsChild>
                        <w:div w:id="1744375595">
                          <w:marLeft w:val="0"/>
                          <w:marRight w:val="0"/>
                          <w:marTop w:val="0"/>
                          <w:marBottom w:val="0"/>
                          <w:divBdr>
                            <w:top w:val="none" w:sz="0" w:space="0" w:color="auto"/>
                            <w:left w:val="none" w:sz="0" w:space="0" w:color="auto"/>
                            <w:bottom w:val="none" w:sz="0" w:space="0" w:color="auto"/>
                            <w:right w:val="none" w:sz="0" w:space="0" w:color="auto"/>
                          </w:divBdr>
                        </w:div>
                      </w:divsChild>
                    </w:div>
                    <w:div w:id="1543899738">
                      <w:marLeft w:val="0"/>
                      <w:marRight w:val="0"/>
                      <w:marTop w:val="0"/>
                      <w:marBottom w:val="0"/>
                      <w:divBdr>
                        <w:top w:val="none" w:sz="0" w:space="0" w:color="auto"/>
                        <w:left w:val="none" w:sz="0" w:space="0" w:color="auto"/>
                        <w:bottom w:val="none" w:sz="0" w:space="0" w:color="auto"/>
                        <w:right w:val="none" w:sz="0" w:space="0" w:color="auto"/>
                      </w:divBdr>
                      <w:divsChild>
                        <w:div w:id="7525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646090">
          <w:marLeft w:val="0"/>
          <w:marRight w:val="0"/>
          <w:marTop w:val="0"/>
          <w:marBottom w:val="0"/>
          <w:divBdr>
            <w:top w:val="none" w:sz="0" w:space="0" w:color="auto"/>
            <w:left w:val="none" w:sz="0" w:space="0" w:color="auto"/>
            <w:bottom w:val="none" w:sz="0" w:space="0" w:color="auto"/>
            <w:right w:val="none" w:sz="0" w:space="0" w:color="auto"/>
          </w:divBdr>
          <w:divsChild>
            <w:div w:id="625504331">
              <w:marLeft w:val="0"/>
              <w:marRight w:val="0"/>
              <w:marTop w:val="0"/>
              <w:marBottom w:val="0"/>
              <w:divBdr>
                <w:top w:val="none" w:sz="0" w:space="0" w:color="auto"/>
                <w:left w:val="none" w:sz="0" w:space="0" w:color="auto"/>
                <w:bottom w:val="none" w:sz="0" w:space="0" w:color="auto"/>
                <w:right w:val="none" w:sz="0" w:space="0" w:color="auto"/>
              </w:divBdr>
              <w:divsChild>
                <w:div w:id="244649912">
                  <w:marLeft w:val="0"/>
                  <w:marRight w:val="0"/>
                  <w:marTop w:val="0"/>
                  <w:marBottom w:val="0"/>
                  <w:divBdr>
                    <w:top w:val="none" w:sz="0" w:space="0" w:color="auto"/>
                    <w:left w:val="none" w:sz="0" w:space="0" w:color="auto"/>
                    <w:bottom w:val="none" w:sz="0" w:space="0" w:color="auto"/>
                    <w:right w:val="none" w:sz="0" w:space="0" w:color="auto"/>
                  </w:divBdr>
                  <w:divsChild>
                    <w:div w:id="2142071479">
                      <w:marLeft w:val="0"/>
                      <w:marRight w:val="0"/>
                      <w:marTop w:val="0"/>
                      <w:marBottom w:val="0"/>
                      <w:divBdr>
                        <w:top w:val="none" w:sz="0" w:space="0" w:color="auto"/>
                        <w:left w:val="none" w:sz="0" w:space="0" w:color="auto"/>
                        <w:bottom w:val="none" w:sz="0" w:space="0" w:color="auto"/>
                        <w:right w:val="none" w:sz="0" w:space="0" w:color="auto"/>
                      </w:divBdr>
                      <w:divsChild>
                        <w:div w:id="997423793">
                          <w:marLeft w:val="0"/>
                          <w:marRight w:val="0"/>
                          <w:marTop w:val="0"/>
                          <w:marBottom w:val="0"/>
                          <w:divBdr>
                            <w:top w:val="none" w:sz="0" w:space="0" w:color="auto"/>
                            <w:left w:val="none" w:sz="0" w:space="0" w:color="auto"/>
                            <w:bottom w:val="none" w:sz="0" w:space="0" w:color="auto"/>
                            <w:right w:val="none" w:sz="0" w:space="0" w:color="auto"/>
                          </w:divBdr>
                        </w:div>
                      </w:divsChild>
                    </w:div>
                    <w:div w:id="1369646952">
                      <w:marLeft w:val="0"/>
                      <w:marRight w:val="0"/>
                      <w:marTop w:val="0"/>
                      <w:marBottom w:val="0"/>
                      <w:divBdr>
                        <w:top w:val="none" w:sz="0" w:space="0" w:color="auto"/>
                        <w:left w:val="none" w:sz="0" w:space="0" w:color="auto"/>
                        <w:bottom w:val="none" w:sz="0" w:space="0" w:color="auto"/>
                        <w:right w:val="none" w:sz="0" w:space="0" w:color="auto"/>
                      </w:divBdr>
                      <w:divsChild>
                        <w:div w:id="386073315">
                          <w:marLeft w:val="0"/>
                          <w:marRight w:val="0"/>
                          <w:marTop w:val="0"/>
                          <w:marBottom w:val="0"/>
                          <w:divBdr>
                            <w:top w:val="none" w:sz="0" w:space="0" w:color="auto"/>
                            <w:left w:val="none" w:sz="0" w:space="0" w:color="auto"/>
                            <w:bottom w:val="none" w:sz="0" w:space="0" w:color="auto"/>
                            <w:right w:val="none" w:sz="0" w:space="0" w:color="auto"/>
                          </w:divBdr>
                        </w:div>
                      </w:divsChild>
                    </w:div>
                    <w:div w:id="1235894885">
                      <w:marLeft w:val="0"/>
                      <w:marRight w:val="0"/>
                      <w:marTop w:val="0"/>
                      <w:marBottom w:val="0"/>
                      <w:divBdr>
                        <w:top w:val="none" w:sz="0" w:space="0" w:color="auto"/>
                        <w:left w:val="none" w:sz="0" w:space="0" w:color="auto"/>
                        <w:bottom w:val="none" w:sz="0" w:space="0" w:color="auto"/>
                        <w:right w:val="none" w:sz="0" w:space="0" w:color="auto"/>
                      </w:divBdr>
                      <w:divsChild>
                        <w:div w:id="1662586743">
                          <w:marLeft w:val="0"/>
                          <w:marRight w:val="0"/>
                          <w:marTop w:val="0"/>
                          <w:marBottom w:val="0"/>
                          <w:divBdr>
                            <w:top w:val="none" w:sz="0" w:space="0" w:color="auto"/>
                            <w:left w:val="none" w:sz="0" w:space="0" w:color="auto"/>
                            <w:bottom w:val="none" w:sz="0" w:space="0" w:color="auto"/>
                            <w:right w:val="none" w:sz="0" w:space="0" w:color="auto"/>
                          </w:divBdr>
                        </w:div>
                      </w:divsChild>
                    </w:div>
                    <w:div w:id="386803258">
                      <w:marLeft w:val="0"/>
                      <w:marRight w:val="0"/>
                      <w:marTop w:val="0"/>
                      <w:marBottom w:val="0"/>
                      <w:divBdr>
                        <w:top w:val="none" w:sz="0" w:space="0" w:color="auto"/>
                        <w:left w:val="none" w:sz="0" w:space="0" w:color="auto"/>
                        <w:bottom w:val="none" w:sz="0" w:space="0" w:color="auto"/>
                        <w:right w:val="none" w:sz="0" w:space="0" w:color="auto"/>
                      </w:divBdr>
                      <w:divsChild>
                        <w:div w:id="1249927759">
                          <w:marLeft w:val="0"/>
                          <w:marRight w:val="0"/>
                          <w:marTop w:val="0"/>
                          <w:marBottom w:val="0"/>
                          <w:divBdr>
                            <w:top w:val="none" w:sz="0" w:space="0" w:color="auto"/>
                            <w:left w:val="none" w:sz="0" w:space="0" w:color="auto"/>
                            <w:bottom w:val="none" w:sz="0" w:space="0" w:color="auto"/>
                            <w:right w:val="none" w:sz="0" w:space="0" w:color="auto"/>
                          </w:divBdr>
                        </w:div>
                      </w:divsChild>
                    </w:div>
                    <w:div w:id="1782450037">
                      <w:marLeft w:val="0"/>
                      <w:marRight w:val="0"/>
                      <w:marTop w:val="0"/>
                      <w:marBottom w:val="0"/>
                      <w:divBdr>
                        <w:top w:val="none" w:sz="0" w:space="0" w:color="auto"/>
                        <w:left w:val="none" w:sz="0" w:space="0" w:color="auto"/>
                        <w:bottom w:val="none" w:sz="0" w:space="0" w:color="auto"/>
                        <w:right w:val="none" w:sz="0" w:space="0" w:color="auto"/>
                      </w:divBdr>
                      <w:divsChild>
                        <w:div w:id="224924449">
                          <w:marLeft w:val="0"/>
                          <w:marRight w:val="0"/>
                          <w:marTop w:val="0"/>
                          <w:marBottom w:val="0"/>
                          <w:divBdr>
                            <w:top w:val="none" w:sz="0" w:space="0" w:color="auto"/>
                            <w:left w:val="none" w:sz="0" w:space="0" w:color="auto"/>
                            <w:bottom w:val="none" w:sz="0" w:space="0" w:color="auto"/>
                            <w:right w:val="none" w:sz="0" w:space="0" w:color="auto"/>
                          </w:divBdr>
                        </w:div>
                      </w:divsChild>
                    </w:div>
                    <w:div w:id="1254363791">
                      <w:marLeft w:val="0"/>
                      <w:marRight w:val="0"/>
                      <w:marTop w:val="0"/>
                      <w:marBottom w:val="0"/>
                      <w:divBdr>
                        <w:top w:val="none" w:sz="0" w:space="0" w:color="auto"/>
                        <w:left w:val="none" w:sz="0" w:space="0" w:color="auto"/>
                        <w:bottom w:val="none" w:sz="0" w:space="0" w:color="auto"/>
                        <w:right w:val="none" w:sz="0" w:space="0" w:color="auto"/>
                      </w:divBdr>
                      <w:divsChild>
                        <w:div w:id="5234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6958">
          <w:marLeft w:val="0"/>
          <w:marRight w:val="0"/>
          <w:marTop w:val="0"/>
          <w:marBottom w:val="0"/>
          <w:divBdr>
            <w:top w:val="none" w:sz="0" w:space="0" w:color="auto"/>
            <w:left w:val="none" w:sz="0" w:space="0" w:color="auto"/>
            <w:bottom w:val="none" w:sz="0" w:space="0" w:color="auto"/>
            <w:right w:val="none" w:sz="0" w:space="0" w:color="auto"/>
          </w:divBdr>
          <w:divsChild>
            <w:div w:id="2088647276">
              <w:marLeft w:val="0"/>
              <w:marRight w:val="0"/>
              <w:marTop w:val="0"/>
              <w:marBottom w:val="0"/>
              <w:divBdr>
                <w:top w:val="none" w:sz="0" w:space="0" w:color="auto"/>
                <w:left w:val="none" w:sz="0" w:space="0" w:color="auto"/>
                <w:bottom w:val="none" w:sz="0" w:space="0" w:color="auto"/>
                <w:right w:val="none" w:sz="0" w:space="0" w:color="auto"/>
              </w:divBdr>
              <w:divsChild>
                <w:div w:id="1828476800">
                  <w:marLeft w:val="0"/>
                  <w:marRight w:val="0"/>
                  <w:marTop w:val="0"/>
                  <w:marBottom w:val="0"/>
                  <w:divBdr>
                    <w:top w:val="none" w:sz="0" w:space="0" w:color="auto"/>
                    <w:left w:val="none" w:sz="0" w:space="0" w:color="auto"/>
                    <w:bottom w:val="none" w:sz="0" w:space="0" w:color="auto"/>
                    <w:right w:val="none" w:sz="0" w:space="0" w:color="auto"/>
                  </w:divBdr>
                  <w:divsChild>
                    <w:div w:id="1838299071">
                      <w:marLeft w:val="0"/>
                      <w:marRight w:val="0"/>
                      <w:marTop w:val="0"/>
                      <w:marBottom w:val="0"/>
                      <w:divBdr>
                        <w:top w:val="none" w:sz="0" w:space="0" w:color="auto"/>
                        <w:left w:val="none" w:sz="0" w:space="0" w:color="auto"/>
                        <w:bottom w:val="none" w:sz="0" w:space="0" w:color="auto"/>
                        <w:right w:val="none" w:sz="0" w:space="0" w:color="auto"/>
                      </w:divBdr>
                      <w:divsChild>
                        <w:div w:id="1044676303">
                          <w:marLeft w:val="0"/>
                          <w:marRight w:val="0"/>
                          <w:marTop w:val="0"/>
                          <w:marBottom w:val="0"/>
                          <w:divBdr>
                            <w:top w:val="none" w:sz="0" w:space="0" w:color="auto"/>
                            <w:left w:val="none" w:sz="0" w:space="0" w:color="auto"/>
                            <w:bottom w:val="none" w:sz="0" w:space="0" w:color="auto"/>
                            <w:right w:val="none" w:sz="0" w:space="0" w:color="auto"/>
                          </w:divBdr>
                        </w:div>
                      </w:divsChild>
                    </w:div>
                    <w:div w:id="1866017100">
                      <w:marLeft w:val="0"/>
                      <w:marRight w:val="0"/>
                      <w:marTop w:val="0"/>
                      <w:marBottom w:val="0"/>
                      <w:divBdr>
                        <w:top w:val="none" w:sz="0" w:space="0" w:color="auto"/>
                        <w:left w:val="none" w:sz="0" w:space="0" w:color="auto"/>
                        <w:bottom w:val="none" w:sz="0" w:space="0" w:color="auto"/>
                        <w:right w:val="none" w:sz="0" w:space="0" w:color="auto"/>
                      </w:divBdr>
                      <w:divsChild>
                        <w:div w:id="1162545829">
                          <w:marLeft w:val="0"/>
                          <w:marRight w:val="0"/>
                          <w:marTop w:val="0"/>
                          <w:marBottom w:val="0"/>
                          <w:divBdr>
                            <w:top w:val="none" w:sz="0" w:space="0" w:color="auto"/>
                            <w:left w:val="none" w:sz="0" w:space="0" w:color="auto"/>
                            <w:bottom w:val="none" w:sz="0" w:space="0" w:color="auto"/>
                            <w:right w:val="none" w:sz="0" w:space="0" w:color="auto"/>
                          </w:divBdr>
                        </w:div>
                      </w:divsChild>
                    </w:div>
                    <w:div w:id="1828474084">
                      <w:marLeft w:val="0"/>
                      <w:marRight w:val="0"/>
                      <w:marTop w:val="0"/>
                      <w:marBottom w:val="0"/>
                      <w:divBdr>
                        <w:top w:val="none" w:sz="0" w:space="0" w:color="auto"/>
                        <w:left w:val="none" w:sz="0" w:space="0" w:color="auto"/>
                        <w:bottom w:val="none" w:sz="0" w:space="0" w:color="auto"/>
                        <w:right w:val="none" w:sz="0" w:space="0" w:color="auto"/>
                      </w:divBdr>
                      <w:divsChild>
                        <w:div w:id="1468469349">
                          <w:marLeft w:val="0"/>
                          <w:marRight w:val="0"/>
                          <w:marTop w:val="0"/>
                          <w:marBottom w:val="0"/>
                          <w:divBdr>
                            <w:top w:val="none" w:sz="0" w:space="0" w:color="auto"/>
                            <w:left w:val="none" w:sz="0" w:space="0" w:color="auto"/>
                            <w:bottom w:val="none" w:sz="0" w:space="0" w:color="auto"/>
                            <w:right w:val="none" w:sz="0" w:space="0" w:color="auto"/>
                          </w:divBdr>
                        </w:div>
                      </w:divsChild>
                    </w:div>
                    <w:div w:id="235895581">
                      <w:marLeft w:val="0"/>
                      <w:marRight w:val="0"/>
                      <w:marTop w:val="0"/>
                      <w:marBottom w:val="0"/>
                      <w:divBdr>
                        <w:top w:val="none" w:sz="0" w:space="0" w:color="auto"/>
                        <w:left w:val="none" w:sz="0" w:space="0" w:color="auto"/>
                        <w:bottom w:val="none" w:sz="0" w:space="0" w:color="auto"/>
                        <w:right w:val="none" w:sz="0" w:space="0" w:color="auto"/>
                      </w:divBdr>
                      <w:divsChild>
                        <w:div w:id="1833136056">
                          <w:marLeft w:val="0"/>
                          <w:marRight w:val="0"/>
                          <w:marTop w:val="0"/>
                          <w:marBottom w:val="0"/>
                          <w:divBdr>
                            <w:top w:val="none" w:sz="0" w:space="0" w:color="auto"/>
                            <w:left w:val="none" w:sz="0" w:space="0" w:color="auto"/>
                            <w:bottom w:val="none" w:sz="0" w:space="0" w:color="auto"/>
                            <w:right w:val="none" w:sz="0" w:space="0" w:color="auto"/>
                          </w:divBdr>
                        </w:div>
                      </w:divsChild>
                    </w:div>
                    <w:div w:id="2062553486">
                      <w:marLeft w:val="0"/>
                      <w:marRight w:val="0"/>
                      <w:marTop w:val="0"/>
                      <w:marBottom w:val="0"/>
                      <w:divBdr>
                        <w:top w:val="none" w:sz="0" w:space="0" w:color="auto"/>
                        <w:left w:val="none" w:sz="0" w:space="0" w:color="auto"/>
                        <w:bottom w:val="none" w:sz="0" w:space="0" w:color="auto"/>
                        <w:right w:val="none" w:sz="0" w:space="0" w:color="auto"/>
                      </w:divBdr>
                      <w:divsChild>
                        <w:div w:id="1083071387">
                          <w:marLeft w:val="0"/>
                          <w:marRight w:val="0"/>
                          <w:marTop w:val="0"/>
                          <w:marBottom w:val="0"/>
                          <w:divBdr>
                            <w:top w:val="none" w:sz="0" w:space="0" w:color="auto"/>
                            <w:left w:val="none" w:sz="0" w:space="0" w:color="auto"/>
                            <w:bottom w:val="none" w:sz="0" w:space="0" w:color="auto"/>
                            <w:right w:val="none" w:sz="0" w:space="0" w:color="auto"/>
                          </w:divBdr>
                        </w:div>
                      </w:divsChild>
                    </w:div>
                    <w:div w:id="1208293651">
                      <w:marLeft w:val="0"/>
                      <w:marRight w:val="0"/>
                      <w:marTop w:val="0"/>
                      <w:marBottom w:val="0"/>
                      <w:divBdr>
                        <w:top w:val="none" w:sz="0" w:space="0" w:color="auto"/>
                        <w:left w:val="none" w:sz="0" w:space="0" w:color="auto"/>
                        <w:bottom w:val="none" w:sz="0" w:space="0" w:color="auto"/>
                        <w:right w:val="none" w:sz="0" w:space="0" w:color="auto"/>
                      </w:divBdr>
                      <w:divsChild>
                        <w:div w:id="20533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857339">
          <w:marLeft w:val="0"/>
          <w:marRight w:val="0"/>
          <w:marTop w:val="0"/>
          <w:marBottom w:val="0"/>
          <w:divBdr>
            <w:top w:val="none" w:sz="0" w:space="0" w:color="auto"/>
            <w:left w:val="none" w:sz="0" w:space="0" w:color="auto"/>
            <w:bottom w:val="none" w:sz="0" w:space="0" w:color="auto"/>
            <w:right w:val="none" w:sz="0" w:space="0" w:color="auto"/>
          </w:divBdr>
          <w:divsChild>
            <w:div w:id="925505583">
              <w:marLeft w:val="0"/>
              <w:marRight w:val="0"/>
              <w:marTop w:val="0"/>
              <w:marBottom w:val="0"/>
              <w:divBdr>
                <w:top w:val="none" w:sz="0" w:space="0" w:color="auto"/>
                <w:left w:val="none" w:sz="0" w:space="0" w:color="auto"/>
                <w:bottom w:val="none" w:sz="0" w:space="0" w:color="auto"/>
                <w:right w:val="none" w:sz="0" w:space="0" w:color="auto"/>
              </w:divBdr>
              <w:divsChild>
                <w:div w:id="2107994068">
                  <w:marLeft w:val="0"/>
                  <w:marRight w:val="0"/>
                  <w:marTop w:val="0"/>
                  <w:marBottom w:val="0"/>
                  <w:divBdr>
                    <w:top w:val="none" w:sz="0" w:space="0" w:color="auto"/>
                    <w:left w:val="none" w:sz="0" w:space="0" w:color="auto"/>
                    <w:bottom w:val="none" w:sz="0" w:space="0" w:color="auto"/>
                    <w:right w:val="none" w:sz="0" w:space="0" w:color="auto"/>
                  </w:divBdr>
                  <w:divsChild>
                    <w:div w:id="49503554">
                      <w:marLeft w:val="0"/>
                      <w:marRight w:val="0"/>
                      <w:marTop w:val="0"/>
                      <w:marBottom w:val="0"/>
                      <w:divBdr>
                        <w:top w:val="none" w:sz="0" w:space="0" w:color="auto"/>
                        <w:left w:val="none" w:sz="0" w:space="0" w:color="auto"/>
                        <w:bottom w:val="none" w:sz="0" w:space="0" w:color="auto"/>
                        <w:right w:val="none" w:sz="0" w:space="0" w:color="auto"/>
                      </w:divBdr>
                      <w:divsChild>
                        <w:div w:id="1055352612">
                          <w:marLeft w:val="0"/>
                          <w:marRight w:val="0"/>
                          <w:marTop w:val="0"/>
                          <w:marBottom w:val="0"/>
                          <w:divBdr>
                            <w:top w:val="none" w:sz="0" w:space="0" w:color="auto"/>
                            <w:left w:val="none" w:sz="0" w:space="0" w:color="auto"/>
                            <w:bottom w:val="none" w:sz="0" w:space="0" w:color="auto"/>
                            <w:right w:val="none" w:sz="0" w:space="0" w:color="auto"/>
                          </w:divBdr>
                        </w:div>
                      </w:divsChild>
                    </w:div>
                    <w:div w:id="68967555">
                      <w:marLeft w:val="0"/>
                      <w:marRight w:val="0"/>
                      <w:marTop w:val="0"/>
                      <w:marBottom w:val="0"/>
                      <w:divBdr>
                        <w:top w:val="none" w:sz="0" w:space="0" w:color="auto"/>
                        <w:left w:val="none" w:sz="0" w:space="0" w:color="auto"/>
                        <w:bottom w:val="none" w:sz="0" w:space="0" w:color="auto"/>
                        <w:right w:val="none" w:sz="0" w:space="0" w:color="auto"/>
                      </w:divBdr>
                      <w:divsChild>
                        <w:div w:id="1624650982">
                          <w:marLeft w:val="0"/>
                          <w:marRight w:val="0"/>
                          <w:marTop w:val="0"/>
                          <w:marBottom w:val="0"/>
                          <w:divBdr>
                            <w:top w:val="none" w:sz="0" w:space="0" w:color="auto"/>
                            <w:left w:val="none" w:sz="0" w:space="0" w:color="auto"/>
                            <w:bottom w:val="none" w:sz="0" w:space="0" w:color="auto"/>
                            <w:right w:val="none" w:sz="0" w:space="0" w:color="auto"/>
                          </w:divBdr>
                        </w:div>
                      </w:divsChild>
                    </w:div>
                    <w:div w:id="1754158650">
                      <w:marLeft w:val="0"/>
                      <w:marRight w:val="0"/>
                      <w:marTop w:val="0"/>
                      <w:marBottom w:val="0"/>
                      <w:divBdr>
                        <w:top w:val="none" w:sz="0" w:space="0" w:color="auto"/>
                        <w:left w:val="none" w:sz="0" w:space="0" w:color="auto"/>
                        <w:bottom w:val="none" w:sz="0" w:space="0" w:color="auto"/>
                        <w:right w:val="none" w:sz="0" w:space="0" w:color="auto"/>
                      </w:divBdr>
                      <w:divsChild>
                        <w:div w:id="517308324">
                          <w:marLeft w:val="0"/>
                          <w:marRight w:val="0"/>
                          <w:marTop w:val="0"/>
                          <w:marBottom w:val="0"/>
                          <w:divBdr>
                            <w:top w:val="none" w:sz="0" w:space="0" w:color="auto"/>
                            <w:left w:val="none" w:sz="0" w:space="0" w:color="auto"/>
                            <w:bottom w:val="none" w:sz="0" w:space="0" w:color="auto"/>
                            <w:right w:val="none" w:sz="0" w:space="0" w:color="auto"/>
                          </w:divBdr>
                        </w:div>
                      </w:divsChild>
                    </w:div>
                    <w:div w:id="1901741990">
                      <w:marLeft w:val="0"/>
                      <w:marRight w:val="0"/>
                      <w:marTop w:val="0"/>
                      <w:marBottom w:val="0"/>
                      <w:divBdr>
                        <w:top w:val="none" w:sz="0" w:space="0" w:color="auto"/>
                        <w:left w:val="none" w:sz="0" w:space="0" w:color="auto"/>
                        <w:bottom w:val="none" w:sz="0" w:space="0" w:color="auto"/>
                        <w:right w:val="none" w:sz="0" w:space="0" w:color="auto"/>
                      </w:divBdr>
                      <w:divsChild>
                        <w:div w:id="433785880">
                          <w:marLeft w:val="0"/>
                          <w:marRight w:val="0"/>
                          <w:marTop w:val="0"/>
                          <w:marBottom w:val="0"/>
                          <w:divBdr>
                            <w:top w:val="none" w:sz="0" w:space="0" w:color="auto"/>
                            <w:left w:val="none" w:sz="0" w:space="0" w:color="auto"/>
                            <w:bottom w:val="none" w:sz="0" w:space="0" w:color="auto"/>
                            <w:right w:val="none" w:sz="0" w:space="0" w:color="auto"/>
                          </w:divBdr>
                        </w:div>
                      </w:divsChild>
                    </w:div>
                    <w:div w:id="220867700">
                      <w:marLeft w:val="0"/>
                      <w:marRight w:val="0"/>
                      <w:marTop w:val="0"/>
                      <w:marBottom w:val="0"/>
                      <w:divBdr>
                        <w:top w:val="none" w:sz="0" w:space="0" w:color="auto"/>
                        <w:left w:val="none" w:sz="0" w:space="0" w:color="auto"/>
                        <w:bottom w:val="none" w:sz="0" w:space="0" w:color="auto"/>
                        <w:right w:val="none" w:sz="0" w:space="0" w:color="auto"/>
                      </w:divBdr>
                      <w:divsChild>
                        <w:div w:id="1497649275">
                          <w:marLeft w:val="0"/>
                          <w:marRight w:val="0"/>
                          <w:marTop w:val="0"/>
                          <w:marBottom w:val="0"/>
                          <w:divBdr>
                            <w:top w:val="none" w:sz="0" w:space="0" w:color="auto"/>
                            <w:left w:val="none" w:sz="0" w:space="0" w:color="auto"/>
                            <w:bottom w:val="none" w:sz="0" w:space="0" w:color="auto"/>
                            <w:right w:val="none" w:sz="0" w:space="0" w:color="auto"/>
                          </w:divBdr>
                        </w:div>
                      </w:divsChild>
                    </w:div>
                    <w:div w:id="611398920">
                      <w:marLeft w:val="0"/>
                      <w:marRight w:val="0"/>
                      <w:marTop w:val="0"/>
                      <w:marBottom w:val="0"/>
                      <w:divBdr>
                        <w:top w:val="none" w:sz="0" w:space="0" w:color="auto"/>
                        <w:left w:val="none" w:sz="0" w:space="0" w:color="auto"/>
                        <w:bottom w:val="none" w:sz="0" w:space="0" w:color="auto"/>
                        <w:right w:val="none" w:sz="0" w:space="0" w:color="auto"/>
                      </w:divBdr>
                      <w:divsChild>
                        <w:div w:id="18880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232755">
          <w:marLeft w:val="0"/>
          <w:marRight w:val="0"/>
          <w:marTop w:val="0"/>
          <w:marBottom w:val="0"/>
          <w:divBdr>
            <w:top w:val="none" w:sz="0" w:space="0" w:color="auto"/>
            <w:left w:val="none" w:sz="0" w:space="0" w:color="auto"/>
            <w:bottom w:val="none" w:sz="0" w:space="0" w:color="auto"/>
            <w:right w:val="none" w:sz="0" w:space="0" w:color="auto"/>
          </w:divBdr>
          <w:divsChild>
            <w:div w:id="927423560">
              <w:marLeft w:val="0"/>
              <w:marRight w:val="0"/>
              <w:marTop w:val="0"/>
              <w:marBottom w:val="0"/>
              <w:divBdr>
                <w:top w:val="none" w:sz="0" w:space="0" w:color="auto"/>
                <w:left w:val="none" w:sz="0" w:space="0" w:color="auto"/>
                <w:bottom w:val="none" w:sz="0" w:space="0" w:color="auto"/>
                <w:right w:val="none" w:sz="0" w:space="0" w:color="auto"/>
              </w:divBdr>
              <w:divsChild>
                <w:div w:id="2071077088">
                  <w:marLeft w:val="0"/>
                  <w:marRight w:val="0"/>
                  <w:marTop w:val="0"/>
                  <w:marBottom w:val="0"/>
                  <w:divBdr>
                    <w:top w:val="none" w:sz="0" w:space="0" w:color="auto"/>
                    <w:left w:val="none" w:sz="0" w:space="0" w:color="auto"/>
                    <w:bottom w:val="none" w:sz="0" w:space="0" w:color="auto"/>
                    <w:right w:val="none" w:sz="0" w:space="0" w:color="auto"/>
                  </w:divBdr>
                  <w:divsChild>
                    <w:div w:id="2072384803">
                      <w:marLeft w:val="0"/>
                      <w:marRight w:val="0"/>
                      <w:marTop w:val="0"/>
                      <w:marBottom w:val="0"/>
                      <w:divBdr>
                        <w:top w:val="none" w:sz="0" w:space="0" w:color="auto"/>
                        <w:left w:val="none" w:sz="0" w:space="0" w:color="auto"/>
                        <w:bottom w:val="none" w:sz="0" w:space="0" w:color="auto"/>
                        <w:right w:val="none" w:sz="0" w:space="0" w:color="auto"/>
                      </w:divBdr>
                      <w:divsChild>
                        <w:div w:id="2137791927">
                          <w:marLeft w:val="0"/>
                          <w:marRight w:val="0"/>
                          <w:marTop w:val="0"/>
                          <w:marBottom w:val="0"/>
                          <w:divBdr>
                            <w:top w:val="none" w:sz="0" w:space="0" w:color="auto"/>
                            <w:left w:val="none" w:sz="0" w:space="0" w:color="auto"/>
                            <w:bottom w:val="none" w:sz="0" w:space="0" w:color="auto"/>
                            <w:right w:val="none" w:sz="0" w:space="0" w:color="auto"/>
                          </w:divBdr>
                        </w:div>
                      </w:divsChild>
                    </w:div>
                    <w:div w:id="2132550130">
                      <w:marLeft w:val="0"/>
                      <w:marRight w:val="0"/>
                      <w:marTop w:val="0"/>
                      <w:marBottom w:val="0"/>
                      <w:divBdr>
                        <w:top w:val="none" w:sz="0" w:space="0" w:color="auto"/>
                        <w:left w:val="none" w:sz="0" w:space="0" w:color="auto"/>
                        <w:bottom w:val="none" w:sz="0" w:space="0" w:color="auto"/>
                        <w:right w:val="none" w:sz="0" w:space="0" w:color="auto"/>
                      </w:divBdr>
                      <w:divsChild>
                        <w:div w:id="1942446093">
                          <w:marLeft w:val="0"/>
                          <w:marRight w:val="0"/>
                          <w:marTop w:val="0"/>
                          <w:marBottom w:val="0"/>
                          <w:divBdr>
                            <w:top w:val="none" w:sz="0" w:space="0" w:color="auto"/>
                            <w:left w:val="none" w:sz="0" w:space="0" w:color="auto"/>
                            <w:bottom w:val="none" w:sz="0" w:space="0" w:color="auto"/>
                            <w:right w:val="none" w:sz="0" w:space="0" w:color="auto"/>
                          </w:divBdr>
                        </w:div>
                      </w:divsChild>
                    </w:div>
                    <w:div w:id="849681900">
                      <w:marLeft w:val="0"/>
                      <w:marRight w:val="0"/>
                      <w:marTop w:val="0"/>
                      <w:marBottom w:val="0"/>
                      <w:divBdr>
                        <w:top w:val="none" w:sz="0" w:space="0" w:color="auto"/>
                        <w:left w:val="none" w:sz="0" w:space="0" w:color="auto"/>
                        <w:bottom w:val="none" w:sz="0" w:space="0" w:color="auto"/>
                        <w:right w:val="none" w:sz="0" w:space="0" w:color="auto"/>
                      </w:divBdr>
                      <w:divsChild>
                        <w:div w:id="1644893530">
                          <w:marLeft w:val="0"/>
                          <w:marRight w:val="0"/>
                          <w:marTop w:val="0"/>
                          <w:marBottom w:val="0"/>
                          <w:divBdr>
                            <w:top w:val="none" w:sz="0" w:space="0" w:color="auto"/>
                            <w:left w:val="none" w:sz="0" w:space="0" w:color="auto"/>
                            <w:bottom w:val="none" w:sz="0" w:space="0" w:color="auto"/>
                            <w:right w:val="none" w:sz="0" w:space="0" w:color="auto"/>
                          </w:divBdr>
                        </w:div>
                      </w:divsChild>
                    </w:div>
                    <w:div w:id="1353917261">
                      <w:marLeft w:val="0"/>
                      <w:marRight w:val="0"/>
                      <w:marTop w:val="0"/>
                      <w:marBottom w:val="0"/>
                      <w:divBdr>
                        <w:top w:val="none" w:sz="0" w:space="0" w:color="auto"/>
                        <w:left w:val="none" w:sz="0" w:space="0" w:color="auto"/>
                        <w:bottom w:val="none" w:sz="0" w:space="0" w:color="auto"/>
                        <w:right w:val="none" w:sz="0" w:space="0" w:color="auto"/>
                      </w:divBdr>
                      <w:divsChild>
                        <w:div w:id="1840190080">
                          <w:marLeft w:val="0"/>
                          <w:marRight w:val="0"/>
                          <w:marTop w:val="0"/>
                          <w:marBottom w:val="0"/>
                          <w:divBdr>
                            <w:top w:val="none" w:sz="0" w:space="0" w:color="auto"/>
                            <w:left w:val="none" w:sz="0" w:space="0" w:color="auto"/>
                            <w:bottom w:val="none" w:sz="0" w:space="0" w:color="auto"/>
                            <w:right w:val="none" w:sz="0" w:space="0" w:color="auto"/>
                          </w:divBdr>
                        </w:div>
                      </w:divsChild>
                    </w:div>
                    <w:div w:id="1120881915">
                      <w:marLeft w:val="0"/>
                      <w:marRight w:val="0"/>
                      <w:marTop w:val="0"/>
                      <w:marBottom w:val="0"/>
                      <w:divBdr>
                        <w:top w:val="none" w:sz="0" w:space="0" w:color="auto"/>
                        <w:left w:val="none" w:sz="0" w:space="0" w:color="auto"/>
                        <w:bottom w:val="none" w:sz="0" w:space="0" w:color="auto"/>
                        <w:right w:val="none" w:sz="0" w:space="0" w:color="auto"/>
                      </w:divBdr>
                      <w:divsChild>
                        <w:div w:id="1328098989">
                          <w:marLeft w:val="0"/>
                          <w:marRight w:val="0"/>
                          <w:marTop w:val="0"/>
                          <w:marBottom w:val="0"/>
                          <w:divBdr>
                            <w:top w:val="none" w:sz="0" w:space="0" w:color="auto"/>
                            <w:left w:val="none" w:sz="0" w:space="0" w:color="auto"/>
                            <w:bottom w:val="none" w:sz="0" w:space="0" w:color="auto"/>
                            <w:right w:val="none" w:sz="0" w:space="0" w:color="auto"/>
                          </w:divBdr>
                        </w:div>
                      </w:divsChild>
                    </w:div>
                    <w:div w:id="78986034">
                      <w:marLeft w:val="0"/>
                      <w:marRight w:val="0"/>
                      <w:marTop w:val="0"/>
                      <w:marBottom w:val="0"/>
                      <w:divBdr>
                        <w:top w:val="none" w:sz="0" w:space="0" w:color="auto"/>
                        <w:left w:val="none" w:sz="0" w:space="0" w:color="auto"/>
                        <w:bottom w:val="none" w:sz="0" w:space="0" w:color="auto"/>
                        <w:right w:val="none" w:sz="0" w:space="0" w:color="auto"/>
                      </w:divBdr>
                      <w:divsChild>
                        <w:div w:id="14159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12879">
          <w:marLeft w:val="0"/>
          <w:marRight w:val="0"/>
          <w:marTop w:val="0"/>
          <w:marBottom w:val="0"/>
          <w:divBdr>
            <w:top w:val="none" w:sz="0" w:space="0" w:color="auto"/>
            <w:left w:val="none" w:sz="0" w:space="0" w:color="auto"/>
            <w:bottom w:val="none" w:sz="0" w:space="0" w:color="auto"/>
            <w:right w:val="none" w:sz="0" w:space="0" w:color="auto"/>
          </w:divBdr>
          <w:divsChild>
            <w:div w:id="1463768112">
              <w:marLeft w:val="0"/>
              <w:marRight w:val="0"/>
              <w:marTop w:val="0"/>
              <w:marBottom w:val="0"/>
              <w:divBdr>
                <w:top w:val="none" w:sz="0" w:space="0" w:color="auto"/>
                <w:left w:val="none" w:sz="0" w:space="0" w:color="auto"/>
                <w:bottom w:val="none" w:sz="0" w:space="0" w:color="auto"/>
                <w:right w:val="none" w:sz="0" w:space="0" w:color="auto"/>
              </w:divBdr>
              <w:divsChild>
                <w:div w:id="1946647309">
                  <w:marLeft w:val="0"/>
                  <w:marRight w:val="0"/>
                  <w:marTop w:val="0"/>
                  <w:marBottom w:val="0"/>
                  <w:divBdr>
                    <w:top w:val="none" w:sz="0" w:space="0" w:color="auto"/>
                    <w:left w:val="none" w:sz="0" w:space="0" w:color="auto"/>
                    <w:bottom w:val="none" w:sz="0" w:space="0" w:color="auto"/>
                    <w:right w:val="none" w:sz="0" w:space="0" w:color="auto"/>
                  </w:divBdr>
                  <w:divsChild>
                    <w:div w:id="1366444053">
                      <w:marLeft w:val="0"/>
                      <w:marRight w:val="0"/>
                      <w:marTop w:val="0"/>
                      <w:marBottom w:val="0"/>
                      <w:divBdr>
                        <w:top w:val="none" w:sz="0" w:space="0" w:color="auto"/>
                        <w:left w:val="none" w:sz="0" w:space="0" w:color="auto"/>
                        <w:bottom w:val="none" w:sz="0" w:space="0" w:color="auto"/>
                        <w:right w:val="none" w:sz="0" w:space="0" w:color="auto"/>
                      </w:divBdr>
                      <w:divsChild>
                        <w:div w:id="1560628768">
                          <w:marLeft w:val="0"/>
                          <w:marRight w:val="0"/>
                          <w:marTop w:val="0"/>
                          <w:marBottom w:val="0"/>
                          <w:divBdr>
                            <w:top w:val="none" w:sz="0" w:space="0" w:color="auto"/>
                            <w:left w:val="none" w:sz="0" w:space="0" w:color="auto"/>
                            <w:bottom w:val="none" w:sz="0" w:space="0" w:color="auto"/>
                            <w:right w:val="none" w:sz="0" w:space="0" w:color="auto"/>
                          </w:divBdr>
                        </w:div>
                      </w:divsChild>
                    </w:div>
                    <w:div w:id="181676860">
                      <w:marLeft w:val="0"/>
                      <w:marRight w:val="0"/>
                      <w:marTop w:val="0"/>
                      <w:marBottom w:val="0"/>
                      <w:divBdr>
                        <w:top w:val="none" w:sz="0" w:space="0" w:color="auto"/>
                        <w:left w:val="none" w:sz="0" w:space="0" w:color="auto"/>
                        <w:bottom w:val="none" w:sz="0" w:space="0" w:color="auto"/>
                        <w:right w:val="none" w:sz="0" w:space="0" w:color="auto"/>
                      </w:divBdr>
                      <w:divsChild>
                        <w:div w:id="2047944727">
                          <w:marLeft w:val="0"/>
                          <w:marRight w:val="0"/>
                          <w:marTop w:val="0"/>
                          <w:marBottom w:val="0"/>
                          <w:divBdr>
                            <w:top w:val="none" w:sz="0" w:space="0" w:color="auto"/>
                            <w:left w:val="none" w:sz="0" w:space="0" w:color="auto"/>
                            <w:bottom w:val="none" w:sz="0" w:space="0" w:color="auto"/>
                            <w:right w:val="none" w:sz="0" w:space="0" w:color="auto"/>
                          </w:divBdr>
                        </w:div>
                      </w:divsChild>
                    </w:div>
                    <w:div w:id="1804034819">
                      <w:marLeft w:val="0"/>
                      <w:marRight w:val="0"/>
                      <w:marTop w:val="0"/>
                      <w:marBottom w:val="0"/>
                      <w:divBdr>
                        <w:top w:val="none" w:sz="0" w:space="0" w:color="auto"/>
                        <w:left w:val="none" w:sz="0" w:space="0" w:color="auto"/>
                        <w:bottom w:val="none" w:sz="0" w:space="0" w:color="auto"/>
                        <w:right w:val="none" w:sz="0" w:space="0" w:color="auto"/>
                      </w:divBdr>
                      <w:divsChild>
                        <w:div w:id="940800635">
                          <w:marLeft w:val="0"/>
                          <w:marRight w:val="0"/>
                          <w:marTop w:val="0"/>
                          <w:marBottom w:val="0"/>
                          <w:divBdr>
                            <w:top w:val="none" w:sz="0" w:space="0" w:color="auto"/>
                            <w:left w:val="none" w:sz="0" w:space="0" w:color="auto"/>
                            <w:bottom w:val="none" w:sz="0" w:space="0" w:color="auto"/>
                            <w:right w:val="none" w:sz="0" w:space="0" w:color="auto"/>
                          </w:divBdr>
                        </w:div>
                      </w:divsChild>
                    </w:div>
                    <w:div w:id="988676423">
                      <w:marLeft w:val="0"/>
                      <w:marRight w:val="0"/>
                      <w:marTop w:val="0"/>
                      <w:marBottom w:val="0"/>
                      <w:divBdr>
                        <w:top w:val="none" w:sz="0" w:space="0" w:color="auto"/>
                        <w:left w:val="none" w:sz="0" w:space="0" w:color="auto"/>
                        <w:bottom w:val="none" w:sz="0" w:space="0" w:color="auto"/>
                        <w:right w:val="none" w:sz="0" w:space="0" w:color="auto"/>
                      </w:divBdr>
                      <w:divsChild>
                        <w:div w:id="149446417">
                          <w:marLeft w:val="0"/>
                          <w:marRight w:val="0"/>
                          <w:marTop w:val="0"/>
                          <w:marBottom w:val="0"/>
                          <w:divBdr>
                            <w:top w:val="none" w:sz="0" w:space="0" w:color="auto"/>
                            <w:left w:val="none" w:sz="0" w:space="0" w:color="auto"/>
                            <w:bottom w:val="none" w:sz="0" w:space="0" w:color="auto"/>
                            <w:right w:val="none" w:sz="0" w:space="0" w:color="auto"/>
                          </w:divBdr>
                        </w:div>
                      </w:divsChild>
                    </w:div>
                    <w:div w:id="307975163">
                      <w:marLeft w:val="0"/>
                      <w:marRight w:val="0"/>
                      <w:marTop w:val="0"/>
                      <w:marBottom w:val="0"/>
                      <w:divBdr>
                        <w:top w:val="none" w:sz="0" w:space="0" w:color="auto"/>
                        <w:left w:val="none" w:sz="0" w:space="0" w:color="auto"/>
                        <w:bottom w:val="none" w:sz="0" w:space="0" w:color="auto"/>
                        <w:right w:val="none" w:sz="0" w:space="0" w:color="auto"/>
                      </w:divBdr>
                      <w:divsChild>
                        <w:div w:id="388500444">
                          <w:marLeft w:val="0"/>
                          <w:marRight w:val="0"/>
                          <w:marTop w:val="0"/>
                          <w:marBottom w:val="0"/>
                          <w:divBdr>
                            <w:top w:val="none" w:sz="0" w:space="0" w:color="auto"/>
                            <w:left w:val="none" w:sz="0" w:space="0" w:color="auto"/>
                            <w:bottom w:val="none" w:sz="0" w:space="0" w:color="auto"/>
                            <w:right w:val="none" w:sz="0" w:space="0" w:color="auto"/>
                          </w:divBdr>
                        </w:div>
                      </w:divsChild>
                    </w:div>
                    <w:div w:id="183448115">
                      <w:marLeft w:val="0"/>
                      <w:marRight w:val="0"/>
                      <w:marTop w:val="0"/>
                      <w:marBottom w:val="0"/>
                      <w:divBdr>
                        <w:top w:val="none" w:sz="0" w:space="0" w:color="auto"/>
                        <w:left w:val="none" w:sz="0" w:space="0" w:color="auto"/>
                        <w:bottom w:val="none" w:sz="0" w:space="0" w:color="auto"/>
                        <w:right w:val="none" w:sz="0" w:space="0" w:color="auto"/>
                      </w:divBdr>
                      <w:divsChild>
                        <w:div w:id="17545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602951">
          <w:marLeft w:val="0"/>
          <w:marRight w:val="0"/>
          <w:marTop w:val="0"/>
          <w:marBottom w:val="0"/>
          <w:divBdr>
            <w:top w:val="none" w:sz="0" w:space="0" w:color="auto"/>
            <w:left w:val="none" w:sz="0" w:space="0" w:color="auto"/>
            <w:bottom w:val="none" w:sz="0" w:space="0" w:color="auto"/>
            <w:right w:val="none" w:sz="0" w:space="0" w:color="auto"/>
          </w:divBdr>
          <w:divsChild>
            <w:div w:id="248782622">
              <w:marLeft w:val="0"/>
              <w:marRight w:val="0"/>
              <w:marTop w:val="0"/>
              <w:marBottom w:val="0"/>
              <w:divBdr>
                <w:top w:val="none" w:sz="0" w:space="0" w:color="auto"/>
                <w:left w:val="none" w:sz="0" w:space="0" w:color="auto"/>
                <w:bottom w:val="none" w:sz="0" w:space="0" w:color="auto"/>
                <w:right w:val="none" w:sz="0" w:space="0" w:color="auto"/>
              </w:divBdr>
              <w:divsChild>
                <w:div w:id="1136066660">
                  <w:marLeft w:val="0"/>
                  <w:marRight w:val="0"/>
                  <w:marTop w:val="0"/>
                  <w:marBottom w:val="0"/>
                  <w:divBdr>
                    <w:top w:val="none" w:sz="0" w:space="0" w:color="auto"/>
                    <w:left w:val="none" w:sz="0" w:space="0" w:color="auto"/>
                    <w:bottom w:val="none" w:sz="0" w:space="0" w:color="auto"/>
                    <w:right w:val="none" w:sz="0" w:space="0" w:color="auto"/>
                  </w:divBdr>
                  <w:divsChild>
                    <w:div w:id="1348171802">
                      <w:marLeft w:val="0"/>
                      <w:marRight w:val="0"/>
                      <w:marTop w:val="0"/>
                      <w:marBottom w:val="0"/>
                      <w:divBdr>
                        <w:top w:val="none" w:sz="0" w:space="0" w:color="auto"/>
                        <w:left w:val="none" w:sz="0" w:space="0" w:color="auto"/>
                        <w:bottom w:val="none" w:sz="0" w:space="0" w:color="auto"/>
                        <w:right w:val="none" w:sz="0" w:space="0" w:color="auto"/>
                      </w:divBdr>
                      <w:divsChild>
                        <w:div w:id="1734347699">
                          <w:marLeft w:val="0"/>
                          <w:marRight w:val="0"/>
                          <w:marTop w:val="0"/>
                          <w:marBottom w:val="0"/>
                          <w:divBdr>
                            <w:top w:val="none" w:sz="0" w:space="0" w:color="auto"/>
                            <w:left w:val="none" w:sz="0" w:space="0" w:color="auto"/>
                            <w:bottom w:val="none" w:sz="0" w:space="0" w:color="auto"/>
                            <w:right w:val="none" w:sz="0" w:space="0" w:color="auto"/>
                          </w:divBdr>
                        </w:div>
                      </w:divsChild>
                    </w:div>
                    <w:div w:id="1406806600">
                      <w:marLeft w:val="0"/>
                      <w:marRight w:val="0"/>
                      <w:marTop w:val="0"/>
                      <w:marBottom w:val="0"/>
                      <w:divBdr>
                        <w:top w:val="none" w:sz="0" w:space="0" w:color="auto"/>
                        <w:left w:val="none" w:sz="0" w:space="0" w:color="auto"/>
                        <w:bottom w:val="none" w:sz="0" w:space="0" w:color="auto"/>
                        <w:right w:val="none" w:sz="0" w:space="0" w:color="auto"/>
                      </w:divBdr>
                      <w:divsChild>
                        <w:div w:id="792019328">
                          <w:marLeft w:val="0"/>
                          <w:marRight w:val="0"/>
                          <w:marTop w:val="0"/>
                          <w:marBottom w:val="0"/>
                          <w:divBdr>
                            <w:top w:val="none" w:sz="0" w:space="0" w:color="auto"/>
                            <w:left w:val="none" w:sz="0" w:space="0" w:color="auto"/>
                            <w:bottom w:val="none" w:sz="0" w:space="0" w:color="auto"/>
                            <w:right w:val="none" w:sz="0" w:space="0" w:color="auto"/>
                          </w:divBdr>
                        </w:div>
                      </w:divsChild>
                    </w:div>
                    <w:div w:id="1735271187">
                      <w:marLeft w:val="0"/>
                      <w:marRight w:val="0"/>
                      <w:marTop w:val="0"/>
                      <w:marBottom w:val="0"/>
                      <w:divBdr>
                        <w:top w:val="none" w:sz="0" w:space="0" w:color="auto"/>
                        <w:left w:val="none" w:sz="0" w:space="0" w:color="auto"/>
                        <w:bottom w:val="none" w:sz="0" w:space="0" w:color="auto"/>
                        <w:right w:val="none" w:sz="0" w:space="0" w:color="auto"/>
                      </w:divBdr>
                      <w:divsChild>
                        <w:div w:id="227571046">
                          <w:marLeft w:val="0"/>
                          <w:marRight w:val="0"/>
                          <w:marTop w:val="0"/>
                          <w:marBottom w:val="0"/>
                          <w:divBdr>
                            <w:top w:val="none" w:sz="0" w:space="0" w:color="auto"/>
                            <w:left w:val="none" w:sz="0" w:space="0" w:color="auto"/>
                            <w:bottom w:val="none" w:sz="0" w:space="0" w:color="auto"/>
                            <w:right w:val="none" w:sz="0" w:space="0" w:color="auto"/>
                          </w:divBdr>
                        </w:div>
                      </w:divsChild>
                    </w:div>
                    <w:div w:id="1880318943">
                      <w:marLeft w:val="0"/>
                      <w:marRight w:val="0"/>
                      <w:marTop w:val="0"/>
                      <w:marBottom w:val="0"/>
                      <w:divBdr>
                        <w:top w:val="none" w:sz="0" w:space="0" w:color="auto"/>
                        <w:left w:val="none" w:sz="0" w:space="0" w:color="auto"/>
                        <w:bottom w:val="none" w:sz="0" w:space="0" w:color="auto"/>
                        <w:right w:val="none" w:sz="0" w:space="0" w:color="auto"/>
                      </w:divBdr>
                      <w:divsChild>
                        <w:div w:id="581066475">
                          <w:marLeft w:val="0"/>
                          <w:marRight w:val="0"/>
                          <w:marTop w:val="0"/>
                          <w:marBottom w:val="0"/>
                          <w:divBdr>
                            <w:top w:val="none" w:sz="0" w:space="0" w:color="auto"/>
                            <w:left w:val="none" w:sz="0" w:space="0" w:color="auto"/>
                            <w:bottom w:val="none" w:sz="0" w:space="0" w:color="auto"/>
                            <w:right w:val="none" w:sz="0" w:space="0" w:color="auto"/>
                          </w:divBdr>
                        </w:div>
                      </w:divsChild>
                    </w:div>
                    <w:div w:id="1769427287">
                      <w:marLeft w:val="0"/>
                      <w:marRight w:val="0"/>
                      <w:marTop w:val="0"/>
                      <w:marBottom w:val="0"/>
                      <w:divBdr>
                        <w:top w:val="none" w:sz="0" w:space="0" w:color="auto"/>
                        <w:left w:val="none" w:sz="0" w:space="0" w:color="auto"/>
                        <w:bottom w:val="none" w:sz="0" w:space="0" w:color="auto"/>
                        <w:right w:val="none" w:sz="0" w:space="0" w:color="auto"/>
                      </w:divBdr>
                      <w:divsChild>
                        <w:div w:id="152843060">
                          <w:marLeft w:val="0"/>
                          <w:marRight w:val="0"/>
                          <w:marTop w:val="0"/>
                          <w:marBottom w:val="0"/>
                          <w:divBdr>
                            <w:top w:val="none" w:sz="0" w:space="0" w:color="auto"/>
                            <w:left w:val="none" w:sz="0" w:space="0" w:color="auto"/>
                            <w:bottom w:val="none" w:sz="0" w:space="0" w:color="auto"/>
                            <w:right w:val="none" w:sz="0" w:space="0" w:color="auto"/>
                          </w:divBdr>
                        </w:div>
                      </w:divsChild>
                    </w:div>
                    <w:div w:id="49118392">
                      <w:marLeft w:val="0"/>
                      <w:marRight w:val="0"/>
                      <w:marTop w:val="0"/>
                      <w:marBottom w:val="0"/>
                      <w:divBdr>
                        <w:top w:val="none" w:sz="0" w:space="0" w:color="auto"/>
                        <w:left w:val="none" w:sz="0" w:space="0" w:color="auto"/>
                        <w:bottom w:val="none" w:sz="0" w:space="0" w:color="auto"/>
                        <w:right w:val="none" w:sz="0" w:space="0" w:color="auto"/>
                      </w:divBdr>
                      <w:divsChild>
                        <w:div w:id="6479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114900">
      <w:bodyDiv w:val="1"/>
      <w:marLeft w:val="0"/>
      <w:marRight w:val="0"/>
      <w:marTop w:val="0"/>
      <w:marBottom w:val="0"/>
      <w:divBdr>
        <w:top w:val="none" w:sz="0" w:space="0" w:color="auto"/>
        <w:left w:val="none" w:sz="0" w:space="0" w:color="auto"/>
        <w:bottom w:val="none" w:sz="0" w:space="0" w:color="auto"/>
        <w:right w:val="none" w:sz="0" w:space="0" w:color="auto"/>
      </w:divBdr>
      <w:divsChild>
        <w:div w:id="1498349802">
          <w:marLeft w:val="0"/>
          <w:marRight w:val="0"/>
          <w:marTop w:val="0"/>
          <w:marBottom w:val="0"/>
          <w:divBdr>
            <w:top w:val="none" w:sz="0" w:space="0" w:color="auto"/>
            <w:left w:val="none" w:sz="0" w:space="0" w:color="auto"/>
            <w:bottom w:val="none" w:sz="0" w:space="0" w:color="auto"/>
            <w:right w:val="none" w:sz="0" w:space="0" w:color="auto"/>
          </w:divBdr>
          <w:divsChild>
            <w:div w:id="1644851424">
              <w:marLeft w:val="0"/>
              <w:marRight w:val="0"/>
              <w:marTop w:val="0"/>
              <w:marBottom w:val="0"/>
              <w:divBdr>
                <w:top w:val="none" w:sz="0" w:space="0" w:color="auto"/>
                <w:left w:val="none" w:sz="0" w:space="0" w:color="auto"/>
                <w:bottom w:val="none" w:sz="0" w:space="0" w:color="auto"/>
                <w:right w:val="none" w:sz="0" w:space="0" w:color="auto"/>
              </w:divBdr>
              <w:divsChild>
                <w:div w:id="50968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823852">
          <w:marLeft w:val="0"/>
          <w:marRight w:val="0"/>
          <w:marTop w:val="0"/>
          <w:marBottom w:val="0"/>
          <w:divBdr>
            <w:top w:val="none" w:sz="0" w:space="0" w:color="auto"/>
            <w:left w:val="none" w:sz="0" w:space="0" w:color="auto"/>
            <w:bottom w:val="none" w:sz="0" w:space="0" w:color="auto"/>
            <w:right w:val="none" w:sz="0" w:space="0" w:color="auto"/>
          </w:divBdr>
          <w:divsChild>
            <w:div w:id="153955401">
              <w:marLeft w:val="0"/>
              <w:marRight w:val="0"/>
              <w:marTop w:val="0"/>
              <w:marBottom w:val="0"/>
              <w:divBdr>
                <w:top w:val="none" w:sz="0" w:space="0" w:color="auto"/>
                <w:left w:val="none" w:sz="0" w:space="0" w:color="auto"/>
                <w:bottom w:val="none" w:sz="0" w:space="0" w:color="auto"/>
                <w:right w:val="none" w:sz="0" w:space="0" w:color="auto"/>
              </w:divBdr>
            </w:div>
          </w:divsChild>
        </w:div>
        <w:div w:id="788207508">
          <w:marLeft w:val="0"/>
          <w:marRight w:val="0"/>
          <w:marTop w:val="0"/>
          <w:marBottom w:val="0"/>
          <w:divBdr>
            <w:top w:val="none" w:sz="0" w:space="0" w:color="auto"/>
            <w:left w:val="none" w:sz="0" w:space="0" w:color="auto"/>
            <w:bottom w:val="none" w:sz="0" w:space="0" w:color="auto"/>
            <w:right w:val="none" w:sz="0" w:space="0" w:color="auto"/>
          </w:divBdr>
          <w:divsChild>
            <w:div w:id="1630092680">
              <w:marLeft w:val="0"/>
              <w:marRight w:val="0"/>
              <w:marTop w:val="0"/>
              <w:marBottom w:val="0"/>
              <w:divBdr>
                <w:top w:val="none" w:sz="0" w:space="0" w:color="auto"/>
                <w:left w:val="none" w:sz="0" w:space="0" w:color="auto"/>
                <w:bottom w:val="none" w:sz="0" w:space="0" w:color="auto"/>
                <w:right w:val="none" w:sz="0" w:space="0" w:color="auto"/>
              </w:divBdr>
            </w:div>
          </w:divsChild>
        </w:div>
        <w:div w:id="1148322130">
          <w:marLeft w:val="0"/>
          <w:marRight w:val="0"/>
          <w:marTop w:val="0"/>
          <w:marBottom w:val="0"/>
          <w:divBdr>
            <w:top w:val="none" w:sz="0" w:space="0" w:color="auto"/>
            <w:left w:val="none" w:sz="0" w:space="0" w:color="auto"/>
            <w:bottom w:val="none" w:sz="0" w:space="0" w:color="auto"/>
            <w:right w:val="none" w:sz="0" w:space="0" w:color="auto"/>
          </w:divBdr>
          <w:divsChild>
            <w:div w:id="537283427">
              <w:marLeft w:val="0"/>
              <w:marRight w:val="0"/>
              <w:marTop w:val="0"/>
              <w:marBottom w:val="0"/>
              <w:divBdr>
                <w:top w:val="none" w:sz="0" w:space="0" w:color="auto"/>
                <w:left w:val="none" w:sz="0" w:space="0" w:color="auto"/>
                <w:bottom w:val="none" w:sz="0" w:space="0" w:color="auto"/>
                <w:right w:val="none" w:sz="0" w:space="0" w:color="auto"/>
              </w:divBdr>
            </w:div>
          </w:divsChild>
        </w:div>
        <w:div w:id="1296133665">
          <w:marLeft w:val="0"/>
          <w:marRight w:val="0"/>
          <w:marTop w:val="0"/>
          <w:marBottom w:val="0"/>
          <w:divBdr>
            <w:top w:val="none" w:sz="0" w:space="0" w:color="auto"/>
            <w:left w:val="none" w:sz="0" w:space="0" w:color="auto"/>
            <w:bottom w:val="none" w:sz="0" w:space="0" w:color="auto"/>
            <w:right w:val="none" w:sz="0" w:space="0" w:color="auto"/>
          </w:divBdr>
          <w:divsChild>
            <w:div w:id="1094328638">
              <w:marLeft w:val="0"/>
              <w:marRight w:val="0"/>
              <w:marTop w:val="0"/>
              <w:marBottom w:val="0"/>
              <w:divBdr>
                <w:top w:val="none" w:sz="0" w:space="0" w:color="auto"/>
                <w:left w:val="none" w:sz="0" w:space="0" w:color="auto"/>
                <w:bottom w:val="none" w:sz="0" w:space="0" w:color="auto"/>
                <w:right w:val="none" w:sz="0" w:space="0" w:color="auto"/>
              </w:divBdr>
            </w:div>
          </w:divsChild>
        </w:div>
        <w:div w:id="663244413">
          <w:marLeft w:val="0"/>
          <w:marRight w:val="0"/>
          <w:marTop w:val="0"/>
          <w:marBottom w:val="0"/>
          <w:divBdr>
            <w:top w:val="none" w:sz="0" w:space="0" w:color="auto"/>
            <w:left w:val="none" w:sz="0" w:space="0" w:color="auto"/>
            <w:bottom w:val="none" w:sz="0" w:space="0" w:color="auto"/>
            <w:right w:val="none" w:sz="0" w:space="0" w:color="auto"/>
          </w:divBdr>
          <w:divsChild>
            <w:div w:id="575240425">
              <w:marLeft w:val="0"/>
              <w:marRight w:val="0"/>
              <w:marTop w:val="0"/>
              <w:marBottom w:val="0"/>
              <w:divBdr>
                <w:top w:val="none" w:sz="0" w:space="0" w:color="auto"/>
                <w:left w:val="none" w:sz="0" w:space="0" w:color="auto"/>
                <w:bottom w:val="none" w:sz="0" w:space="0" w:color="auto"/>
                <w:right w:val="none" w:sz="0" w:space="0" w:color="auto"/>
              </w:divBdr>
            </w:div>
          </w:divsChild>
        </w:div>
        <w:div w:id="336419500">
          <w:marLeft w:val="0"/>
          <w:marRight w:val="0"/>
          <w:marTop w:val="0"/>
          <w:marBottom w:val="0"/>
          <w:divBdr>
            <w:top w:val="none" w:sz="0" w:space="0" w:color="auto"/>
            <w:left w:val="none" w:sz="0" w:space="0" w:color="auto"/>
            <w:bottom w:val="none" w:sz="0" w:space="0" w:color="auto"/>
            <w:right w:val="none" w:sz="0" w:space="0" w:color="auto"/>
          </w:divBdr>
          <w:divsChild>
            <w:div w:id="537164779">
              <w:marLeft w:val="0"/>
              <w:marRight w:val="0"/>
              <w:marTop w:val="0"/>
              <w:marBottom w:val="0"/>
              <w:divBdr>
                <w:top w:val="none" w:sz="0" w:space="0" w:color="auto"/>
                <w:left w:val="none" w:sz="0" w:space="0" w:color="auto"/>
                <w:bottom w:val="none" w:sz="0" w:space="0" w:color="auto"/>
                <w:right w:val="none" w:sz="0" w:space="0" w:color="auto"/>
              </w:divBdr>
            </w:div>
          </w:divsChild>
        </w:div>
        <w:div w:id="981812144">
          <w:marLeft w:val="0"/>
          <w:marRight w:val="0"/>
          <w:marTop w:val="0"/>
          <w:marBottom w:val="0"/>
          <w:divBdr>
            <w:top w:val="none" w:sz="0" w:space="0" w:color="auto"/>
            <w:left w:val="none" w:sz="0" w:space="0" w:color="auto"/>
            <w:bottom w:val="none" w:sz="0" w:space="0" w:color="auto"/>
            <w:right w:val="none" w:sz="0" w:space="0" w:color="auto"/>
          </w:divBdr>
          <w:divsChild>
            <w:div w:id="530996005">
              <w:marLeft w:val="0"/>
              <w:marRight w:val="0"/>
              <w:marTop w:val="0"/>
              <w:marBottom w:val="0"/>
              <w:divBdr>
                <w:top w:val="none" w:sz="0" w:space="0" w:color="auto"/>
                <w:left w:val="none" w:sz="0" w:space="0" w:color="auto"/>
                <w:bottom w:val="none" w:sz="0" w:space="0" w:color="auto"/>
                <w:right w:val="none" w:sz="0" w:space="0" w:color="auto"/>
              </w:divBdr>
            </w:div>
          </w:divsChild>
        </w:div>
        <w:div w:id="1580020437">
          <w:marLeft w:val="0"/>
          <w:marRight w:val="0"/>
          <w:marTop w:val="0"/>
          <w:marBottom w:val="0"/>
          <w:divBdr>
            <w:top w:val="none" w:sz="0" w:space="0" w:color="auto"/>
            <w:left w:val="none" w:sz="0" w:space="0" w:color="auto"/>
            <w:bottom w:val="none" w:sz="0" w:space="0" w:color="auto"/>
            <w:right w:val="none" w:sz="0" w:space="0" w:color="auto"/>
          </w:divBdr>
        </w:div>
        <w:div w:id="2054960376">
          <w:marLeft w:val="0"/>
          <w:marRight w:val="0"/>
          <w:marTop w:val="0"/>
          <w:marBottom w:val="0"/>
          <w:divBdr>
            <w:top w:val="none" w:sz="0" w:space="0" w:color="auto"/>
            <w:left w:val="none" w:sz="0" w:space="0" w:color="auto"/>
            <w:bottom w:val="none" w:sz="0" w:space="0" w:color="auto"/>
            <w:right w:val="none" w:sz="0" w:space="0" w:color="auto"/>
          </w:divBdr>
        </w:div>
      </w:divsChild>
    </w:div>
    <w:div w:id="933054417">
      <w:bodyDiv w:val="1"/>
      <w:marLeft w:val="0"/>
      <w:marRight w:val="0"/>
      <w:marTop w:val="0"/>
      <w:marBottom w:val="0"/>
      <w:divBdr>
        <w:top w:val="none" w:sz="0" w:space="0" w:color="auto"/>
        <w:left w:val="none" w:sz="0" w:space="0" w:color="auto"/>
        <w:bottom w:val="none" w:sz="0" w:space="0" w:color="auto"/>
        <w:right w:val="none" w:sz="0" w:space="0" w:color="auto"/>
      </w:divBdr>
      <w:divsChild>
        <w:div w:id="1999649327">
          <w:marLeft w:val="0"/>
          <w:marRight w:val="0"/>
          <w:marTop w:val="0"/>
          <w:marBottom w:val="0"/>
          <w:divBdr>
            <w:top w:val="none" w:sz="0" w:space="0" w:color="auto"/>
            <w:left w:val="none" w:sz="0" w:space="0" w:color="auto"/>
            <w:bottom w:val="none" w:sz="0" w:space="0" w:color="auto"/>
            <w:right w:val="none" w:sz="0" w:space="0" w:color="auto"/>
          </w:divBdr>
          <w:divsChild>
            <w:div w:id="1015691381">
              <w:marLeft w:val="0"/>
              <w:marRight w:val="0"/>
              <w:marTop w:val="0"/>
              <w:marBottom w:val="0"/>
              <w:divBdr>
                <w:top w:val="none" w:sz="0" w:space="0" w:color="auto"/>
                <w:left w:val="none" w:sz="0" w:space="0" w:color="auto"/>
                <w:bottom w:val="none" w:sz="0" w:space="0" w:color="auto"/>
                <w:right w:val="none" w:sz="0" w:space="0" w:color="auto"/>
              </w:divBdr>
            </w:div>
          </w:divsChild>
        </w:div>
        <w:div w:id="857814384">
          <w:marLeft w:val="0"/>
          <w:marRight w:val="0"/>
          <w:marTop w:val="0"/>
          <w:marBottom w:val="0"/>
          <w:divBdr>
            <w:top w:val="none" w:sz="0" w:space="0" w:color="auto"/>
            <w:left w:val="none" w:sz="0" w:space="0" w:color="auto"/>
            <w:bottom w:val="none" w:sz="0" w:space="0" w:color="auto"/>
            <w:right w:val="none" w:sz="0" w:space="0" w:color="auto"/>
          </w:divBdr>
        </w:div>
        <w:div w:id="886722437">
          <w:marLeft w:val="0"/>
          <w:marRight w:val="0"/>
          <w:marTop w:val="0"/>
          <w:marBottom w:val="0"/>
          <w:divBdr>
            <w:top w:val="none" w:sz="0" w:space="0" w:color="auto"/>
            <w:left w:val="none" w:sz="0" w:space="0" w:color="auto"/>
            <w:bottom w:val="none" w:sz="0" w:space="0" w:color="auto"/>
            <w:right w:val="none" w:sz="0" w:space="0" w:color="auto"/>
          </w:divBdr>
          <w:divsChild>
            <w:div w:id="718170651">
              <w:marLeft w:val="0"/>
              <w:marRight w:val="0"/>
              <w:marTop w:val="0"/>
              <w:marBottom w:val="0"/>
              <w:divBdr>
                <w:top w:val="none" w:sz="0" w:space="0" w:color="auto"/>
                <w:left w:val="none" w:sz="0" w:space="0" w:color="auto"/>
                <w:bottom w:val="none" w:sz="0" w:space="0" w:color="auto"/>
                <w:right w:val="none" w:sz="0" w:space="0" w:color="auto"/>
              </w:divBdr>
            </w:div>
          </w:divsChild>
        </w:div>
        <w:div w:id="1096629642">
          <w:marLeft w:val="0"/>
          <w:marRight w:val="0"/>
          <w:marTop w:val="0"/>
          <w:marBottom w:val="0"/>
          <w:divBdr>
            <w:top w:val="none" w:sz="0" w:space="0" w:color="auto"/>
            <w:left w:val="none" w:sz="0" w:space="0" w:color="auto"/>
            <w:bottom w:val="none" w:sz="0" w:space="0" w:color="auto"/>
            <w:right w:val="none" w:sz="0" w:space="0" w:color="auto"/>
          </w:divBdr>
        </w:div>
        <w:div w:id="1169248507">
          <w:marLeft w:val="0"/>
          <w:marRight w:val="0"/>
          <w:marTop w:val="0"/>
          <w:marBottom w:val="0"/>
          <w:divBdr>
            <w:top w:val="none" w:sz="0" w:space="0" w:color="auto"/>
            <w:left w:val="none" w:sz="0" w:space="0" w:color="auto"/>
            <w:bottom w:val="none" w:sz="0" w:space="0" w:color="auto"/>
            <w:right w:val="none" w:sz="0" w:space="0" w:color="auto"/>
          </w:divBdr>
          <w:divsChild>
            <w:div w:id="1811633670">
              <w:marLeft w:val="0"/>
              <w:marRight w:val="0"/>
              <w:marTop w:val="0"/>
              <w:marBottom w:val="0"/>
              <w:divBdr>
                <w:top w:val="none" w:sz="0" w:space="0" w:color="auto"/>
                <w:left w:val="none" w:sz="0" w:space="0" w:color="auto"/>
                <w:bottom w:val="none" w:sz="0" w:space="0" w:color="auto"/>
                <w:right w:val="none" w:sz="0" w:space="0" w:color="auto"/>
              </w:divBdr>
            </w:div>
          </w:divsChild>
        </w:div>
        <w:div w:id="1118721344">
          <w:marLeft w:val="0"/>
          <w:marRight w:val="0"/>
          <w:marTop w:val="0"/>
          <w:marBottom w:val="0"/>
          <w:divBdr>
            <w:top w:val="none" w:sz="0" w:space="0" w:color="auto"/>
            <w:left w:val="none" w:sz="0" w:space="0" w:color="auto"/>
            <w:bottom w:val="none" w:sz="0" w:space="0" w:color="auto"/>
            <w:right w:val="none" w:sz="0" w:space="0" w:color="auto"/>
          </w:divBdr>
          <w:divsChild>
            <w:div w:id="1011486966">
              <w:marLeft w:val="0"/>
              <w:marRight w:val="0"/>
              <w:marTop w:val="0"/>
              <w:marBottom w:val="0"/>
              <w:divBdr>
                <w:top w:val="none" w:sz="0" w:space="0" w:color="auto"/>
                <w:left w:val="none" w:sz="0" w:space="0" w:color="auto"/>
                <w:bottom w:val="none" w:sz="0" w:space="0" w:color="auto"/>
                <w:right w:val="none" w:sz="0" w:space="0" w:color="auto"/>
              </w:divBdr>
            </w:div>
          </w:divsChild>
        </w:div>
        <w:div w:id="753817387">
          <w:marLeft w:val="0"/>
          <w:marRight w:val="0"/>
          <w:marTop w:val="0"/>
          <w:marBottom w:val="0"/>
          <w:divBdr>
            <w:top w:val="none" w:sz="0" w:space="0" w:color="auto"/>
            <w:left w:val="none" w:sz="0" w:space="0" w:color="auto"/>
            <w:bottom w:val="none" w:sz="0" w:space="0" w:color="auto"/>
            <w:right w:val="none" w:sz="0" w:space="0" w:color="auto"/>
          </w:divBdr>
          <w:divsChild>
            <w:div w:id="211775790">
              <w:marLeft w:val="0"/>
              <w:marRight w:val="0"/>
              <w:marTop w:val="0"/>
              <w:marBottom w:val="0"/>
              <w:divBdr>
                <w:top w:val="none" w:sz="0" w:space="0" w:color="auto"/>
                <w:left w:val="none" w:sz="0" w:space="0" w:color="auto"/>
                <w:bottom w:val="none" w:sz="0" w:space="0" w:color="auto"/>
                <w:right w:val="none" w:sz="0" w:space="0" w:color="auto"/>
              </w:divBdr>
            </w:div>
          </w:divsChild>
        </w:div>
        <w:div w:id="1325544700">
          <w:marLeft w:val="0"/>
          <w:marRight w:val="0"/>
          <w:marTop w:val="0"/>
          <w:marBottom w:val="0"/>
          <w:divBdr>
            <w:top w:val="none" w:sz="0" w:space="0" w:color="auto"/>
            <w:left w:val="none" w:sz="0" w:space="0" w:color="auto"/>
            <w:bottom w:val="none" w:sz="0" w:space="0" w:color="auto"/>
            <w:right w:val="none" w:sz="0" w:space="0" w:color="auto"/>
          </w:divBdr>
          <w:divsChild>
            <w:div w:id="869802735">
              <w:marLeft w:val="0"/>
              <w:marRight w:val="0"/>
              <w:marTop w:val="0"/>
              <w:marBottom w:val="0"/>
              <w:divBdr>
                <w:top w:val="none" w:sz="0" w:space="0" w:color="auto"/>
                <w:left w:val="none" w:sz="0" w:space="0" w:color="auto"/>
                <w:bottom w:val="none" w:sz="0" w:space="0" w:color="auto"/>
                <w:right w:val="none" w:sz="0" w:space="0" w:color="auto"/>
              </w:divBdr>
            </w:div>
          </w:divsChild>
        </w:div>
        <w:div w:id="1234271028">
          <w:marLeft w:val="0"/>
          <w:marRight w:val="0"/>
          <w:marTop w:val="0"/>
          <w:marBottom w:val="0"/>
          <w:divBdr>
            <w:top w:val="none" w:sz="0" w:space="0" w:color="auto"/>
            <w:left w:val="none" w:sz="0" w:space="0" w:color="auto"/>
            <w:bottom w:val="none" w:sz="0" w:space="0" w:color="auto"/>
            <w:right w:val="none" w:sz="0" w:space="0" w:color="auto"/>
          </w:divBdr>
        </w:div>
        <w:div w:id="544678869">
          <w:marLeft w:val="0"/>
          <w:marRight w:val="0"/>
          <w:marTop w:val="0"/>
          <w:marBottom w:val="0"/>
          <w:divBdr>
            <w:top w:val="none" w:sz="0" w:space="0" w:color="auto"/>
            <w:left w:val="none" w:sz="0" w:space="0" w:color="auto"/>
            <w:bottom w:val="none" w:sz="0" w:space="0" w:color="auto"/>
            <w:right w:val="none" w:sz="0" w:space="0" w:color="auto"/>
          </w:divBdr>
          <w:divsChild>
            <w:div w:id="898981618">
              <w:marLeft w:val="0"/>
              <w:marRight w:val="0"/>
              <w:marTop w:val="0"/>
              <w:marBottom w:val="0"/>
              <w:divBdr>
                <w:top w:val="none" w:sz="0" w:space="0" w:color="auto"/>
                <w:left w:val="none" w:sz="0" w:space="0" w:color="auto"/>
                <w:bottom w:val="none" w:sz="0" w:space="0" w:color="auto"/>
                <w:right w:val="none" w:sz="0" w:space="0" w:color="auto"/>
              </w:divBdr>
            </w:div>
          </w:divsChild>
        </w:div>
        <w:div w:id="1095713238">
          <w:marLeft w:val="0"/>
          <w:marRight w:val="0"/>
          <w:marTop w:val="0"/>
          <w:marBottom w:val="0"/>
          <w:divBdr>
            <w:top w:val="none" w:sz="0" w:space="0" w:color="auto"/>
            <w:left w:val="none" w:sz="0" w:space="0" w:color="auto"/>
            <w:bottom w:val="none" w:sz="0" w:space="0" w:color="auto"/>
            <w:right w:val="none" w:sz="0" w:space="0" w:color="auto"/>
          </w:divBdr>
        </w:div>
      </w:divsChild>
    </w:div>
    <w:div w:id="986664295">
      <w:bodyDiv w:val="1"/>
      <w:marLeft w:val="0"/>
      <w:marRight w:val="0"/>
      <w:marTop w:val="0"/>
      <w:marBottom w:val="0"/>
      <w:divBdr>
        <w:top w:val="none" w:sz="0" w:space="0" w:color="auto"/>
        <w:left w:val="none" w:sz="0" w:space="0" w:color="auto"/>
        <w:bottom w:val="none" w:sz="0" w:space="0" w:color="auto"/>
        <w:right w:val="none" w:sz="0" w:space="0" w:color="auto"/>
      </w:divBdr>
      <w:divsChild>
        <w:div w:id="1785998829">
          <w:marLeft w:val="0"/>
          <w:marRight w:val="0"/>
          <w:marTop w:val="0"/>
          <w:marBottom w:val="0"/>
          <w:divBdr>
            <w:top w:val="none" w:sz="0" w:space="0" w:color="auto"/>
            <w:left w:val="none" w:sz="0" w:space="0" w:color="auto"/>
            <w:bottom w:val="none" w:sz="0" w:space="0" w:color="auto"/>
            <w:right w:val="none" w:sz="0" w:space="0" w:color="auto"/>
          </w:divBdr>
          <w:divsChild>
            <w:div w:id="86343201">
              <w:marLeft w:val="0"/>
              <w:marRight w:val="0"/>
              <w:marTop w:val="0"/>
              <w:marBottom w:val="0"/>
              <w:divBdr>
                <w:top w:val="none" w:sz="0" w:space="0" w:color="auto"/>
                <w:left w:val="none" w:sz="0" w:space="0" w:color="auto"/>
                <w:bottom w:val="none" w:sz="0" w:space="0" w:color="auto"/>
                <w:right w:val="none" w:sz="0" w:space="0" w:color="auto"/>
              </w:divBdr>
            </w:div>
          </w:divsChild>
        </w:div>
        <w:div w:id="2108767342">
          <w:marLeft w:val="0"/>
          <w:marRight w:val="0"/>
          <w:marTop w:val="0"/>
          <w:marBottom w:val="0"/>
          <w:divBdr>
            <w:top w:val="none" w:sz="0" w:space="0" w:color="auto"/>
            <w:left w:val="none" w:sz="0" w:space="0" w:color="auto"/>
            <w:bottom w:val="none" w:sz="0" w:space="0" w:color="auto"/>
            <w:right w:val="none" w:sz="0" w:space="0" w:color="auto"/>
          </w:divBdr>
        </w:div>
        <w:div w:id="206845033">
          <w:marLeft w:val="0"/>
          <w:marRight w:val="0"/>
          <w:marTop w:val="0"/>
          <w:marBottom w:val="0"/>
          <w:divBdr>
            <w:top w:val="none" w:sz="0" w:space="0" w:color="auto"/>
            <w:left w:val="none" w:sz="0" w:space="0" w:color="auto"/>
            <w:bottom w:val="none" w:sz="0" w:space="0" w:color="auto"/>
            <w:right w:val="none" w:sz="0" w:space="0" w:color="auto"/>
          </w:divBdr>
          <w:divsChild>
            <w:div w:id="13698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5956">
      <w:bodyDiv w:val="1"/>
      <w:marLeft w:val="0"/>
      <w:marRight w:val="0"/>
      <w:marTop w:val="0"/>
      <w:marBottom w:val="0"/>
      <w:divBdr>
        <w:top w:val="none" w:sz="0" w:space="0" w:color="auto"/>
        <w:left w:val="none" w:sz="0" w:space="0" w:color="auto"/>
        <w:bottom w:val="none" w:sz="0" w:space="0" w:color="auto"/>
        <w:right w:val="none" w:sz="0" w:space="0" w:color="auto"/>
      </w:divBdr>
      <w:divsChild>
        <w:div w:id="1570463081">
          <w:marLeft w:val="0"/>
          <w:marRight w:val="0"/>
          <w:marTop w:val="0"/>
          <w:marBottom w:val="0"/>
          <w:divBdr>
            <w:top w:val="none" w:sz="0" w:space="0" w:color="auto"/>
            <w:left w:val="none" w:sz="0" w:space="0" w:color="auto"/>
            <w:bottom w:val="none" w:sz="0" w:space="0" w:color="auto"/>
            <w:right w:val="none" w:sz="0" w:space="0" w:color="auto"/>
          </w:divBdr>
          <w:divsChild>
            <w:div w:id="1486358878">
              <w:marLeft w:val="0"/>
              <w:marRight w:val="0"/>
              <w:marTop w:val="0"/>
              <w:marBottom w:val="0"/>
              <w:divBdr>
                <w:top w:val="none" w:sz="0" w:space="0" w:color="auto"/>
                <w:left w:val="none" w:sz="0" w:space="0" w:color="auto"/>
                <w:bottom w:val="none" w:sz="0" w:space="0" w:color="auto"/>
                <w:right w:val="none" w:sz="0" w:space="0" w:color="auto"/>
              </w:divBdr>
              <w:divsChild>
                <w:div w:id="1413044953">
                  <w:marLeft w:val="0"/>
                  <w:marRight w:val="0"/>
                  <w:marTop w:val="0"/>
                  <w:marBottom w:val="0"/>
                  <w:divBdr>
                    <w:top w:val="none" w:sz="0" w:space="0" w:color="auto"/>
                    <w:left w:val="none" w:sz="0" w:space="0" w:color="auto"/>
                    <w:bottom w:val="none" w:sz="0" w:space="0" w:color="auto"/>
                    <w:right w:val="none" w:sz="0" w:space="0" w:color="auto"/>
                  </w:divBdr>
                  <w:divsChild>
                    <w:div w:id="1961720344">
                      <w:marLeft w:val="0"/>
                      <w:marRight w:val="0"/>
                      <w:marTop w:val="0"/>
                      <w:marBottom w:val="0"/>
                      <w:divBdr>
                        <w:top w:val="none" w:sz="0" w:space="0" w:color="auto"/>
                        <w:left w:val="none" w:sz="0" w:space="0" w:color="auto"/>
                        <w:bottom w:val="none" w:sz="0" w:space="0" w:color="auto"/>
                        <w:right w:val="none" w:sz="0" w:space="0" w:color="auto"/>
                      </w:divBdr>
                    </w:div>
                    <w:div w:id="16267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72070">
          <w:marLeft w:val="0"/>
          <w:marRight w:val="0"/>
          <w:marTop w:val="0"/>
          <w:marBottom w:val="0"/>
          <w:divBdr>
            <w:top w:val="none" w:sz="0" w:space="0" w:color="auto"/>
            <w:left w:val="none" w:sz="0" w:space="0" w:color="auto"/>
            <w:bottom w:val="none" w:sz="0" w:space="0" w:color="auto"/>
            <w:right w:val="none" w:sz="0" w:space="0" w:color="auto"/>
          </w:divBdr>
          <w:divsChild>
            <w:div w:id="873267773">
              <w:marLeft w:val="0"/>
              <w:marRight w:val="0"/>
              <w:marTop w:val="0"/>
              <w:marBottom w:val="0"/>
              <w:divBdr>
                <w:top w:val="none" w:sz="0" w:space="0" w:color="auto"/>
                <w:left w:val="none" w:sz="0" w:space="0" w:color="auto"/>
                <w:bottom w:val="none" w:sz="0" w:space="0" w:color="auto"/>
                <w:right w:val="none" w:sz="0" w:space="0" w:color="auto"/>
              </w:divBdr>
            </w:div>
          </w:divsChild>
        </w:div>
        <w:div w:id="1641308326">
          <w:marLeft w:val="0"/>
          <w:marRight w:val="0"/>
          <w:marTop w:val="0"/>
          <w:marBottom w:val="0"/>
          <w:divBdr>
            <w:top w:val="none" w:sz="0" w:space="0" w:color="auto"/>
            <w:left w:val="none" w:sz="0" w:space="0" w:color="auto"/>
            <w:bottom w:val="none" w:sz="0" w:space="0" w:color="auto"/>
            <w:right w:val="none" w:sz="0" w:space="0" w:color="auto"/>
          </w:divBdr>
          <w:divsChild>
            <w:div w:id="1319773416">
              <w:marLeft w:val="0"/>
              <w:marRight w:val="0"/>
              <w:marTop w:val="0"/>
              <w:marBottom w:val="0"/>
              <w:divBdr>
                <w:top w:val="none" w:sz="0" w:space="0" w:color="auto"/>
                <w:left w:val="none" w:sz="0" w:space="0" w:color="auto"/>
                <w:bottom w:val="none" w:sz="0" w:space="0" w:color="auto"/>
                <w:right w:val="none" w:sz="0" w:space="0" w:color="auto"/>
              </w:divBdr>
            </w:div>
          </w:divsChild>
        </w:div>
        <w:div w:id="1537349742">
          <w:marLeft w:val="0"/>
          <w:marRight w:val="0"/>
          <w:marTop w:val="0"/>
          <w:marBottom w:val="0"/>
          <w:divBdr>
            <w:top w:val="none" w:sz="0" w:space="0" w:color="auto"/>
            <w:left w:val="none" w:sz="0" w:space="0" w:color="auto"/>
            <w:bottom w:val="none" w:sz="0" w:space="0" w:color="auto"/>
            <w:right w:val="none" w:sz="0" w:space="0" w:color="auto"/>
          </w:divBdr>
        </w:div>
        <w:div w:id="867914469">
          <w:marLeft w:val="0"/>
          <w:marRight w:val="0"/>
          <w:marTop w:val="0"/>
          <w:marBottom w:val="0"/>
          <w:divBdr>
            <w:top w:val="none" w:sz="0" w:space="0" w:color="auto"/>
            <w:left w:val="none" w:sz="0" w:space="0" w:color="auto"/>
            <w:bottom w:val="none" w:sz="0" w:space="0" w:color="auto"/>
            <w:right w:val="none" w:sz="0" w:space="0" w:color="auto"/>
          </w:divBdr>
        </w:div>
        <w:div w:id="770710840">
          <w:marLeft w:val="0"/>
          <w:marRight w:val="0"/>
          <w:marTop w:val="0"/>
          <w:marBottom w:val="0"/>
          <w:divBdr>
            <w:top w:val="none" w:sz="0" w:space="0" w:color="auto"/>
            <w:left w:val="none" w:sz="0" w:space="0" w:color="auto"/>
            <w:bottom w:val="none" w:sz="0" w:space="0" w:color="auto"/>
            <w:right w:val="none" w:sz="0" w:space="0" w:color="auto"/>
          </w:divBdr>
        </w:div>
        <w:div w:id="1613782573">
          <w:marLeft w:val="0"/>
          <w:marRight w:val="0"/>
          <w:marTop w:val="0"/>
          <w:marBottom w:val="0"/>
          <w:divBdr>
            <w:top w:val="none" w:sz="0" w:space="0" w:color="auto"/>
            <w:left w:val="none" w:sz="0" w:space="0" w:color="auto"/>
            <w:bottom w:val="none" w:sz="0" w:space="0" w:color="auto"/>
            <w:right w:val="none" w:sz="0" w:space="0" w:color="auto"/>
          </w:divBdr>
          <w:divsChild>
            <w:div w:id="1857235073">
              <w:marLeft w:val="0"/>
              <w:marRight w:val="0"/>
              <w:marTop w:val="0"/>
              <w:marBottom w:val="0"/>
              <w:divBdr>
                <w:top w:val="none" w:sz="0" w:space="0" w:color="auto"/>
                <w:left w:val="none" w:sz="0" w:space="0" w:color="auto"/>
                <w:bottom w:val="none" w:sz="0" w:space="0" w:color="auto"/>
                <w:right w:val="none" w:sz="0" w:space="0" w:color="auto"/>
              </w:divBdr>
            </w:div>
          </w:divsChild>
        </w:div>
        <w:div w:id="1286548520">
          <w:marLeft w:val="0"/>
          <w:marRight w:val="0"/>
          <w:marTop w:val="0"/>
          <w:marBottom w:val="0"/>
          <w:divBdr>
            <w:top w:val="none" w:sz="0" w:space="0" w:color="auto"/>
            <w:left w:val="none" w:sz="0" w:space="0" w:color="auto"/>
            <w:bottom w:val="none" w:sz="0" w:space="0" w:color="auto"/>
            <w:right w:val="none" w:sz="0" w:space="0" w:color="auto"/>
          </w:divBdr>
          <w:divsChild>
            <w:div w:id="1879321698">
              <w:marLeft w:val="0"/>
              <w:marRight w:val="0"/>
              <w:marTop w:val="0"/>
              <w:marBottom w:val="0"/>
              <w:divBdr>
                <w:top w:val="none" w:sz="0" w:space="0" w:color="auto"/>
                <w:left w:val="none" w:sz="0" w:space="0" w:color="auto"/>
                <w:bottom w:val="none" w:sz="0" w:space="0" w:color="auto"/>
                <w:right w:val="none" w:sz="0" w:space="0" w:color="auto"/>
              </w:divBdr>
            </w:div>
          </w:divsChild>
        </w:div>
        <w:div w:id="199780377">
          <w:marLeft w:val="0"/>
          <w:marRight w:val="0"/>
          <w:marTop w:val="0"/>
          <w:marBottom w:val="0"/>
          <w:divBdr>
            <w:top w:val="none" w:sz="0" w:space="0" w:color="auto"/>
            <w:left w:val="none" w:sz="0" w:space="0" w:color="auto"/>
            <w:bottom w:val="none" w:sz="0" w:space="0" w:color="auto"/>
            <w:right w:val="none" w:sz="0" w:space="0" w:color="auto"/>
          </w:divBdr>
        </w:div>
        <w:div w:id="549419413">
          <w:marLeft w:val="0"/>
          <w:marRight w:val="0"/>
          <w:marTop w:val="0"/>
          <w:marBottom w:val="0"/>
          <w:divBdr>
            <w:top w:val="none" w:sz="0" w:space="0" w:color="auto"/>
            <w:left w:val="none" w:sz="0" w:space="0" w:color="auto"/>
            <w:bottom w:val="none" w:sz="0" w:space="0" w:color="auto"/>
            <w:right w:val="none" w:sz="0" w:space="0" w:color="auto"/>
          </w:divBdr>
        </w:div>
        <w:div w:id="1802923506">
          <w:marLeft w:val="0"/>
          <w:marRight w:val="0"/>
          <w:marTop w:val="0"/>
          <w:marBottom w:val="0"/>
          <w:divBdr>
            <w:top w:val="none" w:sz="0" w:space="0" w:color="auto"/>
            <w:left w:val="none" w:sz="0" w:space="0" w:color="auto"/>
            <w:bottom w:val="none" w:sz="0" w:space="0" w:color="auto"/>
            <w:right w:val="none" w:sz="0" w:space="0" w:color="auto"/>
          </w:divBdr>
        </w:div>
        <w:div w:id="27534132">
          <w:marLeft w:val="0"/>
          <w:marRight w:val="0"/>
          <w:marTop w:val="0"/>
          <w:marBottom w:val="0"/>
          <w:divBdr>
            <w:top w:val="none" w:sz="0" w:space="0" w:color="auto"/>
            <w:left w:val="none" w:sz="0" w:space="0" w:color="auto"/>
            <w:bottom w:val="none" w:sz="0" w:space="0" w:color="auto"/>
            <w:right w:val="none" w:sz="0" w:space="0" w:color="auto"/>
          </w:divBdr>
        </w:div>
        <w:div w:id="2095660086">
          <w:marLeft w:val="0"/>
          <w:marRight w:val="0"/>
          <w:marTop w:val="0"/>
          <w:marBottom w:val="0"/>
          <w:divBdr>
            <w:top w:val="none" w:sz="0" w:space="0" w:color="auto"/>
            <w:left w:val="none" w:sz="0" w:space="0" w:color="auto"/>
            <w:bottom w:val="none" w:sz="0" w:space="0" w:color="auto"/>
            <w:right w:val="none" w:sz="0" w:space="0" w:color="auto"/>
          </w:divBdr>
          <w:divsChild>
            <w:div w:id="654191202">
              <w:marLeft w:val="0"/>
              <w:marRight w:val="0"/>
              <w:marTop w:val="0"/>
              <w:marBottom w:val="0"/>
              <w:divBdr>
                <w:top w:val="none" w:sz="0" w:space="0" w:color="auto"/>
                <w:left w:val="none" w:sz="0" w:space="0" w:color="auto"/>
                <w:bottom w:val="none" w:sz="0" w:space="0" w:color="auto"/>
                <w:right w:val="none" w:sz="0" w:space="0" w:color="auto"/>
              </w:divBdr>
            </w:div>
          </w:divsChild>
        </w:div>
        <w:div w:id="420033188">
          <w:marLeft w:val="0"/>
          <w:marRight w:val="0"/>
          <w:marTop w:val="0"/>
          <w:marBottom w:val="0"/>
          <w:divBdr>
            <w:top w:val="none" w:sz="0" w:space="0" w:color="auto"/>
            <w:left w:val="none" w:sz="0" w:space="0" w:color="auto"/>
            <w:bottom w:val="none" w:sz="0" w:space="0" w:color="auto"/>
            <w:right w:val="none" w:sz="0" w:space="0" w:color="auto"/>
          </w:divBdr>
          <w:divsChild>
            <w:div w:id="234172820">
              <w:marLeft w:val="0"/>
              <w:marRight w:val="0"/>
              <w:marTop w:val="0"/>
              <w:marBottom w:val="0"/>
              <w:divBdr>
                <w:top w:val="none" w:sz="0" w:space="0" w:color="auto"/>
                <w:left w:val="none" w:sz="0" w:space="0" w:color="auto"/>
                <w:bottom w:val="none" w:sz="0" w:space="0" w:color="auto"/>
                <w:right w:val="none" w:sz="0" w:space="0" w:color="auto"/>
              </w:divBdr>
            </w:div>
          </w:divsChild>
        </w:div>
        <w:div w:id="1508594091">
          <w:marLeft w:val="0"/>
          <w:marRight w:val="0"/>
          <w:marTop w:val="0"/>
          <w:marBottom w:val="0"/>
          <w:divBdr>
            <w:top w:val="none" w:sz="0" w:space="0" w:color="auto"/>
            <w:left w:val="none" w:sz="0" w:space="0" w:color="auto"/>
            <w:bottom w:val="none" w:sz="0" w:space="0" w:color="auto"/>
            <w:right w:val="none" w:sz="0" w:space="0" w:color="auto"/>
          </w:divBdr>
        </w:div>
        <w:div w:id="2091341936">
          <w:marLeft w:val="0"/>
          <w:marRight w:val="0"/>
          <w:marTop w:val="0"/>
          <w:marBottom w:val="0"/>
          <w:divBdr>
            <w:top w:val="none" w:sz="0" w:space="0" w:color="auto"/>
            <w:left w:val="none" w:sz="0" w:space="0" w:color="auto"/>
            <w:bottom w:val="none" w:sz="0" w:space="0" w:color="auto"/>
            <w:right w:val="none" w:sz="0" w:space="0" w:color="auto"/>
          </w:divBdr>
          <w:divsChild>
            <w:div w:id="920873734">
              <w:marLeft w:val="0"/>
              <w:marRight w:val="0"/>
              <w:marTop w:val="0"/>
              <w:marBottom w:val="0"/>
              <w:divBdr>
                <w:top w:val="none" w:sz="0" w:space="0" w:color="auto"/>
                <w:left w:val="none" w:sz="0" w:space="0" w:color="auto"/>
                <w:bottom w:val="none" w:sz="0" w:space="0" w:color="auto"/>
                <w:right w:val="none" w:sz="0" w:space="0" w:color="auto"/>
              </w:divBdr>
            </w:div>
          </w:divsChild>
        </w:div>
        <w:div w:id="1818380873">
          <w:marLeft w:val="0"/>
          <w:marRight w:val="0"/>
          <w:marTop w:val="0"/>
          <w:marBottom w:val="0"/>
          <w:divBdr>
            <w:top w:val="none" w:sz="0" w:space="0" w:color="auto"/>
            <w:left w:val="none" w:sz="0" w:space="0" w:color="auto"/>
            <w:bottom w:val="none" w:sz="0" w:space="0" w:color="auto"/>
            <w:right w:val="none" w:sz="0" w:space="0" w:color="auto"/>
          </w:divBdr>
          <w:divsChild>
            <w:div w:id="1602953434">
              <w:marLeft w:val="0"/>
              <w:marRight w:val="0"/>
              <w:marTop w:val="0"/>
              <w:marBottom w:val="0"/>
              <w:divBdr>
                <w:top w:val="none" w:sz="0" w:space="0" w:color="auto"/>
                <w:left w:val="none" w:sz="0" w:space="0" w:color="auto"/>
                <w:bottom w:val="none" w:sz="0" w:space="0" w:color="auto"/>
                <w:right w:val="none" w:sz="0" w:space="0" w:color="auto"/>
              </w:divBdr>
            </w:div>
          </w:divsChild>
        </w:div>
        <w:div w:id="32704080">
          <w:marLeft w:val="0"/>
          <w:marRight w:val="0"/>
          <w:marTop w:val="0"/>
          <w:marBottom w:val="0"/>
          <w:divBdr>
            <w:top w:val="none" w:sz="0" w:space="0" w:color="auto"/>
            <w:left w:val="none" w:sz="0" w:space="0" w:color="auto"/>
            <w:bottom w:val="none" w:sz="0" w:space="0" w:color="auto"/>
            <w:right w:val="none" w:sz="0" w:space="0" w:color="auto"/>
          </w:divBdr>
        </w:div>
        <w:div w:id="490760492">
          <w:marLeft w:val="0"/>
          <w:marRight w:val="0"/>
          <w:marTop w:val="0"/>
          <w:marBottom w:val="0"/>
          <w:divBdr>
            <w:top w:val="none" w:sz="0" w:space="0" w:color="auto"/>
            <w:left w:val="none" w:sz="0" w:space="0" w:color="auto"/>
            <w:bottom w:val="none" w:sz="0" w:space="0" w:color="auto"/>
            <w:right w:val="none" w:sz="0" w:space="0" w:color="auto"/>
          </w:divBdr>
          <w:divsChild>
            <w:div w:id="1358002429">
              <w:marLeft w:val="0"/>
              <w:marRight w:val="0"/>
              <w:marTop w:val="0"/>
              <w:marBottom w:val="0"/>
              <w:divBdr>
                <w:top w:val="none" w:sz="0" w:space="0" w:color="auto"/>
                <w:left w:val="none" w:sz="0" w:space="0" w:color="auto"/>
                <w:bottom w:val="none" w:sz="0" w:space="0" w:color="auto"/>
                <w:right w:val="none" w:sz="0" w:space="0" w:color="auto"/>
              </w:divBdr>
            </w:div>
          </w:divsChild>
        </w:div>
        <w:div w:id="1445005276">
          <w:marLeft w:val="0"/>
          <w:marRight w:val="0"/>
          <w:marTop w:val="0"/>
          <w:marBottom w:val="0"/>
          <w:divBdr>
            <w:top w:val="none" w:sz="0" w:space="0" w:color="auto"/>
            <w:left w:val="none" w:sz="0" w:space="0" w:color="auto"/>
            <w:bottom w:val="none" w:sz="0" w:space="0" w:color="auto"/>
            <w:right w:val="none" w:sz="0" w:space="0" w:color="auto"/>
          </w:divBdr>
        </w:div>
        <w:div w:id="1754932205">
          <w:marLeft w:val="0"/>
          <w:marRight w:val="0"/>
          <w:marTop w:val="0"/>
          <w:marBottom w:val="0"/>
          <w:divBdr>
            <w:top w:val="none" w:sz="0" w:space="0" w:color="auto"/>
            <w:left w:val="none" w:sz="0" w:space="0" w:color="auto"/>
            <w:bottom w:val="none" w:sz="0" w:space="0" w:color="auto"/>
            <w:right w:val="none" w:sz="0" w:space="0" w:color="auto"/>
          </w:divBdr>
        </w:div>
      </w:divsChild>
    </w:div>
    <w:div w:id="1007176566">
      <w:bodyDiv w:val="1"/>
      <w:marLeft w:val="0"/>
      <w:marRight w:val="0"/>
      <w:marTop w:val="0"/>
      <w:marBottom w:val="0"/>
      <w:divBdr>
        <w:top w:val="none" w:sz="0" w:space="0" w:color="auto"/>
        <w:left w:val="none" w:sz="0" w:space="0" w:color="auto"/>
        <w:bottom w:val="none" w:sz="0" w:space="0" w:color="auto"/>
        <w:right w:val="none" w:sz="0" w:space="0" w:color="auto"/>
      </w:divBdr>
      <w:divsChild>
        <w:div w:id="557666684">
          <w:marLeft w:val="0"/>
          <w:marRight w:val="0"/>
          <w:marTop w:val="0"/>
          <w:marBottom w:val="0"/>
          <w:divBdr>
            <w:top w:val="none" w:sz="0" w:space="0" w:color="auto"/>
            <w:left w:val="none" w:sz="0" w:space="0" w:color="auto"/>
            <w:bottom w:val="none" w:sz="0" w:space="0" w:color="auto"/>
            <w:right w:val="none" w:sz="0" w:space="0" w:color="auto"/>
          </w:divBdr>
          <w:divsChild>
            <w:div w:id="1497258645">
              <w:marLeft w:val="0"/>
              <w:marRight w:val="0"/>
              <w:marTop w:val="0"/>
              <w:marBottom w:val="0"/>
              <w:divBdr>
                <w:top w:val="none" w:sz="0" w:space="0" w:color="auto"/>
                <w:left w:val="none" w:sz="0" w:space="0" w:color="auto"/>
                <w:bottom w:val="none" w:sz="0" w:space="0" w:color="auto"/>
                <w:right w:val="none" w:sz="0" w:space="0" w:color="auto"/>
              </w:divBdr>
            </w:div>
          </w:divsChild>
        </w:div>
        <w:div w:id="590940175">
          <w:marLeft w:val="0"/>
          <w:marRight w:val="0"/>
          <w:marTop w:val="0"/>
          <w:marBottom w:val="0"/>
          <w:divBdr>
            <w:top w:val="none" w:sz="0" w:space="0" w:color="auto"/>
            <w:left w:val="none" w:sz="0" w:space="0" w:color="auto"/>
            <w:bottom w:val="none" w:sz="0" w:space="0" w:color="auto"/>
            <w:right w:val="none" w:sz="0" w:space="0" w:color="auto"/>
          </w:divBdr>
          <w:divsChild>
            <w:div w:id="578758493">
              <w:marLeft w:val="0"/>
              <w:marRight w:val="0"/>
              <w:marTop w:val="0"/>
              <w:marBottom w:val="0"/>
              <w:divBdr>
                <w:top w:val="none" w:sz="0" w:space="0" w:color="auto"/>
                <w:left w:val="none" w:sz="0" w:space="0" w:color="auto"/>
                <w:bottom w:val="none" w:sz="0" w:space="0" w:color="auto"/>
                <w:right w:val="none" w:sz="0" w:space="0" w:color="auto"/>
              </w:divBdr>
            </w:div>
          </w:divsChild>
        </w:div>
        <w:div w:id="1056051129">
          <w:marLeft w:val="0"/>
          <w:marRight w:val="0"/>
          <w:marTop w:val="0"/>
          <w:marBottom w:val="0"/>
          <w:divBdr>
            <w:top w:val="none" w:sz="0" w:space="0" w:color="auto"/>
            <w:left w:val="none" w:sz="0" w:space="0" w:color="auto"/>
            <w:bottom w:val="none" w:sz="0" w:space="0" w:color="auto"/>
            <w:right w:val="none" w:sz="0" w:space="0" w:color="auto"/>
          </w:divBdr>
        </w:div>
        <w:div w:id="1131243199">
          <w:marLeft w:val="0"/>
          <w:marRight w:val="0"/>
          <w:marTop w:val="0"/>
          <w:marBottom w:val="0"/>
          <w:divBdr>
            <w:top w:val="none" w:sz="0" w:space="0" w:color="auto"/>
            <w:left w:val="none" w:sz="0" w:space="0" w:color="auto"/>
            <w:bottom w:val="none" w:sz="0" w:space="0" w:color="auto"/>
            <w:right w:val="none" w:sz="0" w:space="0" w:color="auto"/>
          </w:divBdr>
          <w:divsChild>
            <w:div w:id="1176111156">
              <w:marLeft w:val="0"/>
              <w:marRight w:val="0"/>
              <w:marTop w:val="0"/>
              <w:marBottom w:val="0"/>
              <w:divBdr>
                <w:top w:val="none" w:sz="0" w:space="0" w:color="auto"/>
                <w:left w:val="none" w:sz="0" w:space="0" w:color="auto"/>
                <w:bottom w:val="none" w:sz="0" w:space="0" w:color="auto"/>
                <w:right w:val="none" w:sz="0" w:space="0" w:color="auto"/>
              </w:divBdr>
            </w:div>
          </w:divsChild>
        </w:div>
        <w:div w:id="1677415586">
          <w:marLeft w:val="0"/>
          <w:marRight w:val="0"/>
          <w:marTop w:val="0"/>
          <w:marBottom w:val="0"/>
          <w:divBdr>
            <w:top w:val="none" w:sz="0" w:space="0" w:color="auto"/>
            <w:left w:val="none" w:sz="0" w:space="0" w:color="auto"/>
            <w:bottom w:val="none" w:sz="0" w:space="0" w:color="auto"/>
            <w:right w:val="none" w:sz="0" w:space="0" w:color="auto"/>
          </w:divBdr>
        </w:div>
        <w:div w:id="1588806739">
          <w:marLeft w:val="0"/>
          <w:marRight w:val="0"/>
          <w:marTop w:val="0"/>
          <w:marBottom w:val="0"/>
          <w:divBdr>
            <w:top w:val="none" w:sz="0" w:space="0" w:color="auto"/>
            <w:left w:val="none" w:sz="0" w:space="0" w:color="auto"/>
            <w:bottom w:val="none" w:sz="0" w:space="0" w:color="auto"/>
            <w:right w:val="none" w:sz="0" w:space="0" w:color="auto"/>
          </w:divBdr>
        </w:div>
        <w:div w:id="2135521972">
          <w:marLeft w:val="0"/>
          <w:marRight w:val="0"/>
          <w:marTop w:val="0"/>
          <w:marBottom w:val="0"/>
          <w:divBdr>
            <w:top w:val="none" w:sz="0" w:space="0" w:color="auto"/>
            <w:left w:val="none" w:sz="0" w:space="0" w:color="auto"/>
            <w:bottom w:val="none" w:sz="0" w:space="0" w:color="auto"/>
            <w:right w:val="none" w:sz="0" w:space="0" w:color="auto"/>
          </w:divBdr>
          <w:divsChild>
            <w:div w:id="9333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5237">
      <w:bodyDiv w:val="1"/>
      <w:marLeft w:val="0"/>
      <w:marRight w:val="0"/>
      <w:marTop w:val="0"/>
      <w:marBottom w:val="0"/>
      <w:divBdr>
        <w:top w:val="none" w:sz="0" w:space="0" w:color="auto"/>
        <w:left w:val="none" w:sz="0" w:space="0" w:color="auto"/>
        <w:bottom w:val="none" w:sz="0" w:space="0" w:color="auto"/>
        <w:right w:val="none" w:sz="0" w:space="0" w:color="auto"/>
      </w:divBdr>
      <w:divsChild>
        <w:div w:id="625089362">
          <w:marLeft w:val="0"/>
          <w:marRight w:val="0"/>
          <w:marTop w:val="0"/>
          <w:marBottom w:val="0"/>
          <w:divBdr>
            <w:top w:val="none" w:sz="0" w:space="0" w:color="auto"/>
            <w:left w:val="none" w:sz="0" w:space="0" w:color="auto"/>
            <w:bottom w:val="none" w:sz="0" w:space="0" w:color="auto"/>
            <w:right w:val="none" w:sz="0" w:space="0" w:color="auto"/>
          </w:divBdr>
          <w:divsChild>
            <w:div w:id="627660153">
              <w:marLeft w:val="0"/>
              <w:marRight w:val="0"/>
              <w:marTop w:val="0"/>
              <w:marBottom w:val="0"/>
              <w:divBdr>
                <w:top w:val="none" w:sz="0" w:space="0" w:color="auto"/>
                <w:left w:val="none" w:sz="0" w:space="0" w:color="auto"/>
                <w:bottom w:val="none" w:sz="0" w:space="0" w:color="auto"/>
                <w:right w:val="none" w:sz="0" w:space="0" w:color="auto"/>
              </w:divBdr>
            </w:div>
          </w:divsChild>
        </w:div>
        <w:div w:id="446778338">
          <w:marLeft w:val="0"/>
          <w:marRight w:val="0"/>
          <w:marTop w:val="0"/>
          <w:marBottom w:val="0"/>
          <w:divBdr>
            <w:top w:val="none" w:sz="0" w:space="0" w:color="auto"/>
            <w:left w:val="none" w:sz="0" w:space="0" w:color="auto"/>
            <w:bottom w:val="none" w:sz="0" w:space="0" w:color="auto"/>
            <w:right w:val="none" w:sz="0" w:space="0" w:color="auto"/>
          </w:divBdr>
        </w:div>
        <w:div w:id="1245721668">
          <w:marLeft w:val="0"/>
          <w:marRight w:val="0"/>
          <w:marTop w:val="0"/>
          <w:marBottom w:val="0"/>
          <w:divBdr>
            <w:top w:val="none" w:sz="0" w:space="0" w:color="auto"/>
            <w:left w:val="none" w:sz="0" w:space="0" w:color="auto"/>
            <w:bottom w:val="none" w:sz="0" w:space="0" w:color="auto"/>
            <w:right w:val="none" w:sz="0" w:space="0" w:color="auto"/>
          </w:divBdr>
          <w:divsChild>
            <w:div w:id="746727806">
              <w:marLeft w:val="0"/>
              <w:marRight w:val="0"/>
              <w:marTop w:val="0"/>
              <w:marBottom w:val="0"/>
              <w:divBdr>
                <w:top w:val="none" w:sz="0" w:space="0" w:color="auto"/>
                <w:left w:val="none" w:sz="0" w:space="0" w:color="auto"/>
                <w:bottom w:val="none" w:sz="0" w:space="0" w:color="auto"/>
                <w:right w:val="none" w:sz="0" w:space="0" w:color="auto"/>
              </w:divBdr>
            </w:div>
          </w:divsChild>
        </w:div>
        <w:div w:id="1852798763">
          <w:marLeft w:val="0"/>
          <w:marRight w:val="0"/>
          <w:marTop w:val="0"/>
          <w:marBottom w:val="0"/>
          <w:divBdr>
            <w:top w:val="none" w:sz="0" w:space="0" w:color="auto"/>
            <w:left w:val="none" w:sz="0" w:space="0" w:color="auto"/>
            <w:bottom w:val="none" w:sz="0" w:space="0" w:color="auto"/>
            <w:right w:val="none" w:sz="0" w:space="0" w:color="auto"/>
          </w:divBdr>
          <w:divsChild>
            <w:div w:id="757092214">
              <w:marLeft w:val="0"/>
              <w:marRight w:val="0"/>
              <w:marTop w:val="0"/>
              <w:marBottom w:val="0"/>
              <w:divBdr>
                <w:top w:val="none" w:sz="0" w:space="0" w:color="auto"/>
                <w:left w:val="none" w:sz="0" w:space="0" w:color="auto"/>
                <w:bottom w:val="none" w:sz="0" w:space="0" w:color="auto"/>
                <w:right w:val="none" w:sz="0" w:space="0" w:color="auto"/>
              </w:divBdr>
            </w:div>
          </w:divsChild>
        </w:div>
        <w:div w:id="1478109055">
          <w:marLeft w:val="0"/>
          <w:marRight w:val="0"/>
          <w:marTop w:val="0"/>
          <w:marBottom w:val="0"/>
          <w:divBdr>
            <w:top w:val="none" w:sz="0" w:space="0" w:color="auto"/>
            <w:left w:val="none" w:sz="0" w:space="0" w:color="auto"/>
            <w:bottom w:val="none" w:sz="0" w:space="0" w:color="auto"/>
            <w:right w:val="none" w:sz="0" w:space="0" w:color="auto"/>
          </w:divBdr>
        </w:div>
        <w:div w:id="1011686989">
          <w:marLeft w:val="0"/>
          <w:marRight w:val="0"/>
          <w:marTop w:val="0"/>
          <w:marBottom w:val="0"/>
          <w:divBdr>
            <w:top w:val="none" w:sz="0" w:space="0" w:color="auto"/>
            <w:left w:val="none" w:sz="0" w:space="0" w:color="auto"/>
            <w:bottom w:val="none" w:sz="0" w:space="0" w:color="auto"/>
            <w:right w:val="none" w:sz="0" w:space="0" w:color="auto"/>
          </w:divBdr>
          <w:divsChild>
            <w:div w:id="965702238">
              <w:marLeft w:val="0"/>
              <w:marRight w:val="0"/>
              <w:marTop w:val="0"/>
              <w:marBottom w:val="0"/>
              <w:divBdr>
                <w:top w:val="none" w:sz="0" w:space="0" w:color="auto"/>
                <w:left w:val="none" w:sz="0" w:space="0" w:color="auto"/>
                <w:bottom w:val="none" w:sz="0" w:space="0" w:color="auto"/>
                <w:right w:val="none" w:sz="0" w:space="0" w:color="auto"/>
              </w:divBdr>
            </w:div>
          </w:divsChild>
        </w:div>
        <w:div w:id="1994749199">
          <w:marLeft w:val="0"/>
          <w:marRight w:val="0"/>
          <w:marTop w:val="0"/>
          <w:marBottom w:val="0"/>
          <w:divBdr>
            <w:top w:val="none" w:sz="0" w:space="0" w:color="auto"/>
            <w:left w:val="none" w:sz="0" w:space="0" w:color="auto"/>
            <w:bottom w:val="none" w:sz="0" w:space="0" w:color="auto"/>
            <w:right w:val="none" w:sz="0" w:space="0" w:color="auto"/>
          </w:divBdr>
          <w:divsChild>
            <w:div w:id="99030704">
              <w:marLeft w:val="0"/>
              <w:marRight w:val="0"/>
              <w:marTop w:val="0"/>
              <w:marBottom w:val="0"/>
              <w:divBdr>
                <w:top w:val="none" w:sz="0" w:space="0" w:color="auto"/>
                <w:left w:val="none" w:sz="0" w:space="0" w:color="auto"/>
                <w:bottom w:val="none" w:sz="0" w:space="0" w:color="auto"/>
                <w:right w:val="none" w:sz="0" w:space="0" w:color="auto"/>
              </w:divBdr>
            </w:div>
          </w:divsChild>
        </w:div>
        <w:div w:id="1304504219">
          <w:marLeft w:val="0"/>
          <w:marRight w:val="0"/>
          <w:marTop w:val="0"/>
          <w:marBottom w:val="0"/>
          <w:divBdr>
            <w:top w:val="none" w:sz="0" w:space="0" w:color="auto"/>
            <w:left w:val="none" w:sz="0" w:space="0" w:color="auto"/>
            <w:bottom w:val="none" w:sz="0" w:space="0" w:color="auto"/>
            <w:right w:val="none" w:sz="0" w:space="0" w:color="auto"/>
          </w:divBdr>
          <w:divsChild>
            <w:div w:id="19822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4195">
      <w:bodyDiv w:val="1"/>
      <w:marLeft w:val="0"/>
      <w:marRight w:val="0"/>
      <w:marTop w:val="0"/>
      <w:marBottom w:val="0"/>
      <w:divBdr>
        <w:top w:val="none" w:sz="0" w:space="0" w:color="auto"/>
        <w:left w:val="none" w:sz="0" w:space="0" w:color="auto"/>
        <w:bottom w:val="none" w:sz="0" w:space="0" w:color="auto"/>
        <w:right w:val="none" w:sz="0" w:space="0" w:color="auto"/>
      </w:divBdr>
      <w:divsChild>
        <w:div w:id="173687045">
          <w:marLeft w:val="0"/>
          <w:marRight w:val="0"/>
          <w:marTop w:val="0"/>
          <w:marBottom w:val="0"/>
          <w:divBdr>
            <w:top w:val="none" w:sz="0" w:space="0" w:color="auto"/>
            <w:left w:val="none" w:sz="0" w:space="0" w:color="auto"/>
            <w:bottom w:val="none" w:sz="0" w:space="0" w:color="auto"/>
            <w:right w:val="none" w:sz="0" w:space="0" w:color="auto"/>
          </w:divBdr>
          <w:divsChild>
            <w:div w:id="769396467">
              <w:marLeft w:val="0"/>
              <w:marRight w:val="0"/>
              <w:marTop w:val="0"/>
              <w:marBottom w:val="0"/>
              <w:divBdr>
                <w:top w:val="none" w:sz="0" w:space="0" w:color="auto"/>
                <w:left w:val="none" w:sz="0" w:space="0" w:color="auto"/>
                <w:bottom w:val="none" w:sz="0" w:space="0" w:color="auto"/>
                <w:right w:val="none" w:sz="0" w:space="0" w:color="auto"/>
              </w:divBdr>
            </w:div>
          </w:divsChild>
        </w:div>
        <w:div w:id="952591123">
          <w:marLeft w:val="0"/>
          <w:marRight w:val="0"/>
          <w:marTop w:val="0"/>
          <w:marBottom w:val="0"/>
          <w:divBdr>
            <w:top w:val="none" w:sz="0" w:space="0" w:color="auto"/>
            <w:left w:val="none" w:sz="0" w:space="0" w:color="auto"/>
            <w:bottom w:val="none" w:sz="0" w:space="0" w:color="auto"/>
            <w:right w:val="none" w:sz="0" w:space="0" w:color="auto"/>
          </w:divBdr>
          <w:divsChild>
            <w:div w:id="1986078901">
              <w:marLeft w:val="0"/>
              <w:marRight w:val="0"/>
              <w:marTop w:val="0"/>
              <w:marBottom w:val="0"/>
              <w:divBdr>
                <w:top w:val="none" w:sz="0" w:space="0" w:color="auto"/>
                <w:left w:val="none" w:sz="0" w:space="0" w:color="auto"/>
                <w:bottom w:val="none" w:sz="0" w:space="0" w:color="auto"/>
                <w:right w:val="none" w:sz="0" w:space="0" w:color="auto"/>
              </w:divBdr>
            </w:div>
          </w:divsChild>
        </w:div>
        <w:div w:id="1733380640">
          <w:marLeft w:val="0"/>
          <w:marRight w:val="0"/>
          <w:marTop w:val="0"/>
          <w:marBottom w:val="0"/>
          <w:divBdr>
            <w:top w:val="none" w:sz="0" w:space="0" w:color="auto"/>
            <w:left w:val="none" w:sz="0" w:space="0" w:color="auto"/>
            <w:bottom w:val="none" w:sz="0" w:space="0" w:color="auto"/>
            <w:right w:val="none" w:sz="0" w:space="0" w:color="auto"/>
          </w:divBdr>
        </w:div>
        <w:div w:id="1087733475">
          <w:marLeft w:val="0"/>
          <w:marRight w:val="0"/>
          <w:marTop w:val="0"/>
          <w:marBottom w:val="0"/>
          <w:divBdr>
            <w:top w:val="none" w:sz="0" w:space="0" w:color="auto"/>
            <w:left w:val="none" w:sz="0" w:space="0" w:color="auto"/>
            <w:bottom w:val="none" w:sz="0" w:space="0" w:color="auto"/>
            <w:right w:val="none" w:sz="0" w:space="0" w:color="auto"/>
          </w:divBdr>
        </w:div>
        <w:div w:id="60562679">
          <w:marLeft w:val="0"/>
          <w:marRight w:val="0"/>
          <w:marTop w:val="0"/>
          <w:marBottom w:val="0"/>
          <w:divBdr>
            <w:top w:val="none" w:sz="0" w:space="0" w:color="auto"/>
            <w:left w:val="none" w:sz="0" w:space="0" w:color="auto"/>
            <w:bottom w:val="none" w:sz="0" w:space="0" w:color="auto"/>
            <w:right w:val="none" w:sz="0" w:space="0" w:color="auto"/>
          </w:divBdr>
          <w:divsChild>
            <w:div w:id="1942103523">
              <w:marLeft w:val="0"/>
              <w:marRight w:val="0"/>
              <w:marTop w:val="0"/>
              <w:marBottom w:val="0"/>
              <w:divBdr>
                <w:top w:val="none" w:sz="0" w:space="0" w:color="auto"/>
                <w:left w:val="none" w:sz="0" w:space="0" w:color="auto"/>
                <w:bottom w:val="none" w:sz="0" w:space="0" w:color="auto"/>
                <w:right w:val="none" w:sz="0" w:space="0" w:color="auto"/>
              </w:divBdr>
            </w:div>
          </w:divsChild>
        </w:div>
        <w:div w:id="797407503">
          <w:marLeft w:val="0"/>
          <w:marRight w:val="0"/>
          <w:marTop w:val="0"/>
          <w:marBottom w:val="0"/>
          <w:divBdr>
            <w:top w:val="none" w:sz="0" w:space="0" w:color="auto"/>
            <w:left w:val="none" w:sz="0" w:space="0" w:color="auto"/>
            <w:bottom w:val="none" w:sz="0" w:space="0" w:color="auto"/>
            <w:right w:val="none" w:sz="0" w:space="0" w:color="auto"/>
          </w:divBdr>
          <w:divsChild>
            <w:div w:id="1312902214">
              <w:marLeft w:val="0"/>
              <w:marRight w:val="0"/>
              <w:marTop w:val="0"/>
              <w:marBottom w:val="0"/>
              <w:divBdr>
                <w:top w:val="none" w:sz="0" w:space="0" w:color="auto"/>
                <w:left w:val="none" w:sz="0" w:space="0" w:color="auto"/>
                <w:bottom w:val="none" w:sz="0" w:space="0" w:color="auto"/>
                <w:right w:val="none" w:sz="0" w:space="0" w:color="auto"/>
              </w:divBdr>
            </w:div>
          </w:divsChild>
        </w:div>
        <w:div w:id="961501831">
          <w:marLeft w:val="0"/>
          <w:marRight w:val="0"/>
          <w:marTop w:val="0"/>
          <w:marBottom w:val="0"/>
          <w:divBdr>
            <w:top w:val="none" w:sz="0" w:space="0" w:color="auto"/>
            <w:left w:val="none" w:sz="0" w:space="0" w:color="auto"/>
            <w:bottom w:val="none" w:sz="0" w:space="0" w:color="auto"/>
            <w:right w:val="none" w:sz="0" w:space="0" w:color="auto"/>
          </w:divBdr>
          <w:divsChild>
            <w:div w:id="1466703458">
              <w:marLeft w:val="0"/>
              <w:marRight w:val="0"/>
              <w:marTop w:val="0"/>
              <w:marBottom w:val="0"/>
              <w:divBdr>
                <w:top w:val="none" w:sz="0" w:space="0" w:color="auto"/>
                <w:left w:val="none" w:sz="0" w:space="0" w:color="auto"/>
                <w:bottom w:val="none" w:sz="0" w:space="0" w:color="auto"/>
                <w:right w:val="none" w:sz="0" w:space="0" w:color="auto"/>
              </w:divBdr>
            </w:div>
          </w:divsChild>
        </w:div>
        <w:div w:id="201938133">
          <w:marLeft w:val="0"/>
          <w:marRight w:val="0"/>
          <w:marTop w:val="0"/>
          <w:marBottom w:val="0"/>
          <w:divBdr>
            <w:top w:val="none" w:sz="0" w:space="0" w:color="auto"/>
            <w:left w:val="none" w:sz="0" w:space="0" w:color="auto"/>
            <w:bottom w:val="none" w:sz="0" w:space="0" w:color="auto"/>
            <w:right w:val="none" w:sz="0" w:space="0" w:color="auto"/>
          </w:divBdr>
        </w:div>
        <w:div w:id="339436158">
          <w:marLeft w:val="0"/>
          <w:marRight w:val="0"/>
          <w:marTop w:val="0"/>
          <w:marBottom w:val="0"/>
          <w:divBdr>
            <w:top w:val="none" w:sz="0" w:space="0" w:color="auto"/>
            <w:left w:val="none" w:sz="0" w:space="0" w:color="auto"/>
            <w:bottom w:val="none" w:sz="0" w:space="0" w:color="auto"/>
            <w:right w:val="none" w:sz="0" w:space="0" w:color="auto"/>
          </w:divBdr>
        </w:div>
        <w:div w:id="390426904">
          <w:marLeft w:val="0"/>
          <w:marRight w:val="0"/>
          <w:marTop w:val="0"/>
          <w:marBottom w:val="0"/>
          <w:divBdr>
            <w:top w:val="none" w:sz="0" w:space="0" w:color="auto"/>
            <w:left w:val="none" w:sz="0" w:space="0" w:color="auto"/>
            <w:bottom w:val="none" w:sz="0" w:space="0" w:color="auto"/>
            <w:right w:val="none" w:sz="0" w:space="0" w:color="auto"/>
          </w:divBdr>
        </w:div>
      </w:divsChild>
    </w:div>
    <w:div w:id="1136796900">
      <w:bodyDiv w:val="1"/>
      <w:marLeft w:val="0"/>
      <w:marRight w:val="0"/>
      <w:marTop w:val="0"/>
      <w:marBottom w:val="0"/>
      <w:divBdr>
        <w:top w:val="none" w:sz="0" w:space="0" w:color="auto"/>
        <w:left w:val="none" w:sz="0" w:space="0" w:color="auto"/>
        <w:bottom w:val="none" w:sz="0" w:space="0" w:color="auto"/>
        <w:right w:val="none" w:sz="0" w:space="0" w:color="auto"/>
      </w:divBdr>
      <w:divsChild>
        <w:div w:id="1906913877">
          <w:marLeft w:val="0"/>
          <w:marRight w:val="0"/>
          <w:marTop w:val="0"/>
          <w:marBottom w:val="0"/>
          <w:divBdr>
            <w:top w:val="none" w:sz="0" w:space="0" w:color="auto"/>
            <w:left w:val="none" w:sz="0" w:space="0" w:color="auto"/>
            <w:bottom w:val="none" w:sz="0" w:space="0" w:color="auto"/>
            <w:right w:val="none" w:sz="0" w:space="0" w:color="auto"/>
          </w:divBdr>
          <w:divsChild>
            <w:div w:id="1276643521">
              <w:marLeft w:val="0"/>
              <w:marRight w:val="0"/>
              <w:marTop w:val="0"/>
              <w:marBottom w:val="0"/>
              <w:divBdr>
                <w:top w:val="none" w:sz="0" w:space="0" w:color="auto"/>
                <w:left w:val="none" w:sz="0" w:space="0" w:color="auto"/>
                <w:bottom w:val="none" w:sz="0" w:space="0" w:color="auto"/>
                <w:right w:val="none" w:sz="0" w:space="0" w:color="auto"/>
              </w:divBdr>
            </w:div>
          </w:divsChild>
        </w:div>
        <w:div w:id="1094936112">
          <w:marLeft w:val="0"/>
          <w:marRight w:val="0"/>
          <w:marTop w:val="0"/>
          <w:marBottom w:val="0"/>
          <w:divBdr>
            <w:top w:val="none" w:sz="0" w:space="0" w:color="auto"/>
            <w:left w:val="none" w:sz="0" w:space="0" w:color="auto"/>
            <w:bottom w:val="none" w:sz="0" w:space="0" w:color="auto"/>
            <w:right w:val="none" w:sz="0" w:space="0" w:color="auto"/>
          </w:divBdr>
          <w:divsChild>
            <w:div w:id="1927155691">
              <w:marLeft w:val="0"/>
              <w:marRight w:val="0"/>
              <w:marTop w:val="0"/>
              <w:marBottom w:val="0"/>
              <w:divBdr>
                <w:top w:val="none" w:sz="0" w:space="0" w:color="auto"/>
                <w:left w:val="none" w:sz="0" w:space="0" w:color="auto"/>
                <w:bottom w:val="none" w:sz="0" w:space="0" w:color="auto"/>
                <w:right w:val="none" w:sz="0" w:space="0" w:color="auto"/>
              </w:divBdr>
            </w:div>
          </w:divsChild>
        </w:div>
        <w:div w:id="1477796330">
          <w:marLeft w:val="0"/>
          <w:marRight w:val="0"/>
          <w:marTop w:val="0"/>
          <w:marBottom w:val="0"/>
          <w:divBdr>
            <w:top w:val="none" w:sz="0" w:space="0" w:color="auto"/>
            <w:left w:val="none" w:sz="0" w:space="0" w:color="auto"/>
            <w:bottom w:val="none" w:sz="0" w:space="0" w:color="auto"/>
            <w:right w:val="none" w:sz="0" w:space="0" w:color="auto"/>
          </w:divBdr>
        </w:div>
        <w:div w:id="2065519918">
          <w:marLeft w:val="0"/>
          <w:marRight w:val="0"/>
          <w:marTop w:val="0"/>
          <w:marBottom w:val="0"/>
          <w:divBdr>
            <w:top w:val="none" w:sz="0" w:space="0" w:color="auto"/>
            <w:left w:val="none" w:sz="0" w:space="0" w:color="auto"/>
            <w:bottom w:val="none" w:sz="0" w:space="0" w:color="auto"/>
            <w:right w:val="none" w:sz="0" w:space="0" w:color="auto"/>
          </w:divBdr>
        </w:div>
        <w:div w:id="804080842">
          <w:marLeft w:val="0"/>
          <w:marRight w:val="0"/>
          <w:marTop w:val="0"/>
          <w:marBottom w:val="0"/>
          <w:divBdr>
            <w:top w:val="none" w:sz="0" w:space="0" w:color="auto"/>
            <w:left w:val="none" w:sz="0" w:space="0" w:color="auto"/>
            <w:bottom w:val="none" w:sz="0" w:space="0" w:color="auto"/>
            <w:right w:val="none" w:sz="0" w:space="0" w:color="auto"/>
          </w:divBdr>
          <w:divsChild>
            <w:div w:id="1646664200">
              <w:marLeft w:val="0"/>
              <w:marRight w:val="0"/>
              <w:marTop w:val="0"/>
              <w:marBottom w:val="0"/>
              <w:divBdr>
                <w:top w:val="none" w:sz="0" w:space="0" w:color="auto"/>
                <w:left w:val="none" w:sz="0" w:space="0" w:color="auto"/>
                <w:bottom w:val="none" w:sz="0" w:space="0" w:color="auto"/>
                <w:right w:val="none" w:sz="0" w:space="0" w:color="auto"/>
              </w:divBdr>
            </w:div>
          </w:divsChild>
        </w:div>
        <w:div w:id="1288196146">
          <w:marLeft w:val="0"/>
          <w:marRight w:val="0"/>
          <w:marTop w:val="0"/>
          <w:marBottom w:val="0"/>
          <w:divBdr>
            <w:top w:val="none" w:sz="0" w:space="0" w:color="auto"/>
            <w:left w:val="none" w:sz="0" w:space="0" w:color="auto"/>
            <w:bottom w:val="none" w:sz="0" w:space="0" w:color="auto"/>
            <w:right w:val="none" w:sz="0" w:space="0" w:color="auto"/>
          </w:divBdr>
          <w:divsChild>
            <w:div w:id="1861774649">
              <w:marLeft w:val="0"/>
              <w:marRight w:val="0"/>
              <w:marTop w:val="0"/>
              <w:marBottom w:val="0"/>
              <w:divBdr>
                <w:top w:val="none" w:sz="0" w:space="0" w:color="auto"/>
                <w:left w:val="none" w:sz="0" w:space="0" w:color="auto"/>
                <w:bottom w:val="none" w:sz="0" w:space="0" w:color="auto"/>
                <w:right w:val="none" w:sz="0" w:space="0" w:color="auto"/>
              </w:divBdr>
            </w:div>
          </w:divsChild>
        </w:div>
        <w:div w:id="1810172675">
          <w:marLeft w:val="0"/>
          <w:marRight w:val="0"/>
          <w:marTop w:val="0"/>
          <w:marBottom w:val="0"/>
          <w:divBdr>
            <w:top w:val="none" w:sz="0" w:space="0" w:color="auto"/>
            <w:left w:val="none" w:sz="0" w:space="0" w:color="auto"/>
            <w:bottom w:val="none" w:sz="0" w:space="0" w:color="auto"/>
            <w:right w:val="none" w:sz="0" w:space="0" w:color="auto"/>
          </w:divBdr>
          <w:divsChild>
            <w:div w:id="741802030">
              <w:marLeft w:val="0"/>
              <w:marRight w:val="0"/>
              <w:marTop w:val="0"/>
              <w:marBottom w:val="0"/>
              <w:divBdr>
                <w:top w:val="none" w:sz="0" w:space="0" w:color="auto"/>
                <w:left w:val="none" w:sz="0" w:space="0" w:color="auto"/>
                <w:bottom w:val="none" w:sz="0" w:space="0" w:color="auto"/>
                <w:right w:val="none" w:sz="0" w:space="0" w:color="auto"/>
              </w:divBdr>
            </w:div>
          </w:divsChild>
        </w:div>
        <w:div w:id="1905215318">
          <w:marLeft w:val="0"/>
          <w:marRight w:val="0"/>
          <w:marTop w:val="0"/>
          <w:marBottom w:val="0"/>
          <w:divBdr>
            <w:top w:val="none" w:sz="0" w:space="0" w:color="auto"/>
            <w:left w:val="none" w:sz="0" w:space="0" w:color="auto"/>
            <w:bottom w:val="none" w:sz="0" w:space="0" w:color="auto"/>
            <w:right w:val="none" w:sz="0" w:space="0" w:color="auto"/>
          </w:divBdr>
        </w:div>
        <w:div w:id="834305234">
          <w:marLeft w:val="0"/>
          <w:marRight w:val="0"/>
          <w:marTop w:val="0"/>
          <w:marBottom w:val="0"/>
          <w:divBdr>
            <w:top w:val="none" w:sz="0" w:space="0" w:color="auto"/>
            <w:left w:val="none" w:sz="0" w:space="0" w:color="auto"/>
            <w:bottom w:val="none" w:sz="0" w:space="0" w:color="auto"/>
            <w:right w:val="none" w:sz="0" w:space="0" w:color="auto"/>
          </w:divBdr>
          <w:divsChild>
            <w:div w:id="1001926947">
              <w:marLeft w:val="0"/>
              <w:marRight w:val="0"/>
              <w:marTop w:val="0"/>
              <w:marBottom w:val="0"/>
              <w:divBdr>
                <w:top w:val="none" w:sz="0" w:space="0" w:color="auto"/>
                <w:left w:val="none" w:sz="0" w:space="0" w:color="auto"/>
                <w:bottom w:val="none" w:sz="0" w:space="0" w:color="auto"/>
                <w:right w:val="none" w:sz="0" w:space="0" w:color="auto"/>
              </w:divBdr>
            </w:div>
          </w:divsChild>
        </w:div>
        <w:div w:id="896749062">
          <w:marLeft w:val="0"/>
          <w:marRight w:val="0"/>
          <w:marTop w:val="0"/>
          <w:marBottom w:val="0"/>
          <w:divBdr>
            <w:top w:val="none" w:sz="0" w:space="0" w:color="auto"/>
            <w:left w:val="none" w:sz="0" w:space="0" w:color="auto"/>
            <w:bottom w:val="none" w:sz="0" w:space="0" w:color="auto"/>
            <w:right w:val="none" w:sz="0" w:space="0" w:color="auto"/>
          </w:divBdr>
        </w:div>
        <w:div w:id="93748031">
          <w:marLeft w:val="0"/>
          <w:marRight w:val="0"/>
          <w:marTop w:val="0"/>
          <w:marBottom w:val="0"/>
          <w:divBdr>
            <w:top w:val="none" w:sz="0" w:space="0" w:color="auto"/>
            <w:left w:val="none" w:sz="0" w:space="0" w:color="auto"/>
            <w:bottom w:val="none" w:sz="0" w:space="0" w:color="auto"/>
            <w:right w:val="none" w:sz="0" w:space="0" w:color="auto"/>
          </w:divBdr>
        </w:div>
        <w:div w:id="338117335">
          <w:marLeft w:val="0"/>
          <w:marRight w:val="0"/>
          <w:marTop w:val="0"/>
          <w:marBottom w:val="0"/>
          <w:divBdr>
            <w:top w:val="none" w:sz="0" w:space="0" w:color="auto"/>
            <w:left w:val="none" w:sz="0" w:space="0" w:color="auto"/>
            <w:bottom w:val="none" w:sz="0" w:space="0" w:color="auto"/>
            <w:right w:val="none" w:sz="0" w:space="0" w:color="auto"/>
          </w:divBdr>
          <w:divsChild>
            <w:div w:id="1342731892">
              <w:marLeft w:val="0"/>
              <w:marRight w:val="0"/>
              <w:marTop w:val="0"/>
              <w:marBottom w:val="0"/>
              <w:divBdr>
                <w:top w:val="none" w:sz="0" w:space="0" w:color="auto"/>
                <w:left w:val="none" w:sz="0" w:space="0" w:color="auto"/>
                <w:bottom w:val="none" w:sz="0" w:space="0" w:color="auto"/>
                <w:right w:val="none" w:sz="0" w:space="0" w:color="auto"/>
              </w:divBdr>
            </w:div>
            <w:div w:id="667555916">
              <w:marLeft w:val="0"/>
              <w:marRight w:val="0"/>
              <w:marTop w:val="0"/>
              <w:marBottom w:val="0"/>
              <w:divBdr>
                <w:top w:val="none" w:sz="0" w:space="0" w:color="auto"/>
                <w:left w:val="none" w:sz="0" w:space="0" w:color="auto"/>
                <w:bottom w:val="none" w:sz="0" w:space="0" w:color="auto"/>
                <w:right w:val="none" w:sz="0" w:space="0" w:color="auto"/>
              </w:divBdr>
              <w:divsChild>
                <w:div w:id="1858736263">
                  <w:marLeft w:val="0"/>
                  <w:marRight w:val="0"/>
                  <w:marTop w:val="0"/>
                  <w:marBottom w:val="0"/>
                  <w:divBdr>
                    <w:top w:val="none" w:sz="0" w:space="0" w:color="auto"/>
                    <w:left w:val="none" w:sz="0" w:space="0" w:color="auto"/>
                    <w:bottom w:val="none" w:sz="0" w:space="0" w:color="auto"/>
                    <w:right w:val="none" w:sz="0" w:space="0" w:color="auto"/>
                  </w:divBdr>
                </w:div>
                <w:div w:id="514006056">
                  <w:marLeft w:val="0"/>
                  <w:marRight w:val="0"/>
                  <w:marTop w:val="0"/>
                  <w:marBottom w:val="0"/>
                  <w:divBdr>
                    <w:top w:val="none" w:sz="0" w:space="0" w:color="auto"/>
                    <w:left w:val="none" w:sz="0" w:space="0" w:color="auto"/>
                    <w:bottom w:val="none" w:sz="0" w:space="0" w:color="auto"/>
                    <w:right w:val="none" w:sz="0" w:space="0" w:color="auto"/>
                  </w:divBdr>
                </w:div>
              </w:divsChild>
            </w:div>
            <w:div w:id="1255477483">
              <w:marLeft w:val="0"/>
              <w:marRight w:val="0"/>
              <w:marTop w:val="0"/>
              <w:marBottom w:val="0"/>
              <w:divBdr>
                <w:top w:val="none" w:sz="0" w:space="0" w:color="auto"/>
                <w:left w:val="none" w:sz="0" w:space="0" w:color="auto"/>
                <w:bottom w:val="none" w:sz="0" w:space="0" w:color="auto"/>
                <w:right w:val="none" w:sz="0" w:space="0" w:color="auto"/>
              </w:divBdr>
              <w:divsChild>
                <w:div w:id="724254940">
                  <w:marLeft w:val="0"/>
                  <w:marRight w:val="0"/>
                  <w:marTop w:val="0"/>
                  <w:marBottom w:val="0"/>
                  <w:divBdr>
                    <w:top w:val="none" w:sz="0" w:space="0" w:color="auto"/>
                    <w:left w:val="none" w:sz="0" w:space="0" w:color="auto"/>
                    <w:bottom w:val="none" w:sz="0" w:space="0" w:color="auto"/>
                    <w:right w:val="none" w:sz="0" w:space="0" w:color="auto"/>
                  </w:divBdr>
                </w:div>
              </w:divsChild>
            </w:div>
            <w:div w:id="426582155">
              <w:marLeft w:val="0"/>
              <w:marRight w:val="0"/>
              <w:marTop w:val="0"/>
              <w:marBottom w:val="0"/>
              <w:divBdr>
                <w:top w:val="none" w:sz="0" w:space="0" w:color="auto"/>
                <w:left w:val="none" w:sz="0" w:space="0" w:color="auto"/>
                <w:bottom w:val="none" w:sz="0" w:space="0" w:color="auto"/>
                <w:right w:val="none" w:sz="0" w:space="0" w:color="auto"/>
              </w:divBdr>
            </w:div>
          </w:divsChild>
        </w:div>
        <w:div w:id="1063790540">
          <w:marLeft w:val="0"/>
          <w:marRight w:val="0"/>
          <w:marTop w:val="0"/>
          <w:marBottom w:val="0"/>
          <w:divBdr>
            <w:top w:val="none" w:sz="0" w:space="0" w:color="auto"/>
            <w:left w:val="none" w:sz="0" w:space="0" w:color="auto"/>
            <w:bottom w:val="none" w:sz="0" w:space="0" w:color="auto"/>
            <w:right w:val="none" w:sz="0" w:space="0" w:color="auto"/>
          </w:divBdr>
        </w:div>
      </w:divsChild>
    </w:div>
    <w:div w:id="1172989253">
      <w:bodyDiv w:val="1"/>
      <w:marLeft w:val="0"/>
      <w:marRight w:val="0"/>
      <w:marTop w:val="0"/>
      <w:marBottom w:val="0"/>
      <w:divBdr>
        <w:top w:val="none" w:sz="0" w:space="0" w:color="auto"/>
        <w:left w:val="none" w:sz="0" w:space="0" w:color="auto"/>
        <w:bottom w:val="none" w:sz="0" w:space="0" w:color="auto"/>
        <w:right w:val="none" w:sz="0" w:space="0" w:color="auto"/>
      </w:divBdr>
      <w:divsChild>
        <w:div w:id="2045984178">
          <w:marLeft w:val="0"/>
          <w:marRight w:val="0"/>
          <w:marTop w:val="0"/>
          <w:marBottom w:val="0"/>
          <w:divBdr>
            <w:top w:val="none" w:sz="0" w:space="0" w:color="auto"/>
            <w:left w:val="none" w:sz="0" w:space="0" w:color="auto"/>
            <w:bottom w:val="none" w:sz="0" w:space="0" w:color="auto"/>
            <w:right w:val="none" w:sz="0" w:space="0" w:color="auto"/>
          </w:divBdr>
          <w:divsChild>
            <w:div w:id="1411583060">
              <w:marLeft w:val="0"/>
              <w:marRight w:val="0"/>
              <w:marTop w:val="0"/>
              <w:marBottom w:val="0"/>
              <w:divBdr>
                <w:top w:val="none" w:sz="0" w:space="0" w:color="auto"/>
                <w:left w:val="none" w:sz="0" w:space="0" w:color="auto"/>
                <w:bottom w:val="none" w:sz="0" w:space="0" w:color="auto"/>
                <w:right w:val="none" w:sz="0" w:space="0" w:color="auto"/>
              </w:divBdr>
            </w:div>
          </w:divsChild>
        </w:div>
        <w:div w:id="1985967491">
          <w:marLeft w:val="0"/>
          <w:marRight w:val="0"/>
          <w:marTop w:val="0"/>
          <w:marBottom w:val="0"/>
          <w:divBdr>
            <w:top w:val="none" w:sz="0" w:space="0" w:color="auto"/>
            <w:left w:val="none" w:sz="0" w:space="0" w:color="auto"/>
            <w:bottom w:val="none" w:sz="0" w:space="0" w:color="auto"/>
            <w:right w:val="none" w:sz="0" w:space="0" w:color="auto"/>
          </w:divBdr>
          <w:divsChild>
            <w:div w:id="1749691848">
              <w:marLeft w:val="0"/>
              <w:marRight w:val="0"/>
              <w:marTop w:val="0"/>
              <w:marBottom w:val="0"/>
              <w:divBdr>
                <w:top w:val="none" w:sz="0" w:space="0" w:color="auto"/>
                <w:left w:val="none" w:sz="0" w:space="0" w:color="auto"/>
                <w:bottom w:val="none" w:sz="0" w:space="0" w:color="auto"/>
                <w:right w:val="none" w:sz="0" w:space="0" w:color="auto"/>
              </w:divBdr>
            </w:div>
          </w:divsChild>
        </w:div>
        <w:div w:id="1274362437">
          <w:marLeft w:val="0"/>
          <w:marRight w:val="0"/>
          <w:marTop w:val="0"/>
          <w:marBottom w:val="0"/>
          <w:divBdr>
            <w:top w:val="none" w:sz="0" w:space="0" w:color="auto"/>
            <w:left w:val="none" w:sz="0" w:space="0" w:color="auto"/>
            <w:bottom w:val="none" w:sz="0" w:space="0" w:color="auto"/>
            <w:right w:val="none" w:sz="0" w:space="0" w:color="auto"/>
          </w:divBdr>
        </w:div>
        <w:div w:id="801994712">
          <w:marLeft w:val="0"/>
          <w:marRight w:val="0"/>
          <w:marTop w:val="0"/>
          <w:marBottom w:val="0"/>
          <w:divBdr>
            <w:top w:val="none" w:sz="0" w:space="0" w:color="auto"/>
            <w:left w:val="none" w:sz="0" w:space="0" w:color="auto"/>
            <w:bottom w:val="none" w:sz="0" w:space="0" w:color="auto"/>
            <w:right w:val="none" w:sz="0" w:space="0" w:color="auto"/>
          </w:divBdr>
          <w:divsChild>
            <w:div w:id="1885752970">
              <w:marLeft w:val="0"/>
              <w:marRight w:val="0"/>
              <w:marTop w:val="0"/>
              <w:marBottom w:val="0"/>
              <w:divBdr>
                <w:top w:val="none" w:sz="0" w:space="0" w:color="auto"/>
                <w:left w:val="none" w:sz="0" w:space="0" w:color="auto"/>
                <w:bottom w:val="none" w:sz="0" w:space="0" w:color="auto"/>
                <w:right w:val="none" w:sz="0" w:space="0" w:color="auto"/>
              </w:divBdr>
            </w:div>
          </w:divsChild>
        </w:div>
        <w:div w:id="477647984">
          <w:marLeft w:val="0"/>
          <w:marRight w:val="0"/>
          <w:marTop w:val="0"/>
          <w:marBottom w:val="0"/>
          <w:divBdr>
            <w:top w:val="none" w:sz="0" w:space="0" w:color="auto"/>
            <w:left w:val="none" w:sz="0" w:space="0" w:color="auto"/>
            <w:bottom w:val="none" w:sz="0" w:space="0" w:color="auto"/>
            <w:right w:val="none" w:sz="0" w:space="0" w:color="auto"/>
          </w:divBdr>
          <w:divsChild>
            <w:div w:id="1331254038">
              <w:marLeft w:val="0"/>
              <w:marRight w:val="0"/>
              <w:marTop w:val="0"/>
              <w:marBottom w:val="0"/>
              <w:divBdr>
                <w:top w:val="none" w:sz="0" w:space="0" w:color="auto"/>
                <w:left w:val="none" w:sz="0" w:space="0" w:color="auto"/>
                <w:bottom w:val="none" w:sz="0" w:space="0" w:color="auto"/>
                <w:right w:val="none" w:sz="0" w:space="0" w:color="auto"/>
              </w:divBdr>
            </w:div>
          </w:divsChild>
        </w:div>
        <w:div w:id="771629435">
          <w:marLeft w:val="0"/>
          <w:marRight w:val="0"/>
          <w:marTop w:val="0"/>
          <w:marBottom w:val="0"/>
          <w:divBdr>
            <w:top w:val="none" w:sz="0" w:space="0" w:color="auto"/>
            <w:left w:val="none" w:sz="0" w:space="0" w:color="auto"/>
            <w:bottom w:val="none" w:sz="0" w:space="0" w:color="auto"/>
            <w:right w:val="none" w:sz="0" w:space="0" w:color="auto"/>
          </w:divBdr>
          <w:divsChild>
            <w:div w:id="1635255057">
              <w:marLeft w:val="0"/>
              <w:marRight w:val="0"/>
              <w:marTop w:val="0"/>
              <w:marBottom w:val="0"/>
              <w:divBdr>
                <w:top w:val="none" w:sz="0" w:space="0" w:color="auto"/>
                <w:left w:val="none" w:sz="0" w:space="0" w:color="auto"/>
                <w:bottom w:val="none" w:sz="0" w:space="0" w:color="auto"/>
                <w:right w:val="none" w:sz="0" w:space="0" w:color="auto"/>
              </w:divBdr>
            </w:div>
          </w:divsChild>
        </w:div>
        <w:div w:id="806436631">
          <w:marLeft w:val="0"/>
          <w:marRight w:val="0"/>
          <w:marTop w:val="0"/>
          <w:marBottom w:val="0"/>
          <w:divBdr>
            <w:top w:val="none" w:sz="0" w:space="0" w:color="auto"/>
            <w:left w:val="none" w:sz="0" w:space="0" w:color="auto"/>
            <w:bottom w:val="none" w:sz="0" w:space="0" w:color="auto"/>
            <w:right w:val="none" w:sz="0" w:space="0" w:color="auto"/>
          </w:divBdr>
          <w:divsChild>
            <w:div w:id="217666730">
              <w:marLeft w:val="0"/>
              <w:marRight w:val="0"/>
              <w:marTop w:val="0"/>
              <w:marBottom w:val="0"/>
              <w:divBdr>
                <w:top w:val="none" w:sz="0" w:space="0" w:color="auto"/>
                <w:left w:val="none" w:sz="0" w:space="0" w:color="auto"/>
                <w:bottom w:val="none" w:sz="0" w:space="0" w:color="auto"/>
                <w:right w:val="none" w:sz="0" w:space="0" w:color="auto"/>
              </w:divBdr>
            </w:div>
          </w:divsChild>
        </w:div>
        <w:div w:id="915361723">
          <w:marLeft w:val="0"/>
          <w:marRight w:val="0"/>
          <w:marTop w:val="0"/>
          <w:marBottom w:val="0"/>
          <w:divBdr>
            <w:top w:val="none" w:sz="0" w:space="0" w:color="auto"/>
            <w:left w:val="none" w:sz="0" w:space="0" w:color="auto"/>
            <w:bottom w:val="none" w:sz="0" w:space="0" w:color="auto"/>
            <w:right w:val="none" w:sz="0" w:space="0" w:color="auto"/>
          </w:divBdr>
          <w:divsChild>
            <w:div w:id="18814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1776">
      <w:bodyDiv w:val="1"/>
      <w:marLeft w:val="0"/>
      <w:marRight w:val="0"/>
      <w:marTop w:val="0"/>
      <w:marBottom w:val="0"/>
      <w:divBdr>
        <w:top w:val="none" w:sz="0" w:space="0" w:color="auto"/>
        <w:left w:val="none" w:sz="0" w:space="0" w:color="auto"/>
        <w:bottom w:val="none" w:sz="0" w:space="0" w:color="auto"/>
        <w:right w:val="none" w:sz="0" w:space="0" w:color="auto"/>
      </w:divBdr>
      <w:divsChild>
        <w:div w:id="14383687">
          <w:marLeft w:val="0"/>
          <w:marRight w:val="0"/>
          <w:marTop w:val="0"/>
          <w:marBottom w:val="0"/>
          <w:divBdr>
            <w:top w:val="none" w:sz="0" w:space="0" w:color="auto"/>
            <w:left w:val="none" w:sz="0" w:space="0" w:color="auto"/>
            <w:bottom w:val="none" w:sz="0" w:space="0" w:color="auto"/>
            <w:right w:val="none" w:sz="0" w:space="0" w:color="auto"/>
          </w:divBdr>
          <w:divsChild>
            <w:div w:id="118885500">
              <w:marLeft w:val="0"/>
              <w:marRight w:val="0"/>
              <w:marTop w:val="0"/>
              <w:marBottom w:val="0"/>
              <w:divBdr>
                <w:top w:val="none" w:sz="0" w:space="0" w:color="auto"/>
                <w:left w:val="none" w:sz="0" w:space="0" w:color="auto"/>
                <w:bottom w:val="none" w:sz="0" w:space="0" w:color="auto"/>
                <w:right w:val="none" w:sz="0" w:space="0" w:color="auto"/>
              </w:divBdr>
            </w:div>
          </w:divsChild>
        </w:div>
        <w:div w:id="597327546">
          <w:marLeft w:val="0"/>
          <w:marRight w:val="0"/>
          <w:marTop w:val="0"/>
          <w:marBottom w:val="0"/>
          <w:divBdr>
            <w:top w:val="none" w:sz="0" w:space="0" w:color="auto"/>
            <w:left w:val="none" w:sz="0" w:space="0" w:color="auto"/>
            <w:bottom w:val="none" w:sz="0" w:space="0" w:color="auto"/>
            <w:right w:val="none" w:sz="0" w:space="0" w:color="auto"/>
          </w:divBdr>
          <w:divsChild>
            <w:div w:id="628436622">
              <w:marLeft w:val="0"/>
              <w:marRight w:val="0"/>
              <w:marTop w:val="0"/>
              <w:marBottom w:val="0"/>
              <w:divBdr>
                <w:top w:val="none" w:sz="0" w:space="0" w:color="auto"/>
                <w:left w:val="none" w:sz="0" w:space="0" w:color="auto"/>
                <w:bottom w:val="none" w:sz="0" w:space="0" w:color="auto"/>
                <w:right w:val="none" w:sz="0" w:space="0" w:color="auto"/>
              </w:divBdr>
            </w:div>
          </w:divsChild>
        </w:div>
        <w:div w:id="1644044253">
          <w:marLeft w:val="0"/>
          <w:marRight w:val="0"/>
          <w:marTop w:val="0"/>
          <w:marBottom w:val="0"/>
          <w:divBdr>
            <w:top w:val="none" w:sz="0" w:space="0" w:color="auto"/>
            <w:left w:val="none" w:sz="0" w:space="0" w:color="auto"/>
            <w:bottom w:val="none" w:sz="0" w:space="0" w:color="auto"/>
            <w:right w:val="none" w:sz="0" w:space="0" w:color="auto"/>
          </w:divBdr>
          <w:divsChild>
            <w:div w:id="1088231682">
              <w:marLeft w:val="0"/>
              <w:marRight w:val="0"/>
              <w:marTop w:val="0"/>
              <w:marBottom w:val="0"/>
              <w:divBdr>
                <w:top w:val="none" w:sz="0" w:space="0" w:color="auto"/>
                <w:left w:val="none" w:sz="0" w:space="0" w:color="auto"/>
                <w:bottom w:val="none" w:sz="0" w:space="0" w:color="auto"/>
                <w:right w:val="none" w:sz="0" w:space="0" w:color="auto"/>
              </w:divBdr>
            </w:div>
          </w:divsChild>
        </w:div>
        <w:div w:id="1794789518">
          <w:marLeft w:val="0"/>
          <w:marRight w:val="0"/>
          <w:marTop w:val="0"/>
          <w:marBottom w:val="0"/>
          <w:divBdr>
            <w:top w:val="none" w:sz="0" w:space="0" w:color="auto"/>
            <w:left w:val="none" w:sz="0" w:space="0" w:color="auto"/>
            <w:bottom w:val="none" w:sz="0" w:space="0" w:color="auto"/>
            <w:right w:val="none" w:sz="0" w:space="0" w:color="auto"/>
          </w:divBdr>
          <w:divsChild>
            <w:div w:id="2014527452">
              <w:marLeft w:val="0"/>
              <w:marRight w:val="0"/>
              <w:marTop w:val="0"/>
              <w:marBottom w:val="0"/>
              <w:divBdr>
                <w:top w:val="none" w:sz="0" w:space="0" w:color="auto"/>
                <w:left w:val="none" w:sz="0" w:space="0" w:color="auto"/>
                <w:bottom w:val="none" w:sz="0" w:space="0" w:color="auto"/>
                <w:right w:val="none" w:sz="0" w:space="0" w:color="auto"/>
              </w:divBdr>
            </w:div>
          </w:divsChild>
        </w:div>
        <w:div w:id="135806891">
          <w:marLeft w:val="0"/>
          <w:marRight w:val="0"/>
          <w:marTop w:val="0"/>
          <w:marBottom w:val="0"/>
          <w:divBdr>
            <w:top w:val="none" w:sz="0" w:space="0" w:color="auto"/>
            <w:left w:val="none" w:sz="0" w:space="0" w:color="auto"/>
            <w:bottom w:val="none" w:sz="0" w:space="0" w:color="auto"/>
            <w:right w:val="none" w:sz="0" w:space="0" w:color="auto"/>
          </w:divBdr>
        </w:div>
        <w:div w:id="1454210002">
          <w:marLeft w:val="0"/>
          <w:marRight w:val="0"/>
          <w:marTop w:val="0"/>
          <w:marBottom w:val="0"/>
          <w:divBdr>
            <w:top w:val="none" w:sz="0" w:space="0" w:color="auto"/>
            <w:left w:val="none" w:sz="0" w:space="0" w:color="auto"/>
            <w:bottom w:val="none" w:sz="0" w:space="0" w:color="auto"/>
            <w:right w:val="none" w:sz="0" w:space="0" w:color="auto"/>
          </w:divBdr>
          <w:divsChild>
            <w:div w:id="252322227">
              <w:marLeft w:val="0"/>
              <w:marRight w:val="0"/>
              <w:marTop w:val="0"/>
              <w:marBottom w:val="0"/>
              <w:divBdr>
                <w:top w:val="none" w:sz="0" w:space="0" w:color="auto"/>
                <w:left w:val="none" w:sz="0" w:space="0" w:color="auto"/>
                <w:bottom w:val="none" w:sz="0" w:space="0" w:color="auto"/>
                <w:right w:val="none" w:sz="0" w:space="0" w:color="auto"/>
              </w:divBdr>
            </w:div>
          </w:divsChild>
        </w:div>
        <w:div w:id="869878027">
          <w:marLeft w:val="0"/>
          <w:marRight w:val="0"/>
          <w:marTop w:val="0"/>
          <w:marBottom w:val="0"/>
          <w:divBdr>
            <w:top w:val="none" w:sz="0" w:space="0" w:color="auto"/>
            <w:left w:val="none" w:sz="0" w:space="0" w:color="auto"/>
            <w:bottom w:val="none" w:sz="0" w:space="0" w:color="auto"/>
            <w:right w:val="none" w:sz="0" w:space="0" w:color="auto"/>
          </w:divBdr>
          <w:divsChild>
            <w:div w:id="1151799051">
              <w:marLeft w:val="0"/>
              <w:marRight w:val="0"/>
              <w:marTop w:val="0"/>
              <w:marBottom w:val="0"/>
              <w:divBdr>
                <w:top w:val="none" w:sz="0" w:space="0" w:color="auto"/>
                <w:left w:val="none" w:sz="0" w:space="0" w:color="auto"/>
                <w:bottom w:val="none" w:sz="0" w:space="0" w:color="auto"/>
                <w:right w:val="none" w:sz="0" w:space="0" w:color="auto"/>
              </w:divBdr>
            </w:div>
          </w:divsChild>
        </w:div>
        <w:div w:id="1160192980">
          <w:marLeft w:val="0"/>
          <w:marRight w:val="0"/>
          <w:marTop w:val="0"/>
          <w:marBottom w:val="0"/>
          <w:divBdr>
            <w:top w:val="none" w:sz="0" w:space="0" w:color="auto"/>
            <w:left w:val="none" w:sz="0" w:space="0" w:color="auto"/>
            <w:bottom w:val="none" w:sz="0" w:space="0" w:color="auto"/>
            <w:right w:val="none" w:sz="0" w:space="0" w:color="auto"/>
          </w:divBdr>
        </w:div>
        <w:div w:id="967049365">
          <w:marLeft w:val="0"/>
          <w:marRight w:val="0"/>
          <w:marTop w:val="0"/>
          <w:marBottom w:val="0"/>
          <w:divBdr>
            <w:top w:val="none" w:sz="0" w:space="0" w:color="auto"/>
            <w:left w:val="none" w:sz="0" w:space="0" w:color="auto"/>
            <w:bottom w:val="none" w:sz="0" w:space="0" w:color="auto"/>
            <w:right w:val="none" w:sz="0" w:space="0" w:color="auto"/>
          </w:divBdr>
          <w:divsChild>
            <w:div w:id="431166947">
              <w:marLeft w:val="0"/>
              <w:marRight w:val="0"/>
              <w:marTop w:val="0"/>
              <w:marBottom w:val="0"/>
              <w:divBdr>
                <w:top w:val="none" w:sz="0" w:space="0" w:color="auto"/>
                <w:left w:val="none" w:sz="0" w:space="0" w:color="auto"/>
                <w:bottom w:val="none" w:sz="0" w:space="0" w:color="auto"/>
                <w:right w:val="none" w:sz="0" w:space="0" w:color="auto"/>
              </w:divBdr>
            </w:div>
          </w:divsChild>
        </w:div>
        <w:div w:id="1869950891">
          <w:marLeft w:val="0"/>
          <w:marRight w:val="0"/>
          <w:marTop w:val="0"/>
          <w:marBottom w:val="0"/>
          <w:divBdr>
            <w:top w:val="none" w:sz="0" w:space="0" w:color="auto"/>
            <w:left w:val="none" w:sz="0" w:space="0" w:color="auto"/>
            <w:bottom w:val="none" w:sz="0" w:space="0" w:color="auto"/>
            <w:right w:val="none" w:sz="0" w:space="0" w:color="auto"/>
          </w:divBdr>
          <w:divsChild>
            <w:div w:id="1342049260">
              <w:marLeft w:val="0"/>
              <w:marRight w:val="0"/>
              <w:marTop w:val="0"/>
              <w:marBottom w:val="0"/>
              <w:divBdr>
                <w:top w:val="none" w:sz="0" w:space="0" w:color="auto"/>
                <w:left w:val="none" w:sz="0" w:space="0" w:color="auto"/>
                <w:bottom w:val="none" w:sz="0" w:space="0" w:color="auto"/>
                <w:right w:val="none" w:sz="0" w:space="0" w:color="auto"/>
              </w:divBdr>
            </w:div>
          </w:divsChild>
        </w:div>
        <w:div w:id="1546526414">
          <w:marLeft w:val="0"/>
          <w:marRight w:val="0"/>
          <w:marTop w:val="0"/>
          <w:marBottom w:val="0"/>
          <w:divBdr>
            <w:top w:val="none" w:sz="0" w:space="0" w:color="auto"/>
            <w:left w:val="none" w:sz="0" w:space="0" w:color="auto"/>
            <w:bottom w:val="none" w:sz="0" w:space="0" w:color="auto"/>
            <w:right w:val="none" w:sz="0" w:space="0" w:color="auto"/>
          </w:divBdr>
        </w:div>
        <w:div w:id="1948463817">
          <w:marLeft w:val="-240"/>
          <w:marRight w:val="-240"/>
          <w:marTop w:val="0"/>
          <w:marBottom w:val="0"/>
          <w:divBdr>
            <w:top w:val="none" w:sz="0" w:space="0" w:color="auto"/>
            <w:left w:val="none" w:sz="0" w:space="0" w:color="auto"/>
            <w:bottom w:val="none" w:sz="0" w:space="0" w:color="auto"/>
            <w:right w:val="none" w:sz="0" w:space="0" w:color="auto"/>
          </w:divBdr>
          <w:divsChild>
            <w:div w:id="582036009">
              <w:marLeft w:val="0"/>
              <w:marRight w:val="0"/>
              <w:marTop w:val="0"/>
              <w:marBottom w:val="0"/>
              <w:divBdr>
                <w:top w:val="none" w:sz="0" w:space="0" w:color="auto"/>
                <w:left w:val="none" w:sz="0" w:space="0" w:color="auto"/>
                <w:bottom w:val="none" w:sz="0" w:space="0" w:color="auto"/>
                <w:right w:val="none" w:sz="0" w:space="0" w:color="auto"/>
              </w:divBdr>
              <w:divsChild>
                <w:div w:id="334000747">
                  <w:marLeft w:val="0"/>
                  <w:marRight w:val="0"/>
                  <w:marTop w:val="0"/>
                  <w:marBottom w:val="0"/>
                  <w:divBdr>
                    <w:top w:val="none" w:sz="0" w:space="0" w:color="auto"/>
                    <w:left w:val="none" w:sz="0" w:space="0" w:color="auto"/>
                    <w:bottom w:val="none" w:sz="0" w:space="0" w:color="auto"/>
                    <w:right w:val="none" w:sz="0" w:space="0" w:color="auto"/>
                  </w:divBdr>
                  <w:divsChild>
                    <w:div w:id="15425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8740">
          <w:marLeft w:val="0"/>
          <w:marRight w:val="0"/>
          <w:marTop w:val="0"/>
          <w:marBottom w:val="0"/>
          <w:divBdr>
            <w:top w:val="none" w:sz="0" w:space="0" w:color="auto"/>
            <w:left w:val="none" w:sz="0" w:space="0" w:color="auto"/>
            <w:bottom w:val="none" w:sz="0" w:space="0" w:color="auto"/>
            <w:right w:val="none" w:sz="0" w:space="0" w:color="auto"/>
          </w:divBdr>
          <w:divsChild>
            <w:div w:id="1960603282">
              <w:marLeft w:val="0"/>
              <w:marRight w:val="0"/>
              <w:marTop w:val="0"/>
              <w:marBottom w:val="0"/>
              <w:divBdr>
                <w:top w:val="none" w:sz="0" w:space="0" w:color="auto"/>
                <w:left w:val="none" w:sz="0" w:space="0" w:color="auto"/>
                <w:bottom w:val="none" w:sz="0" w:space="0" w:color="auto"/>
                <w:right w:val="none" w:sz="0" w:space="0" w:color="auto"/>
              </w:divBdr>
              <w:divsChild>
                <w:div w:id="16762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0244">
          <w:marLeft w:val="0"/>
          <w:marRight w:val="0"/>
          <w:marTop w:val="0"/>
          <w:marBottom w:val="0"/>
          <w:divBdr>
            <w:top w:val="none" w:sz="0" w:space="0" w:color="auto"/>
            <w:left w:val="none" w:sz="0" w:space="0" w:color="auto"/>
            <w:bottom w:val="none" w:sz="0" w:space="0" w:color="auto"/>
            <w:right w:val="none" w:sz="0" w:space="0" w:color="auto"/>
          </w:divBdr>
          <w:divsChild>
            <w:div w:id="1785417780">
              <w:marLeft w:val="0"/>
              <w:marRight w:val="0"/>
              <w:marTop w:val="0"/>
              <w:marBottom w:val="0"/>
              <w:divBdr>
                <w:top w:val="none" w:sz="0" w:space="0" w:color="auto"/>
                <w:left w:val="none" w:sz="0" w:space="0" w:color="auto"/>
                <w:bottom w:val="none" w:sz="0" w:space="0" w:color="auto"/>
                <w:right w:val="none" w:sz="0" w:space="0" w:color="auto"/>
              </w:divBdr>
            </w:div>
          </w:divsChild>
        </w:div>
        <w:div w:id="1664967734">
          <w:marLeft w:val="0"/>
          <w:marRight w:val="0"/>
          <w:marTop w:val="0"/>
          <w:marBottom w:val="0"/>
          <w:divBdr>
            <w:top w:val="none" w:sz="0" w:space="0" w:color="auto"/>
            <w:left w:val="none" w:sz="0" w:space="0" w:color="auto"/>
            <w:bottom w:val="none" w:sz="0" w:space="0" w:color="auto"/>
            <w:right w:val="none" w:sz="0" w:space="0" w:color="auto"/>
          </w:divBdr>
        </w:div>
        <w:div w:id="1537431561">
          <w:marLeft w:val="0"/>
          <w:marRight w:val="0"/>
          <w:marTop w:val="0"/>
          <w:marBottom w:val="0"/>
          <w:divBdr>
            <w:top w:val="none" w:sz="0" w:space="0" w:color="auto"/>
            <w:left w:val="none" w:sz="0" w:space="0" w:color="auto"/>
            <w:bottom w:val="none" w:sz="0" w:space="0" w:color="auto"/>
            <w:right w:val="none" w:sz="0" w:space="0" w:color="auto"/>
          </w:divBdr>
          <w:divsChild>
            <w:div w:id="441849827">
              <w:marLeft w:val="0"/>
              <w:marRight w:val="0"/>
              <w:marTop w:val="0"/>
              <w:marBottom w:val="0"/>
              <w:divBdr>
                <w:top w:val="none" w:sz="0" w:space="0" w:color="auto"/>
                <w:left w:val="none" w:sz="0" w:space="0" w:color="auto"/>
                <w:bottom w:val="none" w:sz="0" w:space="0" w:color="auto"/>
                <w:right w:val="none" w:sz="0" w:space="0" w:color="auto"/>
              </w:divBdr>
            </w:div>
          </w:divsChild>
        </w:div>
        <w:div w:id="2144106824">
          <w:marLeft w:val="0"/>
          <w:marRight w:val="0"/>
          <w:marTop w:val="0"/>
          <w:marBottom w:val="0"/>
          <w:divBdr>
            <w:top w:val="none" w:sz="0" w:space="0" w:color="auto"/>
            <w:left w:val="none" w:sz="0" w:space="0" w:color="auto"/>
            <w:bottom w:val="none" w:sz="0" w:space="0" w:color="auto"/>
            <w:right w:val="none" w:sz="0" w:space="0" w:color="auto"/>
          </w:divBdr>
          <w:divsChild>
            <w:div w:id="1940678893">
              <w:marLeft w:val="0"/>
              <w:marRight w:val="0"/>
              <w:marTop w:val="0"/>
              <w:marBottom w:val="0"/>
              <w:divBdr>
                <w:top w:val="none" w:sz="0" w:space="0" w:color="auto"/>
                <w:left w:val="none" w:sz="0" w:space="0" w:color="auto"/>
                <w:bottom w:val="none" w:sz="0" w:space="0" w:color="auto"/>
                <w:right w:val="none" w:sz="0" w:space="0" w:color="auto"/>
              </w:divBdr>
            </w:div>
          </w:divsChild>
        </w:div>
        <w:div w:id="424306626">
          <w:marLeft w:val="0"/>
          <w:marRight w:val="0"/>
          <w:marTop w:val="0"/>
          <w:marBottom w:val="0"/>
          <w:divBdr>
            <w:top w:val="none" w:sz="0" w:space="0" w:color="auto"/>
            <w:left w:val="none" w:sz="0" w:space="0" w:color="auto"/>
            <w:bottom w:val="none" w:sz="0" w:space="0" w:color="auto"/>
            <w:right w:val="none" w:sz="0" w:space="0" w:color="auto"/>
          </w:divBdr>
          <w:divsChild>
            <w:div w:id="698168825">
              <w:marLeft w:val="0"/>
              <w:marRight w:val="0"/>
              <w:marTop w:val="0"/>
              <w:marBottom w:val="0"/>
              <w:divBdr>
                <w:top w:val="none" w:sz="0" w:space="0" w:color="auto"/>
                <w:left w:val="none" w:sz="0" w:space="0" w:color="auto"/>
                <w:bottom w:val="none" w:sz="0" w:space="0" w:color="auto"/>
                <w:right w:val="none" w:sz="0" w:space="0" w:color="auto"/>
              </w:divBdr>
            </w:div>
          </w:divsChild>
        </w:div>
        <w:div w:id="513156066">
          <w:marLeft w:val="0"/>
          <w:marRight w:val="0"/>
          <w:marTop w:val="0"/>
          <w:marBottom w:val="0"/>
          <w:divBdr>
            <w:top w:val="none" w:sz="0" w:space="0" w:color="auto"/>
            <w:left w:val="none" w:sz="0" w:space="0" w:color="auto"/>
            <w:bottom w:val="none" w:sz="0" w:space="0" w:color="auto"/>
            <w:right w:val="none" w:sz="0" w:space="0" w:color="auto"/>
          </w:divBdr>
        </w:div>
        <w:div w:id="1769889710">
          <w:marLeft w:val="0"/>
          <w:marRight w:val="0"/>
          <w:marTop w:val="0"/>
          <w:marBottom w:val="0"/>
          <w:divBdr>
            <w:top w:val="none" w:sz="0" w:space="0" w:color="auto"/>
            <w:left w:val="none" w:sz="0" w:space="0" w:color="auto"/>
            <w:bottom w:val="none" w:sz="0" w:space="0" w:color="auto"/>
            <w:right w:val="none" w:sz="0" w:space="0" w:color="auto"/>
          </w:divBdr>
        </w:div>
      </w:divsChild>
    </w:div>
    <w:div w:id="1273173617">
      <w:bodyDiv w:val="1"/>
      <w:marLeft w:val="0"/>
      <w:marRight w:val="0"/>
      <w:marTop w:val="0"/>
      <w:marBottom w:val="0"/>
      <w:divBdr>
        <w:top w:val="none" w:sz="0" w:space="0" w:color="auto"/>
        <w:left w:val="none" w:sz="0" w:space="0" w:color="auto"/>
        <w:bottom w:val="none" w:sz="0" w:space="0" w:color="auto"/>
        <w:right w:val="none" w:sz="0" w:space="0" w:color="auto"/>
      </w:divBdr>
      <w:divsChild>
        <w:div w:id="932399705">
          <w:marLeft w:val="0"/>
          <w:marRight w:val="0"/>
          <w:marTop w:val="0"/>
          <w:marBottom w:val="0"/>
          <w:divBdr>
            <w:top w:val="none" w:sz="0" w:space="0" w:color="auto"/>
            <w:left w:val="none" w:sz="0" w:space="0" w:color="auto"/>
            <w:bottom w:val="none" w:sz="0" w:space="0" w:color="auto"/>
            <w:right w:val="none" w:sz="0" w:space="0" w:color="auto"/>
          </w:divBdr>
          <w:divsChild>
            <w:div w:id="165051859">
              <w:marLeft w:val="0"/>
              <w:marRight w:val="0"/>
              <w:marTop w:val="0"/>
              <w:marBottom w:val="0"/>
              <w:divBdr>
                <w:top w:val="none" w:sz="0" w:space="0" w:color="auto"/>
                <w:left w:val="none" w:sz="0" w:space="0" w:color="auto"/>
                <w:bottom w:val="none" w:sz="0" w:space="0" w:color="auto"/>
                <w:right w:val="none" w:sz="0" w:space="0" w:color="auto"/>
              </w:divBdr>
            </w:div>
            <w:div w:id="1426413779">
              <w:marLeft w:val="0"/>
              <w:marRight w:val="0"/>
              <w:marTop w:val="0"/>
              <w:marBottom w:val="0"/>
              <w:divBdr>
                <w:top w:val="none" w:sz="0" w:space="0" w:color="auto"/>
                <w:left w:val="none" w:sz="0" w:space="0" w:color="auto"/>
                <w:bottom w:val="none" w:sz="0" w:space="0" w:color="auto"/>
                <w:right w:val="none" w:sz="0" w:space="0" w:color="auto"/>
              </w:divBdr>
              <w:divsChild>
                <w:div w:id="1118572458">
                  <w:marLeft w:val="0"/>
                  <w:marRight w:val="0"/>
                  <w:marTop w:val="0"/>
                  <w:marBottom w:val="0"/>
                  <w:divBdr>
                    <w:top w:val="none" w:sz="0" w:space="0" w:color="auto"/>
                    <w:left w:val="none" w:sz="0" w:space="0" w:color="auto"/>
                    <w:bottom w:val="none" w:sz="0" w:space="0" w:color="auto"/>
                    <w:right w:val="none" w:sz="0" w:space="0" w:color="auto"/>
                  </w:divBdr>
                </w:div>
                <w:div w:id="2018968982">
                  <w:marLeft w:val="0"/>
                  <w:marRight w:val="0"/>
                  <w:marTop w:val="0"/>
                  <w:marBottom w:val="0"/>
                  <w:divBdr>
                    <w:top w:val="none" w:sz="0" w:space="0" w:color="auto"/>
                    <w:left w:val="none" w:sz="0" w:space="0" w:color="auto"/>
                    <w:bottom w:val="none" w:sz="0" w:space="0" w:color="auto"/>
                    <w:right w:val="none" w:sz="0" w:space="0" w:color="auto"/>
                  </w:divBdr>
                </w:div>
                <w:div w:id="16547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5175">
          <w:marLeft w:val="0"/>
          <w:marRight w:val="0"/>
          <w:marTop w:val="0"/>
          <w:marBottom w:val="0"/>
          <w:divBdr>
            <w:top w:val="none" w:sz="0" w:space="0" w:color="auto"/>
            <w:left w:val="none" w:sz="0" w:space="0" w:color="auto"/>
            <w:bottom w:val="none" w:sz="0" w:space="0" w:color="auto"/>
            <w:right w:val="none" w:sz="0" w:space="0" w:color="auto"/>
          </w:divBdr>
          <w:divsChild>
            <w:div w:id="1509633268">
              <w:marLeft w:val="0"/>
              <w:marRight w:val="0"/>
              <w:marTop w:val="0"/>
              <w:marBottom w:val="0"/>
              <w:divBdr>
                <w:top w:val="none" w:sz="0" w:space="0" w:color="auto"/>
                <w:left w:val="none" w:sz="0" w:space="0" w:color="auto"/>
                <w:bottom w:val="none" w:sz="0" w:space="0" w:color="auto"/>
                <w:right w:val="none" w:sz="0" w:space="0" w:color="auto"/>
              </w:divBdr>
            </w:div>
          </w:divsChild>
        </w:div>
        <w:div w:id="328290237">
          <w:marLeft w:val="0"/>
          <w:marRight w:val="0"/>
          <w:marTop w:val="0"/>
          <w:marBottom w:val="0"/>
          <w:divBdr>
            <w:top w:val="none" w:sz="0" w:space="0" w:color="auto"/>
            <w:left w:val="none" w:sz="0" w:space="0" w:color="auto"/>
            <w:bottom w:val="none" w:sz="0" w:space="0" w:color="auto"/>
            <w:right w:val="none" w:sz="0" w:space="0" w:color="auto"/>
          </w:divBdr>
        </w:div>
        <w:div w:id="1937209456">
          <w:marLeft w:val="0"/>
          <w:marRight w:val="0"/>
          <w:marTop w:val="0"/>
          <w:marBottom w:val="0"/>
          <w:divBdr>
            <w:top w:val="none" w:sz="0" w:space="0" w:color="auto"/>
            <w:left w:val="none" w:sz="0" w:space="0" w:color="auto"/>
            <w:bottom w:val="none" w:sz="0" w:space="0" w:color="auto"/>
            <w:right w:val="none" w:sz="0" w:space="0" w:color="auto"/>
          </w:divBdr>
          <w:divsChild>
            <w:div w:id="590162828">
              <w:marLeft w:val="0"/>
              <w:marRight w:val="0"/>
              <w:marTop w:val="0"/>
              <w:marBottom w:val="0"/>
              <w:divBdr>
                <w:top w:val="none" w:sz="0" w:space="0" w:color="auto"/>
                <w:left w:val="none" w:sz="0" w:space="0" w:color="auto"/>
                <w:bottom w:val="none" w:sz="0" w:space="0" w:color="auto"/>
                <w:right w:val="none" w:sz="0" w:space="0" w:color="auto"/>
              </w:divBdr>
            </w:div>
            <w:div w:id="912355943">
              <w:marLeft w:val="0"/>
              <w:marRight w:val="0"/>
              <w:marTop w:val="0"/>
              <w:marBottom w:val="0"/>
              <w:divBdr>
                <w:top w:val="none" w:sz="0" w:space="0" w:color="auto"/>
                <w:left w:val="none" w:sz="0" w:space="0" w:color="auto"/>
                <w:bottom w:val="none" w:sz="0" w:space="0" w:color="auto"/>
                <w:right w:val="none" w:sz="0" w:space="0" w:color="auto"/>
              </w:divBdr>
            </w:div>
          </w:divsChild>
        </w:div>
        <w:div w:id="1941257768">
          <w:marLeft w:val="0"/>
          <w:marRight w:val="0"/>
          <w:marTop w:val="0"/>
          <w:marBottom w:val="0"/>
          <w:divBdr>
            <w:top w:val="none" w:sz="0" w:space="0" w:color="auto"/>
            <w:left w:val="none" w:sz="0" w:space="0" w:color="auto"/>
            <w:bottom w:val="none" w:sz="0" w:space="0" w:color="auto"/>
            <w:right w:val="none" w:sz="0" w:space="0" w:color="auto"/>
          </w:divBdr>
          <w:divsChild>
            <w:div w:id="258298465">
              <w:marLeft w:val="0"/>
              <w:marRight w:val="0"/>
              <w:marTop w:val="0"/>
              <w:marBottom w:val="0"/>
              <w:divBdr>
                <w:top w:val="none" w:sz="0" w:space="0" w:color="auto"/>
                <w:left w:val="none" w:sz="0" w:space="0" w:color="auto"/>
                <w:bottom w:val="none" w:sz="0" w:space="0" w:color="auto"/>
                <w:right w:val="none" w:sz="0" w:space="0" w:color="auto"/>
              </w:divBdr>
            </w:div>
          </w:divsChild>
        </w:div>
        <w:div w:id="1735350286">
          <w:marLeft w:val="0"/>
          <w:marRight w:val="0"/>
          <w:marTop w:val="0"/>
          <w:marBottom w:val="0"/>
          <w:divBdr>
            <w:top w:val="none" w:sz="0" w:space="0" w:color="auto"/>
            <w:left w:val="none" w:sz="0" w:space="0" w:color="auto"/>
            <w:bottom w:val="none" w:sz="0" w:space="0" w:color="auto"/>
            <w:right w:val="none" w:sz="0" w:space="0" w:color="auto"/>
          </w:divBdr>
          <w:divsChild>
            <w:div w:id="733894418">
              <w:marLeft w:val="0"/>
              <w:marRight w:val="0"/>
              <w:marTop w:val="0"/>
              <w:marBottom w:val="0"/>
              <w:divBdr>
                <w:top w:val="none" w:sz="0" w:space="0" w:color="auto"/>
                <w:left w:val="none" w:sz="0" w:space="0" w:color="auto"/>
                <w:bottom w:val="none" w:sz="0" w:space="0" w:color="auto"/>
                <w:right w:val="none" w:sz="0" w:space="0" w:color="auto"/>
              </w:divBdr>
            </w:div>
          </w:divsChild>
        </w:div>
        <w:div w:id="2028868113">
          <w:marLeft w:val="0"/>
          <w:marRight w:val="0"/>
          <w:marTop w:val="0"/>
          <w:marBottom w:val="0"/>
          <w:divBdr>
            <w:top w:val="none" w:sz="0" w:space="0" w:color="auto"/>
            <w:left w:val="none" w:sz="0" w:space="0" w:color="auto"/>
            <w:bottom w:val="none" w:sz="0" w:space="0" w:color="auto"/>
            <w:right w:val="none" w:sz="0" w:space="0" w:color="auto"/>
          </w:divBdr>
          <w:divsChild>
            <w:div w:id="812723146">
              <w:marLeft w:val="0"/>
              <w:marRight w:val="0"/>
              <w:marTop w:val="0"/>
              <w:marBottom w:val="0"/>
              <w:divBdr>
                <w:top w:val="none" w:sz="0" w:space="0" w:color="auto"/>
                <w:left w:val="none" w:sz="0" w:space="0" w:color="auto"/>
                <w:bottom w:val="none" w:sz="0" w:space="0" w:color="auto"/>
                <w:right w:val="none" w:sz="0" w:space="0" w:color="auto"/>
              </w:divBdr>
            </w:div>
          </w:divsChild>
        </w:div>
        <w:div w:id="362940961">
          <w:marLeft w:val="0"/>
          <w:marRight w:val="0"/>
          <w:marTop w:val="0"/>
          <w:marBottom w:val="0"/>
          <w:divBdr>
            <w:top w:val="none" w:sz="0" w:space="0" w:color="auto"/>
            <w:left w:val="none" w:sz="0" w:space="0" w:color="auto"/>
            <w:bottom w:val="none" w:sz="0" w:space="0" w:color="auto"/>
            <w:right w:val="none" w:sz="0" w:space="0" w:color="auto"/>
          </w:divBdr>
        </w:div>
        <w:div w:id="95368390">
          <w:marLeft w:val="0"/>
          <w:marRight w:val="0"/>
          <w:marTop w:val="0"/>
          <w:marBottom w:val="0"/>
          <w:divBdr>
            <w:top w:val="none" w:sz="0" w:space="0" w:color="auto"/>
            <w:left w:val="none" w:sz="0" w:space="0" w:color="auto"/>
            <w:bottom w:val="none" w:sz="0" w:space="0" w:color="auto"/>
            <w:right w:val="none" w:sz="0" w:space="0" w:color="auto"/>
          </w:divBdr>
          <w:divsChild>
            <w:div w:id="608122927">
              <w:marLeft w:val="0"/>
              <w:marRight w:val="0"/>
              <w:marTop w:val="0"/>
              <w:marBottom w:val="0"/>
              <w:divBdr>
                <w:top w:val="none" w:sz="0" w:space="0" w:color="auto"/>
                <w:left w:val="none" w:sz="0" w:space="0" w:color="auto"/>
                <w:bottom w:val="none" w:sz="0" w:space="0" w:color="auto"/>
                <w:right w:val="none" w:sz="0" w:space="0" w:color="auto"/>
              </w:divBdr>
            </w:div>
          </w:divsChild>
        </w:div>
        <w:div w:id="483206292">
          <w:marLeft w:val="0"/>
          <w:marRight w:val="0"/>
          <w:marTop w:val="0"/>
          <w:marBottom w:val="0"/>
          <w:divBdr>
            <w:top w:val="none" w:sz="0" w:space="0" w:color="auto"/>
            <w:left w:val="none" w:sz="0" w:space="0" w:color="auto"/>
            <w:bottom w:val="none" w:sz="0" w:space="0" w:color="auto"/>
            <w:right w:val="none" w:sz="0" w:space="0" w:color="auto"/>
          </w:divBdr>
        </w:div>
      </w:divsChild>
    </w:div>
    <w:div w:id="1295403774">
      <w:bodyDiv w:val="1"/>
      <w:marLeft w:val="0"/>
      <w:marRight w:val="0"/>
      <w:marTop w:val="0"/>
      <w:marBottom w:val="0"/>
      <w:divBdr>
        <w:top w:val="none" w:sz="0" w:space="0" w:color="auto"/>
        <w:left w:val="none" w:sz="0" w:space="0" w:color="auto"/>
        <w:bottom w:val="none" w:sz="0" w:space="0" w:color="auto"/>
        <w:right w:val="none" w:sz="0" w:space="0" w:color="auto"/>
      </w:divBdr>
      <w:divsChild>
        <w:div w:id="1034813606">
          <w:marLeft w:val="0"/>
          <w:marRight w:val="0"/>
          <w:marTop w:val="0"/>
          <w:marBottom w:val="0"/>
          <w:divBdr>
            <w:top w:val="none" w:sz="0" w:space="0" w:color="auto"/>
            <w:left w:val="none" w:sz="0" w:space="0" w:color="auto"/>
            <w:bottom w:val="none" w:sz="0" w:space="0" w:color="auto"/>
            <w:right w:val="none" w:sz="0" w:space="0" w:color="auto"/>
          </w:divBdr>
          <w:divsChild>
            <w:div w:id="1465807845">
              <w:marLeft w:val="0"/>
              <w:marRight w:val="0"/>
              <w:marTop w:val="0"/>
              <w:marBottom w:val="0"/>
              <w:divBdr>
                <w:top w:val="none" w:sz="0" w:space="0" w:color="auto"/>
                <w:left w:val="none" w:sz="0" w:space="0" w:color="auto"/>
                <w:bottom w:val="none" w:sz="0" w:space="0" w:color="auto"/>
                <w:right w:val="none" w:sz="0" w:space="0" w:color="auto"/>
              </w:divBdr>
            </w:div>
          </w:divsChild>
        </w:div>
        <w:div w:id="132211795">
          <w:marLeft w:val="0"/>
          <w:marRight w:val="0"/>
          <w:marTop w:val="0"/>
          <w:marBottom w:val="0"/>
          <w:divBdr>
            <w:top w:val="none" w:sz="0" w:space="0" w:color="auto"/>
            <w:left w:val="none" w:sz="0" w:space="0" w:color="auto"/>
            <w:bottom w:val="none" w:sz="0" w:space="0" w:color="auto"/>
            <w:right w:val="none" w:sz="0" w:space="0" w:color="auto"/>
          </w:divBdr>
          <w:divsChild>
            <w:div w:id="1436487354">
              <w:marLeft w:val="0"/>
              <w:marRight w:val="0"/>
              <w:marTop w:val="0"/>
              <w:marBottom w:val="0"/>
              <w:divBdr>
                <w:top w:val="none" w:sz="0" w:space="0" w:color="auto"/>
                <w:left w:val="none" w:sz="0" w:space="0" w:color="auto"/>
                <w:bottom w:val="none" w:sz="0" w:space="0" w:color="auto"/>
                <w:right w:val="none" w:sz="0" w:space="0" w:color="auto"/>
              </w:divBdr>
            </w:div>
          </w:divsChild>
        </w:div>
        <w:div w:id="1311056926">
          <w:marLeft w:val="0"/>
          <w:marRight w:val="0"/>
          <w:marTop w:val="0"/>
          <w:marBottom w:val="0"/>
          <w:divBdr>
            <w:top w:val="none" w:sz="0" w:space="0" w:color="auto"/>
            <w:left w:val="none" w:sz="0" w:space="0" w:color="auto"/>
            <w:bottom w:val="none" w:sz="0" w:space="0" w:color="auto"/>
            <w:right w:val="none" w:sz="0" w:space="0" w:color="auto"/>
          </w:divBdr>
          <w:divsChild>
            <w:div w:id="1980988637">
              <w:marLeft w:val="0"/>
              <w:marRight w:val="0"/>
              <w:marTop w:val="0"/>
              <w:marBottom w:val="0"/>
              <w:divBdr>
                <w:top w:val="none" w:sz="0" w:space="0" w:color="auto"/>
                <w:left w:val="none" w:sz="0" w:space="0" w:color="auto"/>
                <w:bottom w:val="none" w:sz="0" w:space="0" w:color="auto"/>
                <w:right w:val="none" w:sz="0" w:space="0" w:color="auto"/>
              </w:divBdr>
            </w:div>
          </w:divsChild>
        </w:div>
        <w:div w:id="584849345">
          <w:marLeft w:val="0"/>
          <w:marRight w:val="0"/>
          <w:marTop w:val="0"/>
          <w:marBottom w:val="0"/>
          <w:divBdr>
            <w:top w:val="none" w:sz="0" w:space="0" w:color="auto"/>
            <w:left w:val="none" w:sz="0" w:space="0" w:color="auto"/>
            <w:bottom w:val="none" w:sz="0" w:space="0" w:color="auto"/>
            <w:right w:val="none" w:sz="0" w:space="0" w:color="auto"/>
          </w:divBdr>
        </w:div>
        <w:div w:id="490802591">
          <w:marLeft w:val="0"/>
          <w:marRight w:val="0"/>
          <w:marTop w:val="0"/>
          <w:marBottom w:val="0"/>
          <w:divBdr>
            <w:top w:val="none" w:sz="0" w:space="0" w:color="auto"/>
            <w:left w:val="none" w:sz="0" w:space="0" w:color="auto"/>
            <w:bottom w:val="none" w:sz="0" w:space="0" w:color="auto"/>
            <w:right w:val="none" w:sz="0" w:space="0" w:color="auto"/>
          </w:divBdr>
          <w:divsChild>
            <w:div w:id="1591424398">
              <w:marLeft w:val="0"/>
              <w:marRight w:val="0"/>
              <w:marTop w:val="0"/>
              <w:marBottom w:val="0"/>
              <w:divBdr>
                <w:top w:val="none" w:sz="0" w:space="0" w:color="auto"/>
                <w:left w:val="none" w:sz="0" w:space="0" w:color="auto"/>
                <w:bottom w:val="none" w:sz="0" w:space="0" w:color="auto"/>
                <w:right w:val="none" w:sz="0" w:space="0" w:color="auto"/>
              </w:divBdr>
            </w:div>
          </w:divsChild>
        </w:div>
        <w:div w:id="475997946">
          <w:marLeft w:val="0"/>
          <w:marRight w:val="0"/>
          <w:marTop w:val="0"/>
          <w:marBottom w:val="0"/>
          <w:divBdr>
            <w:top w:val="none" w:sz="0" w:space="0" w:color="auto"/>
            <w:left w:val="none" w:sz="0" w:space="0" w:color="auto"/>
            <w:bottom w:val="none" w:sz="0" w:space="0" w:color="auto"/>
            <w:right w:val="none" w:sz="0" w:space="0" w:color="auto"/>
          </w:divBdr>
          <w:divsChild>
            <w:div w:id="369690352">
              <w:marLeft w:val="0"/>
              <w:marRight w:val="0"/>
              <w:marTop w:val="0"/>
              <w:marBottom w:val="0"/>
              <w:divBdr>
                <w:top w:val="none" w:sz="0" w:space="0" w:color="auto"/>
                <w:left w:val="none" w:sz="0" w:space="0" w:color="auto"/>
                <w:bottom w:val="none" w:sz="0" w:space="0" w:color="auto"/>
                <w:right w:val="none" w:sz="0" w:space="0" w:color="auto"/>
              </w:divBdr>
            </w:div>
          </w:divsChild>
        </w:div>
        <w:div w:id="102772921">
          <w:marLeft w:val="0"/>
          <w:marRight w:val="0"/>
          <w:marTop w:val="0"/>
          <w:marBottom w:val="0"/>
          <w:divBdr>
            <w:top w:val="none" w:sz="0" w:space="0" w:color="auto"/>
            <w:left w:val="none" w:sz="0" w:space="0" w:color="auto"/>
            <w:bottom w:val="none" w:sz="0" w:space="0" w:color="auto"/>
            <w:right w:val="none" w:sz="0" w:space="0" w:color="auto"/>
          </w:divBdr>
          <w:divsChild>
            <w:div w:id="1758674575">
              <w:marLeft w:val="0"/>
              <w:marRight w:val="0"/>
              <w:marTop w:val="0"/>
              <w:marBottom w:val="0"/>
              <w:divBdr>
                <w:top w:val="none" w:sz="0" w:space="0" w:color="auto"/>
                <w:left w:val="none" w:sz="0" w:space="0" w:color="auto"/>
                <w:bottom w:val="none" w:sz="0" w:space="0" w:color="auto"/>
                <w:right w:val="none" w:sz="0" w:space="0" w:color="auto"/>
              </w:divBdr>
            </w:div>
          </w:divsChild>
        </w:div>
        <w:div w:id="1732383282">
          <w:marLeft w:val="0"/>
          <w:marRight w:val="0"/>
          <w:marTop w:val="0"/>
          <w:marBottom w:val="0"/>
          <w:divBdr>
            <w:top w:val="none" w:sz="0" w:space="0" w:color="auto"/>
            <w:left w:val="none" w:sz="0" w:space="0" w:color="auto"/>
            <w:bottom w:val="none" w:sz="0" w:space="0" w:color="auto"/>
            <w:right w:val="none" w:sz="0" w:space="0" w:color="auto"/>
          </w:divBdr>
          <w:divsChild>
            <w:div w:id="783112261">
              <w:marLeft w:val="0"/>
              <w:marRight w:val="0"/>
              <w:marTop w:val="0"/>
              <w:marBottom w:val="0"/>
              <w:divBdr>
                <w:top w:val="none" w:sz="0" w:space="0" w:color="auto"/>
                <w:left w:val="none" w:sz="0" w:space="0" w:color="auto"/>
                <w:bottom w:val="none" w:sz="0" w:space="0" w:color="auto"/>
                <w:right w:val="none" w:sz="0" w:space="0" w:color="auto"/>
              </w:divBdr>
            </w:div>
          </w:divsChild>
        </w:div>
        <w:div w:id="1673024608">
          <w:marLeft w:val="0"/>
          <w:marRight w:val="0"/>
          <w:marTop w:val="0"/>
          <w:marBottom w:val="0"/>
          <w:divBdr>
            <w:top w:val="none" w:sz="0" w:space="0" w:color="auto"/>
            <w:left w:val="none" w:sz="0" w:space="0" w:color="auto"/>
            <w:bottom w:val="none" w:sz="0" w:space="0" w:color="auto"/>
            <w:right w:val="none" w:sz="0" w:space="0" w:color="auto"/>
          </w:divBdr>
          <w:divsChild>
            <w:div w:id="178470835">
              <w:marLeft w:val="0"/>
              <w:marRight w:val="0"/>
              <w:marTop w:val="0"/>
              <w:marBottom w:val="0"/>
              <w:divBdr>
                <w:top w:val="none" w:sz="0" w:space="0" w:color="auto"/>
                <w:left w:val="none" w:sz="0" w:space="0" w:color="auto"/>
                <w:bottom w:val="none" w:sz="0" w:space="0" w:color="auto"/>
                <w:right w:val="none" w:sz="0" w:space="0" w:color="auto"/>
              </w:divBdr>
            </w:div>
          </w:divsChild>
        </w:div>
        <w:div w:id="895970613">
          <w:marLeft w:val="0"/>
          <w:marRight w:val="0"/>
          <w:marTop w:val="0"/>
          <w:marBottom w:val="0"/>
          <w:divBdr>
            <w:top w:val="none" w:sz="0" w:space="0" w:color="auto"/>
            <w:left w:val="none" w:sz="0" w:space="0" w:color="auto"/>
            <w:bottom w:val="none" w:sz="0" w:space="0" w:color="auto"/>
            <w:right w:val="none" w:sz="0" w:space="0" w:color="auto"/>
          </w:divBdr>
          <w:divsChild>
            <w:div w:id="451902260">
              <w:marLeft w:val="0"/>
              <w:marRight w:val="0"/>
              <w:marTop w:val="0"/>
              <w:marBottom w:val="0"/>
              <w:divBdr>
                <w:top w:val="none" w:sz="0" w:space="0" w:color="auto"/>
                <w:left w:val="none" w:sz="0" w:space="0" w:color="auto"/>
                <w:bottom w:val="none" w:sz="0" w:space="0" w:color="auto"/>
                <w:right w:val="none" w:sz="0" w:space="0" w:color="auto"/>
              </w:divBdr>
            </w:div>
          </w:divsChild>
        </w:div>
        <w:div w:id="2021856763">
          <w:marLeft w:val="0"/>
          <w:marRight w:val="0"/>
          <w:marTop w:val="0"/>
          <w:marBottom w:val="0"/>
          <w:divBdr>
            <w:top w:val="none" w:sz="0" w:space="0" w:color="auto"/>
            <w:left w:val="none" w:sz="0" w:space="0" w:color="auto"/>
            <w:bottom w:val="none" w:sz="0" w:space="0" w:color="auto"/>
            <w:right w:val="none" w:sz="0" w:space="0" w:color="auto"/>
          </w:divBdr>
          <w:divsChild>
            <w:div w:id="753822627">
              <w:marLeft w:val="0"/>
              <w:marRight w:val="0"/>
              <w:marTop w:val="0"/>
              <w:marBottom w:val="0"/>
              <w:divBdr>
                <w:top w:val="none" w:sz="0" w:space="0" w:color="auto"/>
                <w:left w:val="none" w:sz="0" w:space="0" w:color="auto"/>
                <w:bottom w:val="none" w:sz="0" w:space="0" w:color="auto"/>
                <w:right w:val="none" w:sz="0" w:space="0" w:color="auto"/>
              </w:divBdr>
            </w:div>
          </w:divsChild>
        </w:div>
        <w:div w:id="1515613511">
          <w:marLeft w:val="0"/>
          <w:marRight w:val="0"/>
          <w:marTop w:val="0"/>
          <w:marBottom w:val="0"/>
          <w:divBdr>
            <w:top w:val="none" w:sz="0" w:space="0" w:color="auto"/>
            <w:left w:val="none" w:sz="0" w:space="0" w:color="auto"/>
            <w:bottom w:val="none" w:sz="0" w:space="0" w:color="auto"/>
            <w:right w:val="none" w:sz="0" w:space="0" w:color="auto"/>
          </w:divBdr>
        </w:div>
        <w:div w:id="1723676742">
          <w:marLeft w:val="0"/>
          <w:marRight w:val="0"/>
          <w:marTop w:val="0"/>
          <w:marBottom w:val="0"/>
          <w:divBdr>
            <w:top w:val="none" w:sz="0" w:space="0" w:color="auto"/>
            <w:left w:val="none" w:sz="0" w:space="0" w:color="auto"/>
            <w:bottom w:val="none" w:sz="0" w:space="0" w:color="auto"/>
            <w:right w:val="none" w:sz="0" w:space="0" w:color="auto"/>
          </w:divBdr>
        </w:div>
        <w:div w:id="1673600749">
          <w:marLeft w:val="0"/>
          <w:marRight w:val="0"/>
          <w:marTop w:val="0"/>
          <w:marBottom w:val="0"/>
          <w:divBdr>
            <w:top w:val="none" w:sz="0" w:space="0" w:color="auto"/>
            <w:left w:val="none" w:sz="0" w:space="0" w:color="auto"/>
            <w:bottom w:val="none" w:sz="0" w:space="0" w:color="auto"/>
            <w:right w:val="none" w:sz="0" w:space="0" w:color="auto"/>
          </w:divBdr>
        </w:div>
        <w:div w:id="316693026">
          <w:marLeft w:val="0"/>
          <w:marRight w:val="0"/>
          <w:marTop w:val="0"/>
          <w:marBottom w:val="0"/>
          <w:divBdr>
            <w:top w:val="none" w:sz="0" w:space="0" w:color="auto"/>
            <w:left w:val="none" w:sz="0" w:space="0" w:color="auto"/>
            <w:bottom w:val="none" w:sz="0" w:space="0" w:color="auto"/>
            <w:right w:val="none" w:sz="0" w:space="0" w:color="auto"/>
          </w:divBdr>
          <w:divsChild>
            <w:div w:id="1948466991">
              <w:marLeft w:val="0"/>
              <w:marRight w:val="0"/>
              <w:marTop w:val="0"/>
              <w:marBottom w:val="0"/>
              <w:divBdr>
                <w:top w:val="none" w:sz="0" w:space="0" w:color="auto"/>
                <w:left w:val="none" w:sz="0" w:space="0" w:color="auto"/>
                <w:bottom w:val="none" w:sz="0" w:space="0" w:color="auto"/>
                <w:right w:val="none" w:sz="0" w:space="0" w:color="auto"/>
              </w:divBdr>
            </w:div>
          </w:divsChild>
        </w:div>
        <w:div w:id="1972787004">
          <w:marLeft w:val="0"/>
          <w:marRight w:val="0"/>
          <w:marTop w:val="0"/>
          <w:marBottom w:val="0"/>
          <w:divBdr>
            <w:top w:val="none" w:sz="0" w:space="0" w:color="auto"/>
            <w:left w:val="none" w:sz="0" w:space="0" w:color="auto"/>
            <w:bottom w:val="none" w:sz="0" w:space="0" w:color="auto"/>
            <w:right w:val="none" w:sz="0" w:space="0" w:color="auto"/>
          </w:divBdr>
        </w:div>
        <w:div w:id="1908300163">
          <w:marLeft w:val="0"/>
          <w:marRight w:val="0"/>
          <w:marTop w:val="0"/>
          <w:marBottom w:val="0"/>
          <w:divBdr>
            <w:top w:val="none" w:sz="0" w:space="0" w:color="auto"/>
            <w:left w:val="none" w:sz="0" w:space="0" w:color="auto"/>
            <w:bottom w:val="none" w:sz="0" w:space="0" w:color="auto"/>
            <w:right w:val="none" w:sz="0" w:space="0" w:color="auto"/>
          </w:divBdr>
          <w:divsChild>
            <w:div w:id="968781818">
              <w:marLeft w:val="0"/>
              <w:marRight w:val="0"/>
              <w:marTop w:val="0"/>
              <w:marBottom w:val="0"/>
              <w:divBdr>
                <w:top w:val="none" w:sz="0" w:space="0" w:color="auto"/>
                <w:left w:val="none" w:sz="0" w:space="0" w:color="auto"/>
                <w:bottom w:val="none" w:sz="0" w:space="0" w:color="auto"/>
                <w:right w:val="none" w:sz="0" w:space="0" w:color="auto"/>
              </w:divBdr>
            </w:div>
          </w:divsChild>
        </w:div>
        <w:div w:id="656613956">
          <w:marLeft w:val="0"/>
          <w:marRight w:val="0"/>
          <w:marTop w:val="0"/>
          <w:marBottom w:val="0"/>
          <w:divBdr>
            <w:top w:val="none" w:sz="0" w:space="0" w:color="auto"/>
            <w:left w:val="none" w:sz="0" w:space="0" w:color="auto"/>
            <w:bottom w:val="none" w:sz="0" w:space="0" w:color="auto"/>
            <w:right w:val="none" w:sz="0" w:space="0" w:color="auto"/>
          </w:divBdr>
          <w:divsChild>
            <w:div w:id="726757815">
              <w:marLeft w:val="0"/>
              <w:marRight w:val="0"/>
              <w:marTop w:val="0"/>
              <w:marBottom w:val="0"/>
              <w:divBdr>
                <w:top w:val="none" w:sz="0" w:space="0" w:color="auto"/>
                <w:left w:val="none" w:sz="0" w:space="0" w:color="auto"/>
                <w:bottom w:val="none" w:sz="0" w:space="0" w:color="auto"/>
                <w:right w:val="none" w:sz="0" w:space="0" w:color="auto"/>
              </w:divBdr>
            </w:div>
          </w:divsChild>
        </w:div>
        <w:div w:id="549851636">
          <w:marLeft w:val="0"/>
          <w:marRight w:val="0"/>
          <w:marTop w:val="0"/>
          <w:marBottom w:val="0"/>
          <w:divBdr>
            <w:top w:val="none" w:sz="0" w:space="0" w:color="auto"/>
            <w:left w:val="none" w:sz="0" w:space="0" w:color="auto"/>
            <w:bottom w:val="none" w:sz="0" w:space="0" w:color="auto"/>
            <w:right w:val="none" w:sz="0" w:space="0" w:color="auto"/>
          </w:divBdr>
        </w:div>
        <w:div w:id="1357342756">
          <w:marLeft w:val="0"/>
          <w:marRight w:val="0"/>
          <w:marTop w:val="0"/>
          <w:marBottom w:val="0"/>
          <w:divBdr>
            <w:top w:val="none" w:sz="0" w:space="0" w:color="auto"/>
            <w:left w:val="none" w:sz="0" w:space="0" w:color="auto"/>
            <w:bottom w:val="none" w:sz="0" w:space="0" w:color="auto"/>
            <w:right w:val="none" w:sz="0" w:space="0" w:color="auto"/>
          </w:divBdr>
        </w:div>
      </w:divsChild>
    </w:div>
    <w:div w:id="1353919997">
      <w:bodyDiv w:val="1"/>
      <w:marLeft w:val="0"/>
      <w:marRight w:val="0"/>
      <w:marTop w:val="0"/>
      <w:marBottom w:val="0"/>
      <w:divBdr>
        <w:top w:val="none" w:sz="0" w:space="0" w:color="auto"/>
        <w:left w:val="none" w:sz="0" w:space="0" w:color="auto"/>
        <w:bottom w:val="none" w:sz="0" w:space="0" w:color="auto"/>
        <w:right w:val="none" w:sz="0" w:space="0" w:color="auto"/>
      </w:divBdr>
      <w:divsChild>
        <w:div w:id="1056125664">
          <w:marLeft w:val="0"/>
          <w:marRight w:val="0"/>
          <w:marTop w:val="0"/>
          <w:marBottom w:val="0"/>
          <w:divBdr>
            <w:top w:val="none" w:sz="0" w:space="0" w:color="auto"/>
            <w:left w:val="none" w:sz="0" w:space="0" w:color="auto"/>
            <w:bottom w:val="none" w:sz="0" w:space="0" w:color="auto"/>
            <w:right w:val="none" w:sz="0" w:space="0" w:color="auto"/>
          </w:divBdr>
        </w:div>
        <w:div w:id="1907372423">
          <w:marLeft w:val="0"/>
          <w:marRight w:val="0"/>
          <w:marTop w:val="0"/>
          <w:marBottom w:val="0"/>
          <w:divBdr>
            <w:top w:val="none" w:sz="0" w:space="0" w:color="auto"/>
            <w:left w:val="none" w:sz="0" w:space="0" w:color="auto"/>
            <w:bottom w:val="none" w:sz="0" w:space="0" w:color="auto"/>
            <w:right w:val="none" w:sz="0" w:space="0" w:color="auto"/>
          </w:divBdr>
          <w:divsChild>
            <w:div w:id="1226260948">
              <w:marLeft w:val="0"/>
              <w:marRight w:val="0"/>
              <w:marTop w:val="0"/>
              <w:marBottom w:val="0"/>
              <w:divBdr>
                <w:top w:val="none" w:sz="0" w:space="0" w:color="auto"/>
                <w:left w:val="none" w:sz="0" w:space="0" w:color="auto"/>
                <w:bottom w:val="none" w:sz="0" w:space="0" w:color="auto"/>
                <w:right w:val="none" w:sz="0" w:space="0" w:color="auto"/>
              </w:divBdr>
            </w:div>
            <w:div w:id="1874461325">
              <w:marLeft w:val="0"/>
              <w:marRight w:val="0"/>
              <w:marTop w:val="0"/>
              <w:marBottom w:val="0"/>
              <w:divBdr>
                <w:top w:val="none" w:sz="0" w:space="0" w:color="auto"/>
                <w:left w:val="none" w:sz="0" w:space="0" w:color="auto"/>
                <w:bottom w:val="none" w:sz="0" w:space="0" w:color="auto"/>
                <w:right w:val="none" w:sz="0" w:space="0" w:color="auto"/>
              </w:divBdr>
            </w:div>
          </w:divsChild>
        </w:div>
        <w:div w:id="628976963">
          <w:marLeft w:val="0"/>
          <w:marRight w:val="0"/>
          <w:marTop w:val="0"/>
          <w:marBottom w:val="0"/>
          <w:divBdr>
            <w:top w:val="none" w:sz="0" w:space="0" w:color="auto"/>
            <w:left w:val="none" w:sz="0" w:space="0" w:color="auto"/>
            <w:bottom w:val="none" w:sz="0" w:space="0" w:color="auto"/>
            <w:right w:val="none" w:sz="0" w:space="0" w:color="auto"/>
          </w:divBdr>
        </w:div>
        <w:div w:id="1791240976">
          <w:marLeft w:val="0"/>
          <w:marRight w:val="0"/>
          <w:marTop w:val="0"/>
          <w:marBottom w:val="0"/>
          <w:divBdr>
            <w:top w:val="none" w:sz="0" w:space="0" w:color="auto"/>
            <w:left w:val="none" w:sz="0" w:space="0" w:color="auto"/>
            <w:bottom w:val="none" w:sz="0" w:space="0" w:color="auto"/>
            <w:right w:val="none" w:sz="0" w:space="0" w:color="auto"/>
          </w:divBdr>
        </w:div>
        <w:div w:id="1027217855">
          <w:marLeft w:val="0"/>
          <w:marRight w:val="0"/>
          <w:marTop w:val="0"/>
          <w:marBottom w:val="0"/>
          <w:divBdr>
            <w:top w:val="none" w:sz="0" w:space="0" w:color="auto"/>
            <w:left w:val="none" w:sz="0" w:space="0" w:color="auto"/>
            <w:bottom w:val="none" w:sz="0" w:space="0" w:color="auto"/>
            <w:right w:val="none" w:sz="0" w:space="0" w:color="auto"/>
          </w:divBdr>
          <w:divsChild>
            <w:div w:id="3521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5924">
      <w:bodyDiv w:val="1"/>
      <w:marLeft w:val="0"/>
      <w:marRight w:val="0"/>
      <w:marTop w:val="0"/>
      <w:marBottom w:val="0"/>
      <w:divBdr>
        <w:top w:val="none" w:sz="0" w:space="0" w:color="auto"/>
        <w:left w:val="none" w:sz="0" w:space="0" w:color="auto"/>
        <w:bottom w:val="none" w:sz="0" w:space="0" w:color="auto"/>
        <w:right w:val="none" w:sz="0" w:space="0" w:color="auto"/>
      </w:divBdr>
      <w:divsChild>
        <w:div w:id="605844676">
          <w:marLeft w:val="0"/>
          <w:marRight w:val="0"/>
          <w:marTop w:val="0"/>
          <w:marBottom w:val="0"/>
          <w:divBdr>
            <w:top w:val="none" w:sz="0" w:space="0" w:color="auto"/>
            <w:left w:val="none" w:sz="0" w:space="0" w:color="auto"/>
            <w:bottom w:val="none" w:sz="0" w:space="0" w:color="auto"/>
            <w:right w:val="none" w:sz="0" w:space="0" w:color="auto"/>
          </w:divBdr>
          <w:divsChild>
            <w:div w:id="1338771671">
              <w:marLeft w:val="0"/>
              <w:marRight w:val="0"/>
              <w:marTop w:val="0"/>
              <w:marBottom w:val="0"/>
              <w:divBdr>
                <w:top w:val="none" w:sz="0" w:space="0" w:color="auto"/>
                <w:left w:val="none" w:sz="0" w:space="0" w:color="auto"/>
                <w:bottom w:val="none" w:sz="0" w:space="0" w:color="auto"/>
                <w:right w:val="none" w:sz="0" w:space="0" w:color="auto"/>
              </w:divBdr>
            </w:div>
          </w:divsChild>
        </w:div>
        <w:div w:id="295255767">
          <w:marLeft w:val="0"/>
          <w:marRight w:val="0"/>
          <w:marTop w:val="0"/>
          <w:marBottom w:val="0"/>
          <w:divBdr>
            <w:top w:val="none" w:sz="0" w:space="0" w:color="auto"/>
            <w:left w:val="none" w:sz="0" w:space="0" w:color="auto"/>
            <w:bottom w:val="none" w:sz="0" w:space="0" w:color="auto"/>
            <w:right w:val="none" w:sz="0" w:space="0" w:color="auto"/>
          </w:divBdr>
          <w:divsChild>
            <w:div w:id="1704791959">
              <w:marLeft w:val="0"/>
              <w:marRight w:val="0"/>
              <w:marTop w:val="0"/>
              <w:marBottom w:val="0"/>
              <w:divBdr>
                <w:top w:val="none" w:sz="0" w:space="0" w:color="auto"/>
                <w:left w:val="none" w:sz="0" w:space="0" w:color="auto"/>
                <w:bottom w:val="none" w:sz="0" w:space="0" w:color="auto"/>
                <w:right w:val="none" w:sz="0" w:space="0" w:color="auto"/>
              </w:divBdr>
            </w:div>
          </w:divsChild>
        </w:div>
        <w:div w:id="15236783">
          <w:marLeft w:val="0"/>
          <w:marRight w:val="0"/>
          <w:marTop w:val="0"/>
          <w:marBottom w:val="0"/>
          <w:divBdr>
            <w:top w:val="none" w:sz="0" w:space="0" w:color="auto"/>
            <w:left w:val="none" w:sz="0" w:space="0" w:color="auto"/>
            <w:bottom w:val="none" w:sz="0" w:space="0" w:color="auto"/>
            <w:right w:val="none" w:sz="0" w:space="0" w:color="auto"/>
          </w:divBdr>
          <w:divsChild>
            <w:div w:id="1635060106">
              <w:marLeft w:val="0"/>
              <w:marRight w:val="0"/>
              <w:marTop w:val="0"/>
              <w:marBottom w:val="0"/>
              <w:divBdr>
                <w:top w:val="none" w:sz="0" w:space="0" w:color="auto"/>
                <w:left w:val="none" w:sz="0" w:space="0" w:color="auto"/>
                <w:bottom w:val="none" w:sz="0" w:space="0" w:color="auto"/>
                <w:right w:val="none" w:sz="0" w:space="0" w:color="auto"/>
              </w:divBdr>
            </w:div>
          </w:divsChild>
        </w:div>
        <w:div w:id="1724132018">
          <w:marLeft w:val="0"/>
          <w:marRight w:val="0"/>
          <w:marTop w:val="0"/>
          <w:marBottom w:val="0"/>
          <w:divBdr>
            <w:top w:val="none" w:sz="0" w:space="0" w:color="auto"/>
            <w:left w:val="none" w:sz="0" w:space="0" w:color="auto"/>
            <w:bottom w:val="none" w:sz="0" w:space="0" w:color="auto"/>
            <w:right w:val="none" w:sz="0" w:space="0" w:color="auto"/>
          </w:divBdr>
          <w:divsChild>
            <w:div w:id="598178310">
              <w:marLeft w:val="0"/>
              <w:marRight w:val="0"/>
              <w:marTop w:val="0"/>
              <w:marBottom w:val="0"/>
              <w:divBdr>
                <w:top w:val="none" w:sz="0" w:space="0" w:color="auto"/>
                <w:left w:val="none" w:sz="0" w:space="0" w:color="auto"/>
                <w:bottom w:val="none" w:sz="0" w:space="0" w:color="auto"/>
                <w:right w:val="none" w:sz="0" w:space="0" w:color="auto"/>
              </w:divBdr>
            </w:div>
          </w:divsChild>
        </w:div>
        <w:div w:id="1385912372">
          <w:marLeft w:val="0"/>
          <w:marRight w:val="0"/>
          <w:marTop w:val="0"/>
          <w:marBottom w:val="0"/>
          <w:divBdr>
            <w:top w:val="none" w:sz="0" w:space="0" w:color="auto"/>
            <w:left w:val="none" w:sz="0" w:space="0" w:color="auto"/>
            <w:bottom w:val="none" w:sz="0" w:space="0" w:color="auto"/>
            <w:right w:val="none" w:sz="0" w:space="0" w:color="auto"/>
          </w:divBdr>
          <w:divsChild>
            <w:div w:id="153836716">
              <w:marLeft w:val="0"/>
              <w:marRight w:val="0"/>
              <w:marTop w:val="0"/>
              <w:marBottom w:val="0"/>
              <w:divBdr>
                <w:top w:val="none" w:sz="0" w:space="0" w:color="auto"/>
                <w:left w:val="none" w:sz="0" w:space="0" w:color="auto"/>
                <w:bottom w:val="none" w:sz="0" w:space="0" w:color="auto"/>
                <w:right w:val="none" w:sz="0" w:space="0" w:color="auto"/>
              </w:divBdr>
            </w:div>
          </w:divsChild>
        </w:div>
        <w:div w:id="1686707952">
          <w:marLeft w:val="0"/>
          <w:marRight w:val="0"/>
          <w:marTop w:val="0"/>
          <w:marBottom w:val="0"/>
          <w:divBdr>
            <w:top w:val="none" w:sz="0" w:space="0" w:color="auto"/>
            <w:left w:val="none" w:sz="0" w:space="0" w:color="auto"/>
            <w:bottom w:val="none" w:sz="0" w:space="0" w:color="auto"/>
            <w:right w:val="none" w:sz="0" w:space="0" w:color="auto"/>
          </w:divBdr>
          <w:divsChild>
            <w:div w:id="1472095999">
              <w:marLeft w:val="0"/>
              <w:marRight w:val="0"/>
              <w:marTop w:val="0"/>
              <w:marBottom w:val="0"/>
              <w:divBdr>
                <w:top w:val="none" w:sz="0" w:space="0" w:color="auto"/>
                <w:left w:val="none" w:sz="0" w:space="0" w:color="auto"/>
                <w:bottom w:val="none" w:sz="0" w:space="0" w:color="auto"/>
                <w:right w:val="none" w:sz="0" w:space="0" w:color="auto"/>
              </w:divBdr>
            </w:div>
          </w:divsChild>
        </w:div>
        <w:div w:id="50232555">
          <w:marLeft w:val="0"/>
          <w:marRight w:val="0"/>
          <w:marTop w:val="0"/>
          <w:marBottom w:val="0"/>
          <w:divBdr>
            <w:top w:val="none" w:sz="0" w:space="0" w:color="auto"/>
            <w:left w:val="none" w:sz="0" w:space="0" w:color="auto"/>
            <w:bottom w:val="none" w:sz="0" w:space="0" w:color="auto"/>
            <w:right w:val="none" w:sz="0" w:space="0" w:color="auto"/>
          </w:divBdr>
          <w:divsChild>
            <w:div w:id="1677923339">
              <w:marLeft w:val="0"/>
              <w:marRight w:val="0"/>
              <w:marTop w:val="0"/>
              <w:marBottom w:val="0"/>
              <w:divBdr>
                <w:top w:val="none" w:sz="0" w:space="0" w:color="auto"/>
                <w:left w:val="none" w:sz="0" w:space="0" w:color="auto"/>
                <w:bottom w:val="none" w:sz="0" w:space="0" w:color="auto"/>
                <w:right w:val="none" w:sz="0" w:space="0" w:color="auto"/>
              </w:divBdr>
            </w:div>
          </w:divsChild>
        </w:div>
        <w:div w:id="244189212">
          <w:marLeft w:val="0"/>
          <w:marRight w:val="0"/>
          <w:marTop w:val="0"/>
          <w:marBottom w:val="0"/>
          <w:divBdr>
            <w:top w:val="none" w:sz="0" w:space="0" w:color="auto"/>
            <w:left w:val="none" w:sz="0" w:space="0" w:color="auto"/>
            <w:bottom w:val="none" w:sz="0" w:space="0" w:color="auto"/>
            <w:right w:val="none" w:sz="0" w:space="0" w:color="auto"/>
          </w:divBdr>
          <w:divsChild>
            <w:div w:id="1937909313">
              <w:marLeft w:val="0"/>
              <w:marRight w:val="0"/>
              <w:marTop w:val="0"/>
              <w:marBottom w:val="0"/>
              <w:divBdr>
                <w:top w:val="none" w:sz="0" w:space="0" w:color="auto"/>
                <w:left w:val="none" w:sz="0" w:space="0" w:color="auto"/>
                <w:bottom w:val="none" w:sz="0" w:space="0" w:color="auto"/>
                <w:right w:val="none" w:sz="0" w:space="0" w:color="auto"/>
              </w:divBdr>
            </w:div>
          </w:divsChild>
        </w:div>
        <w:div w:id="1502311247">
          <w:marLeft w:val="0"/>
          <w:marRight w:val="0"/>
          <w:marTop w:val="0"/>
          <w:marBottom w:val="0"/>
          <w:divBdr>
            <w:top w:val="none" w:sz="0" w:space="0" w:color="auto"/>
            <w:left w:val="none" w:sz="0" w:space="0" w:color="auto"/>
            <w:bottom w:val="none" w:sz="0" w:space="0" w:color="auto"/>
            <w:right w:val="none" w:sz="0" w:space="0" w:color="auto"/>
          </w:divBdr>
          <w:divsChild>
            <w:div w:id="899246196">
              <w:marLeft w:val="0"/>
              <w:marRight w:val="0"/>
              <w:marTop w:val="0"/>
              <w:marBottom w:val="0"/>
              <w:divBdr>
                <w:top w:val="none" w:sz="0" w:space="0" w:color="auto"/>
                <w:left w:val="none" w:sz="0" w:space="0" w:color="auto"/>
                <w:bottom w:val="none" w:sz="0" w:space="0" w:color="auto"/>
                <w:right w:val="none" w:sz="0" w:space="0" w:color="auto"/>
              </w:divBdr>
            </w:div>
          </w:divsChild>
        </w:div>
        <w:div w:id="1108350642">
          <w:marLeft w:val="0"/>
          <w:marRight w:val="0"/>
          <w:marTop w:val="0"/>
          <w:marBottom w:val="0"/>
          <w:divBdr>
            <w:top w:val="none" w:sz="0" w:space="0" w:color="auto"/>
            <w:left w:val="none" w:sz="0" w:space="0" w:color="auto"/>
            <w:bottom w:val="none" w:sz="0" w:space="0" w:color="auto"/>
            <w:right w:val="none" w:sz="0" w:space="0" w:color="auto"/>
          </w:divBdr>
          <w:divsChild>
            <w:div w:id="1481927142">
              <w:marLeft w:val="0"/>
              <w:marRight w:val="0"/>
              <w:marTop w:val="0"/>
              <w:marBottom w:val="0"/>
              <w:divBdr>
                <w:top w:val="none" w:sz="0" w:space="0" w:color="auto"/>
                <w:left w:val="none" w:sz="0" w:space="0" w:color="auto"/>
                <w:bottom w:val="none" w:sz="0" w:space="0" w:color="auto"/>
                <w:right w:val="none" w:sz="0" w:space="0" w:color="auto"/>
              </w:divBdr>
            </w:div>
          </w:divsChild>
        </w:div>
        <w:div w:id="293215874">
          <w:marLeft w:val="0"/>
          <w:marRight w:val="0"/>
          <w:marTop w:val="0"/>
          <w:marBottom w:val="0"/>
          <w:divBdr>
            <w:top w:val="none" w:sz="0" w:space="0" w:color="auto"/>
            <w:left w:val="none" w:sz="0" w:space="0" w:color="auto"/>
            <w:bottom w:val="none" w:sz="0" w:space="0" w:color="auto"/>
            <w:right w:val="none" w:sz="0" w:space="0" w:color="auto"/>
          </w:divBdr>
          <w:divsChild>
            <w:div w:id="845436200">
              <w:marLeft w:val="0"/>
              <w:marRight w:val="0"/>
              <w:marTop w:val="0"/>
              <w:marBottom w:val="0"/>
              <w:divBdr>
                <w:top w:val="none" w:sz="0" w:space="0" w:color="auto"/>
                <w:left w:val="none" w:sz="0" w:space="0" w:color="auto"/>
                <w:bottom w:val="none" w:sz="0" w:space="0" w:color="auto"/>
                <w:right w:val="none" w:sz="0" w:space="0" w:color="auto"/>
              </w:divBdr>
            </w:div>
          </w:divsChild>
        </w:div>
        <w:div w:id="1872495457">
          <w:marLeft w:val="0"/>
          <w:marRight w:val="0"/>
          <w:marTop w:val="0"/>
          <w:marBottom w:val="0"/>
          <w:divBdr>
            <w:top w:val="none" w:sz="0" w:space="0" w:color="auto"/>
            <w:left w:val="none" w:sz="0" w:space="0" w:color="auto"/>
            <w:bottom w:val="none" w:sz="0" w:space="0" w:color="auto"/>
            <w:right w:val="none" w:sz="0" w:space="0" w:color="auto"/>
          </w:divBdr>
          <w:divsChild>
            <w:div w:id="2112817923">
              <w:marLeft w:val="0"/>
              <w:marRight w:val="0"/>
              <w:marTop w:val="0"/>
              <w:marBottom w:val="0"/>
              <w:divBdr>
                <w:top w:val="none" w:sz="0" w:space="0" w:color="auto"/>
                <w:left w:val="none" w:sz="0" w:space="0" w:color="auto"/>
                <w:bottom w:val="none" w:sz="0" w:space="0" w:color="auto"/>
                <w:right w:val="none" w:sz="0" w:space="0" w:color="auto"/>
              </w:divBdr>
            </w:div>
          </w:divsChild>
        </w:div>
        <w:div w:id="1887259855">
          <w:marLeft w:val="0"/>
          <w:marRight w:val="0"/>
          <w:marTop w:val="0"/>
          <w:marBottom w:val="0"/>
          <w:divBdr>
            <w:top w:val="none" w:sz="0" w:space="0" w:color="auto"/>
            <w:left w:val="none" w:sz="0" w:space="0" w:color="auto"/>
            <w:bottom w:val="none" w:sz="0" w:space="0" w:color="auto"/>
            <w:right w:val="none" w:sz="0" w:space="0" w:color="auto"/>
          </w:divBdr>
          <w:divsChild>
            <w:div w:id="523904386">
              <w:marLeft w:val="0"/>
              <w:marRight w:val="0"/>
              <w:marTop w:val="0"/>
              <w:marBottom w:val="0"/>
              <w:divBdr>
                <w:top w:val="none" w:sz="0" w:space="0" w:color="auto"/>
                <w:left w:val="none" w:sz="0" w:space="0" w:color="auto"/>
                <w:bottom w:val="none" w:sz="0" w:space="0" w:color="auto"/>
                <w:right w:val="none" w:sz="0" w:space="0" w:color="auto"/>
              </w:divBdr>
            </w:div>
          </w:divsChild>
        </w:div>
        <w:div w:id="2131514312">
          <w:marLeft w:val="0"/>
          <w:marRight w:val="0"/>
          <w:marTop w:val="0"/>
          <w:marBottom w:val="0"/>
          <w:divBdr>
            <w:top w:val="none" w:sz="0" w:space="0" w:color="auto"/>
            <w:left w:val="none" w:sz="0" w:space="0" w:color="auto"/>
            <w:bottom w:val="none" w:sz="0" w:space="0" w:color="auto"/>
            <w:right w:val="none" w:sz="0" w:space="0" w:color="auto"/>
          </w:divBdr>
          <w:divsChild>
            <w:div w:id="949359130">
              <w:marLeft w:val="0"/>
              <w:marRight w:val="0"/>
              <w:marTop w:val="0"/>
              <w:marBottom w:val="0"/>
              <w:divBdr>
                <w:top w:val="none" w:sz="0" w:space="0" w:color="auto"/>
                <w:left w:val="none" w:sz="0" w:space="0" w:color="auto"/>
                <w:bottom w:val="none" w:sz="0" w:space="0" w:color="auto"/>
                <w:right w:val="none" w:sz="0" w:space="0" w:color="auto"/>
              </w:divBdr>
            </w:div>
          </w:divsChild>
        </w:div>
        <w:div w:id="229341898">
          <w:marLeft w:val="0"/>
          <w:marRight w:val="0"/>
          <w:marTop w:val="0"/>
          <w:marBottom w:val="0"/>
          <w:divBdr>
            <w:top w:val="none" w:sz="0" w:space="0" w:color="auto"/>
            <w:left w:val="none" w:sz="0" w:space="0" w:color="auto"/>
            <w:bottom w:val="none" w:sz="0" w:space="0" w:color="auto"/>
            <w:right w:val="none" w:sz="0" w:space="0" w:color="auto"/>
          </w:divBdr>
          <w:divsChild>
            <w:div w:id="794522319">
              <w:marLeft w:val="0"/>
              <w:marRight w:val="0"/>
              <w:marTop w:val="0"/>
              <w:marBottom w:val="0"/>
              <w:divBdr>
                <w:top w:val="none" w:sz="0" w:space="0" w:color="auto"/>
                <w:left w:val="none" w:sz="0" w:space="0" w:color="auto"/>
                <w:bottom w:val="none" w:sz="0" w:space="0" w:color="auto"/>
                <w:right w:val="none" w:sz="0" w:space="0" w:color="auto"/>
              </w:divBdr>
            </w:div>
          </w:divsChild>
        </w:div>
        <w:div w:id="2026205726">
          <w:marLeft w:val="0"/>
          <w:marRight w:val="0"/>
          <w:marTop w:val="0"/>
          <w:marBottom w:val="0"/>
          <w:divBdr>
            <w:top w:val="none" w:sz="0" w:space="0" w:color="auto"/>
            <w:left w:val="none" w:sz="0" w:space="0" w:color="auto"/>
            <w:bottom w:val="none" w:sz="0" w:space="0" w:color="auto"/>
            <w:right w:val="none" w:sz="0" w:space="0" w:color="auto"/>
          </w:divBdr>
          <w:divsChild>
            <w:div w:id="890849155">
              <w:marLeft w:val="0"/>
              <w:marRight w:val="0"/>
              <w:marTop w:val="0"/>
              <w:marBottom w:val="0"/>
              <w:divBdr>
                <w:top w:val="none" w:sz="0" w:space="0" w:color="auto"/>
                <w:left w:val="none" w:sz="0" w:space="0" w:color="auto"/>
                <w:bottom w:val="none" w:sz="0" w:space="0" w:color="auto"/>
                <w:right w:val="none" w:sz="0" w:space="0" w:color="auto"/>
              </w:divBdr>
            </w:div>
          </w:divsChild>
        </w:div>
        <w:div w:id="2013676371">
          <w:marLeft w:val="0"/>
          <w:marRight w:val="0"/>
          <w:marTop w:val="0"/>
          <w:marBottom w:val="0"/>
          <w:divBdr>
            <w:top w:val="none" w:sz="0" w:space="0" w:color="auto"/>
            <w:left w:val="none" w:sz="0" w:space="0" w:color="auto"/>
            <w:bottom w:val="none" w:sz="0" w:space="0" w:color="auto"/>
            <w:right w:val="none" w:sz="0" w:space="0" w:color="auto"/>
          </w:divBdr>
          <w:divsChild>
            <w:div w:id="558591467">
              <w:marLeft w:val="0"/>
              <w:marRight w:val="0"/>
              <w:marTop w:val="0"/>
              <w:marBottom w:val="0"/>
              <w:divBdr>
                <w:top w:val="none" w:sz="0" w:space="0" w:color="auto"/>
                <w:left w:val="none" w:sz="0" w:space="0" w:color="auto"/>
                <w:bottom w:val="none" w:sz="0" w:space="0" w:color="auto"/>
                <w:right w:val="none" w:sz="0" w:space="0" w:color="auto"/>
              </w:divBdr>
            </w:div>
          </w:divsChild>
        </w:div>
        <w:div w:id="1202136919">
          <w:marLeft w:val="0"/>
          <w:marRight w:val="0"/>
          <w:marTop w:val="0"/>
          <w:marBottom w:val="0"/>
          <w:divBdr>
            <w:top w:val="none" w:sz="0" w:space="0" w:color="auto"/>
            <w:left w:val="none" w:sz="0" w:space="0" w:color="auto"/>
            <w:bottom w:val="none" w:sz="0" w:space="0" w:color="auto"/>
            <w:right w:val="none" w:sz="0" w:space="0" w:color="auto"/>
          </w:divBdr>
          <w:divsChild>
            <w:div w:id="18297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4814">
      <w:bodyDiv w:val="1"/>
      <w:marLeft w:val="0"/>
      <w:marRight w:val="0"/>
      <w:marTop w:val="0"/>
      <w:marBottom w:val="0"/>
      <w:divBdr>
        <w:top w:val="none" w:sz="0" w:space="0" w:color="auto"/>
        <w:left w:val="none" w:sz="0" w:space="0" w:color="auto"/>
        <w:bottom w:val="none" w:sz="0" w:space="0" w:color="auto"/>
        <w:right w:val="none" w:sz="0" w:space="0" w:color="auto"/>
      </w:divBdr>
      <w:divsChild>
        <w:div w:id="372850988">
          <w:marLeft w:val="0"/>
          <w:marRight w:val="0"/>
          <w:marTop w:val="0"/>
          <w:marBottom w:val="0"/>
          <w:divBdr>
            <w:top w:val="none" w:sz="0" w:space="0" w:color="auto"/>
            <w:left w:val="none" w:sz="0" w:space="0" w:color="auto"/>
            <w:bottom w:val="none" w:sz="0" w:space="0" w:color="auto"/>
            <w:right w:val="none" w:sz="0" w:space="0" w:color="auto"/>
          </w:divBdr>
          <w:divsChild>
            <w:div w:id="1495679281">
              <w:marLeft w:val="0"/>
              <w:marRight w:val="0"/>
              <w:marTop w:val="0"/>
              <w:marBottom w:val="0"/>
              <w:divBdr>
                <w:top w:val="none" w:sz="0" w:space="0" w:color="auto"/>
                <w:left w:val="none" w:sz="0" w:space="0" w:color="auto"/>
                <w:bottom w:val="none" w:sz="0" w:space="0" w:color="auto"/>
                <w:right w:val="none" w:sz="0" w:space="0" w:color="auto"/>
              </w:divBdr>
            </w:div>
          </w:divsChild>
        </w:div>
        <w:div w:id="564486929">
          <w:marLeft w:val="0"/>
          <w:marRight w:val="0"/>
          <w:marTop w:val="0"/>
          <w:marBottom w:val="0"/>
          <w:divBdr>
            <w:top w:val="none" w:sz="0" w:space="0" w:color="auto"/>
            <w:left w:val="none" w:sz="0" w:space="0" w:color="auto"/>
            <w:bottom w:val="none" w:sz="0" w:space="0" w:color="auto"/>
            <w:right w:val="none" w:sz="0" w:space="0" w:color="auto"/>
          </w:divBdr>
          <w:divsChild>
            <w:div w:id="1143936172">
              <w:marLeft w:val="0"/>
              <w:marRight w:val="0"/>
              <w:marTop w:val="0"/>
              <w:marBottom w:val="0"/>
              <w:divBdr>
                <w:top w:val="none" w:sz="0" w:space="0" w:color="auto"/>
                <w:left w:val="none" w:sz="0" w:space="0" w:color="auto"/>
                <w:bottom w:val="none" w:sz="0" w:space="0" w:color="auto"/>
                <w:right w:val="none" w:sz="0" w:space="0" w:color="auto"/>
              </w:divBdr>
            </w:div>
          </w:divsChild>
        </w:div>
        <w:div w:id="465901275">
          <w:marLeft w:val="0"/>
          <w:marRight w:val="0"/>
          <w:marTop w:val="0"/>
          <w:marBottom w:val="0"/>
          <w:divBdr>
            <w:top w:val="none" w:sz="0" w:space="0" w:color="auto"/>
            <w:left w:val="none" w:sz="0" w:space="0" w:color="auto"/>
            <w:bottom w:val="none" w:sz="0" w:space="0" w:color="auto"/>
            <w:right w:val="none" w:sz="0" w:space="0" w:color="auto"/>
          </w:divBdr>
        </w:div>
        <w:div w:id="480736909">
          <w:marLeft w:val="0"/>
          <w:marRight w:val="0"/>
          <w:marTop w:val="0"/>
          <w:marBottom w:val="0"/>
          <w:divBdr>
            <w:top w:val="none" w:sz="0" w:space="0" w:color="auto"/>
            <w:left w:val="none" w:sz="0" w:space="0" w:color="auto"/>
            <w:bottom w:val="none" w:sz="0" w:space="0" w:color="auto"/>
            <w:right w:val="none" w:sz="0" w:space="0" w:color="auto"/>
          </w:divBdr>
          <w:divsChild>
            <w:div w:id="1305037940">
              <w:marLeft w:val="0"/>
              <w:marRight w:val="0"/>
              <w:marTop w:val="0"/>
              <w:marBottom w:val="0"/>
              <w:divBdr>
                <w:top w:val="none" w:sz="0" w:space="0" w:color="auto"/>
                <w:left w:val="none" w:sz="0" w:space="0" w:color="auto"/>
                <w:bottom w:val="none" w:sz="0" w:space="0" w:color="auto"/>
                <w:right w:val="none" w:sz="0" w:space="0" w:color="auto"/>
              </w:divBdr>
            </w:div>
          </w:divsChild>
        </w:div>
        <w:div w:id="951672242">
          <w:marLeft w:val="0"/>
          <w:marRight w:val="0"/>
          <w:marTop w:val="0"/>
          <w:marBottom w:val="0"/>
          <w:divBdr>
            <w:top w:val="none" w:sz="0" w:space="0" w:color="auto"/>
            <w:left w:val="none" w:sz="0" w:space="0" w:color="auto"/>
            <w:bottom w:val="none" w:sz="0" w:space="0" w:color="auto"/>
            <w:right w:val="none" w:sz="0" w:space="0" w:color="auto"/>
          </w:divBdr>
        </w:div>
        <w:div w:id="1897012249">
          <w:marLeft w:val="0"/>
          <w:marRight w:val="0"/>
          <w:marTop w:val="0"/>
          <w:marBottom w:val="0"/>
          <w:divBdr>
            <w:top w:val="none" w:sz="0" w:space="0" w:color="auto"/>
            <w:left w:val="none" w:sz="0" w:space="0" w:color="auto"/>
            <w:bottom w:val="none" w:sz="0" w:space="0" w:color="auto"/>
            <w:right w:val="none" w:sz="0" w:space="0" w:color="auto"/>
          </w:divBdr>
          <w:divsChild>
            <w:div w:id="444809440">
              <w:marLeft w:val="0"/>
              <w:marRight w:val="0"/>
              <w:marTop w:val="0"/>
              <w:marBottom w:val="0"/>
              <w:divBdr>
                <w:top w:val="none" w:sz="0" w:space="0" w:color="auto"/>
                <w:left w:val="none" w:sz="0" w:space="0" w:color="auto"/>
                <w:bottom w:val="none" w:sz="0" w:space="0" w:color="auto"/>
                <w:right w:val="none" w:sz="0" w:space="0" w:color="auto"/>
              </w:divBdr>
            </w:div>
          </w:divsChild>
        </w:div>
        <w:div w:id="1810240867">
          <w:marLeft w:val="0"/>
          <w:marRight w:val="0"/>
          <w:marTop w:val="0"/>
          <w:marBottom w:val="0"/>
          <w:divBdr>
            <w:top w:val="none" w:sz="0" w:space="0" w:color="auto"/>
            <w:left w:val="none" w:sz="0" w:space="0" w:color="auto"/>
            <w:bottom w:val="none" w:sz="0" w:space="0" w:color="auto"/>
            <w:right w:val="none" w:sz="0" w:space="0" w:color="auto"/>
          </w:divBdr>
          <w:divsChild>
            <w:div w:id="1820540575">
              <w:marLeft w:val="0"/>
              <w:marRight w:val="0"/>
              <w:marTop w:val="0"/>
              <w:marBottom w:val="0"/>
              <w:divBdr>
                <w:top w:val="none" w:sz="0" w:space="0" w:color="auto"/>
                <w:left w:val="none" w:sz="0" w:space="0" w:color="auto"/>
                <w:bottom w:val="none" w:sz="0" w:space="0" w:color="auto"/>
                <w:right w:val="none" w:sz="0" w:space="0" w:color="auto"/>
              </w:divBdr>
            </w:div>
          </w:divsChild>
        </w:div>
        <w:div w:id="1861119766">
          <w:marLeft w:val="0"/>
          <w:marRight w:val="0"/>
          <w:marTop w:val="0"/>
          <w:marBottom w:val="0"/>
          <w:divBdr>
            <w:top w:val="none" w:sz="0" w:space="0" w:color="auto"/>
            <w:left w:val="none" w:sz="0" w:space="0" w:color="auto"/>
            <w:bottom w:val="none" w:sz="0" w:space="0" w:color="auto"/>
            <w:right w:val="none" w:sz="0" w:space="0" w:color="auto"/>
          </w:divBdr>
          <w:divsChild>
            <w:div w:id="285739745">
              <w:marLeft w:val="0"/>
              <w:marRight w:val="0"/>
              <w:marTop w:val="0"/>
              <w:marBottom w:val="0"/>
              <w:divBdr>
                <w:top w:val="none" w:sz="0" w:space="0" w:color="auto"/>
                <w:left w:val="none" w:sz="0" w:space="0" w:color="auto"/>
                <w:bottom w:val="none" w:sz="0" w:space="0" w:color="auto"/>
                <w:right w:val="none" w:sz="0" w:space="0" w:color="auto"/>
              </w:divBdr>
            </w:div>
          </w:divsChild>
        </w:div>
        <w:div w:id="2136752957">
          <w:marLeft w:val="0"/>
          <w:marRight w:val="0"/>
          <w:marTop w:val="0"/>
          <w:marBottom w:val="0"/>
          <w:divBdr>
            <w:top w:val="none" w:sz="0" w:space="0" w:color="auto"/>
            <w:left w:val="none" w:sz="0" w:space="0" w:color="auto"/>
            <w:bottom w:val="none" w:sz="0" w:space="0" w:color="auto"/>
            <w:right w:val="none" w:sz="0" w:space="0" w:color="auto"/>
          </w:divBdr>
          <w:divsChild>
            <w:div w:id="996610276">
              <w:marLeft w:val="0"/>
              <w:marRight w:val="0"/>
              <w:marTop w:val="0"/>
              <w:marBottom w:val="0"/>
              <w:divBdr>
                <w:top w:val="none" w:sz="0" w:space="0" w:color="auto"/>
                <w:left w:val="none" w:sz="0" w:space="0" w:color="auto"/>
                <w:bottom w:val="none" w:sz="0" w:space="0" w:color="auto"/>
                <w:right w:val="none" w:sz="0" w:space="0" w:color="auto"/>
              </w:divBdr>
            </w:div>
          </w:divsChild>
        </w:div>
        <w:div w:id="315960989">
          <w:marLeft w:val="0"/>
          <w:marRight w:val="0"/>
          <w:marTop w:val="0"/>
          <w:marBottom w:val="0"/>
          <w:divBdr>
            <w:top w:val="none" w:sz="0" w:space="0" w:color="auto"/>
            <w:left w:val="none" w:sz="0" w:space="0" w:color="auto"/>
            <w:bottom w:val="none" w:sz="0" w:space="0" w:color="auto"/>
            <w:right w:val="none" w:sz="0" w:space="0" w:color="auto"/>
          </w:divBdr>
        </w:div>
        <w:div w:id="477498978">
          <w:marLeft w:val="0"/>
          <w:marRight w:val="0"/>
          <w:marTop w:val="0"/>
          <w:marBottom w:val="0"/>
          <w:divBdr>
            <w:top w:val="none" w:sz="0" w:space="0" w:color="auto"/>
            <w:left w:val="none" w:sz="0" w:space="0" w:color="auto"/>
            <w:bottom w:val="none" w:sz="0" w:space="0" w:color="auto"/>
            <w:right w:val="none" w:sz="0" w:space="0" w:color="auto"/>
          </w:divBdr>
          <w:divsChild>
            <w:div w:id="1150168495">
              <w:marLeft w:val="0"/>
              <w:marRight w:val="0"/>
              <w:marTop w:val="0"/>
              <w:marBottom w:val="0"/>
              <w:divBdr>
                <w:top w:val="none" w:sz="0" w:space="0" w:color="auto"/>
                <w:left w:val="none" w:sz="0" w:space="0" w:color="auto"/>
                <w:bottom w:val="none" w:sz="0" w:space="0" w:color="auto"/>
                <w:right w:val="none" w:sz="0" w:space="0" w:color="auto"/>
              </w:divBdr>
            </w:div>
          </w:divsChild>
        </w:div>
        <w:div w:id="900403462">
          <w:marLeft w:val="0"/>
          <w:marRight w:val="0"/>
          <w:marTop w:val="0"/>
          <w:marBottom w:val="0"/>
          <w:divBdr>
            <w:top w:val="none" w:sz="0" w:space="0" w:color="auto"/>
            <w:left w:val="none" w:sz="0" w:space="0" w:color="auto"/>
            <w:bottom w:val="none" w:sz="0" w:space="0" w:color="auto"/>
            <w:right w:val="none" w:sz="0" w:space="0" w:color="auto"/>
          </w:divBdr>
          <w:divsChild>
            <w:div w:id="1161776965">
              <w:marLeft w:val="0"/>
              <w:marRight w:val="0"/>
              <w:marTop w:val="0"/>
              <w:marBottom w:val="0"/>
              <w:divBdr>
                <w:top w:val="none" w:sz="0" w:space="0" w:color="auto"/>
                <w:left w:val="none" w:sz="0" w:space="0" w:color="auto"/>
                <w:bottom w:val="none" w:sz="0" w:space="0" w:color="auto"/>
                <w:right w:val="none" w:sz="0" w:space="0" w:color="auto"/>
              </w:divBdr>
            </w:div>
          </w:divsChild>
        </w:div>
        <w:div w:id="1723597955">
          <w:marLeft w:val="0"/>
          <w:marRight w:val="0"/>
          <w:marTop w:val="0"/>
          <w:marBottom w:val="0"/>
          <w:divBdr>
            <w:top w:val="none" w:sz="0" w:space="0" w:color="auto"/>
            <w:left w:val="none" w:sz="0" w:space="0" w:color="auto"/>
            <w:bottom w:val="none" w:sz="0" w:space="0" w:color="auto"/>
            <w:right w:val="none" w:sz="0" w:space="0" w:color="auto"/>
          </w:divBdr>
          <w:divsChild>
            <w:div w:id="700083247">
              <w:marLeft w:val="0"/>
              <w:marRight w:val="0"/>
              <w:marTop w:val="0"/>
              <w:marBottom w:val="0"/>
              <w:divBdr>
                <w:top w:val="none" w:sz="0" w:space="0" w:color="auto"/>
                <w:left w:val="none" w:sz="0" w:space="0" w:color="auto"/>
                <w:bottom w:val="none" w:sz="0" w:space="0" w:color="auto"/>
                <w:right w:val="none" w:sz="0" w:space="0" w:color="auto"/>
              </w:divBdr>
            </w:div>
          </w:divsChild>
        </w:div>
        <w:div w:id="537206540">
          <w:marLeft w:val="0"/>
          <w:marRight w:val="0"/>
          <w:marTop w:val="0"/>
          <w:marBottom w:val="0"/>
          <w:divBdr>
            <w:top w:val="none" w:sz="0" w:space="0" w:color="auto"/>
            <w:left w:val="none" w:sz="0" w:space="0" w:color="auto"/>
            <w:bottom w:val="none" w:sz="0" w:space="0" w:color="auto"/>
            <w:right w:val="none" w:sz="0" w:space="0" w:color="auto"/>
          </w:divBdr>
        </w:div>
        <w:div w:id="2070490715">
          <w:marLeft w:val="0"/>
          <w:marRight w:val="0"/>
          <w:marTop w:val="0"/>
          <w:marBottom w:val="0"/>
          <w:divBdr>
            <w:top w:val="none" w:sz="0" w:space="0" w:color="auto"/>
            <w:left w:val="none" w:sz="0" w:space="0" w:color="auto"/>
            <w:bottom w:val="none" w:sz="0" w:space="0" w:color="auto"/>
            <w:right w:val="none" w:sz="0" w:space="0" w:color="auto"/>
          </w:divBdr>
          <w:divsChild>
            <w:div w:id="692339653">
              <w:marLeft w:val="0"/>
              <w:marRight w:val="0"/>
              <w:marTop w:val="0"/>
              <w:marBottom w:val="0"/>
              <w:divBdr>
                <w:top w:val="none" w:sz="0" w:space="0" w:color="auto"/>
                <w:left w:val="none" w:sz="0" w:space="0" w:color="auto"/>
                <w:bottom w:val="none" w:sz="0" w:space="0" w:color="auto"/>
                <w:right w:val="none" w:sz="0" w:space="0" w:color="auto"/>
              </w:divBdr>
            </w:div>
          </w:divsChild>
        </w:div>
        <w:div w:id="743379958">
          <w:marLeft w:val="0"/>
          <w:marRight w:val="0"/>
          <w:marTop w:val="0"/>
          <w:marBottom w:val="0"/>
          <w:divBdr>
            <w:top w:val="none" w:sz="0" w:space="0" w:color="auto"/>
            <w:left w:val="none" w:sz="0" w:space="0" w:color="auto"/>
            <w:bottom w:val="none" w:sz="0" w:space="0" w:color="auto"/>
            <w:right w:val="none" w:sz="0" w:space="0" w:color="auto"/>
          </w:divBdr>
          <w:divsChild>
            <w:div w:id="2102068255">
              <w:marLeft w:val="0"/>
              <w:marRight w:val="0"/>
              <w:marTop w:val="0"/>
              <w:marBottom w:val="0"/>
              <w:divBdr>
                <w:top w:val="none" w:sz="0" w:space="0" w:color="auto"/>
                <w:left w:val="none" w:sz="0" w:space="0" w:color="auto"/>
                <w:bottom w:val="none" w:sz="0" w:space="0" w:color="auto"/>
                <w:right w:val="none" w:sz="0" w:space="0" w:color="auto"/>
              </w:divBdr>
            </w:div>
          </w:divsChild>
        </w:div>
        <w:div w:id="1091270574">
          <w:marLeft w:val="0"/>
          <w:marRight w:val="0"/>
          <w:marTop w:val="0"/>
          <w:marBottom w:val="0"/>
          <w:divBdr>
            <w:top w:val="none" w:sz="0" w:space="0" w:color="auto"/>
            <w:left w:val="none" w:sz="0" w:space="0" w:color="auto"/>
            <w:bottom w:val="none" w:sz="0" w:space="0" w:color="auto"/>
            <w:right w:val="none" w:sz="0" w:space="0" w:color="auto"/>
          </w:divBdr>
        </w:div>
        <w:div w:id="842741229">
          <w:marLeft w:val="0"/>
          <w:marRight w:val="0"/>
          <w:marTop w:val="0"/>
          <w:marBottom w:val="0"/>
          <w:divBdr>
            <w:top w:val="none" w:sz="0" w:space="0" w:color="auto"/>
            <w:left w:val="none" w:sz="0" w:space="0" w:color="auto"/>
            <w:bottom w:val="none" w:sz="0" w:space="0" w:color="auto"/>
            <w:right w:val="none" w:sz="0" w:space="0" w:color="auto"/>
          </w:divBdr>
          <w:divsChild>
            <w:div w:id="1025209577">
              <w:marLeft w:val="0"/>
              <w:marRight w:val="0"/>
              <w:marTop w:val="0"/>
              <w:marBottom w:val="0"/>
              <w:divBdr>
                <w:top w:val="none" w:sz="0" w:space="0" w:color="auto"/>
                <w:left w:val="none" w:sz="0" w:space="0" w:color="auto"/>
                <w:bottom w:val="none" w:sz="0" w:space="0" w:color="auto"/>
                <w:right w:val="none" w:sz="0" w:space="0" w:color="auto"/>
              </w:divBdr>
            </w:div>
          </w:divsChild>
        </w:div>
        <w:div w:id="1801915872">
          <w:marLeft w:val="0"/>
          <w:marRight w:val="0"/>
          <w:marTop w:val="0"/>
          <w:marBottom w:val="0"/>
          <w:divBdr>
            <w:top w:val="none" w:sz="0" w:space="0" w:color="auto"/>
            <w:left w:val="none" w:sz="0" w:space="0" w:color="auto"/>
            <w:bottom w:val="none" w:sz="0" w:space="0" w:color="auto"/>
            <w:right w:val="none" w:sz="0" w:space="0" w:color="auto"/>
          </w:divBdr>
        </w:div>
        <w:div w:id="710229572">
          <w:marLeft w:val="0"/>
          <w:marRight w:val="0"/>
          <w:marTop w:val="0"/>
          <w:marBottom w:val="0"/>
          <w:divBdr>
            <w:top w:val="none" w:sz="0" w:space="0" w:color="auto"/>
            <w:left w:val="none" w:sz="0" w:space="0" w:color="auto"/>
            <w:bottom w:val="none" w:sz="0" w:space="0" w:color="auto"/>
            <w:right w:val="none" w:sz="0" w:space="0" w:color="auto"/>
          </w:divBdr>
        </w:div>
      </w:divsChild>
    </w:div>
    <w:div w:id="1468011750">
      <w:bodyDiv w:val="1"/>
      <w:marLeft w:val="0"/>
      <w:marRight w:val="0"/>
      <w:marTop w:val="0"/>
      <w:marBottom w:val="0"/>
      <w:divBdr>
        <w:top w:val="none" w:sz="0" w:space="0" w:color="auto"/>
        <w:left w:val="none" w:sz="0" w:space="0" w:color="auto"/>
        <w:bottom w:val="none" w:sz="0" w:space="0" w:color="auto"/>
        <w:right w:val="none" w:sz="0" w:space="0" w:color="auto"/>
      </w:divBdr>
      <w:divsChild>
        <w:div w:id="1706252572">
          <w:marLeft w:val="0"/>
          <w:marRight w:val="0"/>
          <w:marTop w:val="0"/>
          <w:marBottom w:val="0"/>
          <w:divBdr>
            <w:top w:val="none" w:sz="0" w:space="0" w:color="auto"/>
            <w:left w:val="none" w:sz="0" w:space="0" w:color="auto"/>
            <w:bottom w:val="none" w:sz="0" w:space="0" w:color="auto"/>
            <w:right w:val="none" w:sz="0" w:space="0" w:color="auto"/>
          </w:divBdr>
        </w:div>
        <w:div w:id="1286304114">
          <w:marLeft w:val="0"/>
          <w:marRight w:val="0"/>
          <w:marTop w:val="0"/>
          <w:marBottom w:val="0"/>
          <w:divBdr>
            <w:top w:val="none" w:sz="0" w:space="0" w:color="auto"/>
            <w:left w:val="none" w:sz="0" w:space="0" w:color="auto"/>
            <w:bottom w:val="none" w:sz="0" w:space="0" w:color="auto"/>
            <w:right w:val="none" w:sz="0" w:space="0" w:color="auto"/>
          </w:divBdr>
          <w:divsChild>
            <w:div w:id="478613457">
              <w:marLeft w:val="0"/>
              <w:marRight w:val="0"/>
              <w:marTop w:val="0"/>
              <w:marBottom w:val="0"/>
              <w:divBdr>
                <w:top w:val="none" w:sz="0" w:space="0" w:color="auto"/>
                <w:left w:val="none" w:sz="0" w:space="0" w:color="auto"/>
                <w:bottom w:val="none" w:sz="0" w:space="0" w:color="auto"/>
                <w:right w:val="none" w:sz="0" w:space="0" w:color="auto"/>
              </w:divBdr>
            </w:div>
          </w:divsChild>
        </w:div>
        <w:div w:id="932519833">
          <w:marLeft w:val="0"/>
          <w:marRight w:val="0"/>
          <w:marTop w:val="0"/>
          <w:marBottom w:val="0"/>
          <w:divBdr>
            <w:top w:val="none" w:sz="0" w:space="0" w:color="auto"/>
            <w:left w:val="none" w:sz="0" w:space="0" w:color="auto"/>
            <w:bottom w:val="none" w:sz="0" w:space="0" w:color="auto"/>
            <w:right w:val="none" w:sz="0" w:space="0" w:color="auto"/>
          </w:divBdr>
          <w:divsChild>
            <w:div w:id="1530298171">
              <w:marLeft w:val="0"/>
              <w:marRight w:val="0"/>
              <w:marTop w:val="0"/>
              <w:marBottom w:val="0"/>
              <w:divBdr>
                <w:top w:val="none" w:sz="0" w:space="0" w:color="auto"/>
                <w:left w:val="none" w:sz="0" w:space="0" w:color="auto"/>
                <w:bottom w:val="none" w:sz="0" w:space="0" w:color="auto"/>
                <w:right w:val="none" w:sz="0" w:space="0" w:color="auto"/>
              </w:divBdr>
            </w:div>
          </w:divsChild>
        </w:div>
        <w:div w:id="1025252799">
          <w:marLeft w:val="0"/>
          <w:marRight w:val="0"/>
          <w:marTop w:val="0"/>
          <w:marBottom w:val="0"/>
          <w:divBdr>
            <w:top w:val="none" w:sz="0" w:space="0" w:color="auto"/>
            <w:left w:val="none" w:sz="0" w:space="0" w:color="auto"/>
            <w:bottom w:val="none" w:sz="0" w:space="0" w:color="auto"/>
            <w:right w:val="none" w:sz="0" w:space="0" w:color="auto"/>
          </w:divBdr>
        </w:div>
        <w:div w:id="1604265596">
          <w:marLeft w:val="0"/>
          <w:marRight w:val="0"/>
          <w:marTop w:val="0"/>
          <w:marBottom w:val="0"/>
          <w:divBdr>
            <w:top w:val="none" w:sz="0" w:space="0" w:color="auto"/>
            <w:left w:val="none" w:sz="0" w:space="0" w:color="auto"/>
            <w:bottom w:val="none" w:sz="0" w:space="0" w:color="auto"/>
            <w:right w:val="none" w:sz="0" w:space="0" w:color="auto"/>
          </w:divBdr>
          <w:divsChild>
            <w:div w:id="784076186">
              <w:marLeft w:val="0"/>
              <w:marRight w:val="0"/>
              <w:marTop w:val="0"/>
              <w:marBottom w:val="0"/>
              <w:divBdr>
                <w:top w:val="none" w:sz="0" w:space="0" w:color="auto"/>
                <w:left w:val="none" w:sz="0" w:space="0" w:color="auto"/>
                <w:bottom w:val="none" w:sz="0" w:space="0" w:color="auto"/>
                <w:right w:val="none" w:sz="0" w:space="0" w:color="auto"/>
              </w:divBdr>
            </w:div>
          </w:divsChild>
        </w:div>
        <w:div w:id="1604802251">
          <w:marLeft w:val="0"/>
          <w:marRight w:val="0"/>
          <w:marTop w:val="0"/>
          <w:marBottom w:val="0"/>
          <w:divBdr>
            <w:top w:val="none" w:sz="0" w:space="0" w:color="auto"/>
            <w:left w:val="none" w:sz="0" w:space="0" w:color="auto"/>
            <w:bottom w:val="none" w:sz="0" w:space="0" w:color="auto"/>
            <w:right w:val="none" w:sz="0" w:space="0" w:color="auto"/>
          </w:divBdr>
          <w:divsChild>
            <w:div w:id="769158050">
              <w:marLeft w:val="0"/>
              <w:marRight w:val="0"/>
              <w:marTop w:val="0"/>
              <w:marBottom w:val="0"/>
              <w:divBdr>
                <w:top w:val="none" w:sz="0" w:space="0" w:color="auto"/>
                <w:left w:val="none" w:sz="0" w:space="0" w:color="auto"/>
                <w:bottom w:val="none" w:sz="0" w:space="0" w:color="auto"/>
                <w:right w:val="none" w:sz="0" w:space="0" w:color="auto"/>
              </w:divBdr>
            </w:div>
          </w:divsChild>
        </w:div>
        <w:div w:id="1146315777">
          <w:marLeft w:val="0"/>
          <w:marRight w:val="0"/>
          <w:marTop w:val="0"/>
          <w:marBottom w:val="0"/>
          <w:divBdr>
            <w:top w:val="none" w:sz="0" w:space="0" w:color="auto"/>
            <w:left w:val="none" w:sz="0" w:space="0" w:color="auto"/>
            <w:bottom w:val="none" w:sz="0" w:space="0" w:color="auto"/>
            <w:right w:val="none" w:sz="0" w:space="0" w:color="auto"/>
          </w:divBdr>
          <w:divsChild>
            <w:div w:id="1443651833">
              <w:marLeft w:val="0"/>
              <w:marRight w:val="0"/>
              <w:marTop w:val="0"/>
              <w:marBottom w:val="0"/>
              <w:divBdr>
                <w:top w:val="none" w:sz="0" w:space="0" w:color="auto"/>
                <w:left w:val="none" w:sz="0" w:space="0" w:color="auto"/>
                <w:bottom w:val="none" w:sz="0" w:space="0" w:color="auto"/>
                <w:right w:val="none" w:sz="0" w:space="0" w:color="auto"/>
              </w:divBdr>
            </w:div>
          </w:divsChild>
        </w:div>
        <w:div w:id="801727260">
          <w:marLeft w:val="0"/>
          <w:marRight w:val="0"/>
          <w:marTop w:val="0"/>
          <w:marBottom w:val="0"/>
          <w:divBdr>
            <w:top w:val="none" w:sz="0" w:space="0" w:color="auto"/>
            <w:left w:val="none" w:sz="0" w:space="0" w:color="auto"/>
            <w:bottom w:val="none" w:sz="0" w:space="0" w:color="auto"/>
            <w:right w:val="none" w:sz="0" w:space="0" w:color="auto"/>
          </w:divBdr>
        </w:div>
        <w:div w:id="1639603033">
          <w:marLeft w:val="0"/>
          <w:marRight w:val="0"/>
          <w:marTop w:val="0"/>
          <w:marBottom w:val="0"/>
          <w:divBdr>
            <w:top w:val="none" w:sz="0" w:space="0" w:color="auto"/>
            <w:left w:val="none" w:sz="0" w:space="0" w:color="auto"/>
            <w:bottom w:val="none" w:sz="0" w:space="0" w:color="auto"/>
            <w:right w:val="none" w:sz="0" w:space="0" w:color="auto"/>
          </w:divBdr>
          <w:divsChild>
            <w:div w:id="116920197">
              <w:marLeft w:val="0"/>
              <w:marRight w:val="0"/>
              <w:marTop w:val="0"/>
              <w:marBottom w:val="0"/>
              <w:divBdr>
                <w:top w:val="none" w:sz="0" w:space="0" w:color="auto"/>
                <w:left w:val="none" w:sz="0" w:space="0" w:color="auto"/>
                <w:bottom w:val="none" w:sz="0" w:space="0" w:color="auto"/>
                <w:right w:val="none" w:sz="0" w:space="0" w:color="auto"/>
              </w:divBdr>
            </w:div>
          </w:divsChild>
        </w:div>
        <w:div w:id="1042555861">
          <w:marLeft w:val="0"/>
          <w:marRight w:val="0"/>
          <w:marTop w:val="0"/>
          <w:marBottom w:val="0"/>
          <w:divBdr>
            <w:top w:val="none" w:sz="0" w:space="0" w:color="auto"/>
            <w:left w:val="none" w:sz="0" w:space="0" w:color="auto"/>
            <w:bottom w:val="none" w:sz="0" w:space="0" w:color="auto"/>
            <w:right w:val="none" w:sz="0" w:space="0" w:color="auto"/>
          </w:divBdr>
          <w:divsChild>
            <w:div w:id="436607443">
              <w:marLeft w:val="0"/>
              <w:marRight w:val="0"/>
              <w:marTop w:val="0"/>
              <w:marBottom w:val="0"/>
              <w:divBdr>
                <w:top w:val="none" w:sz="0" w:space="0" w:color="auto"/>
                <w:left w:val="none" w:sz="0" w:space="0" w:color="auto"/>
                <w:bottom w:val="none" w:sz="0" w:space="0" w:color="auto"/>
                <w:right w:val="none" w:sz="0" w:space="0" w:color="auto"/>
              </w:divBdr>
            </w:div>
          </w:divsChild>
        </w:div>
        <w:div w:id="1929270406">
          <w:marLeft w:val="0"/>
          <w:marRight w:val="0"/>
          <w:marTop w:val="0"/>
          <w:marBottom w:val="0"/>
          <w:divBdr>
            <w:top w:val="none" w:sz="0" w:space="0" w:color="auto"/>
            <w:left w:val="none" w:sz="0" w:space="0" w:color="auto"/>
            <w:bottom w:val="none" w:sz="0" w:space="0" w:color="auto"/>
            <w:right w:val="none" w:sz="0" w:space="0" w:color="auto"/>
          </w:divBdr>
          <w:divsChild>
            <w:div w:id="626207576">
              <w:marLeft w:val="0"/>
              <w:marRight w:val="0"/>
              <w:marTop w:val="0"/>
              <w:marBottom w:val="0"/>
              <w:divBdr>
                <w:top w:val="none" w:sz="0" w:space="0" w:color="auto"/>
                <w:left w:val="none" w:sz="0" w:space="0" w:color="auto"/>
                <w:bottom w:val="none" w:sz="0" w:space="0" w:color="auto"/>
                <w:right w:val="none" w:sz="0" w:space="0" w:color="auto"/>
              </w:divBdr>
            </w:div>
          </w:divsChild>
        </w:div>
        <w:div w:id="1210997299">
          <w:marLeft w:val="0"/>
          <w:marRight w:val="0"/>
          <w:marTop w:val="0"/>
          <w:marBottom w:val="0"/>
          <w:divBdr>
            <w:top w:val="none" w:sz="0" w:space="0" w:color="auto"/>
            <w:left w:val="none" w:sz="0" w:space="0" w:color="auto"/>
            <w:bottom w:val="none" w:sz="0" w:space="0" w:color="auto"/>
            <w:right w:val="none" w:sz="0" w:space="0" w:color="auto"/>
          </w:divBdr>
        </w:div>
        <w:div w:id="154996874">
          <w:marLeft w:val="0"/>
          <w:marRight w:val="0"/>
          <w:marTop w:val="0"/>
          <w:marBottom w:val="0"/>
          <w:divBdr>
            <w:top w:val="none" w:sz="0" w:space="0" w:color="auto"/>
            <w:left w:val="none" w:sz="0" w:space="0" w:color="auto"/>
            <w:bottom w:val="none" w:sz="0" w:space="0" w:color="auto"/>
            <w:right w:val="none" w:sz="0" w:space="0" w:color="auto"/>
          </w:divBdr>
          <w:divsChild>
            <w:div w:id="1749812271">
              <w:marLeft w:val="0"/>
              <w:marRight w:val="0"/>
              <w:marTop w:val="0"/>
              <w:marBottom w:val="0"/>
              <w:divBdr>
                <w:top w:val="none" w:sz="0" w:space="0" w:color="auto"/>
                <w:left w:val="none" w:sz="0" w:space="0" w:color="auto"/>
                <w:bottom w:val="none" w:sz="0" w:space="0" w:color="auto"/>
                <w:right w:val="none" w:sz="0" w:space="0" w:color="auto"/>
              </w:divBdr>
            </w:div>
          </w:divsChild>
        </w:div>
        <w:div w:id="403449838">
          <w:marLeft w:val="0"/>
          <w:marRight w:val="0"/>
          <w:marTop w:val="0"/>
          <w:marBottom w:val="0"/>
          <w:divBdr>
            <w:top w:val="none" w:sz="0" w:space="0" w:color="auto"/>
            <w:left w:val="none" w:sz="0" w:space="0" w:color="auto"/>
            <w:bottom w:val="none" w:sz="0" w:space="0" w:color="auto"/>
            <w:right w:val="none" w:sz="0" w:space="0" w:color="auto"/>
          </w:divBdr>
          <w:divsChild>
            <w:div w:id="445657609">
              <w:marLeft w:val="0"/>
              <w:marRight w:val="0"/>
              <w:marTop w:val="0"/>
              <w:marBottom w:val="0"/>
              <w:divBdr>
                <w:top w:val="none" w:sz="0" w:space="0" w:color="auto"/>
                <w:left w:val="none" w:sz="0" w:space="0" w:color="auto"/>
                <w:bottom w:val="none" w:sz="0" w:space="0" w:color="auto"/>
                <w:right w:val="none" w:sz="0" w:space="0" w:color="auto"/>
              </w:divBdr>
            </w:div>
          </w:divsChild>
        </w:div>
        <w:div w:id="1717583997">
          <w:marLeft w:val="0"/>
          <w:marRight w:val="0"/>
          <w:marTop w:val="0"/>
          <w:marBottom w:val="0"/>
          <w:divBdr>
            <w:top w:val="none" w:sz="0" w:space="0" w:color="auto"/>
            <w:left w:val="none" w:sz="0" w:space="0" w:color="auto"/>
            <w:bottom w:val="none" w:sz="0" w:space="0" w:color="auto"/>
            <w:right w:val="none" w:sz="0" w:space="0" w:color="auto"/>
          </w:divBdr>
          <w:divsChild>
            <w:div w:id="2002154540">
              <w:marLeft w:val="0"/>
              <w:marRight w:val="0"/>
              <w:marTop w:val="0"/>
              <w:marBottom w:val="0"/>
              <w:divBdr>
                <w:top w:val="none" w:sz="0" w:space="0" w:color="auto"/>
                <w:left w:val="none" w:sz="0" w:space="0" w:color="auto"/>
                <w:bottom w:val="none" w:sz="0" w:space="0" w:color="auto"/>
                <w:right w:val="none" w:sz="0" w:space="0" w:color="auto"/>
              </w:divBdr>
            </w:div>
          </w:divsChild>
        </w:div>
        <w:div w:id="860356862">
          <w:marLeft w:val="0"/>
          <w:marRight w:val="0"/>
          <w:marTop w:val="0"/>
          <w:marBottom w:val="0"/>
          <w:divBdr>
            <w:top w:val="none" w:sz="0" w:space="0" w:color="auto"/>
            <w:left w:val="none" w:sz="0" w:space="0" w:color="auto"/>
            <w:bottom w:val="none" w:sz="0" w:space="0" w:color="auto"/>
            <w:right w:val="none" w:sz="0" w:space="0" w:color="auto"/>
          </w:divBdr>
          <w:divsChild>
            <w:div w:id="225385916">
              <w:marLeft w:val="0"/>
              <w:marRight w:val="0"/>
              <w:marTop w:val="0"/>
              <w:marBottom w:val="0"/>
              <w:divBdr>
                <w:top w:val="none" w:sz="0" w:space="0" w:color="auto"/>
                <w:left w:val="none" w:sz="0" w:space="0" w:color="auto"/>
                <w:bottom w:val="none" w:sz="0" w:space="0" w:color="auto"/>
                <w:right w:val="none" w:sz="0" w:space="0" w:color="auto"/>
              </w:divBdr>
            </w:div>
          </w:divsChild>
        </w:div>
        <w:div w:id="372078269">
          <w:marLeft w:val="0"/>
          <w:marRight w:val="0"/>
          <w:marTop w:val="0"/>
          <w:marBottom w:val="0"/>
          <w:divBdr>
            <w:top w:val="none" w:sz="0" w:space="0" w:color="auto"/>
            <w:left w:val="none" w:sz="0" w:space="0" w:color="auto"/>
            <w:bottom w:val="none" w:sz="0" w:space="0" w:color="auto"/>
            <w:right w:val="none" w:sz="0" w:space="0" w:color="auto"/>
          </w:divBdr>
          <w:divsChild>
            <w:div w:id="201673230">
              <w:marLeft w:val="0"/>
              <w:marRight w:val="0"/>
              <w:marTop w:val="0"/>
              <w:marBottom w:val="0"/>
              <w:divBdr>
                <w:top w:val="none" w:sz="0" w:space="0" w:color="auto"/>
                <w:left w:val="none" w:sz="0" w:space="0" w:color="auto"/>
                <w:bottom w:val="none" w:sz="0" w:space="0" w:color="auto"/>
                <w:right w:val="none" w:sz="0" w:space="0" w:color="auto"/>
              </w:divBdr>
            </w:div>
          </w:divsChild>
        </w:div>
        <w:div w:id="1529022555">
          <w:marLeft w:val="0"/>
          <w:marRight w:val="0"/>
          <w:marTop w:val="0"/>
          <w:marBottom w:val="0"/>
          <w:divBdr>
            <w:top w:val="none" w:sz="0" w:space="0" w:color="auto"/>
            <w:left w:val="none" w:sz="0" w:space="0" w:color="auto"/>
            <w:bottom w:val="none" w:sz="0" w:space="0" w:color="auto"/>
            <w:right w:val="none" w:sz="0" w:space="0" w:color="auto"/>
          </w:divBdr>
          <w:divsChild>
            <w:div w:id="1354188444">
              <w:marLeft w:val="0"/>
              <w:marRight w:val="0"/>
              <w:marTop w:val="0"/>
              <w:marBottom w:val="0"/>
              <w:divBdr>
                <w:top w:val="none" w:sz="0" w:space="0" w:color="auto"/>
                <w:left w:val="none" w:sz="0" w:space="0" w:color="auto"/>
                <w:bottom w:val="none" w:sz="0" w:space="0" w:color="auto"/>
                <w:right w:val="none" w:sz="0" w:space="0" w:color="auto"/>
              </w:divBdr>
            </w:div>
          </w:divsChild>
        </w:div>
        <w:div w:id="66002679">
          <w:marLeft w:val="0"/>
          <w:marRight w:val="0"/>
          <w:marTop w:val="0"/>
          <w:marBottom w:val="0"/>
          <w:divBdr>
            <w:top w:val="none" w:sz="0" w:space="0" w:color="auto"/>
            <w:left w:val="none" w:sz="0" w:space="0" w:color="auto"/>
            <w:bottom w:val="none" w:sz="0" w:space="0" w:color="auto"/>
            <w:right w:val="none" w:sz="0" w:space="0" w:color="auto"/>
          </w:divBdr>
          <w:divsChild>
            <w:div w:id="596327865">
              <w:marLeft w:val="0"/>
              <w:marRight w:val="0"/>
              <w:marTop w:val="0"/>
              <w:marBottom w:val="0"/>
              <w:divBdr>
                <w:top w:val="none" w:sz="0" w:space="0" w:color="auto"/>
                <w:left w:val="none" w:sz="0" w:space="0" w:color="auto"/>
                <w:bottom w:val="none" w:sz="0" w:space="0" w:color="auto"/>
                <w:right w:val="none" w:sz="0" w:space="0" w:color="auto"/>
              </w:divBdr>
            </w:div>
          </w:divsChild>
        </w:div>
        <w:div w:id="78987614">
          <w:marLeft w:val="0"/>
          <w:marRight w:val="0"/>
          <w:marTop w:val="0"/>
          <w:marBottom w:val="0"/>
          <w:divBdr>
            <w:top w:val="none" w:sz="0" w:space="0" w:color="auto"/>
            <w:left w:val="none" w:sz="0" w:space="0" w:color="auto"/>
            <w:bottom w:val="none" w:sz="0" w:space="0" w:color="auto"/>
            <w:right w:val="none" w:sz="0" w:space="0" w:color="auto"/>
          </w:divBdr>
        </w:div>
        <w:div w:id="916936257">
          <w:marLeft w:val="0"/>
          <w:marRight w:val="0"/>
          <w:marTop w:val="0"/>
          <w:marBottom w:val="0"/>
          <w:divBdr>
            <w:top w:val="none" w:sz="0" w:space="0" w:color="auto"/>
            <w:left w:val="none" w:sz="0" w:space="0" w:color="auto"/>
            <w:bottom w:val="none" w:sz="0" w:space="0" w:color="auto"/>
            <w:right w:val="none" w:sz="0" w:space="0" w:color="auto"/>
          </w:divBdr>
          <w:divsChild>
            <w:div w:id="1265964942">
              <w:marLeft w:val="0"/>
              <w:marRight w:val="0"/>
              <w:marTop w:val="0"/>
              <w:marBottom w:val="0"/>
              <w:divBdr>
                <w:top w:val="none" w:sz="0" w:space="0" w:color="auto"/>
                <w:left w:val="none" w:sz="0" w:space="0" w:color="auto"/>
                <w:bottom w:val="none" w:sz="0" w:space="0" w:color="auto"/>
                <w:right w:val="none" w:sz="0" w:space="0" w:color="auto"/>
              </w:divBdr>
            </w:div>
          </w:divsChild>
        </w:div>
        <w:div w:id="575627697">
          <w:marLeft w:val="0"/>
          <w:marRight w:val="0"/>
          <w:marTop w:val="0"/>
          <w:marBottom w:val="0"/>
          <w:divBdr>
            <w:top w:val="none" w:sz="0" w:space="0" w:color="auto"/>
            <w:left w:val="none" w:sz="0" w:space="0" w:color="auto"/>
            <w:bottom w:val="none" w:sz="0" w:space="0" w:color="auto"/>
            <w:right w:val="none" w:sz="0" w:space="0" w:color="auto"/>
          </w:divBdr>
        </w:div>
        <w:div w:id="2139378165">
          <w:marLeft w:val="0"/>
          <w:marRight w:val="0"/>
          <w:marTop w:val="0"/>
          <w:marBottom w:val="0"/>
          <w:divBdr>
            <w:top w:val="none" w:sz="0" w:space="0" w:color="auto"/>
            <w:left w:val="none" w:sz="0" w:space="0" w:color="auto"/>
            <w:bottom w:val="none" w:sz="0" w:space="0" w:color="auto"/>
            <w:right w:val="none" w:sz="0" w:space="0" w:color="auto"/>
          </w:divBdr>
        </w:div>
      </w:divsChild>
    </w:div>
    <w:div w:id="1480420573">
      <w:bodyDiv w:val="1"/>
      <w:marLeft w:val="0"/>
      <w:marRight w:val="0"/>
      <w:marTop w:val="0"/>
      <w:marBottom w:val="0"/>
      <w:divBdr>
        <w:top w:val="none" w:sz="0" w:space="0" w:color="auto"/>
        <w:left w:val="none" w:sz="0" w:space="0" w:color="auto"/>
        <w:bottom w:val="none" w:sz="0" w:space="0" w:color="auto"/>
        <w:right w:val="none" w:sz="0" w:space="0" w:color="auto"/>
      </w:divBdr>
      <w:divsChild>
        <w:div w:id="1826237419">
          <w:marLeft w:val="0"/>
          <w:marRight w:val="0"/>
          <w:marTop w:val="0"/>
          <w:marBottom w:val="0"/>
          <w:divBdr>
            <w:top w:val="none" w:sz="0" w:space="0" w:color="auto"/>
            <w:left w:val="none" w:sz="0" w:space="0" w:color="auto"/>
            <w:bottom w:val="none" w:sz="0" w:space="0" w:color="auto"/>
            <w:right w:val="none" w:sz="0" w:space="0" w:color="auto"/>
          </w:divBdr>
          <w:divsChild>
            <w:div w:id="1855218074">
              <w:marLeft w:val="0"/>
              <w:marRight w:val="0"/>
              <w:marTop w:val="0"/>
              <w:marBottom w:val="0"/>
              <w:divBdr>
                <w:top w:val="none" w:sz="0" w:space="0" w:color="auto"/>
                <w:left w:val="none" w:sz="0" w:space="0" w:color="auto"/>
                <w:bottom w:val="none" w:sz="0" w:space="0" w:color="auto"/>
                <w:right w:val="none" w:sz="0" w:space="0" w:color="auto"/>
              </w:divBdr>
            </w:div>
          </w:divsChild>
        </w:div>
        <w:div w:id="1738749639">
          <w:marLeft w:val="0"/>
          <w:marRight w:val="0"/>
          <w:marTop w:val="0"/>
          <w:marBottom w:val="0"/>
          <w:divBdr>
            <w:top w:val="none" w:sz="0" w:space="0" w:color="auto"/>
            <w:left w:val="none" w:sz="0" w:space="0" w:color="auto"/>
            <w:bottom w:val="none" w:sz="0" w:space="0" w:color="auto"/>
            <w:right w:val="none" w:sz="0" w:space="0" w:color="auto"/>
          </w:divBdr>
        </w:div>
        <w:div w:id="36589998">
          <w:marLeft w:val="0"/>
          <w:marRight w:val="0"/>
          <w:marTop w:val="0"/>
          <w:marBottom w:val="0"/>
          <w:divBdr>
            <w:top w:val="none" w:sz="0" w:space="0" w:color="auto"/>
            <w:left w:val="none" w:sz="0" w:space="0" w:color="auto"/>
            <w:bottom w:val="none" w:sz="0" w:space="0" w:color="auto"/>
            <w:right w:val="none" w:sz="0" w:space="0" w:color="auto"/>
          </w:divBdr>
        </w:div>
        <w:div w:id="521630140">
          <w:marLeft w:val="0"/>
          <w:marRight w:val="0"/>
          <w:marTop w:val="0"/>
          <w:marBottom w:val="0"/>
          <w:divBdr>
            <w:top w:val="none" w:sz="0" w:space="0" w:color="auto"/>
            <w:left w:val="none" w:sz="0" w:space="0" w:color="auto"/>
            <w:bottom w:val="none" w:sz="0" w:space="0" w:color="auto"/>
            <w:right w:val="none" w:sz="0" w:space="0" w:color="auto"/>
          </w:divBdr>
        </w:div>
      </w:divsChild>
    </w:div>
    <w:div w:id="1613704011">
      <w:bodyDiv w:val="1"/>
      <w:marLeft w:val="0"/>
      <w:marRight w:val="0"/>
      <w:marTop w:val="0"/>
      <w:marBottom w:val="0"/>
      <w:divBdr>
        <w:top w:val="none" w:sz="0" w:space="0" w:color="auto"/>
        <w:left w:val="none" w:sz="0" w:space="0" w:color="auto"/>
        <w:bottom w:val="none" w:sz="0" w:space="0" w:color="auto"/>
        <w:right w:val="none" w:sz="0" w:space="0" w:color="auto"/>
      </w:divBdr>
      <w:divsChild>
        <w:div w:id="110829510">
          <w:marLeft w:val="0"/>
          <w:marRight w:val="0"/>
          <w:marTop w:val="0"/>
          <w:marBottom w:val="0"/>
          <w:divBdr>
            <w:top w:val="none" w:sz="0" w:space="0" w:color="auto"/>
            <w:left w:val="none" w:sz="0" w:space="0" w:color="auto"/>
            <w:bottom w:val="none" w:sz="0" w:space="0" w:color="auto"/>
            <w:right w:val="none" w:sz="0" w:space="0" w:color="auto"/>
          </w:divBdr>
          <w:divsChild>
            <w:div w:id="1000232426">
              <w:marLeft w:val="0"/>
              <w:marRight w:val="0"/>
              <w:marTop w:val="0"/>
              <w:marBottom w:val="0"/>
              <w:divBdr>
                <w:top w:val="none" w:sz="0" w:space="0" w:color="auto"/>
                <w:left w:val="none" w:sz="0" w:space="0" w:color="auto"/>
                <w:bottom w:val="none" w:sz="0" w:space="0" w:color="auto"/>
                <w:right w:val="none" w:sz="0" w:space="0" w:color="auto"/>
              </w:divBdr>
            </w:div>
          </w:divsChild>
        </w:div>
        <w:div w:id="2108117938">
          <w:marLeft w:val="0"/>
          <w:marRight w:val="0"/>
          <w:marTop w:val="0"/>
          <w:marBottom w:val="0"/>
          <w:divBdr>
            <w:top w:val="none" w:sz="0" w:space="0" w:color="auto"/>
            <w:left w:val="none" w:sz="0" w:space="0" w:color="auto"/>
            <w:bottom w:val="none" w:sz="0" w:space="0" w:color="auto"/>
            <w:right w:val="none" w:sz="0" w:space="0" w:color="auto"/>
          </w:divBdr>
        </w:div>
        <w:div w:id="977497329">
          <w:marLeft w:val="0"/>
          <w:marRight w:val="0"/>
          <w:marTop w:val="0"/>
          <w:marBottom w:val="0"/>
          <w:divBdr>
            <w:top w:val="none" w:sz="0" w:space="0" w:color="auto"/>
            <w:left w:val="none" w:sz="0" w:space="0" w:color="auto"/>
            <w:bottom w:val="none" w:sz="0" w:space="0" w:color="auto"/>
            <w:right w:val="none" w:sz="0" w:space="0" w:color="auto"/>
          </w:divBdr>
          <w:divsChild>
            <w:div w:id="2063866066">
              <w:marLeft w:val="0"/>
              <w:marRight w:val="0"/>
              <w:marTop w:val="0"/>
              <w:marBottom w:val="0"/>
              <w:divBdr>
                <w:top w:val="none" w:sz="0" w:space="0" w:color="auto"/>
                <w:left w:val="none" w:sz="0" w:space="0" w:color="auto"/>
                <w:bottom w:val="none" w:sz="0" w:space="0" w:color="auto"/>
                <w:right w:val="none" w:sz="0" w:space="0" w:color="auto"/>
              </w:divBdr>
            </w:div>
          </w:divsChild>
        </w:div>
        <w:div w:id="1444616705">
          <w:marLeft w:val="0"/>
          <w:marRight w:val="0"/>
          <w:marTop w:val="0"/>
          <w:marBottom w:val="0"/>
          <w:divBdr>
            <w:top w:val="none" w:sz="0" w:space="0" w:color="auto"/>
            <w:left w:val="none" w:sz="0" w:space="0" w:color="auto"/>
            <w:bottom w:val="none" w:sz="0" w:space="0" w:color="auto"/>
            <w:right w:val="none" w:sz="0" w:space="0" w:color="auto"/>
          </w:divBdr>
          <w:divsChild>
            <w:div w:id="133765841">
              <w:marLeft w:val="0"/>
              <w:marRight w:val="0"/>
              <w:marTop w:val="0"/>
              <w:marBottom w:val="0"/>
              <w:divBdr>
                <w:top w:val="none" w:sz="0" w:space="0" w:color="auto"/>
                <w:left w:val="none" w:sz="0" w:space="0" w:color="auto"/>
                <w:bottom w:val="none" w:sz="0" w:space="0" w:color="auto"/>
                <w:right w:val="none" w:sz="0" w:space="0" w:color="auto"/>
              </w:divBdr>
            </w:div>
          </w:divsChild>
        </w:div>
        <w:div w:id="527378017">
          <w:marLeft w:val="0"/>
          <w:marRight w:val="0"/>
          <w:marTop w:val="0"/>
          <w:marBottom w:val="0"/>
          <w:divBdr>
            <w:top w:val="none" w:sz="0" w:space="0" w:color="auto"/>
            <w:left w:val="none" w:sz="0" w:space="0" w:color="auto"/>
            <w:bottom w:val="none" w:sz="0" w:space="0" w:color="auto"/>
            <w:right w:val="none" w:sz="0" w:space="0" w:color="auto"/>
          </w:divBdr>
          <w:divsChild>
            <w:div w:id="9154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1139">
      <w:bodyDiv w:val="1"/>
      <w:marLeft w:val="0"/>
      <w:marRight w:val="0"/>
      <w:marTop w:val="0"/>
      <w:marBottom w:val="0"/>
      <w:divBdr>
        <w:top w:val="none" w:sz="0" w:space="0" w:color="auto"/>
        <w:left w:val="none" w:sz="0" w:space="0" w:color="auto"/>
        <w:bottom w:val="none" w:sz="0" w:space="0" w:color="auto"/>
        <w:right w:val="none" w:sz="0" w:space="0" w:color="auto"/>
      </w:divBdr>
      <w:divsChild>
        <w:div w:id="1263611595">
          <w:marLeft w:val="0"/>
          <w:marRight w:val="0"/>
          <w:marTop w:val="0"/>
          <w:marBottom w:val="0"/>
          <w:divBdr>
            <w:top w:val="single" w:sz="6" w:space="4" w:color="auto"/>
            <w:left w:val="single" w:sz="6" w:space="4" w:color="auto"/>
            <w:bottom w:val="single" w:sz="6" w:space="4" w:color="auto"/>
            <w:right w:val="single" w:sz="6" w:space="4" w:color="auto"/>
          </w:divBdr>
        </w:div>
        <w:div w:id="137959558">
          <w:marLeft w:val="0"/>
          <w:marRight w:val="0"/>
          <w:marTop w:val="0"/>
          <w:marBottom w:val="0"/>
          <w:divBdr>
            <w:top w:val="none" w:sz="0" w:space="0" w:color="auto"/>
            <w:left w:val="none" w:sz="0" w:space="0" w:color="auto"/>
            <w:bottom w:val="none" w:sz="0" w:space="0" w:color="auto"/>
            <w:right w:val="none" w:sz="0" w:space="0" w:color="auto"/>
          </w:divBdr>
          <w:divsChild>
            <w:div w:id="1056708446">
              <w:marLeft w:val="0"/>
              <w:marRight w:val="0"/>
              <w:marTop w:val="0"/>
              <w:marBottom w:val="0"/>
              <w:divBdr>
                <w:top w:val="none" w:sz="0" w:space="0" w:color="auto"/>
                <w:left w:val="none" w:sz="0" w:space="0" w:color="auto"/>
                <w:bottom w:val="none" w:sz="0" w:space="0" w:color="auto"/>
                <w:right w:val="none" w:sz="0" w:space="0" w:color="auto"/>
              </w:divBdr>
            </w:div>
          </w:divsChild>
        </w:div>
        <w:div w:id="1843933019">
          <w:marLeft w:val="0"/>
          <w:marRight w:val="0"/>
          <w:marTop w:val="0"/>
          <w:marBottom w:val="0"/>
          <w:divBdr>
            <w:top w:val="none" w:sz="0" w:space="0" w:color="auto"/>
            <w:left w:val="none" w:sz="0" w:space="0" w:color="auto"/>
            <w:bottom w:val="none" w:sz="0" w:space="0" w:color="auto"/>
            <w:right w:val="none" w:sz="0" w:space="0" w:color="auto"/>
          </w:divBdr>
          <w:divsChild>
            <w:div w:id="1783188747">
              <w:marLeft w:val="0"/>
              <w:marRight w:val="0"/>
              <w:marTop w:val="0"/>
              <w:marBottom w:val="0"/>
              <w:divBdr>
                <w:top w:val="none" w:sz="0" w:space="0" w:color="auto"/>
                <w:left w:val="none" w:sz="0" w:space="0" w:color="auto"/>
                <w:bottom w:val="none" w:sz="0" w:space="0" w:color="auto"/>
                <w:right w:val="none" w:sz="0" w:space="0" w:color="auto"/>
              </w:divBdr>
            </w:div>
            <w:div w:id="1347898892">
              <w:marLeft w:val="0"/>
              <w:marRight w:val="0"/>
              <w:marTop w:val="0"/>
              <w:marBottom w:val="0"/>
              <w:divBdr>
                <w:top w:val="none" w:sz="0" w:space="0" w:color="auto"/>
                <w:left w:val="none" w:sz="0" w:space="0" w:color="auto"/>
                <w:bottom w:val="none" w:sz="0" w:space="0" w:color="auto"/>
                <w:right w:val="none" w:sz="0" w:space="0" w:color="auto"/>
              </w:divBdr>
            </w:div>
            <w:div w:id="1410078351">
              <w:marLeft w:val="0"/>
              <w:marRight w:val="0"/>
              <w:marTop w:val="0"/>
              <w:marBottom w:val="0"/>
              <w:divBdr>
                <w:top w:val="none" w:sz="0" w:space="0" w:color="auto"/>
                <w:left w:val="none" w:sz="0" w:space="0" w:color="auto"/>
                <w:bottom w:val="none" w:sz="0" w:space="0" w:color="auto"/>
                <w:right w:val="none" w:sz="0" w:space="0" w:color="auto"/>
              </w:divBdr>
            </w:div>
            <w:div w:id="2042046298">
              <w:marLeft w:val="0"/>
              <w:marRight w:val="0"/>
              <w:marTop w:val="0"/>
              <w:marBottom w:val="0"/>
              <w:divBdr>
                <w:top w:val="none" w:sz="0" w:space="0" w:color="auto"/>
                <w:left w:val="none" w:sz="0" w:space="0" w:color="auto"/>
                <w:bottom w:val="none" w:sz="0" w:space="0" w:color="auto"/>
                <w:right w:val="none" w:sz="0" w:space="0" w:color="auto"/>
              </w:divBdr>
            </w:div>
            <w:div w:id="908344722">
              <w:marLeft w:val="0"/>
              <w:marRight w:val="0"/>
              <w:marTop w:val="0"/>
              <w:marBottom w:val="0"/>
              <w:divBdr>
                <w:top w:val="none" w:sz="0" w:space="0" w:color="auto"/>
                <w:left w:val="none" w:sz="0" w:space="0" w:color="auto"/>
                <w:bottom w:val="none" w:sz="0" w:space="0" w:color="auto"/>
                <w:right w:val="none" w:sz="0" w:space="0" w:color="auto"/>
              </w:divBdr>
            </w:div>
            <w:div w:id="290945912">
              <w:marLeft w:val="0"/>
              <w:marRight w:val="0"/>
              <w:marTop w:val="0"/>
              <w:marBottom w:val="0"/>
              <w:divBdr>
                <w:top w:val="none" w:sz="0" w:space="0" w:color="auto"/>
                <w:left w:val="none" w:sz="0" w:space="0" w:color="auto"/>
                <w:bottom w:val="none" w:sz="0" w:space="0" w:color="auto"/>
                <w:right w:val="none" w:sz="0" w:space="0" w:color="auto"/>
              </w:divBdr>
            </w:div>
            <w:div w:id="1563521172">
              <w:marLeft w:val="0"/>
              <w:marRight w:val="0"/>
              <w:marTop w:val="0"/>
              <w:marBottom w:val="0"/>
              <w:divBdr>
                <w:top w:val="none" w:sz="0" w:space="0" w:color="auto"/>
                <w:left w:val="none" w:sz="0" w:space="0" w:color="auto"/>
                <w:bottom w:val="none" w:sz="0" w:space="0" w:color="auto"/>
                <w:right w:val="none" w:sz="0" w:space="0" w:color="auto"/>
              </w:divBdr>
            </w:div>
            <w:div w:id="1989018366">
              <w:marLeft w:val="0"/>
              <w:marRight w:val="0"/>
              <w:marTop w:val="0"/>
              <w:marBottom w:val="0"/>
              <w:divBdr>
                <w:top w:val="none" w:sz="0" w:space="0" w:color="auto"/>
                <w:left w:val="none" w:sz="0" w:space="0" w:color="auto"/>
                <w:bottom w:val="none" w:sz="0" w:space="0" w:color="auto"/>
                <w:right w:val="none" w:sz="0" w:space="0" w:color="auto"/>
              </w:divBdr>
            </w:div>
            <w:div w:id="1123187850">
              <w:marLeft w:val="0"/>
              <w:marRight w:val="0"/>
              <w:marTop w:val="0"/>
              <w:marBottom w:val="0"/>
              <w:divBdr>
                <w:top w:val="none" w:sz="0" w:space="0" w:color="auto"/>
                <w:left w:val="none" w:sz="0" w:space="0" w:color="auto"/>
                <w:bottom w:val="none" w:sz="0" w:space="0" w:color="auto"/>
                <w:right w:val="none" w:sz="0" w:space="0" w:color="auto"/>
              </w:divBdr>
            </w:div>
            <w:div w:id="1588149060">
              <w:marLeft w:val="0"/>
              <w:marRight w:val="0"/>
              <w:marTop w:val="0"/>
              <w:marBottom w:val="0"/>
              <w:divBdr>
                <w:top w:val="none" w:sz="0" w:space="0" w:color="auto"/>
                <w:left w:val="none" w:sz="0" w:space="0" w:color="auto"/>
                <w:bottom w:val="none" w:sz="0" w:space="0" w:color="auto"/>
                <w:right w:val="none" w:sz="0" w:space="0" w:color="auto"/>
              </w:divBdr>
            </w:div>
            <w:div w:id="809857330">
              <w:marLeft w:val="0"/>
              <w:marRight w:val="0"/>
              <w:marTop w:val="0"/>
              <w:marBottom w:val="0"/>
              <w:divBdr>
                <w:top w:val="none" w:sz="0" w:space="0" w:color="auto"/>
                <w:left w:val="none" w:sz="0" w:space="0" w:color="auto"/>
                <w:bottom w:val="none" w:sz="0" w:space="0" w:color="auto"/>
                <w:right w:val="none" w:sz="0" w:space="0" w:color="auto"/>
              </w:divBdr>
            </w:div>
            <w:div w:id="886256958">
              <w:marLeft w:val="0"/>
              <w:marRight w:val="0"/>
              <w:marTop w:val="0"/>
              <w:marBottom w:val="0"/>
              <w:divBdr>
                <w:top w:val="none" w:sz="0" w:space="0" w:color="auto"/>
                <w:left w:val="none" w:sz="0" w:space="0" w:color="auto"/>
                <w:bottom w:val="none" w:sz="0" w:space="0" w:color="auto"/>
                <w:right w:val="none" w:sz="0" w:space="0" w:color="auto"/>
              </w:divBdr>
            </w:div>
            <w:div w:id="619068737">
              <w:marLeft w:val="0"/>
              <w:marRight w:val="0"/>
              <w:marTop w:val="0"/>
              <w:marBottom w:val="0"/>
              <w:divBdr>
                <w:top w:val="none" w:sz="0" w:space="0" w:color="auto"/>
                <w:left w:val="none" w:sz="0" w:space="0" w:color="auto"/>
                <w:bottom w:val="none" w:sz="0" w:space="0" w:color="auto"/>
                <w:right w:val="none" w:sz="0" w:space="0" w:color="auto"/>
              </w:divBdr>
            </w:div>
            <w:div w:id="298733509">
              <w:marLeft w:val="0"/>
              <w:marRight w:val="0"/>
              <w:marTop w:val="0"/>
              <w:marBottom w:val="0"/>
              <w:divBdr>
                <w:top w:val="none" w:sz="0" w:space="0" w:color="auto"/>
                <w:left w:val="none" w:sz="0" w:space="0" w:color="auto"/>
                <w:bottom w:val="none" w:sz="0" w:space="0" w:color="auto"/>
                <w:right w:val="none" w:sz="0" w:space="0" w:color="auto"/>
              </w:divBdr>
            </w:div>
            <w:div w:id="1458066655">
              <w:marLeft w:val="0"/>
              <w:marRight w:val="0"/>
              <w:marTop w:val="0"/>
              <w:marBottom w:val="0"/>
              <w:divBdr>
                <w:top w:val="none" w:sz="0" w:space="0" w:color="auto"/>
                <w:left w:val="none" w:sz="0" w:space="0" w:color="auto"/>
                <w:bottom w:val="none" w:sz="0" w:space="0" w:color="auto"/>
                <w:right w:val="none" w:sz="0" w:space="0" w:color="auto"/>
              </w:divBdr>
            </w:div>
            <w:div w:id="2123844568">
              <w:marLeft w:val="0"/>
              <w:marRight w:val="0"/>
              <w:marTop w:val="0"/>
              <w:marBottom w:val="0"/>
              <w:divBdr>
                <w:top w:val="none" w:sz="0" w:space="0" w:color="auto"/>
                <w:left w:val="none" w:sz="0" w:space="0" w:color="auto"/>
                <w:bottom w:val="none" w:sz="0" w:space="0" w:color="auto"/>
                <w:right w:val="none" w:sz="0" w:space="0" w:color="auto"/>
              </w:divBdr>
            </w:div>
            <w:div w:id="1050887636">
              <w:marLeft w:val="0"/>
              <w:marRight w:val="0"/>
              <w:marTop w:val="0"/>
              <w:marBottom w:val="0"/>
              <w:divBdr>
                <w:top w:val="none" w:sz="0" w:space="0" w:color="auto"/>
                <w:left w:val="none" w:sz="0" w:space="0" w:color="auto"/>
                <w:bottom w:val="none" w:sz="0" w:space="0" w:color="auto"/>
                <w:right w:val="none" w:sz="0" w:space="0" w:color="auto"/>
              </w:divBdr>
            </w:div>
            <w:div w:id="41902797">
              <w:marLeft w:val="0"/>
              <w:marRight w:val="0"/>
              <w:marTop w:val="0"/>
              <w:marBottom w:val="0"/>
              <w:divBdr>
                <w:top w:val="none" w:sz="0" w:space="0" w:color="auto"/>
                <w:left w:val="none" w:sz="0" w:space="0" w:color="auto"/>
                <w:bottom w:val="none" w:sz="0" w:space="0" w:color="auto"/>
                <w:right w:val="none" w:sz="0" w:space="0" w:color="auto"/>
              </w:divBdr>
            </w:div>
            <w:div w:id="1817643108">
              <w:marLeft w:val="0"/>
              <w:marRight w:val="0"/>
              <w:marTop w:val="0"/>
              <w:marBottom w:val="0"/>
              <w:divBdr>
                <w:top w:val="none" w:sz="0" w:space="0" w:color="auto"/>
                <w:left w:val="none" w:sz="0" w:space="0" w:color="auto"/>
                <w:bottom w:val="none" w:sz="0" w:space="0" w:color="auto"/>
                <w:right w:val="none" w:sz="0" w:space="0" w:color="auto"/>
              </w:divBdr>
            </w:div>
            <w:div w:id="1906409094">
              <w:marLeft w:val="0"/>
              <w:marRight w:val="0"/>
              <w:marTop w:val="0"/>
              <w:marBottom w:val="0"/>
              <w:divBdr>
                <w:top w:val="none" w:sz="0" w:space="0" w:color="auto"/>
                <w:left w:val="none" w:sz="0" w:space="0" w:color="auto"/>
                <w:bottom w:val="none" w:sz="0" w:space="0" w:color="auto"/>
                <w:right w:val="none" w:sz="0" w:space="0" w:color="auto"/>
              </w:divBdr>
            </w:div>
            <w:div w:id="2095853886">
              <w:marLeft w:val="0"/>
              <w:marRight w:val="0"/>
              <w:marTop w:val="0"/>
              <w:marBottom w:val="0"/>
              <w:divBdr>
                <w:top w:val="none" w:sz="0" w:space="0" w:color="auto"/>
                <w:left w:val="none" w:sz="0" w:space="0" w:color="auto"/>
                <w:bottom w:val="none" w:sz="0" w:space="0" w:color="auto"/>
                <w:right w:val="none" w:sz="0" w:space="0" w:color="auto"/>
              </w:divBdr>
            </w:div>
            <w:div w:id="1045106565">
              <w:marLeft w:val="0"/>
              <w:marRight w:val="0"/>
              <w:marTop w:val="0"/>
              <w:marBottom w:val="0"/>
              <w:divBdr>
                <w:top w:val="none" w:sz="0" w:space="0" w:color="auto"/>
                <w:left w:val="none" w:sz="0" w:space="0" w:color="auto"/>
                <w:bottom w:val="none" w:sz="0" w:space="0" w:color="auto"/>
                <w:right w:val="none" w:sz="0" w:space="0" w:color="auto"/>
              </w:divBdr>
            </w:div>
            <w:div w:id="1869180770">
              <w:marLeft w:val="0"/>
              <w:marRight w:val="0"/>
              <w:marTop w:val="0"/>
              <w:marBottom w:val="0"/>
              <w:divBdr>
                <w:top w:val="none" w:sz="0" w:space="0" w:color="auto"/>
                <w:left w:val="none" w:sz="0" w:space="0" w:color="auto"/>
                <w:bottom w:val="none" w:sz="0" w:space="0" w:color="auto"/>
                <w:right w:val="none" w:sz="0" w:space="0" w:color="auto"/>
              </w:divBdr>
            </w:div>
            <w:div w:id="900604466">
              <w:marLeft w:val="0"/>
              <w:marRight w:val="0"/>
              <w:marTop w:val="0"/>
              <w:marBottom w:val="0"/>
              <w:divBdr>
                <w:top w:val="none" w:sz="0" w:space="0" w:color="auto"/>
                <w:left w:val="none" w:sz="0" w:space="0" w:color="auto"/>
                <w:bottom w:val="none" w:sz="0" w:space="0" w:color="auto"/>
                <w:right w:val="none" w:sz="0" w:space="0" w:color="auto"/>
              </w:divBdr>
            </w:div>
            <w:div w:id="1594706679">
              <w:marLeft w:val="0"/>
              <w:marRight w:val="0"/>
              <w:marTop w:val="0"/>
              <w:marBottom w:val="0"/>
              <w:divBdr>
                <w:top w:val="none" w:sz="0" w:space="0" w:color="auto"/>
                <w:left w:val="none" w:sz="0" w:space="0" w:color="auto"/>
                <w:bottom w:val="none" w:sz="0" w:space="0" w:color="auto"/>
                <w:right w:val="none" w:sz="0" w:space="0" w:color="auto"/>
              </w:divBdr>
            </w:div>
            <w:div w:id="307592107">
              <w:marLeft w:val="0"/>
              <w:marRight w:val="0"/>
              <w:marTop w:val="0"/>
              <w:marBottom w:val="0"/>
              <w:divBdr>
                <w:top w:val="none" w:sz="0" w:space="0" w:color="auto"/>
                <w:left w:val="none" w:sz="0" w:space="0" w:color="auto"/>
                <w:bottom w:val="none" w:sz="0" w:space="0" w:color="auto"/>
                <w:right w:val="none" w:sz="0" w:space="0" w:color="auto"/>
              </w:divBdr>
            </w:div>
            <w:div w:id="1898933066">
              <w:marLeft w:val="0"/>
              <w:marRight w:val="0"/>
              <w:marTop w:val="0"/>
              <w:marBottom w:val="0"/>
              <w:divBdr>
                <w:top w:val="none" w:sz="0" w:space="0" w:color="auto"/>
                <w:left w:val="none" w:sz="0" w:space="0" w:color="auto"/>
                <w:bottom w:val="none" w:sz="0" w:space="0" w:color="auto"/>
                <w:right w:val="none" w:sz="0" w:space="0" w:color="auto"/>
              </w:divBdr>
            </w:div>
            <w:div w:id="476797176">
              <w:marLeft w:val="0"/>
              <w:marRight w:val="0"/>
              <w:marTop w:val="0"/>
              <w:marBottom w:val="0"/>
              <w:divBdr>
                <w:top w:val="none" w:sz="0" w:space="0" w:color="auto"/>
                <w:left w:val="none" w:sz="0" w:space="0" w:color="auto"/>
                <w:bottom w:val="none" w:sz="0" w:space="0" w:color="auto"/>
                <w:right w:val="none" w:sz="0" w:space="0" w:color="auto"/>
              </w:divBdr>
            </w:div>
            <w:div w:id="884177868">
              <w:marLeft w:val="0"/>
              <w:marRight w:val="0"/>
              <w:marTop w:val="0"/>
              <w:marBottom w:val="0"/>
              <w:divBdr>
                <w:top w:val="none" w:sz="0" w:space="0" w:color="auto"/>
                <w:left w:val="none" w:sz="0" w:space="0" w:color="auto"/>
                <w:bottom w:val="none" w:sz="0" w:space="0" w:color="auto"/>
                <w:right w:val="none" w:sz="0" w:space="0" w:color="auto"/>
              </w:divBdr>
            </w:div>
          </w:divsChild>
        </w:div>
        <w:div w:id="1217938003">
          <w:marLeft w:val="0"/>
          <w:marRight w:val="0"/>
          <w:marTop w:val="0"/>
          <w:marBottom w:val="0"/>
          <w:divBdr>
            <w:top w:val="none" w:sz="0" w:space="0" w:color="auto"/>
            <w:left w:val="none" w:sz="0" w:space="0" w:color="auto"/>
            <w:bottom w:val="none" w:sz="0" w:space="0" w:color="auto"/>
            <w:right w:val="none" w:sz="0" w:space="0" w:color="auto"/>
          </w:divBdr>
          <w:divsChild>
            <w:div w:id="1242065883">
              <w:marLeft w:val="0"/>
              <w:marRight w:val="0"/>
              <w:marTop w:val="0"/>
              <w:marBottom w:val="0"/>
              <w:divBdr>
                <w:top w:val="none" w:sz="0" w:space="0" w:color="auto"/>
                <w:left w:val="none" w:sz="0" w:space="0" w:color="auto"/>
                <w:bottom w:val="none" w:sz="0" w:space="0" w:color="auto"/>
                <w:right w:val="none" w:sz="0" w:space="0" w:color="auto"/>
              </w:divBdr>
            </w:div>
          </w:divsChild>
        </w:div>
        <w:div w:id="1907179062">
          <w:marLeft w:val="0"/>
          <w:marRight w:val="0"/>
          <w:marTop w:val="0"/>
          <w:marBottom w:val="0"/>
          <w:divBdr>
            <w:top w:val="none" w:sz="0" w:space="0" w:color="auto"/>
            <w:left w:val="none" w:sz="0" w:space="0" w:color="auto"/>
            <w:bottom w:val="none" w:sz="0" w:space="0" w:color="auto"/>
            <w:right w:val="none" w:sz="0" w:space="0" w:color="auto"/>
          </w:divBdr>
          <w:divsChild>
            <w:div w:id="2112165088">
              <w:marLeft w:val="0"/>
              <w:marRight w:val="0"/>
              <w:marTop w:val="0"/>
              <w:marBottom w:val="0"/>
              <w:divBdr>
                <w:top w:val="none" w:sz="0" w:space="0" w:color="auto"/>
                <w:left w:val="none" w:sz="0" w:space="0" w:color="auto"/>
                <w:bottom w:val="none" w:sz="0" w:space="0" w:color="auto"/>
                <w:right w:val="none" w:sz="0" w:space="0" w:color="auto"/>
              </w:divBdr>
            </w:div>
            <w:div w:id="1540051536">
              <w:marLeft w:val="0"/>
              <w:marRight w:val="0"/>
              <w:marTop w:val="0"/>
              <w:marBottom w:val="0"/>
              <w:divBdr>
                <w:top w:val="none" w:sz="0" w:space="0" w:color="auto"/>
                <w:left w:val="none" w:sz="0" w:space="0" w:color="auto"/>
                <w:bottom w:val="none" w:sz="0" w:space="0" w:color="auto"/>
                <w:right w:val="none" w:sz="0" w:space="0" w:color="auto"/>
              </w:divBdr>
            </w:div>
            <w:div w:id="2030519887">
              <w:marLeft w:val="0"/>
              <w:marRight w:val="0"/>
              <w:marTop w:val="0"/>
              <w:marBottom w:val="0"/>
              <w:divBdr>
                <w:top w:val="none" w:sz="0" w:space="0" w:color="auto"/>
                <w:left w:val="none" w:sz="0" w:space="0" w:color="auto"/>
                <w:bottom w:val="none" w:sz="0" w:space="0" w:color="auto"/>
                <w:right w:val="none" w:sz="0" w:space="0" w:color="auto"/>
              </w:divBdr>
            </w:div>
            <w:div w:id="1476069944">
              <w:marLeft w:val="0"/>
              <w:marRight w:val="0"/>
              <w:marTop w:val="0"/>
              <w:marBottom w:val="0"/>
              <w:divBdr>
                <w:top w:val="none" w:sz="0" w:space="0" w:color="auto"/>
                <w:left w:val="none" w:sz="0" w:space="0" w:color="auto"/>
                <w:bottom w:val="none" w:sz="0" w:space="0" w:color="auto"/>
                <w:right w:val="none" w:sz="0" w:space="0" w:color="auto"/>
              </w:divBdr>
            </w:div>
            <w:div w:id="331026762">
              <w:marLeft w:val="0"/>
              <w:marRight w:val="0"/>
              <w:marTop w:val="0"/>
              <w:marBottom w:val="0"/>
              <w:divBdr>
                <w:top w:val="none" w:sz="0" w:space="0" w:color="auto"/>
                <w:left w:val="none" w:sz="0" w:space="0" w:color="auto"/>
                <w:bottom w:val="none" w:sz="0" w:space="0" w:color="auto"/>
                <w:right w:val="none" w:sz="0" w:space="0" w:color="auto"/>
              </w:divBdr>
            </w:div>
            <w:div w:id="1577129417">
              <w:marLeft w:val="0"/>
              <w:marRight w:val="0"/>
              <w:marTop w:val="0"/>
              <w:marBottom w:val="0"/>
              <w:divBdr>
                <w:top w:val="none" w:sz="0" w:space="0" w:color="auto"/>
                <w:left w:val="none" w:sz="0" w:space="0" w:color="auto"/>
                <w:bottom w:val="none" w:sz="0" w:space="0" w:color="auto"/>
                <w:right w:val="none" w:sz="0" w:space="0" w:color="auto"/>
              </w:divBdr>
            </w:div>
            <w:div w:id="1086075592">
              <w:marLeft w:val="0"/>
              <w:marRight w:val="0"/>
              <w:marTop w:val="0"/>
              <w:marBottom w:val="0"/>
              <w:divBdr>
                <w:top w:val="none" w:sz="0" w:space="0" w:color="auto"/>
                <w:left w:val="none" w:sz="0" w:space="0" w:color="auto"/>
                <w:bottom w:val="none" w:sz="0" w:space="0" w:color="auto"/>
                <w:right w:val="none" w:sz="0" w:space="0" w:color="auto"/>
              </w:divBdr>
            </w:div>
            <w:div w:id="1079785644">
              <w:marLeft w:val="0"/>
              <w:marRight w:val="0"/>
              <w:marTop w:val="0"/>
              <w:marBottom w:val="0"/>
              <w:divBdr>
                <w:top w:val="none" w:sz="0" w:space="0" w:color="auto"/>
                <w:left w:val="none" w:sz="0" w:space="0" w:color="auto"/>
                <w:bottom w:val="none" w:sz="0" w:space="0" w:color="auto"/>
                <w:right w:val="none" w:sz="0" w:space="0" w:color="auto"/>
              </w:divBdr>
            </w:div>
            <w:div w:id="1128206379">
              <w:marLeft w:val="0"/>
              <w:marRight w:val="0"/>
              <w:marTop w:val="0"/>
              <w:marBottom w:val="0"/>
              <w:divBdr>
                <w:top w:val="none" w:sz="0" w:space="0" w:color="auto"/>
                <w:left w:val="none" w:sz="0" w:space="0" w:color="auto"/>
                <w:bottom w:val="none" w:sz="0" w:space="0" w:color="auto"/>
                <w:right w:val="none" w:sz="0" w:space="0" w:color="auto"/>
              </w:divBdr>
            </w:div>
            <w:div w:id="1557009211">
              <w:marLeft w:val="0"/>
              <w:marRight w:val="0"/>
              <w:marTop w:val="0"/>
              <w:marBottom w:val="0"/>
              <w:divBdr>
                <w:top w:val="none" w:sz="0" w:space="0" w:color="auto"/>
                <w:left w:val="none" w:sz="0" w:space="0" w:color="auto"/>
                <w:bottom w:val="none" w:sz="0" w:space="0" w:color="auto"/>
                <w:right w:val="none" w:sz="0" w:space="0" w:color="auto"/>
              </w:divBdr>
            </w:div>
            <w:div w:id="1429811208">
              <w:marLeft w:val="0"/>
              <w:marRight w:val="0"/>
              <w:marTop w:val="0"/>
              <w:marBottom w:val="0"/>
              <w:divBdr>
                <w:top w:val="none" w:sz="0" w:space="0" w:color="auto"/>
                <w:left w:val="none" w:sz="0" w:space="0" w:color="auto"/>
                <w:bottom w:val="none" w:sz="0" w:space="0" w:color="auto"/>
                <w:right w:val="none" w:sz="0" w:space="0" w:color="auto"/>
              </w:divBdr>
            </w:div>
            <w:div w:id="760684285">
              <w:marLeft w:val="0"/>
              <w:marRight w:val="0"/>
              <w:marTop w:val="0"/>
              <w:marBottom w:val="0"/>
              <w:divBdr>
                <w:top w:val="none" w:sz="0" w:space="0" w:color="auto"/>
                <w:left w:val="none" w:sz="0" w:space="0" w:color="auto"/>
                <w:bottom w:val="none" w:sz="0" w:space="0" w:color="auto"/>
                <w:right w:val="none" w:sz="0" w:space="0" w:color="auto"/>
              </w:divBdr>
            </w:div>
            <w:div w:id="1792675389">
              <w:marLeft w:val="0"/>
              <w:marRight w:val="0"/>
              <w:marTop w:val="0"/>
              <w:marBottom w:val="0"/>
              <w:divBdr>
                <w:top w:val="none" w:sz="0" w:space="0" w:color="auto"/>
                <w:left w:val="none" w:sz="0" w:space="0" w:color="auto"/>
                <w:bottom w:val="none" w:sz="0" w:space="0" w:color="auto"/>
                <w:right w:val="none" w:sz="0" w:space="0" w:color="auto"/>
              </w:divBdr>
            </w:div>
            <w:div w:id="1456408021">
              <w:marLeft w:val="0"/>
              <w:marRight w:val="0"/>
              <w:marTop w:val="0"/>
              <w:marBottom w:val="0"/>
              <w:divBdr>
                <w:top w:val="none" w:sz="0" w:space="0" w:color="auto"/>
                <w:left w:val="none" w:sz="0" w:space="0" w:color="auto"/>
                <w:bottom w:val="none" w:sz="0" w:space="0" w:color="auto"/>
                <w:right w:val="none" w:sz="0" w:space="0" w:color="auto"/>
              </w:divBdr>
            </w:div>
            <w:div w:id="1402406255">
              <w:marLeft w:val="0"/>
              <w:marRight w:val="0"/>
              <w:marTop w:val="0"/>
              <w:marBottom w:val="0"/>
              <w:divBdr>
                <w:top w:val="none" w:sz="0" w:space="0" w:color="auto"/>
                <w:left w:val="none" w:sz="0" w:space="0" w:color="auto"/>
                <w:bottom w:val="none" w:sz="0" w:space="0" w:color="auto"/>
                <w:right w:val="none" w:sz="0" w:space="0" w:color="auto"/>
              </w:divBdr>
            </w:div>
            <w:div w:id="2042901997">
              <w:marLeft w:val="0"/>
              <w:marRight w:val="0"/>
              <w:marTop w:val="0"/>
              <w:marBottom w:val="0"/>
              <w:divBdr>
                <w:top w:val="none" w:sz="0" w:space="0" w:color="auto"/>
                <w:left w:val="none" w:sz="0" w:space="0" w:color="auto"/>
                <w:bottom w:val="none" w:sz="0" w:space="0" w:color="auto"/>
                <w:right w:val="none" w:sz="0" w:space="0" w:color="auto"/>
              </w:divBdr>
            </w:div>
            <w:div w:id="1796174991">
              <w:marLeft w:val="0"/>
              <w:marRight w:val="0"/>
              <w:marTop w:val="0"/>
              <w:marBottom w:val="0"/>
              <w:divBdr>
                <w:top w:val="none" w:sz="0" w:space="0" w:color="auto"/>
                <w:left w:val="none" w:sz="0" w:space="0" w:color="auto"/>
                <w:bottom w:val="none" w:sz="0" w:space="0" w:color="auto"/>
                <w:right w:val="none" w:sz="0" w:space="0" w:color="auto"/>
              </w:divBdr>
            </w:div>
            <w:div w:id="1077247536">
              <w:marLeft w:val="0"/>
              <w:marRight w:val="0"/>
              <w:marTop w:val="0"/>
              <w:marBottom w:val="0"/>
              <w:divBdr>
                <w:top w:val="none" w:sz="0" w:space="0" w:color="auto"/>
                <w:left w:val="none" w:sz="0" w:space="0" w:color="auto"/>
                <w:bottom w:val="none" w:sz="0" w:space="0" w:color="auto"/>
                <w:right w:val="none" w:sz="0" w:space="0" w:color="auto"/>
              </w:divBdr>
            </w:div>
            <w:div w:id="728384541">
              <w:marLeft w:val="0"/>
              <w:marRight w:val="0"/>
              <w:marTop w:val="0"/>
              <w:marBottom w:val="0"/>
              <w:divBdr>
                <w:top w:val="none" w:sz="0" w:space="0" w:color="auto"/>
                <w:left w:val="none" w:sz="0" w:space="0" w:color="auto"/>
                <w:bottom w:val="none" w:sz="0" w:space="0" w:color="auto"/>
                <w:right w:val="none" w:sz="0" w:space="0" w:color="auto"/>
              </w:divBdr>
            </w:div>
            <w:div w:id="910041420">
              <w:marLeft w:val="0"/>
              <w:marRight w:val="0"/>
              <w:marTop w:val="0"/>
              <w:marBottom w:val="0"/>
              <w:divBdr>
                <w:top w:val="none" w:sz="0" w:space="0" w:color="auto"/>
                <w:left w:val="none" w:sz="0" w:space="0" w:color="auto"/>
                <w:bottom w:val="none" w:sz="0" w:space="0" w:color="auto"/>
                <w:right w:val="none" w:sz="0" w:space="0" w:color="auto"/>
              </w:divBdr>
            </w:div>
            <w:div w:id="66340894">
              <w:marLeft w:val="0"/>
              <w:marRight w:val="0"/>
              <w:marTop w:val="0"/>
              <w:marBottom w:val="0"/>
              <w:divBdr>
                <w:top w:val="none" w:sz="0" w:space="0" w:color="auto"/>
                <w:left w:val="none" w:sz="0" w:space="0" w:color="auto"/>
                <w:bottom w:val="none" w:sz="0" w:space="0" w:color="auto"/>
                <w:right w:val="none" w:sz="0" w:space="0" w:color="auto"/>
              </w:divBdr>
            </w:div>
            <w:div w:id="917052984">
              <w:marLeft w:val="0"/>
              <w:marRight w:val="0"/>
              <w:marTop w:val="0"/>
              <w:marBottom w:val="0"/>
              <w:divBdr>
                <w:top w:val="none" w:sz="0" w:space="0" w:color="auto"/>
                <w:left w:val="none" w:sz="0" w:space="0" w:color="auto"/>
                <w:bottom w:val="none" w:sz="0" w:space="0" w:color="auto"/>
                <w:right w:val="none" w:sz="0" w:space="0" w:color="auto"/>
              </w:divBdr>
            </w:div>
            <w:div w:id="1260063966">
              <w:marLeft w:val="0"/>
              <w:marRight w:val="0"/>
              <w:marTop w:val="0"/>
              <w:marBottom w:val="0"/>
              <w:divBdr>
                <w:top w:val="none" w:sz="0" w:space="0" w:color="auto"/>
                <w:left w:val="none" w:sz="0" w:space="0" w:color="auto"/>
                <w:bottom w:val="none" w:sz="0" w:space="0" w:color="auto"/>
                <w:right w:val="none" w:sz="0" w:space="0" w:color="auto"/>
              </w:divBdr>
            </w:div>
            <w:div w:id="957375384">
              <w:marLeft w:val="0"/>
              <w:marRight w:val="0"/>
              <w:marTop w:val="0"/>
              <w:marBottom w:val="0"/>
              <w:divBdr>
                <w:top w:val="none" w:sz="0" w:space="0" w:color="auto"/>
                <w:left w:val="none" w:sz="0" w:space="0" w:color="auto"/>
                <w:bottom w:val="none" w:sz="0" w:space="0" w:color="auto"/>
                <w:right w:val="none" w:sz="0" w:space="0" w:color="auto"/>
              </w:divBdr>
            </w:div>
            <w:div w:id="1804736261">
              <w:marLeft w:val="0"/>
              <w:marRight w:val="0"/>
              <w:marTop w:val="0"/>
              <w:marBottom w:val="0"/>
              <w:divBdr>
                <w:top w:val="none" w:sz="0" w:space="0" w:color="auto"/>
                <w:left w:val="none" w:sz="0" w:space="0" w:color="auto"/>
                <w:bottom w:val="none" w:sz="0" w:space="0" w:color="auto"/>
                <w:right w:val="none" w:sz="0" w:space="0" w:color="auto"/>
              </w:divBdr>
            </w:div>
            <w:div w:id="423378532">
              <w:marLeft w:val="0"/>
              <w:marRight w:val="0"/>
              <w:marTop w:val="0"/>
              <w:marBottom w:val="0"/>
              <w:divBdr>
                <w:top w:val="none" w:sz="0" w:space="0" w:color="auto"/>
                <w:left w:val="none" w:sz="0" w:space="0" w:color="auto"/>
                <w:bottom w:val="none" w:sz="0" w:space="0" w:color="auto"/>
                <w:right w:val="none" w:sz="0" w:space="0" w:color="auto"/>
              </w:divBdr>
            </w:div>
            <w:div w:id="276835291">
              <w:marLeft w:val="0"/>
              <w:marRight w:val="0"/>
              <w:marTop w:val="0"/>
              <w:marBottom w:val="0"/>
              <w:divBdr>
                <w:top w:val="none" w:sz="0" w:space="0" w:color="auto"/>
                <w:left w:val="none" w:sz="0" w:space="0" w:color="auto"/>
                <w:bottom w:val="none" w:sz="0" w:space="0" w:color="auto"/>
                <w:right w:val="none" w:sz="0" w:space="0" w:color="auto"/>
              </w:divBdr>
            </w:div>
            <w:div w:id="1953436149">
              <w:marLeft w:val="0"/>
              <w:marRight w:val="0"/>
              <w:marTop w:val="0"/>
              <w:marBottom w:val="0"/>
              <w:divBdr>
                <w:top w:val="none" w:sz="0" w:space="0" w:color="auto"/>
                <w:left w:val="none" w:sz="0" w:space="0" w:color="auto"/>
                <w:bottom w:val="none" w:sz="0" w:space="0" w:color="auto"/>
                <w:right w:val="none" w:sz="0" w:space="0" w:color="auto"/>
              </w:divBdr>
            </w:div>
            <w:div w:id="1814523370">
              <w:marLeft w:val="0"/>
              <w:marRight w:val="0"/>
              <w:marTop w:val="0"/>
              <w:marBottom w:val="0"/>
              <w:divBdr>
                <w:top w:val="none" w:sz="0" w:space="0" w:color="auto"/>
                <w:left w:val="none" w:sz="0" w:space="0" w:color="auto"/>
                <w:bottom w:val="none" w:sz="0" w:space="0" w:color="auto"/>
                <w:right w:val="none" w:sz="0" w:space="0" w:color="auto"/>
              </w:divBdr>
            </w:div>
            <w:div w:id="1405370857">
              <w:marLeft w:val="0"/>
              <w:marRight w:val="0"/>
              <w:marTop w:val="0"/>
              <w:marBottom w:val="0"/>
              <w:divBdr>
                <w:top w:val="none" w:sz="0" w:space="0" w:color="auto"/>
                <w:left w:val="none" w:sz="0" w:space="0" w:color="auto"/>
                <w:bottom w:val="none" w:sz="0" w:space="0" w:color="auto"/>
                <w:right w:val="none" w:sz="0" w:space="0" w:color="auto"/>
              </w:divBdr>
            </w:div>
            <w:div w:id="595945194">
              <w:marLeft w:val="0"/>
              <w:marRight w:val="0"/>
              <w:marTop w:val="0"/>
              <w:marBottom w:val="0"/>
              <w:divBdr>
                <w:top w:val="none" w:sz="0" w:space="0" w:color="auto"/>
                <w:left w:val="none" w:sz="0" w:space="0" w:color="auto"/>
                <w:bottom w:val="none" w:sz="0" w:space="0" w:color="auto"/>
                <w:right w:val="none" w:sz="0" w:space="0" w:color="auto"/>
              </w:divBdr>
            </w:div>
            <w:div w:id="1018194039">
              <w:marLeft w:val="0"/>
              <w:marRight w:val="0"/>
              <w:marTop w:val="0"/>
              <w:marBottom w:val="0"/>
              <w:divBdr>
                <w:top w:val="none" w:sz="0" w:space="0" w:color="auto"/>
                <w:left w:val="none" w:sz="0" w:space="0" w:color="auto"/>
                <w:bottom w:val="none" w:sz="0" w:space="0" w:color="auto"/>
                <w:right w:val="none" w:sz="0" w:space="0" w:color="auto"/>
              </w:divBdr>
            </w:div>
            <w:div w:id="1354068109">
              <w:marLeft w:val="0"/>
              <w:marRight w:val="0"/>
              <w:marTop w:val="0"/>
              <w:marBottom w:val="0"/>
              <w:divBdr>
                <w:top w:val="none" w:sz="0" w:space="0" w:color="auto"/>
                <w:left w:val="none" w:sz="0" w:space="0" w:color="auto"/>
                <w:bottom w:val="none" w:sz="0" w:space="0" w:color="auto"/>
                <w:right w:val="none" w:sz="0" w:space="0" w:color="auto"/>
              </w:divBdr>
            </w:div>
          </w:divsChild>
        </w:div>
        <w:div w:id="1718551008">
          <w:marLeft w:val="0"/>
          <w:marRight w:val="0"/>
          <w:marTop w:val="0"/>
          <w:marBottom w:val="0"/>
          <w:divBdr>
            <w:top w:val="none" w:sz="0" w:space="0" w:color="auto"/>
            <w:left w:val="none" w:sz="0" w:space="0" w:color="auto"/>
            <w:bottom w:val="none" w:sz="0" w:space="0" w:color="auto"/>
            <w:right w:val="none" w:sz="0" w:space="0" w:color="auto"/>
          </w:divBdr>
          <w:divsChild>
            <w:div w:id="1161577369">
              <w:marLeft w:val="0"/>
              <w:marRight w:val="0"/>
              <w:marTop w:val="0"/>
              <w:marBottom w:val="0"/>
              <w:divBdr>
                <w:top w:val="none" w:sz="0" w:space="0" w:color="auto"/>
                <w:left w:val="none" w:sz="0" w:space="0" w:color="auto"/>
                <w:bottom w:val="none" w:sz="0" w:space="0" w:color="auto"/>
                <w:right w:val="none" w:sz="0" w:space="0" w:color="auto"/>
              </w:divBdr>
            </w:div>
          </w:divsChild>
        </w:div>
        <w:div w:id="1574268391">
          <w:marLeft w:val="0"/>
          <w:marRight w:val="0"/>
          <w:marTop w:val="0"/>
          <w:marBottom w:val="0"/>
          <w:divBdr>
            <w:top w:val="none" w:sz="0" w:space="0" w:color="auto"/>
            <w:left w:val="none" w:sz="0" w:space="0" w:color="auto"/>
            <w:bottom w:val="none" w:sz="0" w:space="0" w:color="auto"/>
            <w:right w:val="none" w:sz="0" w:space="0" w:color="auto"/>
          </w:divBdr>
          <w:divsChild>
            <w:div w:id="1792672464">
              <w:marLeft w:val="0"/>
              <w:marRight w:val="0"/>
              <w:marTop w:val="0"/>
              <w:marBottom w:val="0"/>
              <w:divBdr>
                <w:top w:val="none" w:sz="0" w:space="0" w:color="auto"/>
                <w:left w:val="none" w:sz="0" w:space="0" w:color="auto"/>
                <w:bottom w:val="none" w:sz="0" w:space="0" w:color="auto"/>
                <w:right w:val="none" w:sz="0" w:space="0" w:color="auto"/>
              </w:divBdr>
            </w:div>
          </w:divsChild>
        </w:div>
        <w:div w:id="1509128126">
          <w:marLeft w:val="0"/>
          <w:marRight w:val="0"/>
          <w:marTop w:val="0"/>
          <w:marBottom w:val="0"/>
          <w:divBdr>
            <w:top w:val="none" w:sz="0" w:space="0" w:color="auto"/>
            <w:left w:val="none" w:sz="0" w:space="0" w:color="auto"/>
            <w:bottom w:val="none" w:sz="0" w:space="0" w:color="auto"/>
            <w:right w:val="none" w:sz="0" w:space="0" w:color="auto"/>
          </w:divBdr>
        </w:div>
      </w:divsChild>
    </w:div>
    <w:div w:id="1637177058">
      <w:bodyDiv w:val="1"/>
      <w:marLeft w:val="0"/>
      <w:marRight w:val="0"/>
      <w:marTop w:val="0"/>
      <w:marBottom w:val="0"/>
      <w:divBdr>
        <w:top w:val="none" w:sz="0" w:space="0" w:color="auto"/>
        <w:left w:val="none" w:sz="0" w:space="0" w:color="auto"/>
        <w:bottom w:val="none" w:sz="0" w:space="0" w:color="auto"/>
        <w:right w:val="none" w:sz="0" w:space="0" w:color="auto"/>
      </w:divBdr>
      <w:divsChild>
        <w:div w:id="1365256544">
          <w:marLeft w:val="0"/>
          <w:marRight w:val="0"/>
          <w:marTop w:val="0"/>
          <w:marBottom w:val="0"/>
          <w:divBdr>
            <w:top w:val="none" w:sz="0" w:space="0" w:color="auto"/>
            <w:left w:val="none" w:sz="0" w:space="0" w:color="auto"/>
            <w:bottom w:val="none" w:sz="0" w:space="0" w:color="auto"/>
            <w:right w:val="none" w:sz="0" w:space="0" w:color="auto"/>
          </w:divBdr>
          <w:divsChild>
            <w:div w:id="1807427140">
              <w:marLeft w:val="0"/>
              <w:marRight w:val="0"/>
              <w:marTop w:val="0"/>
              <w:marBottom w:val="0"/>
              <w:divBdr>
                <w:top w:val="none" w:sz="0" w:space="0" w:color="auto"/>
                <w:left w:val="none" w:sz="0" w:space="0" w:color="auto"/>
                <w:bottom w:val="none" w:sz="0" w:space="0" w:color="auto"/>
                <w:right w:val="none" w:sz="0" w:space="0" w:color="auto"/>
              </w:divBdr>
            </w:div>
            <w:div w:id="5351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7099">
      <w:bodyDiv w:val="1"/>
      <w:marLeft w:val="0"/>
      <w:marRight w:val="0"/>
      <w:marTop w:val="0"/>
      <w:marBottom w:val="0"/>
      <w:divBdr>
        <w:top w:val="none" w:sz="0" w:space="0" w:color="auto"/>
        <w:left w:val="none" w:sz="0" w:space="0" w:color="auto"/>
        <w:bottom w:val="none" w:sz="0" w:space="0" w:color="auto"/>
        <w:right w:val="none" w:sz="0" w:space="0" w:color="auto"/>
      </w:divBdr>
      <w:divsChild>
        <w:div w:id="1873876812">
          <w:marLeft w:val="0"/>
          <w:marRight w:val="0"/>
          <w:marTop w:val="0"/>
          <w:marBottom w:val="0"/>
          <w:divBdr>
            <w:top w:val="none" w:sz="0" w:space="0" w:color="auto"/>
            <w:left w:val="none" w:sz="0" w:space="0" w:color="auto"/>
            <w:bottom w:val="none" w:sz="0" w:space="0" w:color="auto"/>
            <w:right w:val="none" w:sz="0" w:space="0" w:color="auto"/>
          </w:divBdr>
          <w:divsChild>
            <w:div w:id="1642538426">
              <w:marLeft w:val="0"/>
              <w:marRight w:val="0"/>
              <w:marTop w:val="0"/>
              <w:marBottom w:val="0"/>
              <w:divBdr>
                <w:top w:val="none" w:sz="0" w:space="0" w:color="auto"/>
                <w:left w:val="none" w:sz="0" w:space="0" w:color="auto"/>
                <w:bottom w:val="none" w:sz="0" w:space="0" w:color="auto"/>
                <w:right w:val="none" w:sz="0" w:space="0" w:color="auto"/>
              </w:divBdr>
            </w:div>
          </w:divsChild>
        </w:div>
        <w:div w:id="1297368072">
          <w:marLeft w:val="0"/>
          <w:marRight w:val="0"/>
          <w:marTop w:val="0"/>
          <w:marBottom w:val="0"/>
          <w:divBdr>
            <w:top w:val="none" w:sz="0" w:space="0" w:color="auto"/>
            <w:left w:val="none" w:sz="0" w:space="0" w:color="auto"/>
            <w:bottom w:val="none" w:sz="0" w:space="0" w:color="auto"/>
            <w:right w:val="none" w:sz="0" w:space="0" w:color="auto"/>
          </w:divBdr>
        </w:div>
        <w:div w:id="151457628">
          <w:marLeft w:val="0"/>
          <w:marRight w:val="0"/>
          <w:marTop w:val="0"/>
          <w:marBottom w:val="0"/>
          <w:divBdr>
            <w:top w:val="none" w:sz="0" w:space="0" w:color="auto"/>
            <w:left w:val="none" w:sz="0" w:space="0" w:color="auto"/>
            <w:bottom w:val="none" w:sz="0" w:space="0" w:color="auto"/>
            <w:right w:val="none" w:sz="0" w:space="0" w:color="auto"/>
          </w:divBdr>
        </w:div>
        <w:div w:id="604725704">
          <w:marLeft w:val="0"/>
          <w:marRight w:val="0"/>
          <w:marTop w:val="0"/>
          <w:marBottom w:val="0"/>
          <w:divBdr>
            <w:top w:val="none" w:sz="0" w:space="0" w:color="auto"/>
            <w:left w:val="none" w:sz="0" w:space="0" w:color="auto"/>
            <w:bottom w:val="none" w:sz="0" w:space="0" w:color="auto"/>
            <w:right w:val="none" w:sz="0" w:space="0" w:color="auto"/>
          </w:divBdr>
          <w:divsChild>
            <w:div w:id="1143933433">
              <w:marLeft w:val="0"/>
              <w:marRight w:val="0"/>
              <w:marTop w:val="0"/>
              <w:marBottom w:val="0"/>
              <w:divBdr>
                <w:top w:val="none" w:sz="0" w:space="0" w:color="auto"/>
                <w:left w:val="none" w:sz="0" w:space="0" w:color="auto"/>
                <w:bottom w:val="none" w:sz="0" w:space="0" w:color="auto"/>
                <w:right w:val="none" w:sz="0" w:space="0" w:color="auto"/>
              </w:divBdr>
            </w:div>
          </w:divsChild>
        </w:div>
        <w:div w:id="1839150386">
          <w:marLeft w:val="0"/>
          <w:marRight w:val="0"/>
          <w:marTop w:val="0"/>
          <w:marBottom w:val="0"/>
          <w:divBdr>
            <w:top w:val="none" w:sz="0" w:space="0" w:color="auto"/>
            <w:left w:val="none" w:sz="0" w:space="0" w:color="auto"/>
            <w:bottom w:val="none" w:sz="0" w:space="0" w:color="auto"/>
            <w:right w:val="none" w:sz="0" w:space="0" w:color="auto"/>
          </w:divBdr>
          <w:divsChild>
            <w:div w:id="1798642996">
              <w:marLeft w:val="0"/>
              <w:marRight w:val="0"/>
              <w:marTop w:val="0"/>
              <w:marBottom w:val="0"/>
              <w:divBdr>
                <w:top w:val="none" w:sz="0" w:space="0" w:color="auto"/>
                <w:left w:val="none" w:sz="0" w:space="0" w:color="auto"/>
                <w:bottom w:val="none" w:sz="0" w:space="0" w:color="auto"/>
                <w:right w:val="none" w:sz="0" w:space="0" w:color="auto"/>
              </w:divBdr>
            </w:div>
          </w:divsChild>
        </w:div>
        <w:div w:id="745152618">
          <w:marLeft w:val="0"/>
          <w:marRight w:val="0"/>
          <w:marTop w:val="0"/>
          <w:marBottom w:val="0"/>
          <w:divBdr>
            <w:top w:val="none" w:sz="0" w:space="0" w:color="auto"/>
            <w:left w:val="none" w:sz="0" w:space="0" w:color="auto"/>
            <w:bottom w:val="none" w:sz="0" w:space="0" w:color="auto"/>
            <w:right w:val="none" w:sz="0" w:space="0" w:color="auto"/>
          </w:divBdr>
          <w:divsChild>
            <w:div w:id="1164395559">
              <w:marLeft w:val="0"/>
              <w:marRight w:val="0"/>
              <w:marTop w:val="0"/>
              <w:marBottom w:val="0"/>
              <w:divBdr>
                <w:top w:val="none" w:sz="0" w:space="0" w:color="auto"/>
                <w:left w:val="none" w:sz="0" w:space="0" w:color="auto"/>
                <w:bottom w:val="none" w:sz="0" w:space="0" w:color="auto"/>
                <w:right w:val="none" w:sz="0" w:space="0" w:color="auto"/>
              </w:divBdr>
            </w:div>
          </w:divsChild>
        </w:div>
        <w:div w:id="39601229">
          <w:marLeft w:val="0"/>
          <w:marRight w:val="0"/>
          <w:marTop w:val="0"/>
          <w:marBottom w:val="0"/>
          <w:divBdr>
            <w:top w:val="none" w:sz="0" w:space="0" w:color="auto"/>
            <w:left w:val="none" w:sz="0" w:space="0" w:color="auto"/>
            <w:bottom w:val="none" w:sz="0" w:space="0" w:color="auto"/>
            <w:right w:val="none" w:sz="0" w:space="0" w:color="auto"/>
          </w:divBdr>
        </w:div>
        <w:div w:id="1623076439">
          <w:marLeft w:val="0"/>
          <w:marRight w:val="0"/>
          <w:marTop w:val="0"/>
          <w:marBottom w:val="0"/>
          <w:divBdr>
            <w:top w:val="none" w:sz="0" w:space="0" w:color="auto"/>
            <w:left w:val="none" w:sz="0" w:space="0" w:color="auto"/>
            <w:bottom w:val="none" w:sz="0" w:space="0" w:color="auto"/>
            <w:right w:val="none" w:sz="0" w:space="0" w:color="auto"/>
          </w:divBdr>
          <w:divsChild>
            <w:div w:id="1343163188">
              <w:marLeft w:val="0"/>
              <w:marRight w:val="0"/>
              <w:marTop w:val="0"/>
              <w:marBottom w:val="0"/>
              <w:divBdr>
                <w:top w:val="none" w:sz="0" w:space="0" w:color="auto"/>
                <w:left w:val="none" w:sz="0" w:space="0" w:color="auto"/>
                <w:bottom w:val="none" w:sz="0" w:space="0" w:color="auto"/>
                <w:right w:val="none" w:sz="0" w:space="0" w:color="auto"/>
              </w:divBdr>
            </w:div>
          </w:divsChild>
        </w:div>
        <w:div w:id="1792939707">
          <w:marLeft w:val="0"/>
          <w:marRight w:val="0"/>
          <w:marTop w:val="0"/>
          <w:marBottom w:val="0"/>
          <w:divBdr>
            <w:top w:val="none" w:sz="0" w:space="0" w:color="auto"/>
            <w:left w:val="none" w:sz="0" w:space="0" w:color="auto"/>
            <w:bottom w:val="none" w:sz="0" w:space="0" w:color="auto"/>
            <w:right w:val="none" w:sz="0" w:space="0" w:color="auto"/>
          </w:divBdr>
          <w:divsChild>
            <w:div w:id="1399522347">
              <w:marLeft w:val="0"/>
              <w:marRight w:val="0"/>
              <w:marTop w:val="0"/>
              <w:marBottom w:val="0"/>
              <w:divBdr>
                <w:top w:val="none" w:sz="0" w:space="0" w:color="auto"/>
                <w:left w:val="none" w:sz="0" w:space="0" w:color="auto"/>
                <w:bottom w:val="none" w:sz="0" w:space="0" w:color="auto"/>
                <w:right w:val="none" w:sz="0" w:space="0" w:color="auto"/>
              </w:divBdr>
            </w:div>
          </w:divsChild>
        </w:div>
        <w:div w:id="267465322">
          <w:marLeft w:val="0"/>
          <w:marRight w:val="0"/>
          <w:marTop w:val="0"/>
          <w:marBottom w:val="0"/>
          <w:divBdr>
            <w:top w:val="none" w:sz="0" w:space="0" w:color="auto"/>
            <w:left w:val="none" w:sz="0" w:space="0" w:color="auto"/>
            <w:bottom w:val="none" w:sz="0" w:space="0" w:color="auto"/>
            <w:right w:val="none" w:sz="0" w:space="0" w:color="auto"/>
          </w:divBdr>
        </w:div>
        <w:div w:id="1268271125">
          <w:marLeft w:val="0"/>
          <w:marRight w:val="0"/>
          <w:marTop w:val="0"/>
          <w:marBottom w:val="0"/>
          <w:divBdr>
            <w:top w:val="none" w:sz="0" w:space="0" w:color="auto"/>
            <w:left w:val="none" w:sz="0" w:space="0" w:color="auto"/>
            <w:bottom w:val="none" w:sz="0" w:space="0" w:color="auto"/>
            <w:right w:val="none" w:sz="0" w:space="0" w:color="auto"/>
          </w:divBdr>
          <w:divsChild>
            <w:div w:id="415513733">
              <w:marLeft w:val="0"/>
              <w:marRight w:val="0"/>
              <w:marTop w:val="0"/>
              <w:marBottom w:val="0"/>
              <w:divBdr>
                <w:top w:val="none" w:sz="0" w:space="0" w:color="auto"/>
                <w:left w:val="none" w:sz="0" w:space="0" w:color="auto"/>
                <w:bottom w:val="none" w:sz="0" w:space="0" w:color="auto"/>
                <w:right w:val="none" w:sz="0" w:space="0" w:color="auto"/>
              </w:divBdr>
            </w:div>
          </w:divsChild>
        </w:div>
        <w:div w:id="1306425519">
          <w:marLeft w:val="0"/>
          <w:marRight w:val="0"/>
          <w:marTop w:val="0"/>
          <w:marBottom w:val="0"/>
          <w:divBdr>
            <w:top w:val="none" w:sz="0" w:space="0" w:color="auto"/>
            <w:left w:val="none" w:sz="0" w:space="0" w:color="auto"/>
            <w:bottom w:val="none" w:sz="0" w:space="0" w:color="auto"/>
            <w:right w:val="none" w:sz="0" w:space="0" w:color="auto"/>
          </w:divBdr>
          <w:divsChild>
            <w:div w:id="1953704341">
              <w:marLeft w:val="0"/>
              <w:marRight w:val="0"/>
              <w:marTop w:val="0"/>
              <w:marBottom w:val="0"/>
              <w:divBdr>
                <w:top w:val="none" w:sz="0" w:space="0" w:color="auto"/>
                <w:left w:val="none" w:sz="0" w:space="0" w:color="auto"/>
                <w:bottom w:val="none" w:sz="0" w:space="0" w:color="auto"/>
                <w:right w:val="none" w:sz="0" w:space="0" w:color="auto"/>
              </w:divBdr>
            </w:div>
          </w:divsChild>
        </w:div>
        <w:div w:id="1645620840">
          <w:marLeft w:val="0"/>
          <w:marRight w:val="0"/>
          <w:marTop w:val="0"/>
          <w:marBottom w:val="0"/>
          <w:divBdr>
            <w:top w:val="none" w:sz="0" w:space="0" w:color="auto"/>
            <w:left w:val="none" w:sz="0" w:space="0" w:color="auto"/>
            <w:bottom w:val="none" w:sz="0" w:space="0" w:color="auto"/>
            <w:right w:val="none" w:sz="0" w:space="0" w:color="auto"/>
          </w:divBdr>
          <w:divsChild>
            <w:div w:id="242688935">
              <w:marLeft w:val="0"/>
              <w:marRight w:val="0"/>
              <w:marTop w:val="0"/>
              <w:marBottom w:val="0"/>
              <w:divBdr>
                <w:top w:val="none" w:sz="0" w:space="0" w:color="auto"/>
                <w:left w:val="none" w:sz="0" w:space="0" w:color="auto"/>
                <w:bottom w:val="none" w:sz="0" w:space="0" w:color="auto"/>
                <w:right w:val="none" w:sz="0" w:space="0" w:color="auto"/>
              </w:divBdr>
            </w:div>
          </w:divsChild>
        </w:div>
        <w:div w:id="1731728651">
          <w:marLeft w:val="0"/>
          <w:marRight w:val="0"/>
          <w:marTop w:val="0"/>
          <w:marBottom w:val="0"/>
          <w:divBdr>
            <w:top w:val="none" w:sz="0" w:space="0" w:color="auto"/>
            <w:left w:val="none" w:sz="0" w:space="0" w:color="auto"/>
            <w:bottom w:val="none" w:sz="0" w:space="0" w:color="auto"/>
            <w:right w:val="none" w:sz="0" w:space="0" w:color="auto"/>
          </w:divBdr>
        </w:div>
        <w:div w:id="1144390247">
          <w:marLeft w:val="0"/>
          <w:marRight w:val="0"/>
          <w:marTop w:val="0"/>
          <w:marBottom w:val="0"/>
          <w:divBdr>
            <w:top w:val="none" w:sz="0" w:space="0" w:color="auto"/>
            <w:left w:val="none" w:sz="0" w:space="0" w:color="auto"/>
            <w:bottom w:val="none" w:sz="0" w:space="0" w:color="auto"/>
            <w:right w:val="none" w:sz="0" w:space="0" w:color="auto"/>
          </w:divBdr>
          <w:divsChild>
            <w:div w:id="1609853381">
              <w:marLeft w:val="0"/>
              <w:marRight w:val="0"/>
              <w:marTop w:val="0"/>
              <w:marBottom w:val="0"/>
              <w:divBdr>
                <w:top w:val="none" w:sz="0" w:space="0" w:color="auto"/>
                <w:left w:val="none" w:sz="0" w:space="0" w:color="auto"/>
                <w:bottom w:val="none" w:sz="0" w:space="0" w:color="auto"/>
                <w:right w:val="none" w:sz="0" w:space="0" w:color="auto"/>
              </w:divBdr>
            </w:div>
          </w:divsChild>
        </w:div>
        <w:div w:id="802842823">
          <w:marLeft w:val="0"/>
          <w:marRight w:val="0"/>
          <w:marTop w:val="0"/>
          <w:marBottom w:val="0"/>
          <w:divBdr>
            <w:top w:val="none" w:sz="0" w:space="0" w:color="auto"/>
            <w:left w:val="none" w:sz="0" w:space="0" w:color="auto"/>
            <w:bottom w:val="none" w:sz="0" w:space="0" w:color="auto"/>
            <w:right w:val="none" w:sz="0" w:space="0" w:color="auto"/>
          </w:divBdr>
          <w:divsChild>
            <w:div w:id="729382739">
              <w:marLeft w:val="0"/>
              <w:marRight w:val="0"/>
              <w:marTop w:val="0"/>
              <w:marBottom w:val="0"/>
              <w:divBdr>
                <w:top w:val="none" w:sz="0" w:space="0" w:color="auto"/>
                <w:left w:val="none" w:sz="0" w:space="0" w:color="auto"/>
                <w:bottom w:val="none" w:sz="0" w:space="0" w:color="auto"/>
                <w:right w:val="none" w:sz="0" w:space="0" w:color="auto"/>
              </w:divBdr>
            </w:div>
          </w:divsChild>
        </w:div>
        <w:div w:id="1084375167">
          <w:marLeft w:val="0"/>
          <w:marRight w:val="0"/>
          <w:marTop w:val="0"/>
          <w:marBottom w:val="0"/>
          <w:divBdr>
            <w:top w:val="none" w:sz="0" w:space="0" w:color="auto"/>
            <w:left w:val="none" w:sz="0" w:space="0" w:color="auto"/>
            <w:bottom w:val="none" w:sz="0" w:space="0" w:color="auto"/>
            <w:right w:val="none" w:sz="0" w:space="0" w:color="auto"/>
          </w:divBdr>
        </w:div>
        <w:div w:id="2094936324">
          <w:marLeft w:val="0"/>
          <w:marRight w:val="0"/>
          <w:marTop w:val="0"/>
          <w:marBottom w:val="0"/>
          <w:divBdr>
            <w:top w:val="none" w:sz="0" w:space="0" w:color="auto"/>
            <w:left w:val="none" w:sz="0" w:space="0" w:color="auto"/>
            <w:bottom w:val="none" w:sz="0" w:space="0" w:color="auto"/>
            <w:right w:val="none" w:sz="0" w:space="0" w:color="auto"/>
          </w:divBdr>
          <w:divsChild>
            <w:div w:id="1654337129">
              <w:marLeft w:val="0"/>
              <w:marRight w:val="0"/>
              <w:marTop w:val="0"/>
              <w:marBottom w:val="0"/>
              <w:divBdr>
                <w:top w:val="none" w:sz="0" w:space="0" w:color="auto"/>
                <w:left w:val="none" w:sz="0" w:space="0" w:color="auto"/>
                <w:bottom w:val="none" w:sz="0" w:space="0" w:color="auto"/>
                <w:right w:val="none" w:sz="0" w:space="0" w:color="auto"/>
              </w:divBdr>
            </w:div>
          </w:divsChild>
        </w:div>
        <w:div w:id="1870022802">
          <w:marLeft w:val="0"/>
          <w:marRight w:val="0"/>
          <w:marTop w:val="0"/>
          <w:marBottom w:val="0"/>
          <w:divBdr>
            <w:top w:val="none" w:sz="0" w:space="0" w:color="auto"/>
            <w:left w:val="none" w:sz="0" w:space="0" w:color="auto"/>
            <w:bottom w:val="none" w:sz="0" w:space="0" w:color="auto"/>
            <w:right w:val="none" w:sz="0" w:space="0" w:color="auto"/>
          </w:divBdr>
        </w:div>
        <w:div w:id="326371671">
          <w:marLeft w:val="0"/>
          <w:marRight w:val="0"/>
          <w:marTop w:val="0"/>
          <w:marBottom w:val="0"/>
          <w:divBdr>
            <w:top w:val="none" w:sz="0" w:space="0" w:color="auto"/>
            <w:left w:val="none" w:sz="0" w:space="0" w:color="auto"/>
            <w:bottom w:val="none" w:sz="0" w:space="0" w:color="auto"/>
            <w:right w:val="none" w:sz="0" w:space="0" w:color="auto"/>
          </w:divBdr>
          <w:divsChild>
            <w:div w:id="619150115">
              <w:marLeft w:val="0"/>
              <w:marRight w:val="0"/>
              <w:marTop w:val="0"/>
              <w:marBottom w:val="0"/>
              <w:divBdr>
                <w:top w:val="none" w:sz="0" w:space="0" w:color="auto"/>
                <w:left w:val="none" w:sz="0" w:space="0" w:color="auto"/>
                <w:bottom w:val="none" w:sz="0" w:space="0" w:color="auto"/>
                <w:right w:val="none" w:sz="0" w:space="0" w:color="auto"/>
              </w:divBdr>
            </w:div>
          </w:divsChild>
        </w:div>
        <w:div w:id="252396050">
          <w:marLeft w:val="0"/>
          <w:marRight w:val="0"/>
          <w:marTop w:val="0"/>
          <w:marBottom w:val="0"/>
          <w:divBdr>
            <w:top w:val="none" w:sz="0" w:space="0" w:color="auto"/>
            <w:left w:val="none" w:sz="0" w:space="0" w:color="auto"/>
            <w:bottom w:val="none" w:sz="0" w:space="0" w:color="auto"/>
            <w:right w:val="none" w:sz="0" w:space="0" w:color="auto"/>
          </w:divBdr>
          <w:divsChild>
            <w:div w:id="1205407262">
              <w:marLeft w:val="0"/>
              <w:marRight w:val="0"/>
              <w:marTop w:val="0"/>
              <w:marBottom w:val="0"/>
              <w:divBdr>
                <w:top w:val="none" w:sz="0" w:space="0" w:color="auto"/>
                <w:left w:val="none" w:sz="0" w:space="0" w:color="auto"/>
                <w:bottom w:val="none" w:sz="0" w:space="0" w:color="auto"/>
                <w:right w:val="none" w:sz="0" w:space="0" w:color="auto"/>
              </w:divBdr>
            </w:div>
          </w:divsChild>
        </w:div>
        <w:div w:id="1292059246">
          <w:marLeft w:val="0"/>
          <w:marRight w:val="0"/>
          <w:marTop w:val="0"/>
          <w:marBottom w:val="0"/>
          <w:divBdr>
            <w:top w:val="none" w:sz="0" w:space="0" w:color="auto"/>
            <w:left w:val="none" w:sz="0" w:space="0" w:color="auto"/>
            <w:bottom w:val="none" w:sz="0" w:space="0" w:color="auto"/>
            <w:right w:val="none" w:sz="0" w:space="0" w:color="auto"/>
          </w:divBdr>
        </w:div>
        <w:div w:id="1596984331">
          <w:marLeft w:val="0"/>
          <w:marRight w:val="0"/>
          <w:marTop w:val="0"/>
          <w:marBottom w:val="0"/>
          <w:divBdr>
            <w:top w:val="none" w:sz="0" w:space="0" w:color="auto"/>
            <w:left w:val="none" w:sz="0" w:space="0" w:color="auto"/>
            <w:bottom w:val="none" w:sz="0" w:space="0" w:color="auto"/>
            <w:right w:val="none" w:sz="0" w:space="0" w:color="auto"/>
          </w:divBdr>
          <w:divsChild>
            <w:div w:id="535628249">
              <w:marLeft w:val="0"/>
              <w:marRight w:val="0"/>
              <w:marTop w:val="0"/>
              <w:marBottom w:val="0"/>
              <w:divBdr>
                <w:top w:val="none" w:sz="0" w:space="0" w:color="auto"/>
                <w:left w:val="none" w:sz="0" w:space="0" w:color="auto"/>
                <w:bottom w:val="none" w:sz="0" w:space="0" w:color="auto"/>
                <w:right w:val="none" w:sz="0" w:space="0" w:color="auto"/>
              </w:divBdr>
            </w:div>
          </w:divsChild>
        </w:div>
        <w:div w:id="496698143">
          <w:marLeft w:val="0"/>
          <w:marRight w:val="0"/>
          <w:marTop w:val="0"/>
          <w:marBottom w:val="0"/>
          <w:divBdr>
            <w:top w:val="none" w:sz="0" w:space="0" w:color="auto"/>
            <w:left w:val="none" w:sz="0" w:space="0" w:color="auto"/>
            <w:bottom w:val="none" w:sz="0" w:space="0" w:color="auto"/>
            <w:right w:val="none" w:sz="0" w:space="0" w:color="auto"/>
          </w:divBdr>
        </w:div>
        <w:div w:id="1847598234">
          <w:marLeft w:val="0"/>
          <w:marRight w:val="0"/>
          <w:marTop w:val="0"/>
          <w:marBottom w:val="0"/>
          <w:divBdr>
            <w:top w:val="none" w:sz="0" w:space="0" w:color="auto"/>
            <w:left w:val="none" w:sz="0" w:space="0" w:color="auto"/>
            <w:bottom w:val="none" w:sz="0" w:space="0" w:color="auto"/>
            <w:right w:val="none" w:sz="0" w:space="0" w:color="auto"/>
          </w:divBdr>
        </w:div>
        <w:div w:id="636181431">
          <w:marLeft w:val="0"/>
          <w:marRight w:val="0"/>
          <w:marTop w:val="0"/>
          <w:marBottom w:val="0"/>
          <w:divBdr>
            <w:top w:val="none" w:sz="0" w:space="0" w:color="auto"/>
            <w:left w:val="none" w:sz="0" w:space="0" w:color="auto"/>
            <w:bottom w:val="none" w:sz="0" w:space="0" w:color="auto"/>
            <w:right w:val="none" w:sz="0" w:space="0" w:color="auto"/>
          </w:divBdr>
          <w:divsChild>
            <w:div w:id="1349523255">
              <w:marLeft w:val="0"/>
              <w:marRight w:val="0"/>
              <w:marTop w:val="0"/>
              <w:marBottom w:val="0"/>
              <w:divBdr>
                <w:top w:val="none" w:sz="0" w:space="0" w:color="auto"/>
                <w:left w:val="none" w:sz="0" w:space="0" w:color="auto"/>
                <w:bottom w:val="none" w:sz="0" w:space="0" w:color="auto"/>
                <w:right w:val="none" w:sz="0" w:space="0" w:color="auto"/>
              </w:divBdr>
            </w:div>
          </w:divsChild>
        </w:div>
        <w:div w:id="726143291">
          <w:marLeft w:val="0"/>
          <w:marRight w:val="0"/>
          <w:marTop w:val="0"/>
          <w:marBottom w:val="0"/>
          <w:divBdr>
            <w:top w:val="none" w:sz="0" w:space="0" w:color="auto"/>
            <w:left w:val="none" w:sz="0" w:space="0" w:color="auto"/>
            <w:bottom w:val="none" w:sz="0" w:space="0" w:color="auto"/>
            <w:right w:val="none" w:sz="0" w:space="0" w:color="auto"/>
          </w:divBdr>
        </w:div>
        <w:div w:id="352191888">
          <w:marLeft w:val="0"/>
          <w:marRight w:val="0"/>
          <w:marTop w:val="0"/>
          <w:marBottom w:val="0"/>
          <w:divBdr>
            <w:top w:val="none" w:sz="0" w:space="0" w:color="auto"/>
            <w:left w:val="none" w:sz="0" w:space="0" w:color="auto"/>
            <w:bottom w:val="none" w:sz="0" w:space="0" w:color="auto"/>
            <w:right w:val="none" w:sz="0" w:space="0" w:color="auto"/>
          </w:divBdr>
        </w:div>
      </w:divsChild>
    </w:div>
    <w:div w:id="1761565869">
      <w:bodyDiv w:val="1"/>
      <w:marLeft w:val="0"/>
      <w:marRight w:val="0"/>
      <w:marTop w:val="0"/>
      <w:marBottom w:val="0"/>
      <w:divBdr>
        <w:top w:val="none" w:sz="0" w:space="0" w:color="auto"/>
        <w:left w:val="none" w:sz="0" w:space="0" w:color="auto"/>
        <w:bottom w:val="none" w:sz="0" w:space="0" w:color="auto"/>
        <w:right w:val="none" w:sz="0" w:space="0" w:color="auto"/>
      </w:divBdr>
      <w:divsChild>
        <w:div w:id="1408573373">
          <w:marLeft w:val="0"/>
          <w:marRight w:val="0"/>
          <w:marTop w:val="750"/>
          <w:marBottom w:val="0"/>
          <w:divBdr>
            <w:top w:val="none" w:sz="0" w:space="0" w:color="auto"/>
            <w:left w:val="none" w:sz="0" w:space="0" w:color="auto"/>
            <w:bottom w:val="none" w:sz="0" w:space="0" w:color="auto"/>
            <w:right w:val="none" w:sz="0" w:space="0" w:color="auto"/>
          </w:divBdr>
          <w:divsChild>
            <w:div w:id="258953257">
              <w:marLeft w:val="0"/>
              <w:marRight w:val="0"/>
              <w:marTop w:val="450"/>
              <w:marBottom w:val="0"/>
              <w:divBdr>
                <w:top w:val="single" w:sz="48" w:space="15" w:color="auto"/>
                <w:left w:val="single" w:sz="48" w:space="15" w:color="auto"/>
                <w:bottom w:val="single" w:sz="48" w:space="15" w:color="auto"/>
                <w:right w:val="single" w:sz="48" w:space="15" w:color="auto"/>
              </w:divBdr>
              <w:divsChild>
                <w:div w:id="1266185666">
                  <w:marLeft w:val="0"/>
                  <w:marRight w:val="0"/>
                  <w:marTop w:val="0"/>
                  <w:marBottom w:val="0"/>
                  <w:divBdr>
                    <w:top w:val="none" w:sz="0" w:space="0" w:color="auto"/>
                    <w:left w:val="none" w:sz="0" w:space="0" w:color="auto"/>
                    <w:bottom w:val="none" w:sz="0" w:space="0" w:color="auto"/>
                    <w:right w:val="none" w:sz="0" w:space="0" w:color="auto"/>
                  </w:divBdr>
                </w:div>
                <w:div w:id="10138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68141">
          <w:marLeft w:val="0"/>
          <w:marRight w:val="0"/>
          <w:marTop w:val="0"/>
          <w:marBottom w:val="0"/>
          <w:divBdr>
            <w:top w:val="none" w:sz="0" w:space="0" w:color="auto"/>
            <w:left w:val="none" w:sz="0" w:space="0" w:color="auto"/>
            <w:bottom w:val="none" w:sz="0" w:space="0" w:color="auto"/>
            <w:right w:val="none" w:sz="0" w:space="0" w:color="auto"/>
          </w:divBdr>
        </w:div>
        <w:div w:id="558980765">
          <w:marLeft w:val="0"/>
          <w:marRight w:val="0"/>
          <w:marTop w:val="0"/>
          <w:marBottom w:val="0"/>
          <w:divBdr>
            <w:top w:val="none" w:sz="0" w:space="0" w:color="auto"/>
            <w:left w:val="none" w:sz="0" w:space="0" w:color="auto"/>
            <w:bottom w:val="none" w:sz="0" w:space="0" w:color="auto"/>
            <w:right w:val="none" w:sz="0" w:space="0" w:color="auto"/>
          </w:divBdr>
          <w:divsChild>
            <w:div w:id="1018194775">
              <w:marLeft w:val="0"/>
              <w:marRight w:val="0"/>
              <w:marTop w:val="0"/>
              <w:marBottom w:val="0"/>
              <w:divBdr>
                <w:top w:val="none" w:sz="0" w:space="0" w:color="auto"/>
                <w:left w:val="none" w:sz="0" w:space="0" w:color="auto"/>
                <w:bottom w:val="none" w:sz="0" w:space="0" w:color="auto"/>
                <w:right w:val="none" w:sz="0" w:space="0" w:color="auto"/>
              </w:divBdr>
            </w:div>
          </w:divsChild>
        </w:div>
        <w:div w:id="615604445">
          <w:marLeft w:val="0"/>
          <w:marRight w:val="0"/>
          <w:marTop w:val="0"/>
          <w:marBottom w:val="0"/>
          <w:divBdr>
            <w:top w:val="none" w:sz="0" w:space="0" w:color="auto"/>
            <w:left w:val="none" w:sz="0" w:space="0" w:color="auto"/>
            <w:bottom w:val="none" w:sz="0" w:space="0" w:color="auto"/>
            <w:right w:val="none" w:sz="0" w:space="0" w:color="auto"/>
          </w:divBdr>
          <w:divsChild>
            <w:div w:id="1160849141">
              <w:marLeft w:val="0"/>
              <w:marRight w:val="0"/>
              <w:marTop w:val="0"/>
              <w:marBottom w:val="0"/>
              <w:divBdr>
                <w:top w:val="none" w:sz="0" w:space="0" w:color="auto"/>
                <w:left w:val="none" w:sz="0" w:space="0" w:color="auto"/>
                <w:bottom w:val="none" w:sz="0" w:space="0" w:color="auto"/>
                <w:right w:val="none" w:sz="0" w:space="0" w:color="auto"/>
              </w:divBdr>
            </w:div>
          </w:divsChild>
        </w:div>
        <w:div w:id="1194074650">
          <w:marLeft w:val="0"/>
          <w:marRight w:val="0"/>
          <w:marTop w:val="0"/>
          <w:marBottom w:val="0"/>
          <w:divBdr>
            <w:top w:val="none" w:sz="0" w:space="0" w:color="auto"/>
            <w:left w:val="none" w:sz="0" w:space="0" w:color="auto"/>
            <w:bottom w:val="none" w:sz="0" w:space="0" w:color="auto"/>
            <w:right w:val="none" w:sz="0" w:space="0" w:color="auto"/>
          </w:divBdr>
          <w:divsChild>
            <w:div w:id="279528414">
              <w:marLeft w:val="0"/>
              <w:marRight w:val="0"/>
              <w:marTop w:val="0"/>
              <w:marBottom w:val="0"/>
              <w:divBdr>
                <w:top w:val="none" w:sz="0" w:space="0" w:color="auto"/>
                <w:left w:val="none" w:sz="0" w:space="0" w:color="auto"/>
                <w:bottom w:val="none" w:sz="0" w:space="0" w:color="auto"/>
                <w:right w:val="none" w:sz="0" w:space="0" w:color="auto"/>
              </w:divBdr>
            </w:div>
          </w:divsChild>
        </w:div>
        <w:div w:id="229076205">
          <w:marLeft w:val="0"/>
          <w:marRight w:val="0"/>
          <w:marTop w:val="0"/>
          <w:marBottom w:val="0"/>
          <w:divBdr>
            <w:top w:val="none" w:sz="0" w:space="0" w:color="auto"/>
            <w:left w:val="none" w:sz="0" w:space="0" w:color="auto"/>
            <w:bottom w:val="none" w:sz="0" w:space="0" w:color="auto"/>
            <w:right w:val="none" w:sz="0" w:space="0" w:color="auto"/>
          </w:divBdr>
          <w:divsChild>
            <w:div w:id="1417169749">
              <w:marLeft w:val="0"/>
              <w:marRight w:val="0"/>
              <w:marTop w:val="0"/>
              <w:marBottom w:val="0"/>
              <w:divBdr>
                <w:top w:val="none" w:sz="0" w:space="0" w:color="auto"/>
                <w:left w:val="none" w:sz="0" w:space="0" w:color="auto"/>
                <w:bottom w:val="none" w:sz="0" w:space="0" w:color="auto"/>
                <w:right w:val="none" w:sz="0" w:space="0" w:color="auto"/>
              </w:divBdr>
            </w:div>
          </w:divsChild>
        </w:div>
        <w:div w:id="1677076018">
          <w:marLeft w:val="0"/>
          <w:marRight w:val="0"/>
          <w:marTop w:val="0"/>
          <w:marBottom w:val="0"/>
          <w:divBdr>
            <w:top w:val="none" w:sz="0" w:space="0" w:color="auto"/>
            <w:left w:val="none" w:sz="0" w:space="0" w:color="auto"/>
            <w:bottom w:val="none" w:sz="0" w:space="0" w:color="auto"/>
            <w:right w:val="none" w:sz="0" w:space="0" w:color="auto"/>
          </w:divBdr>
          <w:divsChild>
            <w:div w:id="1469738198">
              <w:marLeft w:val="0"/>
              <w:marRight w:val="0"/>
              <w:marTop w:val="0"/>
              <w:marBottom w:val="0"/>
              <w:divBdr>
                <w:top w:val="none" w:sz="0" w:space="0" w:color="auto"/>
                <w:left w:val="none" w:sz="0" w:space="0" w:color="auto"/>
                <w:bottom w:val="none" w:sz="0" w:space="0" w:color="auto"/>
                <w:right w:val="none" w:sz="0" w:space="0" w:color="auto"/>
              </w:divBdr>
            </w:div>
          </w:divsChild>
        </w:div>
        <w:div w:id="1827167099">
          <w:marLeft w:val="0"/>
          <w:marRight w:val="0"/>
          <w:marTop w:val="0"/>
          <w:marBottom w:val="0"/>
          <w:divBdr>
            <w:top w:val="none" w:sz="0" w:space="0" w:color="auto"/>
            <w:left w:val="none" w:sz="0" w:space="0" w:color="auto"/>
            <w:bottom w:val="none" w:sz="0" w:space="0" w:color="auto"/>
            <w:right w:val="none" w:sz="0" w:space="0" w:color="auto"/>
          </w:divBdr>
          <w:divsChild>
            <w:div w:id="1461071951">
              <w:marLeft w:val="0"/>
              <w:marRight w:val="0"/>
              <w:marTop w:val="0"/>
              <w:marBottom w:val="0"/>
              <w:divBdr>
                <w:top w:val="none" w:sz="0" w:space="0" w:color="auto"/>
                <w:left w:val="none" w:sz="0" w:space="0" w:color="auto"/>
                <w:bottom w:val="none" w:sz="0" w:space="0" w:color="auto"/>
                <w:right w:val="none" w:sz="0" w:space="0" w:color="auto"/>
              </w:divBdr>
            </w:div>
          </w:divsChild>
        </w:div>
        <w:div w:id="824203133">
          <w:marLeft w:val="0"/>
          <w:marRight w:val="0"/>
          <w:marTop w:val="0"/>
          <w:marBottom w:val="0"/>
          <w:divBdr>
            <w:top w:val="none" w:sz="0" w:space="0" w:color="auto"/>
            <w:left w:val="none" w:sz="0" w:space="0" w:color="auto"/>
            <w:bottom w:val="none" w:sz="0" w:space="0" w:color="auto"/>
            <w:right w:val="none" w:sz="0" w:space="0" w:color="auto"/>
          </w:divBdr>
          <w:divsChild>
            <w:div w:id="517356242">
              <w:marLeft w:val="0"/>
              <w:marRight w:val="0"/>
              <w:marTop w:val="0"/>
              <w:marBottom w:val="0"/>
              <w:divBdr>
                <w:top w:val="none" w:sz="0" w:space="0" w:color="auto"/>
                <w:left w:val="none" w:sz="0" w:space="0" w:color="auto"/>
                <w:bottom w:val="none" w:sz="0" w:space="0" w:color="auto"/>
                <w:right w:val="none" w:sz="0" w:space="0" w:color="auto"/>
              </w:divBdr>
            </w:div>
          </w:divsChild>
        </w:div>
        <w:div w:id="832919049">
          <w:marLeft w:val="0"/>
          <w:marRight w:val="0"/>
          <w:marTop w:val="0"/>
          <w:marBottom w:val="0"/>
          <w:divBdr>
            <w:top w:val="none" w:sz="0" w:space="0" w:color="auto"/>
            <w:left w:val="none" w:sz="0" w:space="0" w:color="auto"/>
            <w:bottom w:val="none" w:sz="0" w:space="0" w:color="auto"/>
            <w:right w:val="none" w:sz="0" w:space="0" w:color="auto"/>
          </w:divBdr>
          <w:divsChild>
            <w:div w:id="1854419829">
              <w:marLeft w:val="0"/>
              <w:marRight w:val="0"/>
              <w:marTop w:val="0"/>
              <w:marBottom w:val="0"/>
              <w:divBdr>
                <w:top w:val="none" w:sz="0" w:space="0" w:color="auto"/>
                <w:left w:val="none" w:sz="0" w:space="0" w:color="auto"/>
                <w:bottom w:val="none" w:sz="0" w:space="0" w:color="auto"/>
                <w:right w:val="none" w:sz="0" w:space="0" w:color="auto"/>
              </w:divBdr>
            </w:div>
          </w:divsChild>
        </w:div>
        <w:div w:id="2145735204">
          <w:marLeft w:val="0"/>
          <w:marRight w:val="0"/>
          <w:marTop w:val="0"/>
          <w:marBottom w:val="0"/>
          <w:divBdr>
            <w:top w:val="none" w:sz="0" w:space="0" w:color="auto"/>
            <w:left w:val="none" w:sz="0" w:space="0" w:color="auto"/>
            <w:bottom w:val="none" w:sz="0" w:space="0" w:color="auto"/>
            <w:right w:val="none" w:sz="0" w:space="0" w:color="auto"/>
          </w:divBdr>
          <w:divsChild>
            <w:div w:id="1062946344">
              <w:marLeft w:val="0"/>
              <w:marRight w:val="0"/>
              <w:marTop w:val="0"/>
              <w:marBottom w:val="0"/>
              <w:divBdr>
                <w:top w:val="none" w:sz="0" w:space="0" w:color="auto"/>
                <w:left w:val="none" w:sz="0" w:space="0" w:color="auto"/>
                <w:bottom w:val="none" w:sz="0" w:space="0" w:color="auto"/>
                <w:right w:val="none" w:sz="0" w:space="0" w:color="auto"/>
              </w:divBdr>
            </w:div>
          </w:divsChild>
        </w:div>
        <w:div w:id="1131171466">
          <w:marLeft w:val="0"/>
          <w:marRight w:val="0"/>
          <w:marTop w:val="0"/>
          <w:marBottom w:val="0"/>
          <w:divBdr>
            <w:top w:val="none" w:sz="0" w:space="0" w:color="auto"/>
            <w:left w:val="none" w:sz="0" w:space="0" w:color="auto"/>
            <w:bottom w:val="none" w:sz="0" w:space="0" w:color="auto"/>
            <w:right w:val="none" w:sz="0" w:space="0" w:color="auto"/>
          </w:divBdr>
          <w:divsChild>
            <w:div w:id="1637369606">
              <w:marLeft w:val="0"/>
              <w:marRight w:val="0"/>
              <w:marTop w:val="0"/>
              <w:marBottom w:val="0"/>
              <w:divBdr>
                <w:top w:val="none" w:sz="0" w:space="0" w:color="auto"/>
                <w:left w:val="none" w:sz="0" w:space="0" w:color="auto"/>
                <w:bottom w:val="none" w:sz="0" w:space="0" w:color="auto"/>
                <w:right w:val="none" w:sz="0" w:space="0" w:color="auto"/>
              </w:divBdr>
            </w:div>
          </w:divsChild>
        </w:div>
        <w:div w:id="810363541">
          <w:marLeft w:val="0"/>
          <w:marRight w:val="0"/>
          <w:marTop w:val="0"/>
          <w:marBottom w:val="0"/>
          <w:divBdr>
            <w:top w:val="none" w:sz="0" w:space="0" w:color="auto"/>
            <w:left w:val="none" w:sz="0" w:space="0" w:color="auto"/>
            <w:bottom w:val="none" w:sz="0" w:space="0" w:color="auto"/>
            <w:right w:val="none" w:sz="0" w:space="0" w:color="auto"/>
          </w:divBdr>
        </w:div>
        <w:div w:id="2057048553">
          <w:marLeft w:val="0"/>
          <w:marRight w:val="0"/>
          <w:marTop w:val="0"/>
          <w:marBottom w:val="0"/>
          <w:divBdr>
            <w:top w:val="none" w:sz="0" w:space="0" w:color="auto"/>
            <w:left w:val="none" w:sz="0" w:space="0" w:color="auto"/>
            <w:bottom w:val="none" w:sz="0" w:space="0" w:color="auto"/>
            <w:right w:val="none" w:sz="0" w:space="0" w:color="auto"/>
          </w:divBdr>
          <w:divsChild>
            <w:div w:id="716592007">
              <w:marLeft w:val="0"/>
              <w:marRight w:val="0"/>
              <w:marTop w:val="0"/>
              <w:marBottom w:val="0"/>
              <w:divBdr>
                <w:top w:val="none" w:sz="0" w:space="0" w:color="auto"/>
                <w:left w:val="none" w:sz="0" w:space="0" w:color="auto"/>
                <w:bottom w:val="none" w:sz="0" w:space="0" w:color="auto"/>
                <w:right w:val="none" w:sz="0" w:space="0" w:color="auto"/>
              </w:divBdr>
            </w:div>
          </w:divsChild>
        </w:div>
        <w:div w:id="1736783471">
          <w:marLeft w:val="0"/>
          <w:marRight w:val="0"/>
          <w:marTop w:val="0"/>
          <w:marBottom w:val="0"/>
          <w:divBdr>
            <w:top w:val="none" w:sz="0" w:space="0" w:color="auto"/>
            <w:left w:val="none" w:sz="0" w:space="0" w:color="auto"/>
            <w:bottom w:val="none" w:sz="0" w:space="0" w:color="auto"/>
            <w:right w:val="none" w:sz="0" w:space="0" w:color="auto"/>
          </w:divBdr>
          <w:divsChild>
            <w:div w:id="385953781">
              <w:marLeft w:val="0"/>
              <w:marRight w:val="0"/>
              <w:marTop w:val="0"/>
              <w:marBottom w:val="0"/>
              <w:divBdr>
                <w:top w:val="none" w:sz="0" w:space="0" w:color="auto"/>
                <w:left w:val="none" w:sz="0" w:space="0" w:color="auto"/>
                <w:bottom w:val="none" w:sz="0" w:space="0" w:color="auto"/>
                <w:right w:val="none" w:sz="0" w:space="0" w:color="auto"/>
              </w:divBdr>
            </w:div>
          </w:divsChild>
        </w:div>
        <w:div w:id="1693652591">
          <w:marLeft w:val="0"/>
          <w:marRight w:val="0"/>
          <w:marTop w:val="0"/>
          <w:marBottom w:val="0"/>
          <w:divBdr>
            <w:top w:val="none" w:sz="0" w:space="0" w:color="auto"/>
            <w:left w:val="none" w:sz="0" w:space="0" w:color="auto"/>
            <w:bottom w:val="none" w:sz="0" w:space="0" w:color="auto"/>
            <w:right w:val="none" w:sz="0" w:space="0" w:color="auto"/>
          </w:divBdr>
          <w:divsChild>
            <w:div w:id="1557081941">
              <w:marLeft w:val="0"/>
              <w:marRight w:val="0"/>
              <w:marTop w:val="0"/>
              <w:marBottom w:val="0"/>
              <w:divBdr>
                <w:top w:val="none" w:sz="0" w:space="0" w:color="auto"/>
                <w:left w:val="none" w:sz="0" w:space="0" w:color="auto"/>
                <w:bottom w:val="none" w:sz="0" w:space="0" w:color="auto"/>
                <w:right w:val="none" w:sz="0" w:space="0" w:color="auto"/>
              </w:divBdr>
            </w:div>
          </w:divsChild>
        </w:div>
        <w:div w:id="389571275">
          <w:marLeft w:val="0"/>
          <w:marRight w:val="0"/>
          <w:marTop w:val="0"/>
          <w:marBottom w:val="0"/>
          <w:divBdr>
            <w:top w:val="none" w:sz="0" w:space="0" w:color="auto"/>
            <w:left w:val="none" w:sz="0" w:space="0" w:color="auto"/>
            <w:bottom w:val="none" w:sz="0" w:space="0" w:color="auto"/>
            <w:right w:val="none" w:sz="0" w:space="0" w:color="auto"/>
          </w:divBdr>
          <w:divsChild>
            <w:div w:id="585918859">
              <w:marLeft w:val="0"/>
              <w:marRight w:val="0"/>
              <w:marTop w:val="0"/>
              <w:marBottom w:val="0"/>
              <w:divBdr>
                <w:top w:val="none" w:sz="0" w:space="0" w:color="auto"/>
                <w:left w:val="none" w:sz="0" w:space="0" w:color="auto"/>
                <w:bottom w:val="none" w:sz="0" w:space="0" w:color="auto"/>
                <w:right w:val="none" w:sz="0" w:space="0" w:color="auto"/>
              </w:divBdr>
            </w:div>
          </w:divsChild>
        </w:div>
        <w:div w:id="1543790692">
          <w:marLeft w:val="0"/>
          <w:marRight w:val="0"/>
          <w:marTop w:val="0"/>
          <w:marBottom w:val="0"/>
          <w:divBdr>
            <w:top w:val="none" w:sz="0" w:space="0" w:color="auto"/>
            <w:left w:val="none" w:sz="0" w:space="0" w:color="auto"/>
            <w:bottom w:val="none" w:sz="0" w:space="0" w:color="auto"/>
            <w:right w:val="none" w:sz="0" w:space="0" w:color="auto"/>
          </w:divBdr>
          <w:divsChild>
            <w:div w:id="649479549">
              <w:marLeft w:val="0"/>
              <w:marRight w:val="0"/>
              <w:marTop w:val="0"/>
              <w:marBottom w:val="0"/>
              <w:divBdr>
                <w:top w:val="none" w:sz="0" w:space="0" w:color="auto"/>
                <w:left w:val="none" w:sz="0" w:space="0" w:color="auto"/>
                <w:bottom w:val="none" w:sz="0" w:space="0" w:color="auto"/>
                <w:right w:val="none" w:sz="0" w:space="0" w:color="auto"/>
              </w:divBdr>
            </w:div>
          </w:divsChild>
        </w:div>
        <w:div w:id="1941528152">
          <w:marLeft w:val="0"/>
          <w:marRight w:val="0"/>
          <w:marTop w:val="0"/>
          <w:marBottom w:val="0"/>
          <w:divBdr>
            <w:top w:val="none" w:sz="0" w:space="0" w:color="auto"/>
            <w:left w:val="none" w:sz="0" w:space="0" w:color="auto"/>
            <w:bottom w:val="none" w:sz="0" w:space="0" w:color="auto"/>
            <w:right w:val="none" w:sz="0" w:space="0" w:color="auto"/>
          </w:divBdr>
        </w:div>
        <w:div w:id="1192642967">
          <w:marLeft w:val="0"/>
          <w:marRight w:val="0"/>
          <w:marTop w:val="0"/>
          <w:marBottom w:val="0"/>
          <w:divBdr>
            <w:top w:val="none" w:sz="0" w:space="0" w:color="auto"/>
            <w:left w:val="none" w:sz="0" w:space="0" w:color="auto"/>
            <w:bottom w:val="none" w:sz="0" w:space="0" w:color="auto"/>
            <w:right w:val="none" w:sz="0" w:space="0" w:color="auto"/>
          </w:divBdr>
          <w:divsChild>
            <w:div w:id="438647907">
              <w:marLeft w:val="0"/>
              <w:marRight w:val="0"/>
              <w:marTop w:val="0"/>
              <w:marBottom w:val="0"/>
              <w:divBdr>
                <w:top w:val="none" w:sz="0" w:space="0" w:color="auto"/>
                <w:left w:val="none" w:sz="0" w:space="0" w:color="auto"/>
                <w:bottom w:val="none" w:sz="0" w:space="0" w:color="auto"/>
                <w:right w:val="none" w:sz="0" w:space="0" w:color="auto"/>
              </w:divBdr>
            </w:div>
          </w:divsChild>
        </w:div>
        <w:div w:id="887842177">
          <w:marLeft w:val="0"/>
          <w:marRight w:val="0"/>
          <w:marTop w:val="0"/>
          <w:marBottom w:val="0"/>
          <w:divBdr>
            <w:top w:val="none" w:sz="0" w:space="0" w:color="auto"/>
            <w:left w:val="none" w:sz="0" w:space="0" w:color="auto"/>
            <w:bottom w:val="none" w:sz="0" w:space="0" w:color="auto"/>
            <w:right w:val="none" w:sz="0" w:space="0" w:color="auto"/>
          </w:divBdr>
        </w:div>
        <w:div w:id="1506825708">
          <w:marLeft w:val="0"/>
          <w:marRight w:val="0"/>
          <w:marTop w:val="0"/>
          <w:marBottom w:val="0"/>
          <w:divBdr>
            <w:top w:val="none" w:sz="0" w:space="0" w:color="auto"/>
            <w:left w:val="none" w:sz="0" w:space="0" w:color="auto"/>
            <w:bottom w:val="none" w:sz="0" w:space="0" w:color="auto"/>
            <w:right w:val="none" w:sz="0" w:space="0" w:color="auto"/>
          </w:divBdr>
        </w:div>
      </w:divsChild>
    </w:div>
    <w:div w:id="1879077333">
      <w:bodyDiv w:val="1"/>
      <w:marLeft w:val="0"/>
      <w:marRight w:val="0"/>
      <w:marTop w:val="0"/>
      <w:marBottom w:val="0"/>
      <w:divBdr>
        <w:top w:val="none" w:sz="0" w:space="0" w:color="auto"/>
        <w:left w:val="none" w:sz="0" w:space="0" w:color="auto"/>
        <w:bottom w:val="none" w:sz="0" w:space="0" w:color="auto"/>
        <w:right w:val="none" w:sz="0" w:space="0" w:color="auto"/>
      </w:divBdr>
      <w:divsChild>
        <w:div w:id="884947575">
          <w:marLeft w:val="0"/>
          <w:marRight w:val="0"/>
          <w:marTop w:val="0"/>
          <w:marBottom w:val="0"/>
          <w:divBdr>
            <w:top w:val="none" w:sz="0" w:space="0" w:color="auto"/>
            <w:left w:val="none" w:sz="0" w:space="0" w:color="auto"/>
            <w:bottom w:val="none" w:sz="0" w:space="0" w:color="auto"/>
            <w:right w:val="none" w:sz="0" w:space="0" w:color="auto"/>
          </w:divBdr>
          <w:divsChild>
            <w:div w:id="827552404">
              <w:marLeft w:val="0"/>
              <w:marRight w:val="0"/>
              <w:marTop w:val="0"/>
              <w:marBottom w:val="0"/>
              <w:divBdr>
                <w:top w:val="none" w:sz="0" w:space="0" w:color="auto"/>
                <w:left w:val="none" w:sz="0" w:space="0" w:color="auto"/>
                <w:bottom w:val="none" w:sz="0" w:space="0" w:color="auto"/>
                <w:right w:val="none" w:sz="0" w:space="0" w:color="auto"/>
              </w:divBdr>
            </w:div>
          </w:divsChild>
        </w:div>
        <w:div w:id="12847657">
          <w:marLeft w:val="0"/>
          <w:marRight w:val="0"/>
          <w:marTop w:val="0"/>
          <w:marBottom w:val="0"/>
          <w:divBdr>
            <w:top w:val="none" w:sz="0" w:space="0" w:color="auto"/>
            <w:left w:val="none" w:sz="0" w:space="0" w:color="auto"/>
            <w:bottom w:val="none" w:sz="0" w:space="0" w:color="auto"/>
            <w:right w:val="none" w:sz="0" w:space="0" w:color="auto"/>
          </w:divBdr>
        </w:div>
        <w:div w:id="1808083743">
          <w:marLeft w:val="0"/>
          <w:marRight w:val="0"/>
          <w:marTop w:val="0"/>
          <w:marBottom w:val="0"/>
          <w:divBdr>
            <w:top w:val="none" w:sz="0" w:space="0" w:color="auto"/>
            <w:left w:val="none" w:sz="0" w:space="0" w:color="auto"/>
            <w:bottom w:val="none" w:sz="0" w:space="0" w:color="auto"/>
            <w:right w:val="none" w:sz="0" w:space="0" w:color="auto"/>
          </w:divBdr>
          <w:divsChild>
            <w:div w:id="1616475424">
              <w:marLeft w:val="0"/>
              <w:marRight w:val="0"/>
              <w:marTop w:val="0"/>
              <w:marBottom w:val="0"/>
              <w:divBdr>
                <w:top w:val="none" w:sz="0" w:space="0" w:color="auto"/>
                <w:left w:val="none" w:sz="0" w:space="0" w:color="auto"/>
                <w:bottom w:val="none" w:sz="0" w:space="0" w:color="auto"/>
                <w:right w:val="none" w:sz="0" w:space="0" w:color="auto"/>
              </w:divBdr>
            </w:div>
          </w:divsChild>
        </w:div>
        <w:div w:id="1964264858">
          <w:marLeft w:val="0"/>
          <w:marRight w:val="0"/>
          <w:marTop w:val="0"/>
          <w:marBottom w:val="0"/>
          <w:divBdr>
            <w:top w:val="none" w:sz="0" w:space="0" w:color="auto"/>
            <w:left w:val="none" w:sz="0" w:space="0" w:color="auto"/>
            <w:bottom w:val="none" w:sz="0" w:space="0" w:color="auto"/>
            <w:right w:val="none" w:sz="0" w:space="0" w:color="auto"/>
          </w:divBdr>
          <w:divsChild>
            <w:div w:id="1719667836">
              <w:marLeft w:val="0"/>
              <w:marRight w:val="0"/>
              <w:marTop w:val="0"/>
              <w:marBottom w:val="0"/>
              <w:divBdr>
                <w:top w:val="none" w:sz="0" w:space="0" w:color="auto"/>
                <w:left w:val="none" w:sz="0" w:space="0" w:color="auto"/>
                <w:bottom w:val="none" w:sz="0" w:space="0" w:color="auto"/>
                <w:right w:val="none" w:sz="0" w:space="0" w:color="auto"/>
              </w:divBdr>
            </w:div>
          </w:divsChild>
        </w:div>
        <w:div w:id="1819180527">
          <w:marLeft w:val="0"/>
          <w:marRight w:val="0"/>
          <w:marTop w:val="0"/>
          <w:marBottom w:val="0"/>
          <w:divBdr>
            <w:top w:val="none" w:sz="0" w:space="0" w:color="auto"/>
            <w:left w:val="none" w:sz="0" w:space="0" w:color="auto"/>
            <w:bottom w:val="none" w:sz="0" w:space="0" w:color="auto"/>
            <w:right w:val="none" w:sz="0" w:space="0" w:color="auto"/>
          </w:divBdr>
          <w:divsChild>
            <w:div w:id="922564875">
              <w:marLeft w:val="0"/>
              <w:marRight w:val="0"/>
              <w:marTop w:val="0"/>
              <w:marBottom w:val="0"/>
              <w:divBdr>
                <w:top w:val="none" w:sz="0" w:space="0" w:color="auto"/>
                <w:left w:val="none" w:sz="0" w:space="0" w:color="auto"/>
                <w:bottom w:val="none" w:sz="0" w:space="0" w:color="auto"/>
                <w:right w:val="none" w:sz="0" w:space="0" w:color="auto"/>
              </w:divBdr>
            </w:div>
          </w:divsChild>
        </w:div>
        <w:div w:id="1637687158">
          <w:marLeft w:val="0"/>
          <w:marRight w:val="0"/>
          <w:marTop w:val="0"/>
          <w:marBottom w:val="0"/>
          <w:divBdr>
            <w:top w:val="none" w:sz="0" w:space="0" w:color="auto"/>
            <w:left w:val="none" w:sz="0" w:space="0" w:color="auto"/>
            <w:bottom w:val="none" w:sz="0" w:space="0" w:color="auto"/>
            <w:right w:val="none" w:sz="0" w:space="0" w:color="auto"/>
          </w:divBdr>
        </w:div>
      </w:divsChild>
    </w:div>
    <w:div w:id="1912888685">
      <w:bodyDiv w:val="1"/>
      <w:marLeft w:val="0"/>
      <w:marRight w:val="0"/>
      <w:marTop w:val="0"/>
      <w:marBottom w:val="0"/>
      <w:divBdr>
        <w:top w:val="none" w:sz="0" w:space="0" w:color="auto"/>
        <w:left w:val="none" w:sz="0" w:space="0" w:color="auto"/>
        <w:bottom w:val="none" w:sz="0" w:space="0" w:color="auto"/>
        <w:right w:val="none" w:sz="0" w:space="0" w:color="auto"/>
      </w:divBdr>
      <w:divsChild>
        <w:div w:id="1337000816">
          <w:marLeft w:val="0"/>
          <w:marRight w:val="0"/>
          <w:marTop w:val="0"/>
          <w:marBottom w:val="0"/>
          <w:divBdr>
            <w:top w:val="none" w:sz="0" w:space="0" w:color="auto"/>
            <w:left w:val="none" w:sz="0" w:space="0" w:color="auto"/>
            <w:bottom w:val="none" w:sz="0" w:space="0" w:color="auto"/>
            <w:right w:val="none" w:sz="0" w:space="0" w:color="auto"/>
          </w:divBdr>
          <w:divsChild>
            <w:div w:id="1631590737">
              <w:marLeft w:val="0"/>
              <w:marRight w:val="0"/>
              <w:marTop w:val="0"/>
              <w:marBottom w:val="0"/>
              <w:divBdr>
                <w:top w:val="none" w:sz="0" w:space="0" w:color="auto"/>
                <w:left w:val="none" w:sz="0" w:space="0" w:color="auto"/>
                <w:bottom w:val="none" w:sz="0" w:space="0" w:color="auto"/>
                <w:right w:val="none" w:sz="0" w:space="0" w:color="auto"/>
              </w:divBdr>
            </w:div>
          </w:divsChild>
        </w:div>
        <w:div w:id="1627353130">
          <w:marLeft w:val="0"/>
          <w:marRight w:val="0"/>
          <w:marTop w:val="0"/>
          <w:marBottom w:val="0"/>
          <w:divBdr>
            <w:top w:val="none" w:sz="0" w:space="0" w:color="auto"/>
            <w:left w:val="none" w:sz="0" w:space="0" w:color="auto"/>
            <w:bottom w:val="none" w:sz="0" w:space="0" w:color="auto"/>
            <w:right w:val="none" w:sz="0" w:space="0" w:color="auto"/>
          </w:divBdr>
          <w:divsChild>
            <w:div w:id="2021274844">
              <w:marLeft w:val="0"/>
              <w:marRight w:val="0"/>
              <w:marTop w:val="0"/>
              <w:marBottom w:val="0"/>
              <w:divBdr>
                <w:top w:val="none" w:sz="0" w:space="0" w:color="auto"/>
                <w:left w:val="none" w:sz="0" w:space="0" w:color="auto"/>
                <w:bottom w:val="none" w:sz="0" w:space="0" w:color="auto"/>
                <w:right w:val="none" w:sz="0" w:space="0" w:color="auto"/>
              </w:divBdr>
            </w:div>
          </w:divsChild>
        </w:div>
        <w:div w:id="846868005">
          <w:marLeft w:val="0"/>
          <w:marRight w:val="0"/>
          <w:marTop w:val="0"/>
          <w:marBottom w:val="0"/>
          <w:divBdr>
            <w:top w:val="none" w:sz="0" w:space="0" w:color="auto"/>
            <w:left w:val="none" w:sz="0" w:space="0" w:color="auto"/>
            <w:bottom w:val="none" w:sz="0" w:space="0" w:color="auto"/>
            <w:right w:val="none" w:sz="0" w:space="0" w:color="auto"/>
          </w:divBdr>
          <w:divsChild>
            <w:div w:id="536167530">
              <w:marLeft w:val="0"/>
              <w:marRight w:val="0"/>
              <w:marTop w:val="0"/>
              <w:marBottom w:val="0"/>
              <w:divBdr>
                <w:top w:val="none" w:sz="0" w:space="0" w:color="auto"/>
                <w:left w:val="none" w:sz="0" w:space="0" w:color="auto"/>
                <w:bottom w:val="none" w:sz="0" w:space="0" w:color="auto"/>
                <w:right w:val="none" w:sz="0" w:space="0" w:color="auto"/>
              </w:divBdr>
            </w:div>
          </w:divsChild>
        </w:div>
        <w:div w:id="560596127">
          <w:marLeft w:val="0"/>
          <w:marRight w:val="0"/>
          <w:marTop w:val="0"/>
          <w:marBottom w:val="0"/>
          <w:divBdr>
            <w:top w:val="none" w:sz="0" w:space="0" w:color="auto"/>
            <w:left w:val="none" w:sz="0" w:space="0" w:color="auto"/>
            <w:bottom w:val="none" w:sz="0" w:space="0" w:color="auto"/>
            <w:right w:val="none" w:sz="0" w:space="0" w:color="auto"/>
          </w:divBdr>
          <w:divsChild>
            <w:div w:id="1168449809">
              <w:marLeft w:val="0"/>
              <w:marRight w:val="0"/>
              <w:marTop w:val="0"/>
              <w:marBottom w:val="0"/>
              <w:divBdr>
                <w:top w:val="none" w:sz="0" w:space="0" w:color="auto"/>
                <w:left w:val="none" w:sz="0" w:space="0" w:color="auto"/>
                <w:bottom w:val="none" w:sz="0" w:space="0" w:color="auto"/>
                <w:right w:val="none" w:sz="0" w:space="0" w:color="auto"/>
              </w:divBdr>
            </w:div>
          </w:divsChild>
        </w:div>
        <w:div w:id="927034047">
          <w:marLeft w:val="0"/>
          <w:marRight w:val="0"/>
          <w:marTop w:val="0"/>
          <w:marBottom w:val="0"/>
          <w:divBdr>
            <w:top w:val="none" w:sz="0" w:space="0" w:color="auto"/>
            <w:left w:val="none" w:sz="0" w:space="0" w:color="auto"/>
            <w:bottom w:val="none" w:sz="0" w:space="0" w:color="auto"/>
            <w:right w:val="none" w:sz="0" w:space="0" w:color="auto"/>
          </w:divBdr>
          <w:divsChild>
            <w:div w:id="1176267468">
              <w:marLeft w:val="0"/>
              <w:marRight w:val="0"/>
              <w:marTop w:val="0"/>
              <w:marBottom w:val="0"/>
              <w:divBdr>
                <w:top w:val="none" w:sz="0" w:space="0" w:color="auto"/>
                <w:left w:val="none" w:sz="0" w:space="0" w:color="auto"/>
                <w:bottom w:val="none" w:sz="0" w:space="0" w:color="auto"/>
                <w:right w:val="none" w:sz="0" w:space="0" w:color="auto"/>
              </w:divBdr>
            </w:div>
          </w:divsChild>
        </w:div>
        <w:div w:id="1134299086">
          <w:marLeft w:val="0"/>
          <w:marRight w:val="0"/>
          <w:marTop w:val="0"/>
          <w:marBottom w:val="0"/>
          <w:divBdr>
            <w:top w:val="none" w:sz="0" w:space="0" w:color="auto"/>
            <w:left w:val="none" w:sz="0" w:space="0" w:color="auto"/>
            <w:bottom w:val="none" w:sz="0" w:space="0" w:color="auto"/>
            <w:right w:val="none" w:sz="0" w:space="0" w:color="auto"/>
          </w:divBdr>
        </w:div>
        <w:div w:id="505362909">
          <w:marLeft w:val="0"/>
          <w:marRight w:val="0"/>
          <w:marTop w:val="0"/>
          <w:marBottom w:val="0"/>
          <w:divBdr>
            <w:top w:val="none" w:sz="0" w:space="0" w:color="auto"/>
            <w:left w:val="none" w:sz="0" w:space="0" w:color="auto"/>
            <w:bottom w:val="none" w:sz="0" w:space="0" w:color="auto"/>
            <w:right w:val="none" w:sz="0" w:space="0" w:color="auto"/>
          </w:divBdr>
          <w:divsChild>
            <w:div w:id="31930953">
              <w:marLeft w:val="0"/>
              <w:marRight w:val="0"/>
              <w:marTop w:val="0"/>
              <w:marBottom w:val="0"/>
              <w:divBdr>
                <w:top w:val="none" w:sz="0" w:space="0" w:color="auto"/>
                <w:left w:val="none" w:sz="0" w:space="0" w:color="auto"/>
                <w:bottom w:val="none" w:sz="0" w:space="0" w:color="auto"/>
                <w:right w:val="none" w:sz="0" w:space="0" w:color="auto"/>
              </w:divBdr>
            </w:div>
          </w:divsChild>
        </w:div>
        <w:div w:id="349643176">
          <w:marLeft w:val="0"/>
          <w:marRight w:val="0"/>
          <w:marTop w:val="0"/>
          <w:marBottom w:val="0"/>
          <w:divBdr>
            <w:top w:val="none" w:sz="0" w:space="0" w:color="auto"/>
            <w:left w:val="none" w:sz="0" w:space="0" w:color="auto"/>
            <w:bottom w:val="none" w:sz="0" w:space="0" w:color="auto"/>
            <w:right w:val="none" w:sz="0" w:space="0" w:color="auto"/>
          </w:divBdr>
          <w:divsChild>
            <w:div w:id="1582568703">
              <w:marLeft w:val="0"/>
              <w:marRight w:val="0"/>
              <w:marTop w:val="0"/>
              <w:marBottom w:val="0"/>
              <w:divBdr>
                <w:top w:val="none" w:sz="0" w:space="0" w:color="auto"/>
                <w:left w:val="none" w:sz="0" w:space="0" w:color="auto"/>
                <w:bottom w:val="none" w:sz="0" w:space="0" w:color="auto"/>
                <w:right w:val="none" w:sz="0" w:space="0" w:color="auto"/>
              </w:divBdr>
            </w:div>
          </w:divsChild>
        </w:div>
        <w:div w:id="376860114">
          <w:marLeft w:val="0"/>
          <w:marRight w:val="0"/>
          <w:marTop w:val="0"/>
          <w:marBottom w:val="0"/>
          <w:divBdr>
            <w:top w:val="none" w:sz="0" w:space="0" w:color="auto"/>
            <w:left w:val="none" w:sz="0" w:space="0" w:color="auto"/>
            <w:bottom w:val="none" w:sz="0" w:space="0" w:color="auto"/>
            <w:right w:val="none" w:sz="0" w:space="0" w:color="auto"/>
          </w:divBdr>
          <w:divsChild>
            <w:div w:id="793132651">
              <w:marLeft w:val="0"/>
              <w:marRight w:val="0"/>
              <w:marTop w:val="0"/>
              <w:marBottom w:val="0"/>
              <w:divBdr>
                <w:top w:val="none" w:sz="0" w:space="0" w:color="auto"/>
                <w:left w:val="none" w:sz="0" w:space="0" w:color="auto"/>
                <w:bottom w:val="none" w:sz="0" w:space="0" w:color="auto"/>
                <w:right w:val="none" w:sz="0" w:space="0" w:color="auto"/>
              </w:divBdr>
            </w:div>
          </w:divsChild>
        </w:div>
        <w:div w:id="1093361520">
          <w:marLeft w:val="0"/>
          <w:marRight w:val="0"/>
          <w:marTop w:val="0"/>
          <w:marBottom w:val="0"/>
          <w:divBdr>
            <w:top w:val="none" w:sz="0" w:space="0" w:color="auto"/>
            <w:left w:val="none" w:sz="0" w:space="0" w:color="auto"/>
            <w:bottom w:val="none" w:sz="0" w:space="0" w:color="auto"/>
            <w:right w:val="none" w:sz="0" w:space="0" w:color="auto"/>
          </w:divBdr>
          <w:divsChild>
            <w:div w:id="786510009">
              <w:marLeft w:val="0"/>
              <w:marRight w:val="0"/>
              <w:marTop w:val="0"/>
              <w:marBottom w:val="0"/>
              <w:divBdr>
                <w:top w:val="none" w:sz="0" w:space="0" w:color="auto"/>
                <w:left w:val="none" w:sz="0" w:space="0" w:color="auto"/>
                <w:bottom w:val="none" w:sz="0" w:space="0" w:color="auto"/>
                <w:right w:val="none" w:sz="0" w:space="0" w:color="auto"/>
              </w:divBdr>
            </w:div>
          </w:divsChild>
        </w:div>
        <w:div w:id="379982089">
          <w:marLeft w:val="0"/>
          <w:marRight w:val="0"/>
          <w:marTop w:val="0"/>
          <w:marBottom w:val="0"/>
          <w:divBdr>
            <w:top w:val="none" w:sz="0" w:space="0" w:color="auto"/>
            <w:left w:val="none" w:sz="0" w:space="0" w:color="auto"/>
            <w:bottom w:val="none" w:sz="0" w:space="0" w:color="auto"/>
            <w:right w:val="none" w:sz="0" w:space="0" w:color="auto"/>
          </w:divBdr>
          <w:divsChild>
            <w:div w:id="2097627378">
              <w:marLeft w:val="0"/>
              <w:marRight w:val="0"/>
              <w:marTop w:val="0"/>
              <w:marBottom w:val="0"/>
              <w:divBdr>
                <w:top w:val="none" w:sz="0" w:space="0" w:color="auto"/>
                <w:left w:val="none" w:sz="0" w:space="0" w:color="auto"/>
                <w:bottom w:val="none" w:sz="0" w:space="0" w:color="auto"/>
                <w:right w:val="none" w:sz="0" w:space="0" w:color="auto"/>
              </w:divBdr>
            </w:div>
          </w:divsChild>
        </w:div>
        <w:div w:id="1188562808">
          <w:marLeft w:val="0"/>
          <w:marRight w:val="0"/>
          <w:marTop w:val="0"/>
          <w:marBottom w:val="0"/>
          <w:divBdr>
            <w:top w:val="none" w:sz="0" w:space="0" w:color="auto"/>
            <w:left w:val="none" w:sz="0" w:space="0" w:color="auto"/>
            <w:bottom w:val="none" w:sz="0" w:space="0" w:color="auto"/>
            <w:right w:val="none" w:sz="0" w:space="0" w:color="auto"/>
          </w:divBdr>
          <w:divsChild>
            <w:div w:id="360514165">
              <w:marLeft w:val="0"/>
              <w:marRight w:val="0"/>
              <w:marTop w:val="0"/>
              <w:marBottom w:val="0"/>
              <w:divBdr>
                <w:top w:val="none" w:sz="0" w:space="0" w:color="auto"/>
                <w:left w:val="none" w:sz="0" w:space="0" w:color="auto"/>
                <w:bottom w:val="none" w:sz="0" w:space="0" w:color="auto"/>
                <w:right w:val="none" w:sz="0" w:space="0" w:color="auto"/>
              </w:divBdr>
            </w:div>
          </w:divsChild>
        </w:div>
        <w:div w:id="1841698223">
          <w:marLeft w:val="0"/>
          <w:marRight w:val="0"/>
          <w:marTop w:val="0"/>
          <w:marBottom w:val="0"/>
          <w:divBdr>
            <w:top w:val="none" w:sz="0" w:space="0" w:color="auto"/>
            <w:left w:val="none" w:sz="0" w:space="0" w:color="auto"/>
            <w:bottom w:val="none" w:sz="0" w:space="0" w:color="auto"/>
            <w:right w:val="none" w:sz="0" w:space="0" w:color="auto"/>
          </w:divBdr>
          <w:divsChild>
            <w:div w:id="2140537632">
              <w:marLeft w:val="0"/>
              <w:marRight w:val="0"/>
              <w:marTop w:val="0"/>
              <w:marBottom w:val="0"/>
              <w:divBdr>
                <w:top w:val="none" w:sz="0" w:space="0" w:color="auto"/>
                <w:left w:val="none" w:sz="0" w:space="0" w:color="auto"/>
                <w:bottom w:val="none" w:sz="0" w:space="0" w:color="auto"/>
                <w:right w:val="none" w:sz="0" w:space="0" w:color="auto"/>
              </w:divBdr>
            </w:div>
          </w:divsChild>
        </w:div>
        <w:div w:id="1795522487">
          <w:marLeft w:val="0"/>
          <w:marRight w:val="0"/>
          <w:marTop w:val="0"/>
          <w:marBottom w:val="0"/>
          <w:divBdr>
            <w:top w:val="none" w:sz="0" w:space="0" w:color="auto"/>
            <w:left w:val="none" w:sz="0" w:space="0" w:color="auto"/>
            <w:bottom w:val="none" w:sz="0" w:space="0" w:color="auto"/>
            <w:right w:val="none" w:sz="0" w:space="0" w:color="auto"/>
          </w:divBdr>
        </w:div>
      </w:divsChild>
    </w:div>
    <w:div w:id="2021278647">
      <w:bodyDiv w:val="1"/>
      <w:marLeft w:val="0"/>
      <w:marRight w:val="0"/>
      <w:marTop w:val="0"/>
      <w:marBottom w:val="0"/>
      <w:divBdr>
        <w:top w:val="none" w:sz="0" w:space="0" w:color="auto"/>
        <w:left w:val="none" w:sz="0" w:space="0" w:color="auto"/>
        <w:bottom w:val="none" w:sz="0" w:space="0" w:color="auto"/>
        <w:right w:val="none" w:sz="0" w:space="0" w:color="auto"/>
      </w:divBdr>
      <w:divsChild>
        <w:div w:id="1277716652">
          <w:marLeft w:val="0"/>
          <w:marRight w:val="0"/>
          <w:marTop w:val="0"/>
          <w:marBottom w:val="0"/>
          <w:divBdr>
            <w:top w:val="none" w:sz="0" w:space="0" w:color="auto"/>
            <w:left w:val="none" w:sz="0" w:space="0" w:color="auto"/>
            <w:bottom w:val="none" w:sz="0" w:space="0" w:color="auto"/>
            <w:right w:val="none" w:sz="0" w:space="0" w:color="auto"/>
          </w:divBdr>
        </w:div>
        <w:div w:id="719137710">
          <w:marLeft w:val="0"/>
          <w:marRight w:val="0"/>
          <w:marTop w:val="0"/>
          <w:marBottom w:val="0"/>
          <w:divBdr>
            <w:top w:val="none" w:sz="0" w:space="0" w:color="auto"/>
            <w:left w:val="none" w:sz="0" w:space="0" w:color="auto"/>
            <w:bottom w:val="none" w:sz="0" w:space="0" w:color="auto"/>
            <w:right w:val="none" w:sz="0" w:space="0" w:color="auto"/>
          </w:divBdr>
        </w:div>
        <w:div w:id="255864838">
          <w:marLeft w:val="0"/>
          <w:marRight w:val="0"/>
          <w:marTop w:val="0"/>
          <w:marBottom w:val="0"/>
          <w:divBdr>
            <w:top w:val="none" w:sz="0" w:space="0" w:color="auto"/>
            <w:left w:val="none" w:sz="0" w:space="0" w:color="auto"/>
            <w:bottom w:val="none" w:sz="0" w:space="0" w:color="auto"/>
            <w:right w:val="none" w:sz="0" w:space="0" w:color="auto"/>
          </w:divBdr>
          <w:divsChild>
            <w:div w:id="1440639300">
              <w:marLeft w:val="0"/>
              <w:marRight w:val="0"/>
              <w:marTop w:val="0"/>
              <w:marBottom w:val="0"/>
              <w:divBdr>
                <w:top w:val="none" w:sz="0" w:space="0" w:color="auto"/>
                <w:left w:val="none" w:sz="0" w:space="0" w:color="auto"/>
                <w:bottom w:val="none" w:sz="0" w:space="0" w:color="auto"/>
                <w:right w:val="none" w:sz="0" w:space="0" w:color="auto"/>
              </w:divBdr>
            </w:div>
          </w:divsChild>
        </w:div>
        <w:div w:id="1520001513">
          <w:marLeft w:val="0"/>
          <w:marRight w:val="0"/>
          <w:marTop w:val="0"/>
          <w:marBottom w:val="0"/>
          <w:divBdr>
            <w:top w:val="none" w:sz="0" w:space="0" w:color="auto"/>
            <w:left w:val="none" w:sz="0" w:space="0" w:color="auto"/>
            <w:bottom w:val="none" w:sz="0" w:space="0" w:color="auto"/>
            <w:right w:val="none" w:sz="0" w:space="0" w:color="auto"/>
          </w:divBdr>
        </w:div>
        <w:div w:id="1207454054">
          <w:marLeft w:val="0"/>
          <w:marRight w:val="0"/>
          <w:marTop w:val="0"/>
          <w:marBottom w:val="0"/>
          <w:divBdr>
            <w:top w:val="none" w:sz="0" w:space="0" w:color="auto"/>
            <w:left w:val="none" w:sz="0" w:space="0" w:color="auto"/>
            <w:bottom w:val="none" w:sz="0" w:space="0" w:color="auto"/>
            <w:right w:val="none" w:sz="0" w:space="0" w:color="auto"/>
          </w:divBdr>
        </w:div>
        <w:div w:id="2129006836">
          <w:marLeft w:val="0"/>
          <w:marRight w:val="0"/>
          <w:marTop w:val="0"/>
          <w:marBottom w:val="0"/>
          <w:divBdr>
            <w:top w:val="none" w:sz="0" w:space="0" w:color="auto"/>
            <w:left w:val="none" w:sz="0" w:space="0" w:color="auto"/>
            <w:bottom w:val="none" w:sz="0" w:space="0" w:color="auto"/>
            <w:right w:val="none" w:sz="0" w:space="0" w:color="auto"/>
          </w:divBdr>
        </w:div>
        <w:div w:id="589391793">
          <w:marLeft w:val="0"/>
          <w:marRight w:val="0"/>
          <w:marTop w:val="0"/>
          <w:marBottom w:val="0"/>
          <w:divBdr>
            <w:top w:val="none" w:sz="0" w:space="0" w:color="auto"/>
            <w:left w:val="none" w:sz="0" w:space="0" w:color="auto"/>
            <w:bottom w:val="none" w:sz="0" w:space="0" w:color="auto"/>
            <w:right w:val="none" w:sz="0" w:space="0" w:color="auto"/>
          </w:divBdr>
          <w:divsChild>
            <w:div w:id="8067498">
              <w:marLeft w:val="0"/>
              <w:marRight w:val="0"/>
              <w:marTop w:val="0"/>
              <w:marBottom w:val="0"/>
              <w:divBdr>
                <w:top w:val="none" w:sz="0" w:space="0" w:color="auto"/>
                <w:left w:val="none" w:sz="0" w:space="0" w:color="auto"/>
                <w:bottom w:val="none" w:sz="0" w:space="0" w:color="auto"/>
                <w:right w:val="none" w:sz="0" w:space="0" w:color="auto"/>
              </w:divBdr>
            </w:div>
          </w:divsChild>
        </w:div>
        <w:div w:id="1479492332">
          <w:marLeft w:val="0"/>
          <w:marRight w:val="0"/>
          <w:marTop w:val="0"/>
          <w:marBottom w:val="0"/>
          <w:divBdr>
            <w:top w:val="none" w:sz="0" w:space="0" w:color="auto"/>
            <w:left w:val="none" w:sz="0" w:space="0" w:color="auto"/>
            <w:bottom w:val="none" w:sz="0" w:space="0" w:color="auto"/>
            <w:right w:val="none" w:sz="0" w:space="0" w:color="auto"/>
          </w:divBdr>
          <w:divsChild>
            <w:div w:id="371808458">
              <w:marLeft w:val="0"/>
              <w:marRight w:val="0"/>
              <w:marTop w:val="0"/>
              <w:marBottom w:val="0"/>
              <w:divBdr>
                <w:top w:val="none" w:sz="0" w:space="0" w:color="auto"/>
                <w:left w:val="none" w:sz="0" w:space="0" w:color="auto"/>
                <w:bottom w:val="none" w:sz="0" w:space="0" w:color="auto"/>
                <w:right w:val="none" w:sz="0" w:space="0" w:color="auto"/>
              </w:divBdr>
            </w:div>
          </w:divsChild>
        </w:div>
        <w:div w:id="926228753">
          <w:marLeft w:val="0"/>
          <w:marRight w:val="0"/>
          <w:marTop w:val="0"/>
          <w:marBottom w:val="0"/>
          <w:divBdr>
            <w:top w:val="none" w:sz="0" w:space="0" w:color="auto"/>
            <w:left w:val="none" w:sz="0" w:space="0" w:color="auto"/>
            <w:bottom w:val="none" w:sz="0" w:space="0" w:color="auto"/>
            <w:right w:val="none" w:sz="0" w:space="0" w:color="auto"/>
          </w:divBdr>
          <w:divsChild>
            <w:div w:id="1874919542">
              <w:marLeft w:val="0"/>
              <w:marRight w:val="0"/>
              <w:marTop w:val="0"/>
              <w:marBottom w:val="0"/>
              <w:divBdr>
                <w:top w:val="none" w:sz="0" w:space="0" w:color="auto"/>
                <w:left w:val="none" w:sz="0" w:space="0" w:color="auto"/>
                <w:bottom w:val="none" w:sz="0" w:space="0" w:color="auto"/>
                <w:right w:val="none" w:sz="0" w:space="0" w:color="auto"/>
              </w:divBdr>
            </w:div>
          </w:divsChild>
        </w:div>
        <w:div w:id="589386524">
          <w:marLeft w:val="0"/>
          <w:marRight w:val="0"/>
          <w:marTop w:val="0"/>
          <w:marBottom w:val="0"/>
          <w:divBdr>
            <w:top w:val="none" w:sz="0" w:space="0" w:color="auto"/>
            <w:left w:val="none" w:sz="0" w:space="0" w:color="auto"/>
            <w:bottom w:val="none" w:sz="0" w:space="0" w:color="auto"/>
            <w:right w:val="none" w:sz="0" w:space="0" w:color="auto"/>
          </w:divBdr>
        </w:div>
        <w:div w:id="2055304136">
          <w:marLeft w:val="0"/>
          <w:marRight w:val="0"/>
          <w:marTop w:val="0"/>
          <w:marBottom w:val="0"/>
          <w:divBdr>
            <w:top w:val="none" w:sz="0" w:space="0" w:color="auto"/>
            <w:left w:val="none" w:sz="0" w:space="0" w:color="auto"/>
            <w:bottom w:val="none" w:sz="0" w:space="0" w:color="auto"/>
            <w:right w:val="none" w:sz="0" w:space="0" w:color="auto"/>
          </w:divBdr>
          <w:divsChild>
            <w:div w:id="165676175">
              <w:marLeft w:val="0"/>
              <w:marRight w:val="0"/>
              <w:marTop w:val="0"/>
              <w:marBottom w:val="0"/>
              <w:divBdr>
                <w:top w:val="none" w:sz="0" w:space="0" w:color="auto"/>
                <w:left w:val="none" w:sz="0" w:space="0" w:color="auto"/>
                <w:bottom w:val="none" w:sz="0" w:space="0" w:color="auto"/>
                <w:right w:val="none" w:sz="0" w:space="0" w:color="auto"/>
              </w:divBdr>
            </w:div>
          </w:divsChild>
        </w:div>
        <w:div w:id="1782603465">
          <w:marLeft w:val="0"/>
          <w:marRight w:val="0"/>
          <w:marTop w:val="0"/>
          <w:marBottom w:val="0"/>
          <w:divBdr>
            <w:top w:val="none" w:sz="0" w:space="0" w:color="auto"/>
            <w:left w:val="none" w:sz="0" w:space="0" w:color="auto"/>
            <w:bottom w:val="none" w:sz="0" w:space="0" w:color="auto"/>
            <w:right w:val="none" w:sz="0" w:space="0" w:color="auto"/>
          </w:divBdr>
        </w:div>
        <w:div w:id="1681079951">
          <w:marLeft w:val="0"/>
          <w:marRight w:val="0"/>
          <w:marTop w:val="0"/>
          <w:marBottom w:val="0"/>
          <w:divBdr>
            <w:top w:val="none" w:sz="0" w:space="0" w:color="auto"/>
            <w:left w:val="none" w:sz="0" w:space="0" w:color="auto"/>
            <w:bottom w:val="none" w:sz="0" w:space="0" w:color="auto"/>
            <w:right w:val="none" w:sz="0" w:space="0" w:color="auto"/>
          </w:divBdr>
          <w:divsChild>
            <w:div w:id="777681382">
              <w:marLeft w:val="0"/>
              <w:marRight w:val="0"/>
              <w:marTop w:val="0"/>
              <w:marBottom w:val="0"/>
              <w:divBdr>
                <w:top w:val="none" w:sz="0" w:space="0" w:color="auto"/>
                <w:left w:val="none" w:sz="0" w:space="0" w:color="auto"/>
                <w:bottom w:val="none" w:sz="0" w:space="0" w:color="auto"/>
                <w:right w:val="none" w:sz="0" w:space="0" w:color="auto"/>
              </w:divBdr>
              <w:divsChild>
                <w:div w:id="2072731602">
                  <w:marLeft w:val="0"/>
                  <w:marRight w:val="0"/>
                  <w:marTop w:val="0"/>
                  <w:marBottom w:val="0"/>
                  <w:divBdr>
                    <w:top w:val="none" w:sz="0" w:space="0" w:color="auto"/>
                    <w:left w:val="none" w:sz="0" w:space="0" w:color="auto"/>
                    <w:bottom w:val="none" w:sz="0" w:space="0" w:color="auto"/>
                    <w:right w:val="none" w:sz="0" w:space="0" w:color="auto"/>
                  </w:divBdr>
                </w:div>
              </w:divsChild>
            </w:div>
            <w:div w:id="1830169083">
              <w:marLeft w:val="0"/>
              <w:marRight w:val="0"/>
              <w:marTop w:val="0"/>
              <w:marBottom w:val="0"/>
              <w:divBdr>
                <w:top w:val="none" w:sz="0" w:space="0" w:color="auto"/>
                <w:left w:val="none" w:sz="0" w:space="0" w:color="auto"/>
                <w:bottom w:val="none" w:sz="0" w:space="0" w:color="auto"/>
                <w:right w:val="none" w:sz="0" w:space="0" w:color="auto"/>
              </w:divBdr>
              <w:divsChild>
                <w:div w:id="406347842">
                  <w:marLeft w:val="0"/>
                  <w:marRight w:val="0"/>
                  <w:marTop w:val="0"/>
                  <w:marBottom w:val="0"/>
                  <w:divBdr>
                    <w:top w:val="none" w:sz="0" w:space="0" w:color="auto"/>
                    <w:left w:val="none" w:sz="0" w:space="0" w:color="auto"/>
                    <w:bottom w:val="none" w:sz="0" w:space="0" w:color="auto"/>
                    <w:right w:val="none" w:sz="0" w:space="0" w:color="auto"/>
                  </w:divBdr>
                </w:div>
              </w:divsChild>
            </w:div>
            <w:div w:id="1684428505">
              <w:marLeft w:val="0"/>
              <w:marRight w:val="0"/>
              <w:marTop w:val="0"/>
              <w:marBottom w:val="0"/>
              <w:divBdr>
                <w:top w:val="none" w:sz="0" w:space="0" w:color="auto"/>
                <w:left w:val="none" w:sz="0" w:space="0" w:color="auto"/>
                <w:bottom w:val="none" w:sz="0" w:space="0" w:color="auto"/>
                <w:right w:val="none" w:sz="0" w:space="0" w:color="auto"/>
              </w:divBdr>
              <w:divsChild>
                <w:div w:id="6474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9936">
          <w:marLeft w:val="0"/>
          <w:marRight w:val="0"/>
          <w:marTop w:val="0"/>
          <w:marBottom w:val="0"/>
          <w:divBdr>
            <w:top w:val="none" w:sz="0" w:space="0" w:color="auto"/>
            <w:left w:val="none" w:sz="0" w:space="0" w:color="auto"/>
            <w:bottom w:val="none" w:sz="0" w:space="0" w:color="auto"/>
            <w:right w:val="none" w:sz="0" w:space="0" w:color="auto"/>
          </w:divBdr>
          <w:divsChild>
            <w:div w:id="409088069">
              <w:marLeft w:val="0"/>
              <w:marRight w:val="0"/>
              <w:marTop w:val="0"/>
              <w:marBottom w:val="0"/>
              <w:divBdr>
                <w:top w:val="none" w:sz="0" w:space="0" w:color="auto"/>
                <w:left w:val="none" w:sz="0" w:space="0" w:color="auto"/>
                <w:bottom w:val="none" w:sz="0" w:space="0" w:color="auto"/>
                <w:right w:val="none" w:sz="0" w:space="0" w:color="auto"/>
              </w:divBdr>
            </w:div>
          </w:divsChild>
        </w:div>
        <w:div w:id="391736988">
          <w:marLeft w:val="0"/>
          <w:marRight w:val="0"/>
          <w:marTop w:val="0"/>
          <w:marBottom w:val="0"/>
          <w:divBdr>
            <w:top w:val="none" w:sz="0" w:space="0" w:color="auto"/>
            <w:left w:val="none" w:sz="0" w:space="0" w:color="auto"/>
            <w:bottom w:val="none" w:sz="0" w:space="0" w:color="auto"/>
            <w:right w:val="none" w:sz="0" w:space="0" w:color="auto"/>
          </w:divBdr>
        </w:div>
        <w:div w:id="164980612">
          <w:marLeft w:val="0"/>
          <w:marRight w:val="0"/>
          <w:marTop w:val="0"/>
          <w:marBottom w:val="0"/>
          <w:divBdr>
            <w:top w:val="none" w:sz="0" w:space="0" w:color="auto"/>
            <w:left w:val="none" w:sz="0" w:space="0" w:color="auto"/>
            <w:bottom w:val="none" w:sz="0" w:space="0" w:color="auto"/>
            <w:right w:val="none" w:sz="0" w:space="0" w:color="auto"/>
          </w:divBdr>
        </w:div>
        <w:div w:id="468590260">
          <w:marLeft w:val="0"/>
          <w:marRight w:val="0"/>
          <w:marTop w:val="0"/>
          <w:marBottom w:val="0"/>
          <w:divBdr>
            <w:top w:val="none" w:sz="0" w:space="0" w:color="auto"/>
            <w:left w:val="none" w:sz="0" w:space="0" w:color="auto"/>
            <w:bottom w:val="none" w:sz="0" w:space="0" w:color="auto"/>
            <w:right w:val="none" w:sz="0" w:space="0" w:color="auto"/>
          </w:divBdr>
          <w:divsChild>
            <w:div w:id="1312826107">
              <w:marLeft w:val="0"/>
              <w:marRight w:val="0"/>
              <w:marTop w:val="0"/>
              <w:marBottom w:val="0"/>
              <w:divBdr>
                <w:top w:val="none" w:sz="0" w:space="0" w:color="auto"/>
                <w:left w:val="none" w:sz="0" w:space="0" w:color="auto"/>
                <w:bottom w:val="none" w:sz="0" w:space="0" w:color="auto"/>
                <w:right w:val="none" w:sz="0" w:space="0" w:color="auto"/>
              </w:divBdr>
            </w:div>
            <w:div w:id="2002804781">
              <w:marLeft w:val="0"/>
              <w:marRight w:val="0"/>
              <w:marTop w:val="0"/>
              <w:marBottom w:val="0"/>
              <w:divBdr>
                <w:top w:val="none" w:sz="0" w:space="0" w:color="auto"/>
                <w:left w:val="none" w:sz="0" w:space="0" w:color="auto"/>
                <w:bottom w:val="none" w:sz="0" w:space="0" w:color="auto"/>
                <w:right w:val="none" w:sz="0" w:space="0" w:color="auto"/>
              </w:divBdr>
            </w:div>
            <w:div w:id="1069617544">
              <w:marLeft w:val="0"/>
              <w:marRight w:val="0"/>
              <w:marTop w:val="0"/>
              <w:marBottom w:val="0"/>
              <w:divBdr>
                <w:top w:val="none" w:sz="0" w:space="0" w:color="auto"/>
                <w:left w:val="none" w:sz="0" w:space="0" w:color="auto"/>
                <w:bottom w:val="none" w:sz="0" w:space="0" w:color="auto"/>
                <w:right w:val="none" w:sz="0" w:space="0" w:color="auto"/>
              </w:divBdr>
            </w:div>
          </w:divsChild>
        </w:div>
        <w:div w:id="2055733450">
          <w:marLeft w:val="0"/>
          <w:marRight w:val="0"/>
          <w:marTop w:val="0"/>
          <w:marBottom w:val="0"/>
          <w:divBdr>
            <w:top w:val="none" w:sz="0" w:space="0" w:color="auto"/>
            <w:left w:val="none" w:sz="0" w:space="0" w:color="auto"/>
            <w:bottom w:val="none" w:sz="0" w:space="0" w:color="auto"/>
            <w:right w:val="none" w:sz="0" w:space="0" w:color="auto"/>
          </w:divBdr>
          <w:divsChild>
            <w:div w:id="2070960281">
              <w:marLeft w:val="0"/>
              <w:marRight w:val="0"/>
              <w:marTop w:val="0"/>
              <w:marBottom w:val="0"/>
              <w:divBdr>
                <w:top w:val="none" w:sz="0" w:space="0" w:color="auto"/>
                <w:left w:val="none" w:sz="0" w:space="0" w:color="auto"/>
                <w:bottom w:val="none" w:sz="0" w:space="0" w:color="auto"/>
                <w:right w:val="none" w:sz="0" w:space="0" w:color="auto"/>
              </w:divBdr>
            </w:div>
          </w:divsChild>
        </w:div>
        <w:div w:id="330569839">
          <w:marLeft w:val="0"/>
          <w:marRight w:val="0"/>
          <w:marTop w:val="0"/>
          <w:marBottom w:val="0"/>
          <w:divBdr>
            <w:top w:val="none" w:sz="0" w:space="0" w:color="auto"/>
            <w:left w:val="none" w:sz="0" w:space="0" w:color="auto"/>
            <w:bottom w:val="none" w:sz="0" w:space="0" w:color="auto"/>
            <w:right w:val="none" w:sz="0" w:space="0" w:color="auto"/>
          </w:divBdr>
          <w:divsChild>
            <w:div w:id="13624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tags/tag_cite.asp" TargetMode="External"/><Relationship Id="rId21" Type="http://schemas.openxmlformats.org/officeDocument/2006/relationships/hyperlink" Target="https://www.w3schools.com/tags/tag_br.asp" TargetMode="External"/><Relationship Id="rId42" Type="http://schemas.openxmlformats.org/officeDocument/2006/relationships/hyperlink" Target="https://www.w3schools.com/tags/tag_style.asp" TargetMode="External"/><Relationship Id="rId63" Type="http://schemas.openxmlformats.org/officeDocument/2006/relationships/hyperlink" Target="https://www.w3schools.com/tags/tag_thead.asp" TargetMode="External"/><Relationship Id="rId84" Type="http://schemas.openxmlformats.org/officeDocument/2006/relationships/hyperlink" Target="https://www.w3schools.com/tags/tag_canvas.asp" TargetMode="External"/><Relationship Id="rId138" Type="http://schemas.openxmlformats.org/officeDocument/2006/relationships/hyperlink" Target="https://www.w3schools.com/tags/tag_textarea.asp" TargetMode="External"/><Relationship Id="rId159" Type="http://schemas.openxmlformats.org/officeDocument/2006/relationships/hyperlink" Target="https://www.w3schools.com/tags/tag_script.asp" TargetMode="External"/><Relationship Id="rId170" Type="http://schemas.openxmlformats.org/officeDocument/2006/relationships/hyperlink" Target="javascript:void(0)" TargetMode="External"/><Relationship Id="rId191" Type="http://schemas.openxmlformats.org/officeDocument/2006/relationships/hyperlink" Target="https://www.w3schools.com/charsets/ref_html_ascii.asp" TargetMode="External"/><Relationship Id="rId196" Type="http://schemas.openxmlformats.org/officeDocument/2006/relationships/header" Target="header1.xml"/><Relationship Id="rId16" Type="http://schemas.openxmlformats.org/officeDocument/2006/relationships/hyperlink" Target="https://www.w3schools.com/tags/tag_body.asp" TargetMode="External"/><Relationship Id="rId107" Type="http://schemas.openxmlformats.org/officeDocument/2006/relationships/hyperlink" Target="https://www.w3schools.com/tags/tag_ul.asp" TargetMode="External"/><Relationship Id="rId11" Type="http://schemas.openxmlformats.org/officeDocument/2006/relationships/image" Target="media/image3.png"/><Relationship Id="rId32" Type="http://schemas.openxmlformats.org/officeDocument/2006/relationships/hyperlink" Target="https://www.w3schools.com/tags/tag_mark.asp" TargetMode="External"/><Relationship Id="rId37" Type="http://schemas.openxmlformats.org/officeDocument/2006/relationships/hyperlink" Target="https://www.w3schools.com/tags/tag_cite.asp" TargetMode="External"/><Relationship Id="rId53" Type="http://schemas.openxmlformats.org/officeDocument/2006/relationships/hyperlink" Target="https://www.w3schools.com/tags/tag_map.asp" TargetMode="External"/><Relationship Id="rId58" Type="http://schemas.openxmlformats.org/officeDocument/2006/relationships/hyperlink" Target="https://www.w3schools.com/tags/tag_tr.asp" TargetMode="External"/><Relationship Id="rId74" Type="http://schemas.openxmlformats.org/officeDocument/2006/relationships/hyperlink" Target="https://www.w3schools.com/tags/tag_ul.asp" TargetMode="External"/><Relationship Id="rId79" Type="http://schemas.openxmlformats.org/officeDocument/2006/relationships/hyperlink" Target="https://www.w3schools.com/tags/tag_dd.asp" TargetMode="External"/><Relationship Id="rId102" Type="http://schemas.openxmlformats.org/officeDocument/2006/relationships/hyperlink" Target="https://www.w3schools.com/tags/tag_p.asp" TargetMode="External"/><Relationship Id="rId123" Type="http://schemas.openxmlformats.org/officeDocument/2006/relationships/hyperlink" Target="https://www.w3schools.com/tags/tag_input.asp" TargetMode="External"/><Relationship Id="rId128" Type="http://schemas.openxmlformats.org/officeDocument/2006/relationships/hyperlink" Target="https://www.w3schools.com/tags/tag_output.asp" TargetMode="External"/><Relationship Id="rId144" Type="http://schemas.openxmlformats.org/officeDocument/2006/relationships/hyperlink" Target="https://www.w3schools.com/css/default.asp" TargetMode="External"/><Relationship Id="rId149" Type="http://schemas.openxmlformats.org/officeDocument/2006/relationships/hyperlink" Target="https://www.w3schools.com/html/html_images.asp" TargetMode="External"/><Relationship Id="rId5" Type="http://schemas.openxmlformats.org/officeDocument/2006/relationships/settings" Target="settings.xml"/><Relationship Id="rId90" Type="http://schemas.openxmlformats.org/officeDocument/2006/relationships/hyperlink" Target="https://www.w3schools.com/tags/tag_figcaption.asp" TargetMode="External"/><Relationship Id="rId95" Type="http://schemas.openxmlformats.org/officeDocument/2006/relationships/hyperlink" Target="https://www.w3schools.com/tags/tag_header.asp" TargetMode="External"/><Relationship Id="rId160" Type="http://schemas.openxmlformats.org/officeDocument/2006/relationships/hyperlink" Target="https://www.w3schools.com/tags/tag_style.asp" TargetMode="External"/><Relationship Id="rId165" Type="http://schemas.openxmlformats.org/officeDocument/2006/relationships/hyperlink" Target="https://www.w3schools.com/w3css/default.asp" TargetMode="External"/><Relationship Id="rId181" Type="http://schemas.openxmlformats.org/officeDocument/2006/relationships/hyperlink" Target="https://www.w3schools.com/tags/tag_kbd.asp" TargetMode="External"/><Relationship Id="rId186" Type="http://schemas.openxmlformats.org/officeDocument/2006/relationships/hyperlink" Target="https://www.w3schools.com/charsets/ref_utf_math.asp" TargetMode="External"/><Relationship Id="rId22" Type="http://schemas.openxmlformats.org/officeDocument/2006/relationships/hyperlink" Target="https://www.w3schools.com/tags/tag_pre.asp" TargetMode="External"/><Relationship Id="rId27" Type="http://schemas.openxmlformats.org/officeDocument/2006/relationships/hyperlink" Target="https://www.w3schools.com/tags/tag_strong.asp" TargetMode="External"/><Relationship Id="rId43" Type="http://schemas.openxmlformats.org/officeDocument/2006/relationships/hyperlink" Target="https://www.w3schools.com/tags/tag_link.asp" TargetMode="External"/><Relationship Id="rId48" Type="http://schemas.openxmlformats.org/officeDocument/2006/relationships/hyperlink" Target="https://www.w3schools.com/html/html_filepaths.asp" TargetMode="External"/><Relationship Id="rId64" Type="http://schemas.openxmlformats.org/officeDocument/2006/relationships/hyperlink" Target="https://www.w3schools.com/tags/tag_tbody.asp" TargetMode="External"/><Relationship Id="rId69" Type="http://schemas.openxmlformats.org/officeDocument/2006/relationships/hyperlink" Target="https://www.w3schools.com/tags/tag_li.asp" TargetMode="External"/><Relationship Id="rId113" Type="http://schemas.openxmlformats.org/officeDocument/2006/relationships/hyperlink" Target="https://www.w3schools.com/tags/tag_bdo.asp" TargetMode="External"/><Relationship Id="rId118" Type="http://schemas.openxmlformats.org/officeDocument/2006/relationships/hyperlink" Target="https://www.w3schools.com/tags/tag_code.asp" TargetMode="External"/><Relationship Id="rId134" Type="http://schemas.openxmlformats.org/officeDocument/2006/relationships/hyperlink" Target="https://www.w3schools.com/tags/tag_span.asp" TargetMode="External"/><Relationship Id="rId139" Type="http://schemas.openxmlformats.org/officeDocument/2006/relationships/hyperlink" Target="https://www.w3schools.com/tags/tag_time.asp" TargetMode="External"/><Relationship Id="rId80" Type="http://schemas.openxmlformats.org/officeDocument/2006/relationships/hyperlink" Target="https://www.w3schools.com/tags/tag_address.asp" TargetMode="External"/><Relationship Id="rId85" Type="http://schemas.openxmlformats.org/officeDocument/2006/relationships/hyperlink" Target="https://www.w3schools.com/tags/tag_dd.asp" TargetMode="External"/><Relationship Id="rId150" Type="http://schemas.openxmlformats.org/officeDocument/2006/relationships/hyperlink" Target="https://www.w3schools.com/html/example_withoutviewport.htm" TargetMode="External"/><Relationship Id="rId155" Type="http://schemas.openxmlformats.org/officeDocument/2006/relationships/hyperlink" Target="https://www.w3schools.com/tags/tag_title.asp" TargetMode="External"/><Relationship Id="rId171" Type="http://schemas.openxmlformats.org/officeDocument/2006/relationships/hyperlink" Target="https://www.w3schools.com/css/css3_flexbox.asp" TargetMode="External"/><Relationship Id="rId176" Type="http://schemas.openxmlformats.org/officeDocument/2006/relationships/image" Target="media/image8.jpeg"/><Relationship Id="rId192" Type="http://schemas.openxmlformats.org/officeDocument/2006/relationships/hyperlink" Target="https://www.w3schools.com/tags/ref_urlencode.asp" TargetMode="External"/><Relationship Id="rId197" Type="http://schemas.openxmlformats.org/officeDocument/2006/relationships/footer" Target="footer1.xml"/><Relationship Id="rId12" Type="http://schemas.openxmlformats.org/officeDocument/2006/relationships/hyperlink" Target="https://www.w3schools.com/html/html_images.asp" TargetMode="External"/><Relationship Id="rId17" Type="http://schemas.openxmlformats.org/officeDocument/2006/relationships/hyperlink" Target="https://www.w3schools.com/tags/tag_head.asp" TargetMode="External"/><Relationship Id="rId33" Type="http://schemas.openxmlformats.org/officeDocument/2006/relationships/hyperlink" Target="https://www.w3schools.com/tags/tag_abbr.asp" TargetMode="External"/><Relationship Id="rId38" Type="http://schemas.openxmlformats.org/officeDocument/2006/relationships/hyperlink" Target="https://www.w3schools.com/tags/tag_q.asp" TargetMode="External"/><Relationship Id="rId59" Type="http://schemas.openxmlformats.org/officeDocument/2006/relationships/hyperlink" Target="https://www.w3schools.com/tags/tag_td.asp" TargetMode="External"/><Relationship Id="rId103" Type="http://schemas.openxmlformats.org/officeDocument/2006/relationships/hyperlink" Target="https://www.w3schools.com/tags/tag_pre.asp" TargetMode="External"/><Relationship Id="rId108" Type="http://schemas.openxmlformats.org/officeDocument/2006/relationships/hyperlink" Target="https://www.w3schools.com/tags/tag_video.asp" TargetMode="External"/><Relationship Id="rId124" Type="http://schemas.openxmlformats.org/officeDocument/2006/relationships/hyperlink" Target="https://www.w3schools.com/tags/tag_kbd.asp" TargetMode="External"/><Relationship Id="rId129" Type="http://schemas.openxmlformats.org/officeDocument/2006/relationships/hyperlink" Target="https://www.w3schools.com/tags/tag_q.asp" TargetMode="External"/><Relationship Id="rId54" Type="http://schemas.openxmlformats.org/officeDocument/2006/relationships/hyperlink" Target="https://www.w3schools.com/tags/tag_area.asp" TargetMode="External"/><Relationship Id="rId70" Type="http://schemas.openxmlformats.org/officeDocument/2006/relationships/hyperlink" Target="https://www.w3schools.com/tags/tag_ol.asp" TargetMode="External"/><Relationship Id="rId75" Type="http://schemas.openxmlformats.org/officeDocument/2006/relationships/hyperlink" Target="https://www.w3schools.com/tags/tag_ol.asp" TargetMode="External"/><Relationship Id="rId91" Type="http://schemas.openxmlformats.org/officeDocument/2006/relationships/hyperlink" Target="https://www.w3schools.com/tags/tag_figure.asp" TargetMode="External"/><Relationship Id="rId96" Type="http://schemas.openxmlformats.org/officeDocument/2006/relationships/hyperlink" Target="https://www.w3schools.com/tags/tag_hr.asp" TargetMode="External"/><Relationship Id="rId140" Type="http://schemas.openxmlformats.org/officeDocument/2006/relationships/hyperlink" Target="https://www.w3schools.com/tags/tag_tt.asp" TargetMode="External"/><Relationship Id="rId145" Type="http://schemas.openxmlformats.org/officeDocument/2006/relationships/hyperlink" Target="https://www.w3schools.com/css/default.asp" TargetMode="External"/><Relationship Id="rId161" Type="http://schemas.openxmlformats.org/officeDocument/2006/relationships/hyperlink" Target="javascript:void(0)" TargetMode="External"/><Relationship Id="rId166" Type="http://schemas.openxmlformats.org/officeDocument/2006/relationships/hyperlink" Target="https://www.w3schools.com/bootstrap/default.asp" TargetMode="External"/><Relationship Id="rId182" Type="http://schemas.openxmlformats.org/officeDocument/2006/relationships/hyperlink" Target="https://www.w3schools.com/tags/tag_samp.asp" TargetMode="External"/><Relationship Id="rId187" Type="http://schemas.openxmlformats.org/officeDocument/2006/relationships/hyperlink" Target="https://www.w3schools.com/charsets/ref_utf_greek.asp"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www.w3schools.com/tags/tag_b.asp" TargetMode="External"/><Relationship Id="rId28" Type="http://schemas.openxmlformats.org/officeDocument/2006/relationships/hyperlink" Target="https://www.w3schools.com/tags/tag_sub.asp" TargetMode="External"/><Relationship Id="rId49" Type="http://schemas.openxmlformats.org/officeDocument/2006/relationships/hyperlink" Target="https://www.w3schools.com/css/css_float.asp" TargetMode="External"/><Relationship Id="rId114" Type="http://schemas.openxmlformats.org/officeDocument/2006/relationships/hyperlink" Target="https://www.w3schools.com/tags/tag_big.asp" TargetMode="External"/><Relationship Id="rId119" Type="http://schemas.openxmlformats.org/officeDocument/2006/relationships/hyperlink" Target="https://www.w3schools.com/tags/tag_dfn.asp" TargetMode="External"/><Relationship Id="rId44" Type="http://schemas.openxmlformats.org/officeDocument/2006/relationships/hyperlink" Target="https://www.w3schools.com/tags/default.asp" TargetMode="External"/><Relationship Id="rId60" Type="http://schemas.openxmlformats.org/officeDocument/2006/relationships/hyperlink" Target="https://www.w3schools.com/tags/tag_caption.asp" TargetMode="External"/><Relationship Id="rId65" Type="http://schemas.openxmlformats.org/officeDocument/2006/relationships/hyperlink" Target="https://www.w3schools.com/tags/tag_tfoot.asp" TargetMode="External"/><Relationship Id="rId81" Type="http://schemas.openxmlformats.org/officeDocument/2006/relationships/hyperlink" Target="https://www.w3schools.com/tags/tag_article.asp" TargetMode="External"/><Relationship Id="rId86" Type="http://schemas.openxmlformats.org/officeDocument/2006/relationships/hyperlink" Target="https://www.w3schools.com/tags/tag_div.asp" TargetMode="External"/><Relationship Id="rId130" Type="http://schemas.openxmlformats.org/officeDocument/2006/relationships/hyperlink" Target="https://www.w3schools.com/tags/tag_samp.asp" TargetMode="External"/><Relationship Id="rId135" Type="http://schemas.openxmlformats.org/officeDocument/2006/relationships/hyperlink" Target="https://www.w3schools.com/tags/tag_strong.asp" TargetMode="External"/><Relationship Id="rId151" Type="http://schemas.openxmlformats.org/officeDocument/2006/relationships/image" Target="media/image5.png"/><Relationship Id="rId156" Type="http://schemas.openxmlformats.org/officeDocument/2006/relationships/hyperlink" Target="https://www.w3schools.com/tags/tag_base.asp" TargetMode="External"/><Relationship Id="rId177" Type="http://schemas.openxmlformats.org/officeDocument/2006/relationships/image" Target="media/image9.jpeg"/><Relationship Id="rId198" Type="http://schemas.openxmlformats.org/officeDocument/2006/relationships/fontTable" Target="fontTable.xml"/><Relationship Id="rId172" Type="http://schemas.openxmlformats.org/officeDocument/2006/relationships/hyperlink" Target="https://www.w3schools.com/html/html_layout.asp" TargetMode="External"/><Relationship Id="rId193" Type="http://schemas.openxmlformats.org/officeDocument/2006/relationships/hyperlink" Target="https://www.w3schools.com/tags/tag_doctype.asp" TargetMode="External"/><Relationship Id="rId13" Type="http://schemas.openxmlformats.org/officeDocument/2006/relationships/hyperlink" Target="https://www.w3schools.com/css/default.asp" TargetMode="External"/><Relationship Id="rId18" Type="http://schemas.openxmlformats.org/officeDocument/2006/relationships/hyperlink" Target="https://www.w3schools.com/tags/tag_hn.asp" TargetMode="External"/><Relationship Id="rId39" Type="http://schemas.openxmlformats.org/officeDocument/2006/relationships/hyperlink" Target="https://www.w3schools.com/colors/colors_names.asp" TargetMode="External"/><Relationship Id="rId109" Type="http://schemas.openxmlformats.org/officeDocument/2006/relationships/hyperlink" Target="https://www.w3schools.com/tags/tag_a.asp" TargetMode="External"/><Relationship Id="rId34" Type="http://schemas.openxmlformats.org/officeDocument/2006/relationships/hyperlink" Target="https://www.w3schools.com/tags/tag_address.asp" TargetMode="External"/><Relationship Id="rId50" Type="http://schemas.openxmlformats.org/officeDocument/2006/relationships/image" Target="media/image4.jpeg"/><Relationship Id="rId55" Type="http://schemas.openxmlformats.org/officeDocument/2006/relationships/hyperlink" Target="https://www.w3schools.com/tags/tag_picture.asp" TargetMode="External"/><Relationship Id="rId76" Type="http://schemas.openxmlformats.org/officeDocument/2006/relationships/hyperlink" Target="https://www.w3schools.com/tags/tag_li.asp" TargetMode="External"/><Relationship Id="rId97" Type="http://schemas.openxmlformats.org/officeDocument/2006/relationships/hyperlink" Target="https://www.w3schools.com/tags/tag_li.asp" TargetMode="External"/><Relationship Id="rId104" Type="http://schemas.openxmlformats.org/officeDocument/2006/relationships/hyperlink" Target="https://www.w3schools.com/tags/tag_section.asp" TargetMode="External"/><Relationship Id="rId120" Type="http://schemas.openxmlformats.org/officeDocument/2006/relationships/hyperlink" Target="https://www.w3schools.com/tags/tag_em.asp" TargetMode="External"/><Relationship Id="rId125" Type="http://schemas.openxmlformats.org/officeDocument/2006/relationships/hyperlink" Target="https://www.w3schools.com/tags/tag_label.asp" TargetMode="External"/><Relationship Id="rId141" Type="http://schemas.openxmlformats.org/officeDocument/2006/relationships/hyperlink" Target="https://www.w3schools.com/tags/tag_var.asp" TargetMode="External"/><Relationship Id="rId146" Type="http://schemas.openxmlformats.org/officeDocument/2006/relationships/hyperlink" Target="https://www.w3schools.com/js/default.asp" TargetMode="External"/><Relationship Id="rId167" Type="http://schemas.openxmlformats.org/officeDocument/2006/relationships/hyperlink" Target="https://www.w3schools.com/css/css_float.asp" TargetMode="External"/><Relationship Id="rId188" Type="http://schemas.openxmlformats.org/officeDocument/2006/relationships/hyperlink" Target="https://www.w3schools.com/charsets/default.asp" TargetMode="External"/><Relationship Id="rId7" Type="http://schemas.openxmlformats.org/officeDocument/2006/relationships/footnotes" Target="footnotes.xml"/><Relationship Id="rId71" Type="http://schemas.openxmlformats.org/officeDocument/2006/relationships/hyperlink" Target="https://www.w3schools.com/tags/tag_dl.asp" TargetMode="External"/><Relationship Id="rId92" Type="http://schemas.openxmlformats.org/officeDocument/2006/relationships/hyperlink" Target="https://www.w3schools.com/tags/tag_footer.asp" TargetMode="External"/><Relationship Id="rId162" Type="http://schemas.openxmlformats.org/officeDocument/2006/relationships/hyperlink" Target="javascript:void(0)" TargetMode="External"/><Relationship Id="rId183" Type="http://schemas.openxmlformats.org/officeDocument/2006/relationships/hyperlink" Target="https://www.w3schools.com/tags/tag_var.asp" TargetMode="External"/><Relationship Id="rId2" Type="http://schemas.openxmlformats.org/officeDocument/2006/relationships/numbering" Target="numbering.xml"/><Relationship Id="rId29" Type="http://schemas.openxmlformats.org/officeDocument/2006/relationships/hyperlink" Target="https://www.w3schools.com/tags/tag_sup.asp" TargetMode="External"/><Relationship Id="rId24" Type="http://schemas.openxmlformats.org/officeDocument/2006/relationships/hyperlink" Target="https://www.w3schools.com/tags/tag_em.asp" TargetMode="External"/><Relationship Id="rId40" Type="http://schemas.openxmlformats.org/officeDocument/2006/relationships/hyperlink" Target="https://www.w3schools.com/css/default.asp" TargetMode="External"/><Relationship Id="rId45" Type="http://schemas.openxmlformats.org/officeDocument/2006/relationships/hyperlink" Target="javascript:void(0)" TargetMode="External"/><Relationship Id="rId66" Type="http://schemas.openxmlformats.org/officeDocument/2006/relationships/hyperlink" Target="https://www.w3schools.com/tags/tag_ul.asp" TargetMode="External"/><Relationship Id="rId87" Type="http://schemas.openxmlformats.org/officeDocument/2006/relationships/hyperlink" Target="https://www.w3schools.com/tags/tag_dl.asp" TargetMode="External"/><Relationship Id="rId110" Type="http://schemas.openxmlformats.org/officeDocument/2006/relationships/hyperlink" Target="https://www.w3schools.com/tags/tag_abbr.asp" TargetMode="External"/><Relationship Id="rId115" Type="http://schemas.openxmlformats.org/officeDocument/2006/relationships/hyperlink" Target="https://www.w3schools.com/tags/tag_br.asp" TargetMode="External"/><Relationship Id="rId131" Type="http://schemas.openxmlformats.org/officeDocument/2006/relationships/hyperlink" Target="https://www.w3schools.com/tags/tag_script.asp" TargetMode="External"/><Relationship Id="rId136" Type="http://schemas.openxmlformats.org/officeDocument/2006/relationships/hyperlink" Target="https://www.w3schools.com/tags/tag_sub.asp" TargetMode="External"/><Relationship Id="rId157" Type="http://schemas.openxmlformats.org/officeDocument/2006/relationships/hyperlink" Target="https://www.w3schools.com/tags/tag_link.asp" TargetMode="External"/><Relationship Id="rId178" Type="http://schemas.openxmlformats.org/officeDocument/2006/relationships/image" Target="media/image10.jpeg"/><Relationship Id="rId61" Type="http://schemas.openxmlformats.org/officeDocument/2006/relationships/hyperlink" Target="https://www.w3schools.com/tags/tag_colgroup.asp" TargetMode="External"/><Relationship Id="rId82" Type="http://schemas.openxmlformats.org/officeDocument/2006/relationships/hyperlink" Target="https://www.w3schools.com/tags/tag_aside.asp" TargetMode="External"/><Relationship Id="rId152" Type="http://schemas.openxmlformats.org/officeDocument/2006/relationships/hyperlink" Target="https://www.w3schools.com/html/example_withviewport.htm" TargetMode="External"/><Relationship Id="rId173" Type="http://schemas.openxmlformats.org/officeDocument/2006/relationships/hyperlink" Target="https://www.w3schools.com/html/html_layout.asp" TargetMode="External"/><Relationship Id="rId194" Type="http://schemas.openxmlformats.org/officeDocument/2006/relationships/image" Target="media/image11.wmf"/><Relationship Id="rId199" Type="http://schemas.openxmlformats.org/officeDocument/2006/relationships/theme" Target="theme/theme1.xml"/><Relationship Id="rId19" Type="http://schemas.openxmlformats.org/officeDocument/2006/relationships/hyperlink" Target="https://www.w3schools.com/tags/tag_hr.asp" TargetMode="External"/><Relationship Id="rId14" Type="http://schemas.openxmlformats.org/officeDocument/2006/relationships/hyperlink" Target="https://www.w3schools.com/html/exercise.asp?filename=exercise_html_headings1" TargetMode="External"/><Relationship Id="rId30" Type="http://schemas.openxmlformats.org/officeDocument/2006/relationships/hyperlink" Target="https://www.w3schools.com/tags/tag_ins.asp" TargetMode="External"/><Relationship Id="rId35" Type="http://schemas.openxmlformats.org/officeDocument/2006/relationships/hyperlink" Target="https://www.w3schools.com/tags/tag_bdo.asp" TargetMode="External"/><Relationship Id="rId56" Type="http://schemas.openxmlformats.org/officeDocument/2006/relationships/hyperlink" Target="https://www.w3schools.com/tags/tag_table.asp" TargetMode="External"/><Relationship Id="rId77" Type="http://schemas.openxmlformats.org/officeDocument/2006/relationships/hyperlink" Target="https://www.w3schools.com/tags/tag_dl.asp" TargetMode="External"/><Relationship Id="rId100" Type="http://schemas.openxmlformats.org/officeDocument/2006/relationships/hyperlink" Target="https://www.w3schools.com/tags/tag_noscript.asp" TargetMode="External"/><Relationship Id="rId105" Type="http://schemas.openxmlformats.org/officeDocument/2006/relationships/hyperlink" Target="https://www.w3schools.com/tags/tag_table.asp" TargetMode="External"/><Relationship Id="rId126" Type="http://schemas.openxmlformats.org/officeDocument/2006/relationships/hyperlink" Target="https://www.w3schools.com/tags/tag_map.asp" TargetMode="External"/><Relationship Id="rId147" Type="http://schemas.openxmlformats.org/officeDocument/2006/relationships/hyperlink" Target="https://www.w3schools.com/tags/tag_script.asp" TargetMode="External"/><Relationship Id="rId168" Type="http://schemas.openxmlformats.org/officeDocument/2006/relationships/hyperlink" Target="javascript:void(0)" TargetMode="External"/><Relationship Id="rId8" Type="http://schemas.openxmlformats.org/officeDocument/2006/relationships/endnotes" Target="endnotes.xml"/><Relationship Id="rId51" Type="http://schemas.openxmlformats.org/officeDocument/2006/relationships/hyperlink" Target="https://www.w3schools.com/css/css_background.asp" TargetMode="External"/><Relationship Id="rId72" Type="http://schemas.openxmlformats.org/officeDocument/2006/relationships/hyperlink" Target="https://www.w3schools.com/tags/tag_dt.asp" TargetMode="External"/><Relationship Id="rId93" Type="http://schemas.openxmlformats.org/officeDocument/2006/relationships/hyperlink" Target="https://www.w3schools.com/tags/tag_form.asp" TargetMode="External"/><Relationship Id="rId98" Type="http://schemas.openxmlformats.org/officeDocument/2006/relationships/hyperlink" Target="https://www.w3schools.com/tags/tag_main.asp" TargetMode="External"/><Relationship Id="rId121" Type="http://schemas.openxmlformats.org/officeDocument/2006/relationships/hyperlink" Target="https://www.w3schools.com/tags/tag_i.asp" TargetMode="External"/><Relationship Id="rId142" Type="http://schemas.openxmlformats.org/officeDocument/2006/relationships/hyperlink" Target="https://www.w3schools.com/tags/tag_div.asp" TargetMode="External"/><Relationship Id="rId163" Type="http://schemas.openxmlformats.org/officeDocument/2006/relationships/hyperlink" Target="javascript:void(0)" TargetMode="External"/><Relationship Id="rId184" Type="http://schemas.openxmlformats.org/officeDocument/2006/relationships/hyperlink" Target="https://www.w3schools.com/tags/tag_pre.asp" TargetMode="External"/><Relationship Id="rId189" Type="http://schemas.openxmlformats.org/officeDocument/2006/relationships/hyperlink" Target="https://www.w3schools.com/cssref/pr_charset_rule.asp" TargetMode="External"/><Relationship Id="rId3" Type="http://schemas.openxmlformats.org/officeDocument/2006/relationships/styles" Target="styles.xml"/><Relationship Id="rId25" Type="http://schemas.openxmlformats.org/officeDocument/2006/relationships/hyperlink" Target="https://www.w3schools.com/tags/tag_i.asp" TargetMode="External"/><Relationship Id="rId46" Type="http://schemas.openxmlformats.org/officeDocument/2006/relationships/hyperlink" Target="https://www.w3schools.com/css/default.asp" TargetMode="External"/><Relationship Id="rId67" Type="http://schemas.openxmlformats.org/officeDocument/2006/relationships/hyperlink" Target="https://www.w3schools.com/tags/tag_li.asp" TargetMode="External"/><Relationship Id="rId116" Type="http://schemas.openxmlformats.org/officeDocument/2006/relationships/hyperlink" Target="https://www.w3schools.com/tags/tag_button.asp" TargetMode="External"/><Relationship Id="rId137" Type="http://schemas.openxmlformats.org/officeDocument/2006/relationships/hyperlink" Target="https://www.w3schools.com/tags/tag_sup.asp" TargetMode="External"/><Relationship Id="rId158" Type="http://schemas.openxmlformats.org/officeDocument/2006/relationships/hyperlink" Target="https://www.w3schools.com/tags/tag_meta.asp" TargetMode="External"/><Relationship Id="rId20" Type="http://schemas.openxmlformats.org/officeDocument/2006/relationships/hyperlink" Target="https://www.w3schools.com/tags/tag_p.asp" TargetMode="External"/><Relationship Id="rId41" Type="http://schemas.openxmlformats.org/officeDocument/2006/relationships/hyperlink" Target="https://www.w3schools.com/html/html_filepaths.asp" TargetMode="External"/><Relationship Id="rId62" Type="http://schemas.openxmlformats.org/officeDocument/2006/relationships/hyperlink" Target="https://www.w3schools.com/tags/tag_col.asp" TargetMode="External"/><Relationship Id="rId83" Type="http://schemas.openxmlformats.org/officeDocument/2006/relationships/hyperlink" Target="https://www.w3schools.com/tags/tag_blockquote.asp" TargetMode="External"/><Relationship Id="rId88" Type="http://schemas.openxmlformats.org/officeDocument/2006/relationships/hyperlink" Target="https://www.w3schools.com/tags/tag_dt.asp" TargetMode="External"/><Relationship Id="rId111" Type="http://schemas.openxmlformats.org/officeDocument/2006/relationships/hyperlink" Target="https://www.w3schools.com/tags/tag_acronym.asp" TargetMode="External"/><Relationship Id="rId132" Type="http://schemas.openxmlformats.org/officeDocument/2006/relationships/hyperlink" Target="https://www.w3schools.com/tags/tag_select.asp" TargetMode="External"/><Relationship Id="rId153" Type="http://schemas.openxmlformats.org/officeDocument/2006/relationships/image" Target="media/image6.png"/><Relationship Id="rId174" Type="http://schemas.openxmlformats.org/officeDocument/2006/relationships/hyperlink" Target="https://www.w3schools.com/html/html_layout.asp" TargetMode="External"/><Relationship Id="rId179" Type="http://schemas.openxmlformats.org/officeDocument/2006/relationships/hyperlink" Target="https://www.w3schools.com/w3css/default.asp" TargetMode="External"/><Relationship Id="rId195" Type="http://schemas.openxmlformats.org/officeDocument/2006/relationships/control" Target="activeX/activeX1.xml"/><Relationship Id="rId190" Type="http://schemas.openxmlformats.org/officeDocument/2006/relationships/hyperlink" Target="https://www.w3schools.com/html/default.asp" TargetMode="External"/><Relationship Id="rId15" Type="http://schemas.openxmlformats.org/officeDocument/2006/relationships/hyperlink" Target="https://www.w3schools.com/tags/tag_html.asp" TargetMode="External"/><Relationship Id="rId36" Type="http://schemas.openxmlformats.org/officeDocument/2006/relationships/hyperlink" Target="https://www.w3schools.com/tags/tag_blockquote.asp" TargetMode="External"/><Relationship Id="rId57" Type="http://schemas.openxmlformats.org/officeDocument/2006/relationships/hyperlink" Target="https://www.w3schools.com/tags/tag_th.asp" TargetMode="External"/><Relationship Id="rId106" Type="http://schemas.openxmlformats.org/officeDocument/2006/relationships/hyperlink" Target="https://www.w3schools.com/tags/tag_tfoot.asp" TargetMode="External"/><Relationship Id="rId127" Type="http://schemas.openxmlformats.org/officeDocument/2006/relationships/hyperlink" Target="https://www.w3schools.com/tags/tag_object.asp" TargetMode="External"/><Relationship Id="rId10" Type="http://schemas.openxmlformats.org/officeDocument/2006/relationships/image" Target="media/image2.png"/><Relationship Id="rId31" Type="http://schemas.openxmlformats.org/officeDocument/2006/relationships/hyperlink" Target="https://www.w3schools.com/tags/tag_del.asp" TargetMode="External"/><Relationship Id="rId52" Type="http://schemas.openxmlformats.org/officeDocument/2006/relationships/hyperlink" Target="https://www.w3schools.com/tags/tag_img.asp" TargetMode="External"/><Relationship Id="rId73" Type="http://schemas.openxmlformats.org/officeDocument/2006/relationships/hyperlink" Target="https://www.w3schools.com/tags/tag_dd.asp" TargetMode="External"/><Relationship Id="rId78" Type="http://schemas.openxmlformats.org/officeDocument/2006/relationships/hyperlink" Target="https://www.w3schools.com/tags/tag_dt.asp" TargetMode="External"/><Relationship Id="rId94" Type="http://schemas.openxmlformats.org/officeDocument/2006/relationships/hyperlink" Target="https://www.w3schools.com/tags/tag_hn.asp" TargetMode="External"/><Relationship Id="rId99" Type="http://schemas.openxmlformats.org/officeDocument/2006/relationships/hyperlink" Target="https://www.w3schools.com/tags/tag_nav.asp" TargetMode="External"/><Relationship Id="rId101" Type="http://schemas.openxmlformats.org/officeDocument/2006/relationships/hyperlink" Target="https://www.w3schools.com/tags/tag_ol.asp" TargetMode="External"/><Relationship Id="rId122" Type="http://schemas.openxmlformats.org/officeDocument/2006/relationships/hyperlink" Target="https://www.w3schools.com/tags/tag_img.asp" TargetMode="External"/><Relationship Id="rId143" Type="http://schemas.openxmlformats.org/officeDocument/2006/relationships/hyperlink" Target="https://www.w3schools.com/tags/tag_span.asp" TargetMode="External"/><Relationship Id="rId148" Type="http://schemas.openxmlformats.org/officeDocument/2006/relationships/hyperlink" Target="https://www.w3schools.com/tags/tag_noscript.asp" TargetMode="External"/><Relationship Id="rId164" Type="http://schemas.openxmlformats.org/officeDocument/2006/relationships/image" Target="media/image7.gif"/><Relationship Id="rId169" Type="http://schemas.openxmlformats.org/officeDocument/2006/relationships/hyperlink" Target="javascript:void(0)" TargetMode="External"/><Relationship Id="rId185" Type="http://schemas.openxmlformats.org/officeDocument/2006/relationships/hyperlink" Target="https://www.w3schools.com/charsets/ref_utf_punctuation.asp" TargetMode="External"/><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hyperlink" Target="https://www.w3schools.com/tags/tag_code.asp" TargetMode="External"/><Relationship Id="rId26" Type="http://schemas.openxmlformats.org/officeDocument/2006/relationships/hyperlink" Target="https://www.w3schools.com/tags/tag_small.asp" TargetMode="External"/><Relationship Id="rId47" Type="http://schemas.openxmlformats.org/officeDocument/2006/relationships/hyperlink" Target="https://www.w3schools.com/html/html_filepaths.asp" TargetMode="External"/><Relationship Id="rId68" Type="http://schemas.openxmlformats.org/officeDocument/2006/relationships/hyperlink" Target="https://www.w3schools.com/tags/tag_ol.asp" TargetMode="External"/><Relationship Id="rId89" Type="http://schemas.openxmlformats.org/officeDocument/2006/relationships/hyperlink" Target="https://www.w3schools.com/tags/tag_fieldset.asp" TargetMode="External"/><Relationship Id="rId112" Type="http://schemas.openxmlformats.org/officeDocument/2006/relationships/hyperlink" Target="https://www.w3schools.com/tags/tag_b.asp" TargetMode="External"/><Relationship Id="rId133" Type="http://schemas.openxmlformats.org/officeDocument/2006/relationships/hyperlink" Target="https://www.w3schools.com/tags/tag_small.asp" TargetMode="External"/><Relationship Id="rId154" Type="http://schemas.openxmlformats.org/officeDocument/2006/relationships/hyperlink" Target="https://www.w3schools.com/tags/tag_head.asp" TargetMode="External"/><Relationship Id="rId175" Type="http://schemas.openxmlformats.org/officeDocument/2006/relationships/hyperlink" Target="https://www.w3schools.com/css/css_rwd_grid.a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5BDE8-BCD3-44AD-86AC-0CE1D517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181</Pages>
  <Words>18056</Words>
  <Characters>102922</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vishwakarma</dc:creator>
  <cp:lastModifiedBy>Abhishek vishwakarma</cp:lastModifiedBy>
  <cp:revision>44</cp:revision>
  <dcterms:created xsi:type="dcterms:W3CDTF">2019-06-19T10:34:00Z</dcterms:created>
  <dcterms:modified xsi:type="dcterms:W3CDTF">2019-06-19T17:07:00Z</dcterms:modified>
</cp:coreProperties>
</file>